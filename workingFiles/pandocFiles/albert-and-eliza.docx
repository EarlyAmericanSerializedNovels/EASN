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54BB2" w14:textId="77777777" w:rsidR="008910C4" w:rsidRPr="00C93E5C" w:rsidRDefault="008910C4" w:rsidP="008910C4">
      <w:pPr>
        <w:spacing w:after="0" w:line="360" w:lineRule="auto"/>
        <w:rPr>
          <w:rFonts w:ascii="Helvetica" w:hAnsi="Helvetica" w:cs="Calibri"/>
          <w:color w:val="222222"/>
          <w:sz w:val="32"/>
          <w:szCs w:val="32"/>
          <w:shd w:val="clear" w:color="auto" w:fill="FFFFFF"/>
        </w:rPr>
      </w:pPr>
      <w:r w:rsidRPr="00C93E5C">
        <w:rPr>
          <w:rFonts w:ascii="Helvetica" w:hAnsi="Helvetica" w:cs="Calibri"/>
          <w:color w:val="222222"/>
          <w:sz w:val="32"/>
          <w:szCs w:val="32"/>
          <w:shd w:val="clear" w:color="auto" w:fill="FFFFFF"/>
        </w:rPr>
        <w:t>Preface</w:t>
      </w:r>
    </w:p>
    <w:p w14:paraId="7A45952C" w14:textId="34D75DD3" w:rsidR="008910C4" w:rsidRPr="00C93E5C" w:rsidRDefault="008910C4" w:rsidP="008910C4">
      <w:pPr>
        <w:spacing w:after="0" w:line="360" w:lineRule="auto"/>
        <w:ind w:firstLine="800"/>
        <w:rPr>
          <w:rFonts w:ascii="Helvetica" w:hAnsi="Helvetica" w:cs="Calibri"/>
          <w:color w:val="222222"/>
          <w:sz w:val="32"/>
          <w:szCs w:val="32"/>
          <w:shd w:val="clear" w:color="auto" w:fill="FFFFFF"/>
        </w:rPr>
      </w:pPr>
      <w:r w:rsidRPr="00C93E5C">
        <w:rPr>
          <w:rFonts w:ascii="Helvetica" w:hAnsi="Helvetica" w:cs="Calibri"/>
          <w:i/>
          <w:color w:val="222222"/>
          <w:sz w:val="32"/>
          <w:szCs w:val="32"/>
          <w:shd w:val="clear" w:color="auto" w:fill="FFFFFF"/>
        </w:rPr>
        <w:t xml:space="preserve">Albert and Eliza, </w:t>
      </w:r>
      <w:r w:rsidRPr="00C93E5C">
        <w:rPr>
          <w:rFonts w:ascii="Helvetica" w:hAnsi="Helvetica" w:cs="Calibri"/>
          <w:color w:val="222222"/>
          <w:sz w:val="32"/>
          <w:szCs w:val="32"/>
          <w:shd w:val="clear" w:color="auto" w:fill="FFFFFF"/>
        </w:rPr>
        <w:t xml:space="preserve">a novel written </w:t>
      </w:r>
      <w:r w:rsidRPr="00C93E5C">
        <w:rPr>
          <w:rFonts w:ascii="Helvetica" w:hAnsi="Helvetica" w:cs="Calibri"/>
          <w:sz w:val="32"/>
          <w:szCs w:val="32"/>
          <w:shd w:val="clear" w:color="auto" w:fill="FFFFFF"/>
        </w:rPr>
        <w:t xml:space="preserve">by Isaac Mitchell, was </w:t>
      </w:r>
      <w:r w:rsidRPr="00C93E5C">
        <w:rPr>
          <w:rFonts w:ascii="Helvetica" w:hAnsi="Helvetica" w:cs="Calibri"/>
          <w:color w:val="222222"/>
          <w:sz w:val="32"/>
          <w:szCs w:val="32"/>
          <w:shd w:val="clear" w:color="auto" w:fill="FFFFFF"/>
        </w:rPr>
        <w:t xml:space="preserve">serialized </w:t>
      </w:r>
      <w:r w:rsidRPr="00C93E5C">
        <w:rPr>
          <w:rFonts w:ascii="Helvetica" w:hAnsi="Helvetica" w:cs="Calibri"/>
          <w:sz w:val="32"/>
          <w:szCs w:val="32"/>
          <w:shd w:val="clear" w:color="auto" w:fill="FFFFFF"/>
        </w:rPr>
        <w:t xml:space="preserve">in the </w:t>
      </w:r>
      <w:r w:rsidRPr="00C93E5C">
        <w:rPr>
          <w:rFonts w:ascii="Helvetica" w:hAnsi="Helvetica" w:cs="Calibri"/>
          <w:i/>
          <w:color w:val="222222"/>
          <w:sz w:val="32"/>
          <w:szCs w:val="32"/>
          <w:shd w:val="clear" w:color="auto" w:fill="FFFFFF"/>
        </w:rPr>
        <w:t>Political Barometer</w:t>
      </w:r>
      <w:r w:rsidRPr="00C93E5C">
        <w:rPr>
          <w:rFonts w:ascii="Helvetica" w:hAnsi="Helvetica" w:cs="Calibri"/>
          <w:color w:val="222222"/>
          <w:sz w:val="32"/>
          <w:szCs w:val="32"/>
          <w:shd w:val="clear" w:color="auto" w:fill="FFFFFF"/>
        </w:rPr>
        <w:t>, a New York newspaper. Its first installment appeared on June 8</w:t>
      </w:r>
      <w:r w:rsidRPr="00C93E5C">
        <w:rPr>
          <w:rFonts w:ascii="Helvetica" w:hAnsi="Helvetica" w:cs="Calibri"/>
          <w:color w:val="222222"/>
          <w:sz w:val="32"/>
          <w:szCs w:val="32"/>
          <w:shd w:val="clear" w:color="auto" w:fill="FFFFFF"/>
          <w:vertAlign w:val="superscript"/>
        </w:rPr>
        <w:t>th</w:t>
      </w:r>
      <w:r w:rsidRPr="00C93E5C">
        <w:rPr>
          <w:rFonts w:ascii="Helvetica" w:hAnsi="Helvetica" w:cs="Calibri"/>
          <w:color w:val="222222"/>
          <w:sz w:val="32"/>
          <w:szCs w:val="32"/>
          <w:shd w:val="clear" w:color="auto" w:fill="FFFFFF"/>
        </w:rPr>
        <w:t xml:space="preserve"> 1802</w:t>
      </w:r>
      <w:r w:rsidRPr="00C93E5C">
        <w:rPr>
          <w:rFonts w:ascii="Helvetica" w:hAnsi="Helvetica" w:cs="Calibri"/>
          <w:sz w:val="32"/>
          <w:szCs w:val="32"/>
          <w:shd w:val="clear" w:color="auto" w:fill="FFFFFF"/>
        </w:rPr>
        <w:t>,</w:t>
      </w:r>
      <w:r w:rsidRPr="00C93E5C">
        <w:rPr>
          <w:rFonts w:ascii="Helvetica" w:hAnsi="Helvetica" w:cs="Calibri"/>
          <w:color w:val="222222"/>
          <w:sz w:val="32"/>
          <w:szCs w:val="32"/>
          <w:shd w:val="clear" w:color="auto" w:fill="FFFFFF"/>
        </w:rPr>
        <w:t xml:space="preserve"> and it was published weekly until July 13</w:t>
      </w:r>
      <w:r w:rsidRPr="00C93E5C">
        <w:rPr>
          <w:rFonts w:ascii="Helvetica" w:hAnsi="Helvetica" w:cs="Calibri"/>
          <w:color w:val="222222"/>
          <w:sz w:val="32"/>
          <w:szCs w:val="32"/>
          <w:shd w:val="clear" w:color="auto" w:fill="FFFFFF"/>
          <w:vertAlign w:val="superscript"/>
        </w:rPr>
        <w:t>th</w:t>
      </w:r>
      <w:r w:rsidRPr="00C93E5C">
        <w:rPr>
          <w:rFonts w:ascii="Helvetica" w:hAnsi="Helvetica" w:cs="Calibri"/>
          <w:color w:val="222222"/>
          <w:sz w:val="32"/>
          <w:szCs w:val="32"/>
          <w:shd w:val="clear" w:color="auto" w:fill="FFFFFF"/>
        </w:rPr>
        <w:t xml:space="preserve"> 1802. </w:t>
      </w:r>
      <w:r w:rsidRPr="00C93E5C">
        <w:rPr>
          <w:rFonts w:ascii="Helvetica" w:hAnsi="Helvetica" w:cs="Calibri"/>
          <w:sz w:val="32"/>
          <w:szCs w:val="32"/>
          <w:shd w:val="clear" w:color="auto" w:fill="FFFFFF"/>
        </w:rPr>
        <w:t xml:space="preserve">The author Mitchell not only wrote novels in the </w:t>
      </w:r>
      <w:r w:rsidRPr="00C93E5C">
        <w:rPr>
          <w:rFonts w:ascii="Helvetica" w:hAnsi="Helvetica" w:cs="Calibri"/>
          <w:i/>
          <w:sz w:val="32"/>
          <w:szCs w:val="32"/>
          <w:shd w:val="clear" w:color="auto" w:fill="FFFFFF"/>
        </w:rPr>
        <w:t xml:space="preserve">Political Barometer </w:t>
      </w:r>
      <w:r w:rsidRPr="00C93E5C">
        <w:rPr>
          <w:rFonts w:ascii="Helvetica" w:hAnsi="Helvetica" w:cs="Calibri"/>
          <w:sz w:val="32"/>
          <w:szCs w:val="32"/>
          <w:shd w:val="clear" w:color="auto" w:fill="FFFFFF"/>
        </w:rPr>
        <w:t xml:space="preserve">but was also the editor and publisher. Born near Albany, New York in 1759, he joined the newspaper business in 1798 in Poughkeepsie, New York. Though Mitchell worked with several newspapers, he was involved with the </w:t>
      </w:r>
      <w:r w:rsidRPr="00C93E5C">
        <w:rPr>
          <w:rFonts w:ascii="Helvetica" w:hAnsi="Helvetica" w:cs="Calibri"/>
          <w:i/>
          <w:sz w:val="32"/>
          <w:szCs w:val="32"/>
          <w:shd w:val="clear" w:color="auto" w:fill="FFFFFF"/>
        </w:rPr>
        <w:t xml:space="preserve">Political Barometer </w:t>
      </w:r>
      <w:r w:rsidRPr="00C93E5C">
        <w:rPr>
          <w:rFonts w:ascii="Helvetica" w:hAnsi="Helvetica" w:cs="Calibri"/>
          <w:sz w:val="32"/>
          <w:szCs w:val="32"/>
          <w:shd w:val="clear" w:color="auto" w:fill="FFFFFF"/>
        </w:rPr>
        <w:t xml:space="preserve">for the longest time from 1802 to 1806. The </w:t>
      </w:r>
      <w:r w:rsidRPr="00C93E5C">
        <w:rPr>
          <w:rFonts w:ascii="Helvetica" w:hAnsi="Helvetica" w:cs="Calibri"/>
          <w:i/>
          <w:sz w:val="32"/>
          <w:szCs w:val="32"/>
          <w:shd w:val="clear" w:color="auto" w:fill="FFFFFF"/>
        </w:rPr>
        <w:t>Political Barometer</w:t>
      </w:r>
      <w:r w:rsidRPr="00C93E5C">
        <w:rPr>
          <w:rFonts w:ascii="Helvetica" w:hAnsi="Helvetica" w:cs="Calibri"/>
          <w:sz w:val="32"/>
          <w:szCs w:val="32"/>
          <w:shd w:val="clear" w:color="auto" w:fill="FFFFFF"/>
        </w:rPr>
        <w:t>,</w:t>
      </w:r>
      <w:r w:rsidRPr="00C93E5C">
        <w:rPr>
          <w:rFonts w:ascii="Helvetica" w:hAnsi="Helvetica" w:cs="Calibri"/>
          <w:i/>
          <w:sz w:val="32"/>
          <w:szCs w:val="32"/>
          <w:shd w:val="clear" w:color="auto" w:fill="FFFFFF"/>
        </w:rPr>
        <w:t xml:space="preserve"> </w:t>
      </w:r>
      <w:r w:rsidRPr="00C93E5C">
        <w:rPr>
          <w:rFonts w:ascii="Helvetica" w:hAnsi="Helvetica" w:cs="Calibri"/>
          <w:sz w:val="32"/>
          <w:szCs w:val="32"/>
          <w:shd w:val="clear" w:color="auto" w:fill="FFFFFF"/>
        </w:rPr>
        <w:t xml:space="preserve">a Poughkeepsie, New York weekly newspaper, was first named </w:t>
      </w:r>
      <w:r w:rsidRPr="00C93E5C">
        <w:rPr>
          <w:rFonts w:ascii="Helvetica" w:hAnsi="Helvetica" w:cs="Calibri"/>
          <w:i/>
          <w:sz w:val="32"/>
          <w:szCs w:val="32"/>
          <w:shd w:val="clear" w:color="auto" w:fill="FFFFFF"/>
        </w:rPr>
        <w:t xml:space="preserve">The Guardian </w:t>
      </w:r>
      <w:r w:rsidRPr="00C93E5C">
        <w:rPr>
          <w:rFonts w:ascii="Helvetica" w:hAnsi="Helvetica" w:cs="Calibri"/>
          <w:sz w:val="32"/>
          <w:szCs w:val="32"/>
          <w:shd w:val="clear" w:color="auto" w:fill="FFFFFF"/>
        </w:rPr>
        <w:t xml:space="preserve">when Jesse </w:t>
      </w:r>
      <w:proofErr w:type="spellStart"/>
      <w:r w:rsidRPr="00C93E5C">
        <w:rPr>
          <w:rFonts w:ascii="Helvetica" w:hAnsi="Helvetica" w:cs="Calibri"/>
          <w:sz w:val="32"/>
          <w:szCs w:val="32"/>
          <w:shd w:val="clear" w:color="auto" w:fill="FFFFFF"/>
        </w:rPr>
        <w:t>Buel</w:t>
      </w:r>
      <w:proofErr w:type="spellEnd"/>
      <w:r w:rsidRPr="00C93E5C">
        <w:rPr>
          <w:rFonts w:ascii="Helvetica" w:hAnsi="Helvetica" w:cs="Calibri"/>
          <w:sz w:val="32"/>
          <w:szCs w:val="32"/>
          <w:shd w:val="clear" w:color="auto" w:fill="FFFFFF"/>
        </w:rPr>
        <w:t xml:space="preserve"> </w:t>
      </w:r>
      <w:r w:rsidRPr="00C93E5C">
        <w:rPr>
          <w:rFonts w:ascii="Helvetica" w:hAnsi="Helvetica" w:cs="Calibri"/>
          <w:color w:val="222222"/>
          <w:sz w:val="32"/>
          <w:szCs w:val="32"/>
          <w:shd w:val="clear" w:color="auto" w:fill="FFFFFF"/>
        </w:rPr>
        <w:t xml:space="preserve">and Nathaniel Joyner started the paper. The paper was an open advocate of Thomas Jefferson. When Mitchell, purchased Joyner’s interest in 1802 the paper was renamed to </w:t>
      </w:r>
      <w:r w:rsidRPr="00C93E5C">
        <w:rPr>
          <w:rFonts w:ascii="Helvetica" w:hAnsi="Helvetica" w:cs="Calibri"/>
          <w:i/>
          <w:color w:val="222222"/>
          <w:sz w:val="32"/>
          <w:szCs w:val="32"/>
          <w:shd w:val="clear" w:color="auto" w:fill="FFFFFF"/>
        </w:rPr>
        <w:t>Political Barometer</w:t>
      </w:r>
      <w:r w:rsidRPr="00C93E5C">
        <w:rPr>
          <w:rFonts w:ascii="Helvetica" w:hAnsi="Helvetica" w:cs="Calibri"/>
          <w:color w:val="222222"/>
          <w:sz w:val="32"/>
          <w:szCs w:val="32"/>
          <w:shd w:val="clear" w:color="auto" w:fill="FFFFFF"/>
        </w:rPr>
        <w:t xml:space="preserve">. </w:t>
      </w:r>
      <w:r w:rsidRPr="00C93E5C">
        <w:rPr>
          <w:rFonts w:ascii="Helvetica" w:hAnsi="Helvetica" w:cs="Calibri"/>
          <w:sz w:val="32"/>
          <w:szCs w:val="32"/>
          <w:shd w:val="clear" w:color="auto" w:fill="FFFFFF"/>
        </w:rPr>
        <w:t xml:space="preserve">By May of 1805, Buell’s name was removed as publisher and editor and Mitchell remained the sole proprietor of the newspaper, until 1806. </w:t>
      </w:r>
    </w:p>
    <w:p w14:paraId="5A78AAF4" w14:textId="099F6F87" w:rsidR="008910C4" w:rsidRPr="00C93E5C" w:rsidRDefault="008910C4" w:rsidP="008910C4">
      <w:pPr>
        <w:spacing w:after="0" w:line="360" w:lineRule="auto"/>
        <w:ind w:firstLineChars="333" w:firstLine="1066"/>
        <w:rPr>
          <w:rFonts w:ascii="Helvetica" w:hAnsi="Helvetica" w:cs="Calibri"/>
          <w:sz w:val="32"/>
          <w:szCs w:val="32"/>
          <w:shd w:val="clear" w:color="auto" w:fill="FFFFFF"/>
          <w:rPrChange w:id="0" w:author="Ryan" w:date="2017-04-30T19:28:00Z">
            <w:rPr>
              <w:rFonts w:ascii="Calibri" w:hAnsi="Calibri" w:cs="Calibri"/>
              <w:sz w:val="32"/>
              <w:szCs w:val="32"/>
              <w:shd w:val="clear" w:color="auto" w:fill="FFFFFF"/>
            </w:rPr>
          </w:rPrChange>
        </w:rPr>
      </w:pPr>
      <w:r w:rsidRPr="00C93E5C">
        <w:rPr>
          <w:rFonts w:ascii="Helvetica" w:hAnsi="Helvetica" w:cs="Calibri"/>
          <w:color w:val="222222"/>
          <w:sz w:val="32"/>
          <w:szCs w:val="32"/>
          <w:shd w:val="clear" w:color="auto" w:fill="FFFFFF"/>
          <w:rPrChange w:id="1" w:author="Ryan" w:date="2017-04-30T19:28:00Z">
            <w:rPr>
              <w:rFonts w:ascii="Calibri" w:hAnsi="Calibri" w:cs="Calibri" w:hint="eastAsia"/>
              <w:color w:val="222222"/>
              <w:sz w:val="32"/>
              <w:szCs w:val="32"/>
              <w:shd w:val="clear" w:color="auto" w:fill="FFFFFF"/>
            </w:rPr>
          </w:rPrChange>
        </w:rPr>
        <w:t>In its first publication on June 8</w:t>
      </w:r>
      <w:r w:rsidRPr="00C93E5C">
        <w:rPr>
          <w:rFonts w:ascii="Helvetica" w:hAnsi="Helvetica" w:cs="Calibri"/>
          <w:color w:val="222222"/>
          <w:sz w:val="32"/>
          <w:szCs w:val="32"/>
          <w:shd w:val="clear" w:color="auto" w:fill="FFFFFF"/>
          <w:vertAlign w:val="superscript"/>
          <w:rPrChange w:id="2" w:author="Ryan" w:date="2017-04-30T19:28:00Z">
            <w:rPr>
              <w:rFonts w:ascii="Calibri" w:hAnsi="Calibri" w:cs="Calibri" w:hint="eastAsia"/>
              <w:color w:val="222222"/>
              <w:sz w:val="32"/>
              <w:szCs w:val="32"/>
              <w:shd w:val="clear" w:color="auto" w:fill="FFFFFF"/>
              <w:vertAlign w:val="superscript"/>
            </w:rPr>
          </w:rPrChange>
        </w:rPr>
        <w:t>th</w:t>
      </w:r>
      <w:r w:rsidRPr="00C93E5C">
        <w:rPr>
          <w:rFonts w:ascii="Helvetica" w:hAnsi="Helvetica" w:cs="Calibri"/>
          <w:color w:val="222222"/>
          <w:sz w:val="32"/>
          <w:szCs w:val="32"/>
          <w:shd w:val="clear" w:color="auto" w:fill="FFFFFF"/>
          <w:rPrChange w:id="3" w:author="Ryan" w:date="2017-04-30T19:28:00Z">
            <w:rPr>
              <w:rFonts w:ascii="Calibri" w:hAnsi="Calibri" w:cs="Calibri" w:hint="eastAsia"/>
              <w:color w:val="222222"/>
              <w:sz w:val="32"/>
              <w:szCs w:val="32"/>
              <w:shd w:val="clear" w:color="auto" w:fill="FFFFFF"/>
            </w:rPr>
          </w:rPrChange>
        </w:rPr>
        <w:t xml:space="preserve"> 1802, Mitchell and </w:t>
      </w:r>
      <w:proofErr w:type="spellStart"/>
      <w:r w:rsidRPr="00C93E5C">
        <w:rPr>
          <w:rFonts w:ascii="Helvetica" w:hAnsi="Helvetica" w:cs="Calibri"/>
          <w:color w:val="222222"/>
          <w:sz w:val="32"/>
          <w:szCs w:val="32"/>
          <w:shd w:val="clear" w:color="auto" w:fill="FFFFFF"/>
          <w:rPrChange w:id="4" w:author="Ryan" w:date="2017-04-30T19:28:00Z">
            <w:rPr>
              <w:rFonts w:ascii="Calibri" w:hAnsi="Calibri" w:cs="Calibri" w:hint="eastAsia"/>
              <w:color w:val="222222"/>
              <w:sz w:val="32"/>
              <w:szCs w:val="32"/>
              <w:shd w:val="clear" w:color="auto" w:fill="FFFFFF"/>
            </w:rPr>
          </w:rPrChange>
        </w:rPr>
        <w:t>Buel</w:t>
      </w:r>
      <w:proofErr w:type="spellEnd"/>
      <w:r w:rsidRPr="00C93E5C">
        <w:rPr>
          <w:rFonts w:ascii="Helvetica" w:hAnsi="Helvetica" w:cs="Calibri"/>
          <w:color w:val="222222"/>
          <w:sz w:val="32"/>
          <w:szCs w:val="32"/>
          <w:shd w:val="clear" w:color="auto" w:fill="FFFFFF"/>
          <w:rPrChange w:id="5" w:author="Ryan" w:date="2017-04-30T19:28:00Z">
            <w:rPr>
              <w:rFonts w:ascii="Calibri" w:hAnsi="Calibri" w:cs="Calibri" w:hint="eastAsia"/>
              <w:color w:val="222222"/>
              <w:sz w:val="32"/>
              <w:szCs w:val="32"/>
              <w:shd w:val="clear" w:color="auto" w:fill="FFFFFF"/>
            </w:rPr>
          </w:rPrChange>
        </w:rPr>
        <w:t xml:space="preserve"> stated that the paper aims to incorporate both domestic and international materials and claims it is open to political discussion from either Federalist or Democratic-Republican parties. However, it was clear that Mitchell and </w:t>
      </w:r>
      <w:r w:rsidRPr="00C93E5C">
        <w:rPr>
          <w:rFonts w:ascii="Helvetica" w:hAnsi="Helvetica" w:cs="Calibri"/>
          <w:i/>
          <w:color w:val="222222"/>
          <w:sz w:val="32"/>
          <w:szCs w:val="32"/>
          <w:shd w:val="clear" w:color="auto" w:fill="FFFFFF"/>
          <w:rPrChange w:id="6" w:author="Ryan" w:date="2017-04-30T19:28:00Z">
            <w:rPr>
              <w:rFonts w:ascii="Calibri" w:hAnsi="Calibri" w:cs="Calibri" w:hint="eastAsia"/>
              <w:i/>
              <w:color w:val="222222"/>
              <w:sz w:val="32"/>
              <w:szCs w:val="32"/>
              <w:shd w:val="clear" w:color="auto" w:fill="FFFFFF"/>
            </w:rPr>
          </w:rPrChange>
        </w:rPr>
        <w:t xml:space="preserve">Political Barometer </w:t>
      </w:r>
      <w:r w:rsidRPr="00C93E5C">
        <w:rPr>
          <w:rFonts w:ascii="Helvetica" w:hAnsi="Helvetica" w:cs="Calibri"/>
          <w:color w:val="222222"/>
          <w:sz w:val="32"/>
          <w:szCs w:val="32"/>
          <w:shd w:val="clear" w:color="auto" w:fill="FFFFFF"/>
          <w:rPrChange w:id="7" w:author="Ryan" w:date="2017-04-30T19:28:00Z">
            <w:rPr>
              <w:rFonts w:ascii="Calibri" w:hAnsi="Calibri" w:cs="Calibri" w:hint="eastAsia"/>
              <w:color w:val="222222"/>
              <w:sz w:val="32"/>
              <w:szCs w:val="32"/>
              <w:shd w:val="clear" w:color="auto" w:fill="FFFFFF"/>
            </w:rPr>
          </w:rPrChange>
        </w:rPr>
        <w:t xml:space="preserve">was more in the favor of the Republicans. </w:t>
      </w:r>
      <w:r w:rsidRPr="00C93E5C">
        <w:rPr>
          <w:rFonts w:ascii="Helvetica" w:hAnsi="Helvetica" w:cs="Calibri"/>
          <w:sz w:val="32"/>
          <w:szCs w:val="32"/>
          <w:shd w:val="clear" w:color="auto" w:fill="FFFFFF"/>
          <w:rPrChange w:id="8" w:author="Ryan" w:date="2017-04-30T19:28:00Z">
            <w:rPr>
              <w:rFonts w:ascii="Calibri" w:hAnsi="Calibri" w:cs="Calibri"/>
              <w:sz w:val="32"/>
              <w:szCs w:val="32"/>
              <w:shd w:val="clear" w:color="auto" w:fill="FFFFFF"/>
            </w:rPr>
          </w:rPrChange>
        </w:rPr>
        <w:t xml:space="preserve">On </w:t>
      </w:r>
      <w:r w:rsidRPr="00C93E5C">
        <w:rPr>
          <w:rFonts w:ascii="Helvetica" w:hAnsi="Helvetica" w:cs="Calibri"/>
          <w:sz w:val="32"/>
          <w:szCs w:val="32"/>
          <w:shd w:val="clear" w:color="auto" w:fill="FFFFFF"/>
          <w:rPrChange w:id="9" w:author="Ryan" w:date="2017-04-30T19:28:00Z">
            <w:rPr>
              <w:rFonts w:ascii="Calibri" w:hAnsi="Calibri" w:cs="Calibri"/>
              <w:sz w:val="32"/>
              <w:szCs w:val="32"/>
              <w:shd w:val="clear" w:color="auto" w:fill="FFFFFF"/>
            </w:rPr>
          </w:rPrChange>
        </w:rPr>
        <w:lastRenderedPageBreak/>
        <w:t xml:space="preserve">September 16, 1806, Mitchell published his farewell editorial in his the </w:t>
      </w:r>
      <w:r w:rsidRPr="00C93E5C">
        <w:rPr>
          <w:rFonts w:ascii="Helvetica" w:hAnsi="Helvetica" w:cs="Calibri"/>
          <w:i/>
          <w:sz w:val="32"/>
          <w:szCs w:val="32"/>
          <w:shd w:val="clear" w:color="auto" w:fill="FFFFFF"/>
          <w:rPrChange w:id="10" w:author="Ryan" w:date="2017-04-30T19:28:00Z">
            <w:rPr>
              <w:rFonts w:ascii="Calibri" w:hAnsi="Calibri" w:cs="Calibri"/>
              <w:i/>
              <w:sz w:val="32"/>
              <w:szCs w:val="32"/>
              <w:shd w:val="clear" w:color="auto" w:fill="FFFFFF"/>
            </w:rPr>
          </w:rPrChange>
        </w:rPr>
        <w:t>Political Barometer</w:t>
      </w:r>
      <w:r w:rsidRPr="00C93E5C">
        <w:rPr>
          <w:rFonts w:ascii="Helvetica" w:hAnsi="Helvetica" w:cs="Calibri"/>
          <w:sz w:val="32"/>
          <w:szCs w:val="32"/>
          <w:shd w:val="clear" w:color="auto" w:fill="FFFFFF"/>
          <w:rPrChange w:id="11" w:author="Ryan" w:date="2017-04-30T19:28:00Z">
            <w:rPr>
              <w:rFonts w:ascii="Calibri" w:hAnsi="Calibri" w:cs="Calibri"/>
              <w:sz w:val="32"/>
              <w:szCs w:val="32"/>
              <w:shd w:val="clear" w:color="auto" w:fill="FFFFFF"/>
            </w:rPr>
          </w:rPrChange>
        </w:rPr>
        <w:t>. Within this farewell address, Mitchell stressed the important role that he and his newspaper play</w:t>
      </w:r>
      <w:r w:rsidR="00B50E69" w:rsidRPr="00C93E5C">
        <w:rPr>
          <w:rFonts w:ascii="Helvetica" w:hAnsi="Helvetica" w:cs="Calibri"/>
          <w:sz w:val="32"/>
          <w:szCs w:val="32"/>
          <w:shd w:val="clear" w:color="auto" w:fill="FFFFFF"/>
          <w:rPrChange w:id="12" w:author="Ryan" w:date="2017-04-30T19:28:00Z">
            <w:rPr>
              <w:rFonts w:ascii="Calibri" w:hAnsi="Calibri" w:cs="Calibri"/>
              <w:sz w:val="32"/>
              <w:szCs w:val="32"/>
              <w:shd w:val="clear" w:color="auto" w:fill="FFFFFF"/>
            </w:rPr>
          </w:rPrChange>
        </w:rPr>
        <w:t>ed</w:t>
      </w:r>
      <w:r w:rsidRPr="00C93E5C">
        <w:rPr>
          <w:rFonts w:ascii="Helvetica" w:hAnsi="Helvetica" w:cs="Calibri"/>
          <w:sz w:val="32"/>
          <w:szCs w:val="32"/>
          <w:shd w:val="clear" w:color="auto" w:fill="FFFFFF"/>
          <w:rPrChange w:id="13" w:author="Ryan" w:date="2017-04-30T19:28:00Z">
            <w:rPr>
              <w:rFonts w:ascii="Calibri" w:hAnsi="Calibri" w:cs="Calibri"/>
              <w:sz w:val="32"/>
              <w:szCs w:val="32"/>
              <w:shd w:val="clear" w:color="auto" w:fill="FFFFFF"/>
            </w:rPr>
          </w:rPrChange>
        </w:rPr>
        <w:t xml:space="preserve"> within the current political climate. As a fervent supporter of Republicanism, for Mitchell, nothing was more important and nothing was more vital than preserving his political party’s influence.</w:t>
      </w:r>
    </w:p>
    <w:p w14:paraId="624327AF" w14:textId="77777777" w:rsidR="008910C4" w:rsidRPr="00C93E5C" w:rsidRDefault="008910C4" w:rsidP="008910C4">
      <w:pPr>
        <w:spacing w:after="0" w:line="360" w:lineRule="auto"/>
        <w:ind w:firstLineChars="333" w:firstLine="1066"/>
        <w:rPr>
          <w:rFonts w:ascii="Helvetica" w:hAnsi="Helvetica" w:cs="Calibri"/>
          <w:sz w:val="32"/>
          <w:szCs w:val="32"/>
          <w:shd w:val="clear" w:color="auto" w:fill="FFFFFF"/>
          <w:rPrChange w:id="14" w:author="Ryan" w:date="2017-04-30T19:28:00Z">
            <w:rPr>
              <w:rFonts w:ascii="Calibri" w:hAnsi="Calibri" w:cs="Calibri"/>
              <w:sz w:val="32"/>
              <w:szCs w:val="32"/>
              <w:shd w:val="clear" w:color="auto" w:fill="FFFFFF"/>
            </w:rPr>
          </w:rPrChange>
        </w:rPr>
      </w:pPr>
      <w:r w:rsidRPr="00C93E5C">
        <w:rPr>
          <w:rFonts w:ascii="Helvetica" w:hAnsi="Helvetica" w:cs="Calibri"/>
          <w:sz w:val="32"/>
          <w:szCs w:val="32"/>
          <w:shd w:val="clear" w:color="auto" w:fill="FFFFFF"/>
          <w:rPrChange w:id="15" w:author="Ryan" w:date="2017-04-30T19:28:00Z">
            <w:rPr>
              <w:rFonts w:ascii="Calibri" w:hAnsi="Calibri" w:cs="Calibri"/>
              <w:sz w:val="32"/>
              <w:szCs w:val="32"/>
              <w:shd w:val="clear" w:color="auto" w:fill="FFFFFF"/>
            </w:rPr>
          </w:rPrChange>
        </w:rPr>
        <w:t xml:space="preserve">Although Mitchell went on to work as a newspaperman at other journals, it is during his time at the </w:t>
      </w:r>
      <w:r w:rsidRPr="00C93E5C">
        <w:rPr>
          <w:rFonts w:ascii="Helvetica" w:hAnsi="Helvetica" w:cs="Calibri"/>
          <w:i/>
          <w:sz w:val="32"/>
          <w:szCs w:val="32"/>
          <w:shd w:val="clear" w:color="auto" w:fill="FFFFFF"/>
          <w:rPrChange w:id="16" w:author="Ryan" w:date="2017-04-30T19:28:00Z">
            <w:rPr>
              <w:rFonts w:ascii="Calibri" w:hAnsi="Calibri" w:cs="Calibri"/>
              <w:i/>
              <w:sz w:val="32"/>
              <w:szCs w:val="32"/>
              <w:shd w:val="clear" w:color="auto" w:fill="FFFFFF"/>
            </w:rPr>
          </w:rPrChange>
        </w:rPr>
        <w:t>Political Barometer</w:t>
      </w:r>
      <w:r w:rsidRPr="00C93E5C">
        <w:rPr>
          <w:rFonts w:ascii="Helvetica" w:hAnsi="Helvetica" w:cs="Calibri"/>
          <w:sz w:val="32"/>
          <w:szCs w:val="32"/>
          <w:shd w:val="clear" w:color="auto" w:fill="FFFFFF"/>
          <w:rPrChange w:id="17" w:author="Ryan" w:date="2017-04-30T19:28:00Z">
            <w:rPr>
              <w:rFonts w:ascii="Calibri" w:hAnsi="Calibri" w:cs="Calibri"/>
              <w:sz w:val="32"/>
              <w:szCs w:val="32"/>
              <w:shd w:val="clear" w:color="auto" w:fill="FFFFFF"/>
            </w:rPr>
          </w:rPrChange>
        </w:rPr>
        <w:t xml:space="preserve"> that his most popular works of literature were produced. </w:t>
      </w:r>
      <w:r w:rsidRPr="00C93E5C">
        <w:rPr>
          <w:rFonts w:ascii="Helvetica" w:hAnsi="Helvetica" w:cs="Calibri"/>
          <w:color w:val="222222"/>
          <w:sz w:val="32"/>
          <w:szCs w:val="32"/>
          <w:shd w:val="clear" w:color="auto" w:fill="FFFFFF"/>
          <w:rPrChange w:id="18" w:author="Ryan" w:date="2017-04-30T19:28:00Z">
            <w:rPr>
              <w:rFonts w:ascii="Calibri" w:hAnsi="Calibri" w:cs="Calibri" w:hint="eastAsia"/>
              <w:color w:val="222222"/>
              <w:sz w:val="32"/>
              <w:szCs w:val="32"/>
              <w:shd w:val="clear" w:color="auto" w:fill="FFFFFF"/>
            </w:rPr>
          </w:rPrChange>
        </w:rPr>
        <w:t xml:space="preserve">In addition to </w:t>
      </w:r>
      <w:r w:rsidRPr="00C93E5C">
        <w:rPr>
          <w:rFonts w:ascii="Helvetica" w:hAnsi="Helvetica" w:cs="Calibri"/>
          <w:i/>
          <w:color w:val="222222"/>
          <w:sz w:val="32"/>
          <w:szCs w:val="32"/>
          <w:shd w:val="clear" w:color="auto" w:fill="FFFFFF"/>
          <w:rPrChange w:id="19" w:author="Ryan" w:date="2017-04-30T19:28:00Z">
            <w:rPr>
              <w:rFonts w:ascii="Calibri" w:hAnsi="Calibri" w:cs="Calibri" w:hint="eastAsia"/>
              <w:i/>
              <w:color w:val="222222"/>
              <w:sz w:val="32"/>
              <w:szCs w:val="32"/>
              <w:shd w:val="clear" w:color="auto" w:fill="FFFFFF"/>
            </w:rPr>
          </w:rPrChange>
        </w:rPr>
        <w:t>Albert and Eliza</w:t>
      </w:r>
      <w:r w:rsidRPr="00C93E5C">
        <w:rPr>
          <w:rFonts w:ascii="Helvetica" w:hAnsi="Helvetica" w:cs="Calibri"/>
          <w:color w:val="222222"/>
          <w:sz w:val="32"/>
          <w:szCs w:val="32"/>
          <w:shd w:val="clear" w:color="auto" w:fill="FFFFFF"/>
          <w:rPrChange w:id="20" w:author="Ryan" w:date="2017-04-30T19:28:00Z">
            <w:rPr>
              <w:rFonts w:ascii="Calibri" w:hAnsi="Calibri" w:cs="Calibri" w:hint="eastAsia"/>
              <w:color w:val="222222"/>
              <w:sz w:val="32"/>
              <w:szCs w:val="32"/>
              <w:shd w:val="clear" w:color="auto" w:fill="FFFFFF"/>
            </w:rPr>
          </w:rPrChange>
        </w:rPr>
        <w:t xml:space="preserve">, Mitchell also wrote and published two other longer novels: </w:t>
      </w:r>
      <w:r w:rsidRPr="00C93E5C">
        <w:rPr>
          <w:rFonts w:ascii="Helvetica" w:hAnsi="Helvetica" w:cs="Calibri"/>
          <w:i/>
          <w:sz w:val="32"/>
          <w:szCs w:val="32"/>
          <w:shd w:val="clear" w:color="auto" w:fill="FFFFFF"/>
          <w:rPrChange w:id="21" w:author="Ryan" w:date="2017-04-30T19:28:00Z">
            <w:rPr>
              <w:rFonts w:ascii="Calibri" w:hAnsi="Calibri" w:cs="Calibri"/>
              <w:i/>
              <w:sz w:val="32"/>
              <w:szCs w:val="32"/>
              <w:shd w:val="clear" w:color="auto" w:fill="FFFFFF"/>
            </w:rPr>
          </w:rPrChange>
        </w:rPr>
        <w:t xml:space="preserve">Melville and </w:t>
      </w:r>
      <w:proofErr w:type="spellStart"/>
      <w:r w:rsidRPr="00C93E5C">
        <w:rPr>
          <w:rFonts w:ascii="Helvetica" w:hAnsi="Helvetica" w:cs="Calibri"/>
          <w:i/>
          <w:sz w:val="32"/>
          <w:szCs w:val="32"/>
          <w:shd w:val="clear" w:color="auto" w:fill="FFFFFF"/>
          <w:rPrChange w:id="22" w:author="Ryan" w:date="2017-04-30T19:28:00Z">
            <w:rPr>
              <w:rFonts w:ascii="Calibri" w:hAnsi="Calibri" w:cs="Calibri"/>
              <w:i/>
              <w:sz w:val="32"/>
              <w:szCs w:val="32"/>
              <w:shd w:val="clear" w:color="auto" w:fill="FFFFFF"/>
            </w:rPr>
          </w:rPrChange>
        </w:rPr>
        <w:t>Phalez</w:t>
      </w:r>
      <w:proofErr w:type="spellEnd"/>
      <w:r w:rsidRPr="00C93E5C">
        <w:rPr>
          <w:rFonts w:ascii="Helvetica" w:hAnsi="Helvetica" w:cs="Calibri"/>
          <w:sz w:val="32"/>
          <w:szCs w:val="32"/>
          <w:shd w:val="clear" w:color="auto" w:fill="FFFFFF"/>
          <w:rPrChange w:id="23" w:author="Ryan" w:date="2017-04-30T19:28:00Z">
            <w:rPr>
              <w:rFonts w:ascii="Calibri" w:hAnsi="Calibri" w:cs="Calibri"/>
              <w:sz w:val="32"/>
              <w:szCs w:val="32"/>
              <w:shd w:val="clear" w:color="auto" w:fill="FFFFFF"/>
            </w:rPr>
          </w:rPrChange>
        </w:rPr>
        <w:t xml:space="preserve"> (1803), and </w:t>
      </w:r>
      <w:r w:rsidRPr="00C93E5C">
        <w:rPr>
          <w:rFonts w:ascii="Helvetica" w:hAnsi="Helvetica" w:cs="Calibri"/>
          <w:i/>
          <w:sz w:val="32"/>
          <w:szCs w:val="32"/>
          <w:shd w:val="clear" w:color="auto" w:fill="FFFFFF"/>
          <w:rPrChange w:id="24" w:author="Ryan" w:date="2017-04-30T19:28:00Z">
            <w:rPr>
              <w:rFonts w:ascii="Calibri" w:hAnsi="Calibri" w:cs="Calibri" w:hint="eastAsia"/>
              <w:i/>
              <w:sz w:val="32"/>
              <w:szCs w:val="32"/>
              <w:shd w:val="clear" w:color="auto" w:fill="FFFFFF"/>
            </w:rPr>
          </w:rPrChange>
        </w:rPr>
        <w:t xml:space="preserve">Alonzo and Melissa </w:t>
      </w:r>
      <w:r w:rsidRPr="00C93E5C">
        <w:rPr>
          <w:rFonts w:ascii="Helvetica" w:hAnsi="Helvetica" w:cs="Calibri"/>
          <w:sz w:val="32"/>
          <w:szCs w:val="32"/>
          <w:shd w:val="clear" w:color="auto" w:fill="FFFFFF"/>
          <w:rPrChange w:id="25" w:author="Ryan" w:date="2017-04-30T19:28:00Z">
            <w:rPr>
              <w:rFonts w:ascii="Calibri" w:hAnsi="Calibri" w:cs="Calibri" w:hint="eastAsia"/>
              <w:sz w:val="32"/>
              <w:szCs w:val="32"/>
              <w:shd w:val="clear" w:color="auto" w:fill="FFFFFF"/>
            </w:rPr>
          </w:rPrChange>
        </w:rPr>
        <w:t>(1804)</w:t>
      </w:r>
      <w:r w:rsidRPr="00C93E5C">
        <w:rPr>
          <w:rFonts w:ascii="Helvetica" w:hAnsi="Helvetica" w:cs="Calibri"/>
          <w:color w:val="222222"/>
          <w:sz w:val="32"/>
          <w:szCs w:val="32"/>
          <w:shd w:val="clear" w:color="auto" w:fill="FFFFFF"/>
          <w:rPrChange w:id="26" w:author="Ryan" w:date="2017-04-30T19:28:00Z">
            <w:rPr>
              <w:rFonts w:ascii="Calibri" w:hAnsi="Calibri" w:cs="Calibri" w:hint="eastAsia"/>
              <w:color w:val="222222"/>
              <w:sz w:val="32"/>
              <w:szCs w:val="32"/>
              <w:shd w:val="clear" w:color="auto" w:fill="FFFFFF"/>
            </w:rPr>
          </w:rPrChange>
        </w:rPr>
        <w:t xml:space="preserve">. </w:t>
      </w:r>
      <w:r w:rsidRPr="00C93E5C">
        <w:rPr>
          <w:rFonts w:ascii="Helvetica" w:hAnsi="Helvetica" w:cs="Calibri"/>
          <w:sz w:val="32"/>
          <w:szCs w:val="32"/>
          <w:shd w:val="clear" w:color="auto" w:fill="FFFFFF"/>
          <w:rPrChange w:id="27" w:author="Ryan" w:date="2017-04-30T19:28:00Z">
            <w:rPr>
              <w:rFonts w:ascii="Calibri" w:hAnsi="Calibri" w:cs="Calibri"/>
              <w:sz w:val="32"/>
              <w:szCs w:val="32"/>
              <w:shd w:val="clear" w:color="auto" w:fill="FFFFFF"/>
            </w:rPr>
          </w:rPrChange>
        </w:rPr>
        <w:t xml:space="preserve">Mitchell died from Typhus on November 26, 1812 and is buried in the Dutch Church Cemetery in Poughkeepsie, New York, next to his wife, </w:t>
      </w:r>
      <w:proofErr w:type="spellStart"/>
      <w:r w:rsidRPr="00C93E5C">
        <w:rPr>
          <w:rFonts w:ascii="Helvetica" w:hAnsi="Helvetica" w:cs="Calibri"/>
          <w:sz w:val="32"/>
          <w:szCs w:val="32"/>
          <w:shd w:val="clear" w:color="auto" w:fill="FFFFFF"/>
          <w:rPrChange w:id="28" w:author="Ryan" w:date="2017-04-30T19:28:00Z">
            <w:rPr>
              <w:rFonts w:ascii="Calibri" w:hAnsi="Calibri" w:cs="Calibri"/>
              <w:sz w:val="32"/>
              <w:szCs w:val="32"/>
              <w:shd w:val="clear" w:color="auto" w:fill="FFFFFF"/>
            </w:rPr>
          </w:rPrChange>
        </w:rPr>
        <w:t>Anah</w:t>
      </w:r>
      <w:proofErr w:type="spellEnd"/>
      <w:r w:rsidRPr="00C93E5C">
        <w:rPr>
          <w:rFonts w:ascii="Helvetica" w:hAnsi="Helvetica" w:cs="Calibri"/>
          <w:sz w:val="32"/>
          <w:szCs w:val="32"/>
          <w:shd w:val="clear" w:color="auto" w:fill="FFFFFF"/>
          <w:rPrChange w:id="29" w:author="Ryan" w:date="2017-04-30T19:28:00Z">
            <w:rPr>
              <w:rFonts w:ascii="Calibri" w:hAnsi="Calibri" w:cs="Calibri"/>
              <w:sz w:val="32"/>
              <w:szCs w:val="32"/>
              <w:shd w:val="clear" w:color="auto" w:fill="FFFFFF"/>
            </w:rPr>
          </w:rPrChange>
        </w:rPr>
        <w:t xml:space="preserve">. </w:t>
      </w:r>
    </w:p>
    <w:p w14:paraId="455644A2" w14:textId="77777777" w:rsidR="008910C4" w:rsidRPr="00C93E5C" w:rsidRDefault="008910C4" w:rsidP="008910C4">
      <w:pPr>
        <w:spacing w:after="0" w:line="360" w:lineRule="auto"/>
        <w:ind w:firstLineChars="333" w:firstLine="1066"/>
        <w:rPr>
          <w:rFonts w:ascii="Helvetica" w:hAnsi="Helvetica" w:cs="Calibri"/>
          <w:sz w:val="32"/>
          <w:szCs w:val="32"/>
          <w:shd w:val="clear" w:color="auto" w:fill="FFFFFF"/>
          <w:rPrChange w:id="30" w:author="Ryan" w:date="2017-04-30T19:28:00Z">
            <w:rPr>
              <w:rFonts w:ascii="Calibri" w:hAnsi="Calibri" w:cs="Calibri"/>
              <w:sz w:val="32"/>
              <w:szCs w:val="32"/>
              <w:shd w:val="clear" w:color="auto" w:fill="FFFFFF"/>
            </w:rPr>
          </w:rPrChange>
        </w:rPr>
      </w:pPr>
      <w:r w:rsidRPr="00C93E5C">
        <w:rPr>
          <w:rFonts w:ascii="Helvetica" w:hAnsi="Helvetica" w:cs="Calibri"/>
          <w:color w:val="222222"/>
          <w:sz w:val="32"/>
          <w:szCs w:val="32"/>
          <w:shd w:val="clear" w:color="auto" w:fill="FFFFFF"/>
          <w:rPrChange w:id="31" w:author="Ryan" w:date="2017-04-30T19:28:00Z">
            <w:rPr>
              <w:rFonts w:ascii="Calibri" w:hAnsi="Calibri" w:cs="Calibri" w:hint="eastAsia"/>
              <w:color w:val="222222"/>
              <w:sz w:val="32"/>
              <w:szCs w:val="32"/>
              <w:shd w:val="clear" w:color="auto" w:fill="FFFFFF"/>
            </w:rPr>
          </w:rPrChange>
        </w:rPr>
        <w:t xml:space="preserve">Mitchell’s three novels, </w:t>
      </w:r>
      <w:r w:rsidRPr="00C93E5C">
        <w:rPr>
          <w:rFonts w:ascii="Helvetica" w:hAnsi="Helvetica" w:cs="Calibri"/>
          <w:i/>
          <w:color w:val="222222"/>
          <w:sz w:val="32"/>
          <w:szCs w:val="32"/>
          <w:shd w:val="clear" w:color="auto" w:fill="FFFFFF"/>
          <w:rPrChange w:id="32" w:author="Ryan" w:date="2017-04-30T19:28:00Z">
            <w:rPr>
              <w:rFonts w:ascii="Calibri" w:hAnsi="Calibri" w:cs="Calibri" w:hint="eastAsia"/>
              <w:i/>
              <w:color w:val="222222"/>
              <w:sz w:val="32"/>
              <w:szCs w:val="32"/>
              <w:shd w:val="clear" w:color="auto" w:fill="FFFFFF"/>
            </w:rPr>
          </w:rPrChange>
        </w:rPr>
        <w:t>Albert and Eliza</w:t>
      </w:r>
      <w:r w:rsidRPr="00C93E5C">
        <w:rPr>
          <w:rFonts w:ascii="Helvetica" w:hAnsi="Helvetica" w:cs="Calibri"/>
          <w:color w:val="222222"/>
          <w:sz w:val="32"/>
          <w:szCs w:val="32"/>
          <w:shd w:val="clear" w:color="auto" w:fill="FFFFFF"/>
          <w:rPrChange w:id="33" w:author="Ryan" w:date="2017-04-30T19:28:00Z">
            <w:rPr>
              <w:rFonts w:ascii="Calibri" w:hAnsi="Calibri" w:cs="Calibri" w:hint="eastAsia"/>
              <w:color w:val="222222"/>
              <w:sz w:val="32"/>
              <w:szCs w:val="32"/>
              <w:shd w:val="clear" w:color="auto" w:fill="FFFFFF"/>
            </w:rPr>
          </w:rPrChange>
        </w:rPr>
        <w:t xml:space="preserve">, </w:t>
      </w:r>
      <w:r w:rsidRPr="00C93E5C">
        <w:rPr>
          <w:rFonts w:ascii="Helvetica" w:hAnsi="Helvetica" w:cs="Calibri"/>
          <w:i/>
          <w:color w:val="222222"/>
          <w:sz w:val="32"/>
          <w:szCs w:val="32"/>
          <w:shd w:val="clear" w:color="auto" w:fill="FFFFFF"/>
          <w:rPrChange w:id="34" w:author="Ryan" w:date="2017-04-30T19:28:00Z">
            <w:rPr>
              <w:rFonts w:ascii="Calibri" w:hAnsi="Calibri" w:cs="Calibri" w:hint="eastAsia"/>
              <w:i/>
              <w:color w:val="222222"/>
              <w:sz w:val="32"/>
              <w:szCs w:val="32"/>
              <w:shd w:val="clear" w:color="auto" w:fill="FFFFFF"/>
            </w:rPr>
          </w:rPrChange>
        </w:rPr>
        <w:t xml:space="preserve">Melville and </w:t>
      </w:r>
      <w:proofErr w:type="spellStart"/>
      <w:r w:rsidRPr="00C93E5C">
        <w:rPr>
          <w:rFonts w:ascii="Helvetica" w:hAnsi="Helvetica" w:cs="Calibri"/>
          <w:i/>
          <w:color w:val="222222"/>
          <w:sz w:val="32"/>
          <w:szCs w:val="32"/>
          <w:shd w:val="clear" w:color="auto" w:fill="FFFFFF"/>
          <w:rPrChange w:id="35" w:author="Ryan" w:date="2017-04-30T19:28:00Z">
            <w:rPr>
              <w:rFonts w:ascii="Calibri" w:hAnsi="Calibri" w:cs="Calibri" w:hint="eastAsia"/>
              <w:i/>
              <w:color w:val="222222"/>
              <w:sz w:val="32"/>
              <w:szCs w:val="32"/>
              <w:shd w:val="clear" w:color="auto" w:fill="FFFFFF"/>
            </w:rPr>
          </w:rPrChange>
        </w:rPr>
        <w:t>Phalex</w:t>
      </w:r>
      <w:proofErr w:type="spellEnd"/>
      <w:r w:rsidRPr="00C93E5C">
        <w:rPr>
          <w:rFonts w:ascii="Helvetica" w:hAnsi="Helvetica" w:cs="Calibri"/>
          <w:color w:val="222222"/>
          <w:sz w:val="32"/>
          <w:szCs w:val="32"/>
          <w:shd w:val="clear" w:color="auto" w:fill="FFFFFF"/>
          <w:rPrChange w:id="36" w:author="Ryan" w:date="2017-04-30T19:28:00Z">
            <w:rPr>
              <w:rFonts w:ascii="Calibri" w:hAnsi="Calibri" w:cs="Calibri" w:hint="eastAsia"/>
              <w:color w:val="222222"/>
              <w:sz w:val="32"/>
              <w:szCs w:val="32"/>
              <w:shd w:val="clear" w:color="auto" w:fill="FFFFFF"/>
            </w:rPr>
          </w:rPrChange>
        </w:rPr>
        <w:t>, and</w:t>
      </w:r>
      <w:r w:rsidRPr="00C93E5C">
        <w:rPr>
          <w:rFonts w:ascii="Helvetica" w:hAnsi="Helvetica" w:cs="Calibri"/>
          <w:i/>
          <w:color w:val="222222"/>
          <w:sz w:val="32"/>
          <w:szCs w:val="32"/>
          <w:shd w:val="clear" w:color="auto" w:fill="FFFFFF"/>
          <w:rPrChange w:id="37" w:author="Ryan" w:date="2017-04-30T19:28:00Z">
            <w:rPr>
              <w:rFonts w:ascii="Calibri" w:hAnsi="Calibri" w:cs="Calibri" w:hint="eastAsia"/>
              <w:i/>
              <w:color w:val="222222"/>
              <w:sz w:val="32"/>
              <w:szCs w:val="32"/>
              <w:shd w:val="clear" w:color="auto" w:fill="FFFFFF"/>
            </w:rPr>
          </w:rPrChange>
        </w:rPr>
        <w:t xml:space="preserve"> Alonzo and Melissa</w:t>
      </w:r>
      <w:r w:rsidRPr="00C93E5C">
        <w:rPr>
          <w:rFonts w:ascii="Helvetica" w:hAnsi="Helvetica" w:cs="Calibri"/>
          <w:color w:val="222222"/>
          <w:sz w:val="32"/>
          <w:szCs w:val="32"/>
          <w:shd w:val="clear" w:color="auto" w:fill="FFFFFF"/>
          <w:rPrChange w:id="38" w:author="Ryan" w:date="2017-04-30T19:28:00Z">
            <w:rPr>
              <w:rFonts w:ascii="Calibri" w:hAnsi="Calibri" w:cs="Calibri" w:hint="eastAsia"/>
              <w:color w:val="222222"/>
              <w:sz w:val="32"/>
              <w:szCs w:val="32"/>
              <w:shd w:val="clear" w:color="auto" w:fill="FFFFFF"/>
            </w:rPr>
          </w:rPrChange>
        </w:rPr>
        <w:t xml:space="preserve">, were serialized and published in the </w:t>
      </w:r>
      <w:r w:rsidRPr="00C93E5C">
        <w:rPr>
          <w:rFonts w:ascii="Helvetica" w:hAnsi="Helvetica" w:cs="Calibri"/>
          <w:i/>
          <w:color w:val="222222"/>
          <w:sz w:val="32"/>
          <w:szCs w:val="32"/>
          <w:shd w:val="clear" w:color="auto" w:fill="FFFFFF"/>
          <w:rPrChange w:id="39" w:author="Ryan" w:date="2017-04-30T19:28:00Z">
            <w:rPr>
              <w:rFonts w:ascii="Calibri" w:hAnsi="Calibri" w:cs="Calibri" w:hint="eastAsia"/>
              <w:i/>
              <w:color w:val="222222"/>
              <w:sz w:val="32"/>
              <w:szCs w:val="32"/>
              <w:shd w:val="clear" w:color="auto" w:fill="FFFFFF"/>
            </w:rPr>
          </w:rPrChange>
        </w:rPr>
        <w:t>Political Barometer</w:t>
      </w:r>
      <w:r w:rsidRPr="00C93E5C">
        <w:rPr>
          <w:rFonts w:ascii="Helvetica" w:hAnsi="Helvetica" w:cs="Calibri"/>
          <w:color w:val="222222"/>
          <w:sz w:val="32"/>
          <w:szCs w:val="32"/>
          <w:shd w:val="clear" w:color="auto" w:fill="FFFFFF"/>
          <w:rPrChange w:id="40" w:author="Ryan" w:date="2017-04-30T19:28:00Z">
            <w:rPr>
              <w:rFonts w:ascii="Calibri" w:hAnsi="Calibri" w:cs="Calibri" w:hint="eastAsia"/>
              <w:color w:val="222222"/>
              <w:sz w:val="32"/>
              <w:szCs w:val="32"/>
              <w:shd w:val="clear" w:color="auto" w:fill="FFFFFF"/>
            </w:rPr>
          </w:rPrChange>
        </w:rPr>
        <w:t xml:space="preserve">. </w:t>
      </w:r>
      <w:r w:rsidRPr="00C93E5C">
        <w:rPr>
          <w:rFonts w:ascii="Helvetica" w:hAnsi="Helvetica" w:cs="Calibri"/>
          <w:i/>
          <w:sz w:val="32"/>
          <w:szCs w:val="32"/>
          <w:shd w:val="clear" w:color="auto" w:fill="FFFFFF"/>
          <w:rPrChange w:id="41" w:author="Ryan" w:date="2017-04-30T19:28:00Z">
            <w:rPr>
              <w:rFonts w:ascii="Calibri" w:hAnsi="Calibri" w:cs="Calibri" w:hint="eastAsia"/>
              <w:i/>
              <w:sz w:val="32"/>
              <w:szCs w:val="32"/>
              <w:shd w:val="clear" w:color="auto" w:fill="FFFFFF"/>
            </w:rPr>
          </w:rPrChange>
        </w:rPr>
        <w:t xml:space="preserve">Alonzo and Melissa </w:t>
      </w:r>
      <w:r w:rsidRPr="00C93E5C">
        <w:rPr>
          <w:rFonts w:ascii="Helvetica" w:hAnsi="Helvetica" w:cs="Calibri"/>
          <w:sz w:val="32"/>
          <w:szCs w:val="32"/>
          <w:shd w:val="clear" w:color="auto" w:fill="FFFFFF"/>
          <w:rPrChange w:id="42" w:author="Ryan" w:date="2017-04-30T19:28:00Z">
            <w:rPr>
              <w:rFonts w:ascii="Calibri" w:hAnsi="Calibri" w:cs="Calibri" w:hint="eastAsia"/>
              <w:sz w:val="32"/>
              <w:szCs w:val="32"/>
              <w:shd w:val="clear" w:color="auto" w:fill="FFFFFF"/>
            </w:rPr>
          </w:rPrChange>
        </w:rPr>
        <w:t xml:space="preserve">was later edited and published in a book with the title </w:t>
      </w:r>
      <w:r w:rsidRPr="00C93E5C">
        <w:rPr>
          <w:rFonts w:ascii="Helvetica" w:hAnsi="Helvetica" w:cs="Calibri"/>
          <w:i/>
          <w:sz w:val="32"/>
          <w:szCs w:val="32"/>
          <w:shd w:val="clear" w:color="auto" w:fill="FFFFFF"/>
          <w:rPrChange w:id="43" w:author="Ryan" w:date="2017-04-30T19:28:00Z">
            <w:rPr>
              <w:rFonts w:ascii="Calibri" w:hAnsi="Calibri" w:cs="Calibri" w:hint="eastAsia"/>
              <w:i/>
              <w:sz w:val="32"/>
              <w:szCs w:val="32"/>
              <w:shd w:val="clear" w:color="auto" w:fill="FFFFFF"/>
            </w:rPr>
          </w:rPrChange>
        </w:rPr>
        <w:t xml:space="preserve">The Asylum </w:t>
      </w:r>
      <w:r w:rsidRPr="00C93E5C">
        <w:rPr>
          <w:rFonts w:ascii="Helvetica" w:hAnsi="Helvetica" w:cs="Calibri"/>
          <w:sz w:val="32"/>
          <w:szCs w:val="32"/>
          <w:shd w:val="clear" w:color="auto" w:fill="FFFFFF"/>
          <w:rPrChange w:id="44" w:author="Ryan" w:date="2017-04-30T19:28:00Z">
            <w:rPr>
              <w:rFonts w:ascii="Calibri" w:hAnsi="Calibri" w:cs="Calibri" w:hint="eastAsia"/>
              <w:sz w:val="32"/>
              <w:szCs w:val="32"/>
              <w:shd w:val="clear" w:color="auto" w:fill="FFFFFF"/>
            </w:rPr>
          </w:rPrChange>
        </w:rPr>
        <w:t>in 1811 and now has become his most</w:t>
      </w:r>
      <w:r w:rsidRPr="00C93E5C">
        <w:rPr>
          <w:rFonts w:ascii="Helvetica" w:hAnsi="Helvetica" w:cs="Calibri"/>
          <w:color w:val="222222"/>
          <w:sz w:val="32"/>
          <w:szCs w:val="32"/>
          <w:shd w:val="clear" w:color="auto" w:fill="FFFFFF"/>
          <w:rPrChange w:id="45" w:author="Ryan" w:date="2017-04-30T19:28:00Z">
            <w:rPr>
              <w:rFonts w:ascii="Calibri" w:hAnsi="Calibri" w:cs="Calibri"/>
              <w:color w:val="222222"/>
              <w:sz w:val="32"/>
              <w:szCs w:val="32"/>
              <w:shd w:val="clear" w:color="auto" w:fill="FFFFFF"/>
            </w:rPr>
          </w:rPrChange>
        </w:rPr>
        <w:t xml:space="preserve"> known novel</w:t>
      </w:r>
      <w:r w:rsidRPr="00C93E5C">
        <w:rPr>
          <w:rFonts w:ascii="Helvetica" w:hAnsi="Helvetica" w:cs="Calibri"/>
          <w:i/>
          <w:color w:val="222222"/>
          <w:sz w:val="32"/>
          <w:szCs w:val="32"/>
          <w:shd w:val="clear" w:color="auto" w:fill="FFFFFF"/>
          <w:rPrChange w:id="46" w:author="Ryan" w:date="2017-04-30T19:28:00Z">
            <w:rPr>
              <w:rFonts w:ascii="Calibri" w:hAnsi="Calibri" w:cs="Calibri" w:hint="eastAsia"/>
              <w:i/>
              <w:color w:val="222222"/>
              <w:sz w:val="32"/>
              <w:szCs w:val="32"/>
              <w:shd w:val="clear" w:color="auto" w:fill="FFFFFF"/>
            </w:rPr>
          </w:rPrChange>
        </w:rPr>
        <w:t>.</w:t>
      </w:r>
      <w:r w:rsidRPr="00C93E5C">
        <w:rPr>
          <w:rFonts w:ascii="Helvetica" w:hAnsi="Helvetica" w:cs="Calibri"/>
          <w:color w:val="222222"/>
          <w:sz w:val="32"/>
          <w:szCs w:val="32"/>
          <w:shd w:val="clear" w:color="auto" w:fill="FFFFFF"/>
          <w:rPrChange w:id="47" w:author="Ryan" w:date="2017-04-30T19:28:00Z">
            <w:rPr>
              <w:rFonts w:ascii="Calibri" w:hAnsi="Calibri" w:cs="Calibri" w:hint="eastAsia"/>
              <w:color w:val="222222"/>
              <w:sz w:val="32"/>
              <w:szCs w:val="32"/>
              <w:shd w:val="clear" w:color="auto" w:fill="FFFFFF"/>
            </w:rPr>
          </w:rPrChange>
        </w:rPr>
        <w:t xml:space="preserve"> Aside from Mitchell’s editing and re-publication of </w:t>
      </w:r>
      <w:r w:rsidRPr="00C93E5C">
        <w:rPr>
          <w:rFonts w:ascii="Helvetica" w:hAnsi="Helvetica" w:cs="Calibri"/>
          <w:i/>
          <w:color w:val="222222"/>
          <w:sz w:val="32"/>
          <w:szCs w:val="32"/>
          <w:shd w:val="clear" w:color="auto" w:fill="FFFFFF"/>
          <w:rPrChange w:id="48" w:author="Ryan" w:date="2017-04-30T19:28:00Z">
            <w:rPr>
              <w:rFonts w:ascii="Calibri" w:hAnsi="Calibri" w:cs="Calibri" w:hint="eastAsia"/>
              <w:i/>
              <w:color w:val="222222"/>
              <w:sz w:val="32"/>
              <w:szCs w:val="32"/>
              <w:shd w:val="clear" w:color="auto" w:fill="FFFFFF"/>
            </w:rPr>
          </w:rPrChange>
        </w:rPr>
        <w:t>The Asylum</w:t>
      </w:r>
      <w:r w:rsidRPr="00C93E5C">
        <w:rPr>
          <w:rFonts w:ascii="Helvetica" w:hAnsi="Helvetica" w:cs="Calibri"/>
          <w:color w:val="222222"/>
          <w:sz w:val="32"/>
          <w:szCs w:val="32"/>
          <w:shd w:val="clear" w:color="auto" w:fill="FFFFFF"/>
          <w:rPrChange w:id="49" w:author="Ryan" w:date="2017-04-30T19:28:00Z">
            <w:rPr>
              <w:rFonts w:ascii="Calibri" w:hAnsi="Calibri" w:cs="Calibri" w:hint="eastAsia"/>
              <w:color w:val="222222"/>
              <w:sz w:val="32"/>
              <w:szCs w:val="32"/>
              <w:shd w:val="clear" w:color="auto" w:fill="FFFFFF"/>
            </w:rPr>
          </w:rPrChange>
        </w:rPr>
        <w:t>, his</w:t>
      </w:r>
      <w:r w:rsidRPr="00C93E5C">
        <w:rPr>
          <w:rFonts w:ascii="Helvetica" w:hAnsi="Helvetica" w:cs="Calibri"/>
          <w:sz w:val="32"/>
          <w:szCs w:val="32"/>
          <w:shd w:val="clear" w:color="auto" w:fill="FFFFFF"/>
          <w:rPrChange w:id="50" w:author="Ryan" w:date="2017-04-30T19:28:00Z">
            <w:rPr>
              <w:rFonts w:ascii="Calibri" w:hAnsi="Calibri" w:cs="Calibri" w:hint="eastAsia"/>
              <w:sz w:val="32"/>
              <w:szCs w:val="32"/>
              <w:shd w:val="clear" w:color="auto" w:fill="FFFFFF"/>
            </w:rPr>
          </w:rPrChange>
        </w:rPr>
        <w:t xml:space="preserve"> three novels at times have been ascribed to other authors. </w:t>
      </w:r>
      <w:r w:rsidRPr="00C93E5C">
        <w:rPr>
          <w:rFonts w:ascii="Helvetica" w:hAnsi="Helvetica" w:cs="Calibri"/>
          <w:i/>
          <w:color w:val="222222"/>
          <w:sz w:val="32"/>
          <w:szCs w:val="32"/>
          <w:shd w:val="clear" w:color="auto" w:fill="FFFFFF"/>
          <w:rPrChange w:id="51" w:author="Ryan" w:date="2017-04-30T19:28:00Z">
            <w:rPr>
              <w:rFonts w:ascii="Calibri" w:hAnsi="Calibri" w:cs="Calibri" w:hint="eastAsia"/>
              <w:i/>
              <w:color w:val="222222"/>
              <w:sz w:val="32"/>
              <w:szCs w:val="32"/>
              <w:shd w:val="clear" w:color="auto" w:fill="FFFFFF"/>
            </w:rPr>
          </w:rPrChange>
        </w:rPr>
        <w:t>Albert and Eliza</w:t>
      </w:r>
      <w:r w:rsidRPr="00C93E5C">
        <w:rPr>
          <w:rFonts w:ascii="Helvetica" w:hAnsi="Helvetica" w:cs="Calibri"/>
          <w:color w:val="222222"/>
          <w:sz w:val="32"/>
          <w:szCs w:val="32"/>
          <w:shd w:val="clear" w:color="auto" w:fill="FFFFFF"/>
          <w:rPrChange w:id="52" w:author="Ryan" w:date="2017-04-30T19:28:00Z">
            <w:rPr>
              <w:rFonts w:ascii="Calibri" w:hAnsi="Calibri" w:cs="Calibri" w:hint="eastAsia"/>
              <w:color w:val="222222"/>
              <w:sz w:val="32"/>
              <w:szCs w:val="32"/>
              <w:shd w:val="clear" w:color="auto" w:fill="FFFFFF"/>
            </w:rPr>
          </w:rPrChange>
        </w:rPr>
        <w:t xml:space="preserve">, for example, was pirated by </w:t>
      </w:r>
      <w:proofErr w:type="spellStart"/>
      <w:r w:rsidRPr="00C93E5C">
        <w:rPr>
          <w:rFonts w:ascii="Helvetica" w:hAnsi="Helvetica" w:cs="Calibri"/>
          <w:color w:val="222222"/>
          <w:sz w:val="32"/>
          <w:szCs w:val="32"/>
          <w:shd w:val="clear" w:color="auto" w:fill="FFFFFF"/>
          <w:rPrChange w:id="53" w:author="Ryan" w:date="2017-04-30T19:28:00Z">
            <w:rPr>
              <w:rFonts w:ascii="Calibri" w:hAnsi="Calibri" w:cs="Calibri"/>
              <w:color w:val="222222"/>
              <w:sz w:val="32"/>
              <w:szCs w:val="32"/>
              <w:shd w:val="clear" w:color="auto" w:fill="FFFFFF"/>
            </w:rPr>
          </w:rPrChange>
        </w:rPr>
        <w:t>Russel</w:t>
      </w:r>
      <w:proofErr w:type="spellEnd"/>
      <w:r w:rsidRPr="00C93E5C">
        <w:rPr>
          <w:rFonts w:ascii="Helvetica" w:hAnsi="Helvetica" w:cs="Calibri"/>
          <w:color w:val="222222"/>
          <w:sz w:val="32"/>
          <w:szCs w:val="32"/>
          <w:shd w:val="clear" w:color="auto" w:fill="FFFFFF"/>
          <w:rPrChange w:id="54" w:author="Ryan" w:date="2017-04-30T19:28:00Z">
            <w:rPr>
              <w:rFonts w:ascii="Calibri" w:hAnsi="Calibri" w:cs="Calibri"/>
              <w:color w:val="222222"/>
              <w:sz w:val="32"/>
              <w:szCs w:val="32"/>
              <w:shd w:val="clear" w:color="auto" w:fill="FFFFFF"/>
            </w:rPr>
          </w:rPrChange>
        </w:rPr>
        <w:t xml:space="preserve"> Ladd and was reprinted as a book in 1802. </w:t>
      </w:r>
      <w:r w:rsidRPr="00C93E5C">
        <w:rPr>
          <w:rFonts w:ascii="Helvetica" w:hAnsi="Helvetica" w:cs="Calibri"/>
          <w:sz w:val="32"/>
          <w:szCs w:val="32"/>
          <w:shd w:val="clear" w:color="auto" w:fill="FFFFFF"/>
          <w:rPrChange w:id="55" w:author="Ryan" w:date="2017-04-30T19:28:00Z">
            <w:rPr>
              <w:rFonts w:ascii="Calibri" w:hAnsi="Calibri" w:cs="Calibri"/>
              <w:sz w:val="32"/>
              <w:szCs w:val="32"/>
              <w:shd w:val="clear" w:color="auto" w:fill="FFFFFF"/>
            </w:rPr>
          </w:rPrChange>
        </w:rPr>
        <w:t xml:space="preserve">This was due to the common practice of literary </w:t>
      </w:r>
      <w:r w:rsidRPr="00C93E5C">
        <w:rPr>
          <w:rFonts w:ascii="Helvetica" w:hAnsi="Helvetica" w:cs="Calibri"/>
          <w:sz w:val="32"/>
          <w:szCs w:val="32"/>
          <w:shd w:val="clear" w:color="auto" w:fill="FFFFFF"/>
          <w:rPrChange w:id="56" w:author="Ryan" w:date="2017-04-30T19:28:00Z">
            <w:rPr>
              <w:rFonts w:ascii="Calibri" w:hAnsi="Calibri" w:cs="Calibri"/>
              <w:sz w:val="32"/>
              <w:szCs w:val="32"/>
              <w:shd w:val="clear" w:color="auto" w:fill="FFFFFF"/>
            </w:rPr>
          </w:rPrChange>
        </w:rPr>
        <w:lastRenderedPageBreak/>
        <w:t xml:space="preserve">piracy that took place in the early American republic. It is clear, however, from a note to his work </w:t>
      </w:r>
      <w:r w:rsidRPr="00C93E5C">
        <w:rPr>
          <w:rFonts w:ascii="Helvetica" w:hAnsi="Helvetica" w:cs="Calibri"/>
          <w:i/>
          <w:sz w:val="32"/>
          <w:szCs w:val="32"/>
          <w:shd w:val="clear" w:color="auto" w:fill="FFFFFF"/>
          <w:rPrChange w:id="57" w:author="Ryan" w:date="2017-04-30T19:28:00Z">
            <w:rPr>
              <w:rFonts w:ascii="Calibri" w:hAnsi="Calibri" w:cs="Calibri"/>
              <w:i/>
              <w:sz w:val="32"/>
              <w:szCs w:val="32"/>
              <w:shd w:val="clear" w:color="auto" w:fill="FFFFFF"/>
            </w:rPr>
          </w:rPrChange>
        </w:rPr>
        <w:t>Albert and Eliza</w:t>
      </w:r>
      <w:r w:rsidRPr="00C93E5C">
        <w:rPr>
          <w:rFonts w:ascii="Helvetica" w:hAnsi="Helvetica" w:cs="Calibri"/>
          <w:sz w:val="32"/>
          <w:szCs w:val="32"/>
          <w:shd w:val="clear" w:color="auto" w:fill="FFFFFF"/>
          <w:rPrChange w:id="58" w:author="Ryan" w:date="2017-04-30T19:28:00Z">
            <w:rPr>
              <w:rFonts w:ascii="Calibri" w:hAnsi="Calibri" w:cs="Calibri"/>
              <w:sz w:val="32"/>
              <w:szCs w:val="32"/>
              <w:shd w:val="clear" w:color="auto" w:fill="FFFFFF"/>
            </w:rPr>
          </w:rPrChange>
        </w:rPr>
        <w:t xml:space="preserve"> that he is indeed the original author of all three </w:t>
      </w:r>
      <w:r w:rsidRPr="00C93E5C">
        <w:rPr>
          <w:rFonts w:ascii="Helvetica" w:hAnsi="Helvetica" w:cs="Calibri"/>
          <w:i/>
          <w:sz w:val="32"/>
          <w:szCs w:val="32"/>
          <w:shd w:val="clear" w:color="auto" w:fill="FFFFFF"/>
          <w:rPrChange w:id="59" w:author="Ryan" w:date="2017-04-30T19:28:00Z">
            <w:rPr>
              <w:rFonts w:ascii="Calibri" w:hAnsi="Calibri" w:cs="Calibri"/>
              <w:i/>
              <w:sz w:val="32"/>
              <w:szCs w:val="32"/>
              <w:shd w:val="clear" w:color="auto" w:fill="FFFFFF"/>
            </w:rPr>
          </w:rPrChange>
        </w:rPr>
        <w:t>Political Barometer</w:t>
      </w:r>
      <w:r w:rsidRPr="00C93E5C">
        <w:rPr>
          <w:rFonts w:ascii="Helvetica" w:hAnsi="Helvetica" w:cs="Calibri"/>
          <w:sz w:val="32"/>
          <w:szCs w:val="32"/>
          <w:shd w:val="clear" w:color="auto" w:fill="FFFFFF"/>
          <w:rPrChange w:id="60" w:author="Ryan" w:date="2017-04-30T19:28:00Z">
            <w:rPr>
              <w:rFonts w:ascii="Calibri" w:hAnsi="Calibri" w:cs="Calibri"/>
              <w:sz w:val="32"/>
              <w:szCs w:val="32"/>
              <w:shd w:val="clear" w:color="auto" w:fill="FFFFFF"/>
            </w:rPr>
          </w:rPrChange>
        </w:rPr>
        <w:t xml:space="preserve"> works.</w:t>
      </w:r>
    </w:p>
    <w:p w14:paraId="1993CF73" w14:textId="6A2B2728" w:rsidR="008910C4" w:rsidRPr="00C93E5C" w:rsidRDefault="008910C4" w:rsidP="008910C4">
      <w:pPr>
        <w:spacing w:after="0" w:line="360" w:lineRule="auto"/>
        <w:rPr>
          <w:rFonts w:ascii="Helvetica" w:hAnsi="Helvetica" w:cs="Calibri"/>
          <w:color w:val="222222"/>
          <w:sz w:val="32"/>
          <w:szCs w:val="32"/>
          <w:shd w:val="clear" w:color="auto" w:fill="FFFFFF"/>
          <w:rPrChange w:id="61" w:author="Ryan" w:date="2017-04-30T19:28:00Z">
            <w:rPr>
              <w:rFonts w:ascii="Calibri" w:hAnsi="Calibri" w:cs="Calibri"/>
              <w:color w:val="222222"/>
              <w:sz w:val="32"/>
              <w:szCs w:val="32"/>
              <w:shd w:val="clear" w:color="auto" w:fill="FFFFFF"/>
            </w:rPr>
          </w:rPrChange>
        </w:rPr>
      </w:pPr>
      <w:r w:rsidRPr="00C93E5C">
        <w:rPr>
          <w:rFonts w:ascii="Helvetica" w:hAnsi="Helvetica" w:cs="Calibri"/>
          <w:color w:val="222222"/>
          <w:sz w:val="32"/>
          <w:szCs w:val="32"/>
          <w:shd w:val="clear" w:color="auto" w:fill="FFFFFF"/>
          <w:rPrChange w:id="62" w:author="Ryan" w:date="2017-04-30T19:28:00Z">
            <w:rPr>
              <w:rFonts w:ascii="Calibri" w:hAnsi="Calibri" w:cs="Calibri" w:hint="eastAsia"/>
              <w:color w:val="222222"/>
              <w:sz w:val="32"/>
              <w:szCs w:val="32"/>
              <w:shd w:val="clear" w:color="auto" w:fill="FFFFFF"/>
            </w:rPr>
          </w:rPrChange>
        </w:rPr>
        <w:tab/>
      </w:r>
      <w:r w:rsidRPr="00C93E5C">
        <w:rPr>
          <w:rFonts w:ascii="Helvetica" w:hAnsi="Helvetica" w:cs="Calibri"/>
          <w:sz w:val="32"/>
          <w:szCs w:val="32"/>
          <w:shd w:val="clear" w:color="auto" w:fill="FFFFFF"/>
          <w:rPrChange w:id="63" w:author="Ryan" w:date="2017-04-30T19:28:00Z">
            <w:rPr>
              <w:rFonts w:ascii="Calibri" w:hAnsi="Calibri" w:cs="Calibri" w:hint="eastAsia"/>
              <w:sz w:val="32"/>
              <w:szCs w:val="32"/>
              <w:shd w:val="clear" w:color="auto" w:fill="FFFFFF"/>
            </w:rPr>
          </w:rPrChange>
        </w:rPr>
        <w:t>As</w:t>
      </w:r>
      <w:r w:rsidR="00B50E69" w:rsidRPr="00C93E5C">
        <w:rPr>
          <w:rFonts w:ascii="Helvetica" w:hAnsi="Helvetica" w:cs="Calibri"/>
          <w:sz w:val="32"/>
          <w:szCs w:val="32"/>
          <w:shd w:val="clear" w:color="auto" w:fill="FFFFFF"/>
          <w:rPrChange w:id="64" w:author="Ryan" w:date="2017-04-30T19:28:00Z">
            <w:rPr>
              <w:rFonts w:ascii="Calibri" w:hAnsi="Calibri" w:cs="Calibri"/>
              <w:sz w:val="32"/>
              <w:szCs w:val="32"/>
              <w:shd w:val="clear" w:color="auto" w:fill="FFFFFF"/>
            </w:rPr>
          </w:rPrChange>
        </w:rPr>
        <w:t xml:space="preserve"> with</w:t>
      </w:r>
      <w:r w:rsidRPr="00C93E5C">
        <w:rPr>
          <w:rFonts w:ascii="Helvetica" w:hAnsi="Helvetica" w:cs="Calibri"/>
          <w:sz w:val="32"/>
          <w:szCs w:val="32"/>
          <w:shd w:val="clear" w:color="auto" w:fill="FFFFFF"/>
          <w:rPrChange w:id="65" w:author="Ryan" w:date="2017-04-30T19:28:00Z">
            <w:rPr>
              <w:rFonts w:ascii="Calibri" w:hAnsi="Calibri" w:cs="Calibri" w:hint="eastAsia"/>
              <w:sz w:val="32"/>
              <w:szCs w:val="32"/>
              <w:shd w:val="clear" w:color="auto" w:fill="FFFFFF"/>
            </w:rPr>
          </w:rPrChange>
        </w:rPr>
        <w:t xml:space="preserve"> other serialized works, </w:t>
      </w:r>
      <w:r w:rsidRPr="00C93E5C">
        <w:rPr>
          <w:rFonts w:ascii="Helvetica" w:hAnsi="Helvetica" w:cs="Calibri"/>
          <w:i/>
          <w:sz w:val="32"/>
          <w:szCs w:val="32"/>
          <w:shd w:val="clear" w:color="auto" w:fill="FFFFFF"/>
          <w:rPrChange w:id="66" w:author="Ryan" w:date="2017-04-30T19:28:00Z">
            <w:rPr>
              <w:rFonts w:ascii="Calibri" w:hAnsi="Calibri" w:cs="Calibri" w:hint="eastAsia"/>
              <w:i/>
              <w:sz w:val="32"/>
              <w:szCs w:val="32"/>
              <w:shd w:val="clear" w:color="auto" w:fill="FFFFFF"/>
            </w:rPr>
          </w:rPrChange>
        </w:rPr>
        <w:t xml:space="preserve">Albert and Eliza </w:t>
      </w:r>
      <w:r w:rsidRPr="00C93E5C">
        <w:rPr>
          <w:rFonts w:ascii="Helvetica" w:hAnsi="Helvetica" w:cs="Calibri"/>
          <w:sz w:val="32"/>
          <w:szCs w:val="32"/>
          <w:shd w:val="clear" w:color="auto" w:fill="FFFFFF"/>
          <w:rPrChange w:id="67" w:author="Ryan" w:date="2017-04-30T19:28:00Z">
            <w:rPr>
              <w:rFonts w:ascii="Calibri" w:hAnsi="Calibri" w:cs="Calibri" w:hint="eastAsia"/>
              <w:sz w:val="32"/>
              <w:szCs w:val="32"/>
              <w:shd w:val="clear" w:color="auto" w:fill="FFFFFF"/>
            </w:rPr>
          </w:rPrChange>
        </w:rPr>
        <w:t xml:space="preserve">is also composed with complex subplots. </w:t>
      </w:r>
      <w:r w:rsidRPr="00C93E5C">
        <w:rPr>
          <w:rFonts w:ascii="Helvetica" w:hAnsi="Helvetica" w:cs="Calibri"/>
          <w:color w:val="222222"/>
          <w:sz w:val="32"/>
          <w:szCs w:val="32"/>
          <w:shd w:val="clear" w:color="auto" w:fill="FFFFFF"/>
          <w:rPrChange w:id="68" w:author="Ryan" w:date="2017-04-30T19:28:00Z">
            <w:rPr>
              <w:rFonts w:ascii="Calibri" w:hAnsi="Calibri" w:cs="Calibri"/>
              <w:color w:val="222222"/>
              <w:sz w:val="32"/>
              <w:szCs w:val="32"/>
              <w:shd w:val="clear" w:color="auto" w:fill="FFFFFF"/>
            </w:rPr>
          </w:rPrChange>
        </w:rPr>
        <w:t xml:space="preserve">The main story is about a young </w:t>
      </w:r>
      <w:r w:rsidRPr="00C93E5C">
        <w:rPr>
          <w:rFonts w:ascii="Helvetica" w:hAnsi="Helvetica" w:cs="Calibri"/>
          <w:sz w:val="32"/>
          <w:szCs w:val="32"/>
          <w:shd w:val="clear" w:color="auto" w:fill="FFFFFF"/>
          <w:rPrChange w:id="69" w:author="Ryan" w:date="2017-04-30T19:28:00Z">
            <w:rPr>
              <w:rFonts w:ascii="Calibri" w:hAnsi="Calibri" w:cs="Calibri"/>
              <w:sz w:val="32"/>
              <w:szCs w:val="32"/>
              <w:shd w:val="clear" w:color="auto" w:fill="FFFFFF"/>
            </w:rPr>
          </w:rPrChange>
        </w:rPr>
        <w:t xml:space="preserve">woman named </w:t>
      </w:r>
      <w:r w:rsidRPr="00C93E5C">
        <w:rPr>
          <w:rFonts w:ascii="Helvetica" w:hAnsi="Helvetica" w:cs="Calibri"/>
          <w:color w:val="222222"/>
          <w:sz w:val="32"/>
          <w:szCs w:val="32"/>
          <w:shd w:val="clear" w:color="auto" w:fill="FFFFFF"/>
          <w:rPrChange w:id="70" w:author="Ryan" w:date="2017-04-30T19:28:00Z">
            <w:rPr>
              <w:rFonts w:ascii="Calibri" w:hAnsi="Calibri" w:cs="Calibri"/>
              <w:color w:val="222222"/>
              <w:sz w:val="32"/>
              <w:szCs w:val="32"/>
              <w:shd w:val="clear" w:color="auto" w:fill="FFFFFF"/>
            </w:rPr>
          </w:rPrChange>
        </w:rPr>
        <w:t xml:space="preserve">Eliza’s fidelity and faithfulness to her betrothed Albert. Compared to the topics surrounding Albert and Eliza, such as fidelity, sentiment, and virtue, other characters raise rather proactive issues. For example, when it is revealed at the end of the novel that Blake, one of Eliza’s admirers, had married Ms. Smith without knowing the fact that she was actually his half-sister or when Blake kills his half-brother Palmer in a duel raise the issue of incest and fratricide. Along with the complex subplots, the lapses between each installment create curiosity and anticipation of the next story which is another feature of serialization. Whereas book readers can jump right into the ending, serialization creates terms between each episode and extends the reading experience to readers. </w:t>
      </w:r>
      <w:r w:rsidRPr="00C93E5C">
        <w:rPr>
          <w:rFonts w:ascii="Helvetica" w:hAnsi="Helvetica" w:cs="Calibri"/>
          <w:i/>
          <w:color w:val="222222"/>
          <w:sz w:val="32"/>
          <w:szCs w:val="32"/>
          <w:shd w:val="clear" w:color="auto" w:fill="FFFFFF"/>
          <w:rPrChange w:id="71" w:author="Ryan" w:date="2017-04-30T19:28:00Z">
            <w:rPr>
              <w:rFonts w:ascii="Calibri" w:hAnsi="Calibri" w:cs="Calibri" w:hint="eastAsia"/>
              <w:i/>
              <w:color w:val="222222"/>
              <w:sz w:val="32"/>
              <w:szCs w:val="32"/>
              <w:shd w:val="clear" w:color="auto" w:fill="FFFFFF"/>
            </w:rPr>
          </w:rPrChange>
        </w:rPr>
        <w:t>Albert and Eliza</w:t>
      </w:r>
      <w:r w:rsidRPr="00C93E5C">
        <w:rPr>
          <w:rFonts w:ascii="Helvetica" w:hAnsi="Helvetica" w:cs="Calibri"/>
          <w:color w:val="222222"/>
          <w:sz w:val="32"/>
          <w:szCs w:val="32"/>
          <w:shd w:val="clear" w:color="auto" w:fill="FFFFFF"/>
          <w:rPrChange w:id="72" w:author="Ryan" w:date="2017-04-30T19:28:00Z">
            <w:rPr>
              <w:rFonts w:ascii="Calibri" w:hAnsi="Calibri" w:cs="Calibri" w:hint="eastAsia"/>
              <w:color w:val="222222"/>
              <w:sz w:val="32"/>
              <w:szCs w:val="32"/>
              <w:shd w:val="clear" w:color="auto" w:fill="FFFFFF"/>
            </w:rPr>
          </w:rPrChange>
        </w:rPr>
        <w:t xml:space="preserve"> also has intentional breaks between installments that heighten the tension in the story. </w:t>
      </w:r>
    </w:p>
    <w:p w14:paraId="568A2506" w14:textId="77777777" w:rsidR="008910C4" w:rsidRPr="00C93E5C" w:rsidRDefault="008910C4" w:rsidP="008910C4">
      <w:pPr>
        <w:spacing w:after="0" w:line="360" w:lineRule="auto"/>
        <w:rPr>
          <w:rFonts w:ascii="Helvetica" w:hAnsi="Helvetica" w:cs="Calibri"/>
          <w:color w:val="222222"/>
          <w:sz w:val="32"/>
          <w:szCs w:val="32"/>
          <w:shd w:val="clear" w:color="auto" w:fill="FFFFFF"/>
          <w:rPrChange w:id="73" w:author="Ryan" w:date="2017-04-30T19:28:00Z">
            <w:rPr>
              <w:rFonts w:ascii="Calibri" w:hAnsi="Calibri" w:cs="Calibri"/>
              <w:color w:val="222222"/>
              <w:sz w:val="32"/>
              <w:szCs w:val="32"/>
              <w:shd w:val="clear" w:color="auto" w:fill="FFFFFF"/>
            </w:rPr>
          </w:rPrChange>
        </w:rPr>
      </w:pPr>
    </w:p>
    <w:p w14:paraId="0CBB4481" w14:textId="77777777" w:rsidR="008910C4" w:rsidRPr="00C93E5C" w:rsidRDefault="008910C4" w:rsidP="008910C4">
      <w:pPr>
        <w:spacing w:after="0" w:line="360" w:lineRule="auto"/>
        <w:rPr>
          <w:rFonts w:ascii="Helvetica" w:hAnsi="Helvetica" w:cs="Calibri"/>
          <w:color w:val="222222"/>
          <w:sz w:val="32"/>
          <w:szCs w:val="32"/>
          <w:shd w:val="clear" w:color="auto" w:fill="FFFFFF"/>
          <w:rPrChange w:id="74" w:author="Ryan" w:date="2017-04-30T19:28:00Z">
            <w:rPr>
              <w:rFonts w:ascii="Calibri" w:hAnsi="Calibri" w:cs="Calibri"/>
              <w:color w:val="222222"/>
              <w:sz w:val="32"/>
              <w:szCs w:val="32"/>
              <w:shd w:val="clear" w:color="auto" w:fill="FFFFFF"/>
            </w:rPr>
          </w:rPrChange>
        </w:rPr>
      </w:pPr>
    </w:p>
    <w:p w14:paraId="073FBCDE" w14:textId="77777777" w:rsidR="008910C4" w:rsidRPr="00C93E5C" w:rsidRDefault="008910C4" w:rsidP="008910C4">
      <w:pPr>
        <w:spacing w:after="0" w:line="360" w:lineRule="auto"/>
        <w:rPr>
          <w:rFonts w:ascii="Helvetica" w:hAnsi="Helvetica" w:cs="Calibri"/>
          <w:color w:val="222222"/>
          <w:sz w:val="32"/>
          <w:szCs w:val="32"/>
          <w:shd w:val="clear" w:color="auto" w:fill="FFFFFF"/>
          <w:rPrChange w:id="75" w:author="Ryan" w:date="2017-04-30T19:28:00Z">
            <w:rPr>
              <w:rFonts w:ascii="Calibri" w:hAnsi="Calibri" w:cs="Calibri"/>
              <w:color w:val="222222"/>
              <w:sz w:val="32"/>
              <w:szCs w:val="32"/>
              <w:shd w:val="clear" w:color="auto" w:fill="FFFFFF"/>
            </w:rPr>
          </w:rPrChange>
        </w:rPr>
      </w:pPr>
      <w:r w:rsidRPr="00C93E5C">
        <w:rPr>
          <w:rFonts w:ascii="Helvetica" w:hAnsi="Helvetica" w:cs="Calibri"/>
          <w:color w:val="222222"/>
          <w:sz w:val="32"/>
          <w:szCs w:val="32"/>
          <w:shd w:val="clear" w:color="auto" w:fill="FFFFFF"/>
          <w:rPrChange w:id="76" w:author="Ryan" w:date="2017-04-30T19:28:00Z">
            <w:rPr>
              <w:rFonts w:ascii="Calibri" w:hAnsi="Calibri" w:cs="Calibri"/>
              <w:color w:val="222222"/>
              <w:sz w:val="32"/>
              <w:szCs w:val="32"/>
              <w:shd w:val="clear" w:color="auto" w:fill="FFFFFF"/>
            </w:rPr>
          </w:rPrChange>
        </w:rPr>
        <w:t>Works Consulted</w:t>
      </w:r>
    </w:p>
    <w:p w14:paraId="333D4660" w14:textId="77777777" w:rsidR="008910C4" w:rsidRPr="00C93E5C" w:rsidRDefault="008910C4" w:rsidP="008910C4">
      <w:pPr>
        <w:spacing w:after="0" w:line="360" w:lineRule="auto"/>
        <w:ind w:left="800" w:hanging="800"/>
        <w:rPr>
          <w:rFonts w:ascii="Helvetica" w:hAnsi="Helvetica" w:cs="Calibri"/>
          <w:color w:val="222222"/>
          <w:sz w:val="32"/>
          <w:szCs w:val="32"/>
          <w:shd w:val="clear" w:color="auto" w:fill="FFFFFF"/>
          <w:rPrChange w:id="77" w:author="Ryan" w:date="2017-04-30T19:28:00Z">
            <w:rPr>
              <w:rFonts w:ascii="Calibri" w:hAnsi="Calibri" w:cs="Calibri"/>
              <w:color w:val="222222"/>
              <w:sz w:val="32"/>
              <w:szCs w:val="32"/>
              <w:shd w:val="clear" w:color="auto" w:fill="FFFFFF"/>
            </w:rPr>
          </w:rPrChange>
        </w:rPr>
      </w:pPr>
      <w:r w:rsidRPr="00C93E5C">
        <w:rPr>
          <w:rFonts w:ascii="Helvetica" w:hAnsi="Helvetica" w:cs="Calibri"/>
          <w:color w:val="222222"/>
          <w:sz w:val="32"/>
          <w:szCs w:val="32"/>
          <w:shd w:val="clear" w:color="auto" w:fill="FFFFFF"/>
          <w:rPrChange w:id="78" w:author="Ryan" w:date="2017-04-30T19:28:00Z">
            <w:rPr>
              <w:rFonts w:ascii="Calibri" w:hAnsi="Calibri" w:cs="Calibri"/>
              <w:color w:val="222222"/>
              <w:sz w:val="32"/>
              <w:szCs w:val="32"/>
              <w:shd w:val="clear" w:color="auto" w:fill="FFFFFF"/>
            </w:rPr>
          </w:rPrChange>
        </w:rPr>
        <w:t xml:space="preserve">Davidson, Cathy N. </w:t>
      </w:r>
      <w:r w:rsidRPr="00C93E5C">
        <w:rPr>
          <w:rFonts w:ascii="Helvetica" w:hAnsi="Helvetica" w:cs="Calibri"/>
          <w:i/>
          <w:color w:val="222222"/>
          <w:sz w:val="32"/>
          <w:szCs w:val="32"/>
          <w:shd w:val="clear" w:color="auto" w:fill="FFFFFF"/>
          <w:rPrChange w:id="79" w:author="Ryan" w:date="2017-04-30T19:28:00Z">
            <w:rPr>
              <w:rFonts w:ascii="Calibri" w:hAnsi="Calibri" w:cs="Calibri"/>
              <w:i/>
              <w:color w:val="222222"/>
              <w:sz w:val="32"/>
              <w:szCs w:val="32"/>
              <w:shd w:val="clear" w:color="auto" w:fill="FFFFFF"/>
            </w:rPr>
          </w:rPrChange>
        </w:rPr>
        <w:t xml:space="preserve">Revolution and the World: The Rise of the </w:t>
      </w:r>
      <w:r w:rsidRPr="00C93E5C">
        <w:rPr>
          <w:rFonts w:ascii="Helvetica" w:hAnsi="Helvetica" w:cs="Calibri"/>
          <w:i/>
          <w:color w:val="222222"/>
          <w:sz w:val="32"/>
          <w:szCs w:val="32"/>
          <w:shd w:val="clear" w:color="auto" w:fill="FFFFFF"/>
          <w:rPrChange w:id="80" w:author="Ryan" w:date="2017-04-30T19:28:00Z">
            <w:rPr>
              <w:rFonts w:ascii="Calibri" w:hAnsi="Calibri" w:cs="Calibri"/>
              <w:i/>
              <w:color w:val="222222"/>
              <w:sz w:val="32"/>
              <w:szCs w:val="32"/>
              <w:shd w:val="clear" w:color="auto" w:fill="FFFFFF"/>
            </w:rPr>
          </w:rPrChange>
        </w:rPr>
        <w:lastRenderedPageBreak/>
        <w:t>Novel in America</w:t>
      </w:r>
      <w:r w:rsidRPr="00C93E5C">
        <w:rPr>
          <w:rFonts w:ascii="Helvetica" w:hAnsi="Helvetica" w:cs="Calibri"/>
          <w:color w:val="222222"/>
          <w:sz w:val="32"/>
          <w:szCs w:val="32"/>
          <w:shd w:val="clear" w:color="auto" w:fill="FFFFFF"/>
          <w:rPrChange w:id="81" w:author="Ryan" w:date="2017-04-30T19:28:00Z">
            <w:rPr>
              <w:rFonts w:ascii="Calibri" w:hAnsi="Calibri" w:cs="Calibri"/>
              <w:color w:val="222222"/>
              <w:sz w:val="32"/>
              <w:szCs w:val="32"/>
              <w:shd w:val="clear" w:color="auto" w:fill="FFFFFF"/>
            </w:rPr>
          </w:rPrChange>
        </w:rPr>
        <w:t xml:space="preserve">. Oxford UP, 2004. </w:t>
      </w:r>
    </w:p>
    <w:p w14:paraId="50C18D6B" w14:textId="77777777" w:rsidR="008910C4" w:rsidRPr="00C93E5C" w:rsidRDefault="008910C4" w:rsidP="008910C4">
      <w:pPr>
        <w:spacing w:after="0" w:line="360" w:lineRule="auto"/>
        <w:ind w:left="800" w:hanging="800"/>
        <w:rPr>
          <w:rFonts w:ascii="Helvetica" w:hAnsi="Helvetica" w:cs="Calibri"/>
          <w:color w:val="222222"/>
          <w:sz w:val="32"/>
          <w:szCs w:val="32"/>
          <w:shd w:val="clear" w:color="auto" w:fill="FFFFFF"/>
          <w:rPrChange w:id="82" w:author="Ryan" w:date="2017-04-30T19:28:00Z">
            <w:rPr>
              <w:rFonts w:ascii="Calibri" w:hAnsi="Calibri" w:cs="Calibri"/>
              <w:color w:val="222222"/>
              <w:sz w:val="32"/>
              <w:szCs w:val="32"/>
              <w:shd w:val="clear" w:color="auto" w:fill="FFFFFF"/>
            </w:rPr>
          </w:rPrChange>
        </w:rPr>
      </w:pPr>
      <w:proofErr w:type="spellStart"/>
      <w:r w:rsidRPr="00C93E5C">
        <w:rPr>
          <w:rFonts w:ascii="Helvetica" w:hAnsi="Helvetica" w:cs="Calibri"/>
          <w:color w:val="222222"/>
          <w:sz w:val="32"/>
          <w:szCs w:val="32"/>
          <w:shd w:val="clear" w:color="auto" w:fill="FFFFFF"/>
          <w:rPrChange w:id="83" w:author="Ryan" w:date="2017-04-30T19:28:00Z">
            <w:rPr>
              <w:rFonts w:ascii="Calibri" w:hAnsi="Calibri" w:cs="Calibri"/>
              <w:color w:val="222222"/>
              <w:sz w:val="32"/>
              <w:szCs w:val="32"/>
              <w:shd w:val="clear" w:color="auto" w:fill="FFFFFF"/>
            </w:rPr>
          </w:rPrChange>
        </w:rPr>
        <w:t>Fichtelberg</w:t>
      </w:r>
      <w:proofErr w:type="spellEnd"/>
      <w:r w:rsidRPr="00C93E5C">
        <w:rPr>
          <w:rFonts w:ascii="Helvetica" w:hAnsi="Helvetica" w:cs="Calibri"/>
          <w:color w:val="222222"/>
          <w:sz w:val="32"/>
          <w:szCs w:val="32"/>
          <w:shd w:val="clear" w:color="auto" w:fill="FFFFFF"/>
          <w:rPrChange w:id="84" w:author="Ryan" w:date="2017-04-30T19:28:00Z">
            <w:rPr>
              <w:rFonts w:ascii="Calibri" w:hAnsi="Calibri" w:cs="Calibri"/>
              <w:color w:val="222222"/>
              <w:sz w:val="32"/>
              <w:szCs w:val="32"/>
              <w:shd w:val="clear" w:color="auto" w:fill="FFFFFF"/>
            </w:rPr>
          </w:rPrChange>
        </w:rPr>
        <w:t>, Joseph. “The Sentimental Economy of Isaac Mitchell’s</w:t>
      </w:r>
      <w:r w:rsidRPr="00C93E5C">
        <w:rPr>
          <w:rStyle w:val="apple-converted-space"/>
          <w:rFonts w:ascii="Helvetica" w:hAnsi="Helvetica" w:cs="Calibri"/>
          <w:color w:val="222222"/>
          <w:sz w:val="32"/>
          <w:szCs w:val="32"/>
          <w:shd w:val="clear" w:color="auto" w:fill="FFFFFF"/>
          <w:rPrChange w:id="85" w:author="Ryan" w:date="2017-04-30T19:28:00Z">
            <w:rPr>
              <w:rStyle w:val="apple-converted-space"/>
              <w:rFonts w:ascii="Calibri" w:hAnsi="Calibri" w:cs="Calibri"/>
              <w:color w:val="222222"/>
              <w:sz w:val="32"/>
              <w:szCs w:val="32"/>
              <w:shd w:val="clear" w:color="auto" w:fill="FFFFFF"/>
            </w:rPr>
          </w:rPrChange>
        </w:rPr>
        <w:t> </w:t>
      </w:r>
      <w:r w:rsidRPr="00C93E5C">
        <w:rPr>
          <w:rFonts w:ascii="Helvetica" w:hAnsi="Helvetica" w:cs="Calibri"/>
          <w:i/>
          <w:iCs/>
          <w:color w:val="222222"/>
          <w:sz w:val="32"/>
          <w:szCs w:val="32"/>
          <w:shd w:val="clear" w:color="auto" w:fill="FFFFFF"/>
          <w:rPrChange w:id="86" w:author="Ryan" w:date="2017-04-30T19:28:00Z">
            <w:rPr>
              <w:rFonts w:ascii="Calibri" w:hAnsi="Calibri" w:cs="Calibri"/>
              <w:i/>
              <w:iCs/>
              <w:color w:val="222222"/>
              <w:sz w:val="32"/>
              <w:szCs w:val="32"/>
              <w:shd w:val="clear" w:color="auto" w:fill="FFFFFF"/>
            </w:rPr>
          </w:rPrChange>
        </w:rPr>
        <w:t xml:space="preserve">The Asylum.” Early American Literature, </w:t>
      </w:r>
      <w:r w:rsidRPr="00C93E5C">
        <w:rPr>
          <w:rFonts w:ascii="Helvetica" w:hAnsi="Helvetica" w:cs="Calibri"/>
          <w:color w:val="222222"/>
          <w:sz w:val="32"/>
          <w:szCs w:val="32"/>
          <w:shd w:val="clear" w:color="auto" w:fill="FFFFFF"/>
          <w:rPrChange w:id="87" w:author="Ryan" w:date="2017-04-30T19:28:00Z">
            <w:rPr>
              <w:rFonts w:ascii="Calibri" w:hAnsi="Calibri" w:cs="Calibri"/>
              <w:color w:val="222222"/>
              <w:sz w:val="32"/>
              <w:szCs w:val="32"/>
              <w:shd w:val="clear" w:color="auto" w:fill="FFFFFF"/>
            </w:rPr>
          </w:rPrChange>
        </w:rPr>
        <w:t xml:space="preserve">no. 32, vol. 1, 1997, </w:t>
      </w:r>
      <w:proofErr w:type="spellStart"/>
      <w:r w:rsidRPr="00C93E5C">
        <w:rPr>
          <w:rFonts w:ascii="Helvetica" w:hAnsi="Helvetica" w:cs="Calibri"/>
          <w:color w:val="222222"/>
          <w:sz w:val="32"/>
          <w:szCs w:val="32"/>
          <w:shd w:val="clear" w:color="auto" w:fill="FFFFFF"/>
          <w:rPrChange w:id="88" w:author="Ryan" w:date="2017-04-30T19:28:00Z">
            <w:rPr>
              <w:rFonts w:ascii="Calibri" w:hAnsi="Calibri" w:cs="Calibri"/>
              <w:color w:val="222222"/>
              <w:sz w:val="32"/>
              <w:szCs w:val="32"/>
              <w:shd w:val="clear" w:color="auto" w:fill="FFFFFF"/>
            </w:rPr>
          </w:rPrChange>
        </w:rPr>
        <w:t>pp</w:t>
      </w:r>
      <w:proofErr w:type="spellEnd"/>
      <w:r w:rsidRPr="00C93E5C">
        <w:rPr>
          <w:rFonts w:ascii="Helvetica" w:hAnsi="Helvetica" w:cs="Calibri"/>
          <w:color w:val="222222"/>
          <w:sz w:val="32"/>
          <w:szCs w:val="32"/>
          <w:shd w:val="clear" w:color="auto" w:fill="FFFFFF"/>
          <w:rPrChange w:id="89" w:author="Ryan" w:date="2017-04-30T19:28:00Z">
            <w:rPr>
              <w:rFonts w:ascii="Calibri" w:hAnsi="Calibri" w:cs="Calibri"/>
              <w:color w:val="222222"/>
              <w:sz w:val="32"/>
              <w:szCs w:val="32"/>
              <w:shd w:val="clear" w:color="auto" w:fill="FFFFFF"/>
            </w:rPr>
          </w:rPrChange>
        </w:rPr>
        <w:t xml:space="preserve"> 1-19.</w:t>
      </w:r>
    </w:p>
    <w:p w14:paraId="2C5B12B8" w14:textId="77777777" w:rsidR="008910C4" w:rsidRPr="00C93E5C" w:rsidRDefault="008910C4" w:rsidP="008910C4">
      <w:pPr>
        <w:spacing w:after="0" w:line="360" w:lineRule="auto"/>
        <w:ind w:left="800" w:hanging="800"/>
        <w:rPr>
          <w:rFonts w:ascii="Helvetica" w:hAnsi="Helvetica" w:cs="Calibri"/>
          <w:color w:val="222222"/>
          <w:sz w:val="32"/>
          <w:szCs w:val="32"/>
          <w:shd w:val="clear" w:color="auto" w:fill="FFFFFF"/>
          <w:rPrChange w:id="90" w:author="Ryan" w:date="2017-04-30T19:28:00Z">
            <w:rPr>
              <w:rFonts w:ascii="Calibri" w:hAnsi="Calibri" w:cs="Calibri"/>
              <w:color w:val="222222"/>
              <w:sz w:val="32"/>
              <w:szCs w:val="32"/>
              <w:shd w:val="clear" w:color="auto" w:fill="FFFFFF"/>
            </w:rPr>
          </w:rPrChange>
        </w:rPr>
      </w:pPr>
      <w:r w:rsidRPr="00C93E5C">
        <w:rPr>
          <w:rFonts w:ascii="Helvetica" w:hAnsi="Helvetica" w:cs="Calibri"/>
          <w:color w:val="222222"/>
          <w:sz w:val="32"/>
          <w:szCs w:val="32"/>
          <w:shd w:val="clear" w:color="auto" w:fill="FFFFFF"/>
          <w:rPrChange w:id="91" w:author="Ryan" w:date="2017-04-30T19:28:00Z">
            <w:rPr>
              <w:rFonts w:ascii="Calibri" w:hAnsi="Calibri" w:cs="Calibri"/>
              <w:color w:val="222222"/>
              <w:sz w:val="32"/>
              <w:szCs w:val="32"/>
              <w:shd w:val="clear" w:color="auto" w:fill="FFFFFF"/>
            </w:rPr>
          </w:rPrChange>
        </w:rPr>
        <w:t>Giles, Paul. “</w:t>
      </w:r>
      <w:proofErr w:type="spellStart"/>
      <w:r w:rsidRPr="00C93E5C">
        <w:rPr>
          <w:rFonts w:ascii="Helvetica" w:hAnsi="Helvetica" w:cs="Calibri"/>
          <w:color w:val="222222"/>
          <w:sz w:val="32"/>
          <w:szCs w:val="32"/>
          <w:shd w:val="clear" w:color="auto" w:fill="FFFFFF"/>
          <w:rPrChange w:id="92" w:author="Ryan" w:date="2017-04-30T19:28:00Z">
            <w:rPr>
              <w:rFonts w:ascii="Calibri" w:hAnsi="Calibri" w:cs="Calibri"/>
              <w:color w:val="222222"/>
              <w:sz w:val="32"/>
              <w:szCs w:val="32"/>
              <w:shd w:val="clear" w:color="auto" w:fill="FFFFFF"/>
            </w:rPr>
          </w:rPrChange>
        </w:rPr>
        <w:t>Translantic</w:t>
      </w:r>
      <w:proofErr w:type="spellEnd"/>
      <w:r w:rsidRPr="00C93E5C">
        <w:rPr>
          <w:rFonts w:ascii="Helvetica" w:hAnsi="Helvetica" w:cs="Calibri"/>
          <w:color w:val="222222"/>
          <w:sz w:val="32"/>
          <w:szCs w:val="32"/>
          <w:shd w:val="clear" w:color="auto" w:fill="FFFFFF"/>
          <w:rPrChange w:id="93" w:author="Ryan" w:date="2017-04-30T19:28:00Z">
            <w:rPr>
              <w:rFonts w:ascii="Calibri" w:hAnsi="Calibri" w:cs="Calibri"/>
              <w:color w:val="222222"/>
              <w:sz w:val="32"/>
              <w:szCs w:val="32"/>
              <w:shd w:val="clear" w:color="auto" w:fill="FFFFFF"/>
            </w:rPr>
          </w:rPrChange>
        </w:rPr>
        <w:t xml:space="preserve"> currents and the invention of the American novel.” </w:t>
      </w:r>
      <w:r w:rsidRPr="00C93E5C">
        <w:rPr>
          <w:rFonts w:ascii="Helvetica" w:hAnsi="Helvetica" w:cs="Calibri"/>
          <w:i/>
          <w:color w:val="222222"/>
          <w:sz w:val="32"/>
          <w:szCs w:val="32"/>
          <w:shd w:val="clear" w:color="auto" w:fill="FFFFFF"/>
          <w:rPrChange w:id="94" w:author="Ryan" w:date="2017-04-30T19:28:00Z">
            <w:rPr>
              <w:rFonts w:ascii="Calibri" w:hAnsi="Calibri" w:cs="Calibri"/>
              <w:i/>
              <w:color w:val="222222"/>
              <w:sz w:val="32"/>
              <w:szCs w:val="32"/>
              <w:shd w:val="clear" w:color="auto" w:fill="FFFFFF"/>
            </w:rPr>
          </w:rPrChange>
        </w:rPr>
        <w:t>The Cambridge History of the American Novel</w:t>
      </w:r>
      <w:r w:rsidRPr="00C93E5C">
        <w:rPr>
          <w:rFonts w:ascii="Helvetica" w:hAnsi="Helvetica" w:cs="Calibri"/>
          <w:color w:val="222222"/>
          <w:sz w:val="32"/>
          <w:szCs w:val="32"/>
          <w:shd w:val="clear" w:color="auto" w:fill="FFFFFF"/>
          <w:rPrChange w:id="95" w:author="Ryan" w:date="2017-04-30T19:28:00Z">
            <w:rPr>
              <w:rFonts w:ascii="Calibri" w:hAnsi="Calibri" w:cs="Calibri"/>
              <w:color w:val="222222"/>
              <w:sz w:val="32"/>
              <w:szCs w:val="32"/>
              <w:shd w:val="clear" w:color="auto" w:fill="FFFFFF"/>
            </w:rPr>
          </w:rPrChange>
        </w:rPr>
        <w:t xml:space="preserve">. Ed. Leonard </w:t>
      </w:r>
      <w:proofErr w:type="spellStart"/>
      <w:r w:rsidRPr="00C93E5C">
        <w:rPr>
          <w:rFonts w:ascii="Helvetica" w:hAnsi="Helvetica" w:cs="Calibri"/>
          <w:color w:val="222222"/>
          <w:sz w:val="32"/>
          <w:szCs w:val="32"/>
          <w:shd w:val="clear" w:color="auto" w:fill="FFFFFF"/>
          <w:rPrChange w:id="96" w:author="Ryan" w:date="2017-04-30T19:28:00Z">
            <w:rPr>
              <w:rFonts w:ascii="Calibri" w:hAnsi="Calibri" w:cs="Calibri"/>
              <w:color w:val="222222"/>
              <w:sz w:val="32"/>
              <w:szCs w:val="32"/>
              <w:shd w:val="clear" w:color="auto" w:fill="FFFFFF"/>
            </w:rPr>
          </w:rPrChange>
        </w:rPr>
        <w:t>Cassuto</w:t>
      </w:r>
      <w:proofErr w:type="spellEnd"/>
      <w:r w:rsidRPr="00C93E5C">
        <w:rPr>
          <w:rFonts w:ascii="Helvetica" w:hAnsi="Helvetica" w:cs="Calibri"/>
          <w:color w:val="222222"/>
          <w:sz w:val="32"/>
          <w:szCs w:val="32"/>
          <w:shd w:val="clear" w:color="auto" w:fill="FFFFFF"/>
          <w:rPrChange w:id="97" w:author="Ryan" w:date="2017-04-30T19:28:00Z">
            <w:rPr>
              <w:rFonts w:ascii="Calibri" w:hAnsi="Calibri" w:cs="Calibri"/>
              <w:color w:val="222222"/>
              <w:sz w:val="32"/>
              <w:szCs w:val="32"/>
              <w:shd w:val="clear" w:color="auto" w:fill="FFFFFF"/>
            </w:rPr>
          </w:rPrChange>
        </w:rPr>
        <w:t xml:space="preserve">, Cambridge UP, 2011, </w:t>
      </w:r>
      <w:proofErr w:type="spellStart"/>
      <w:r w:rsidRPr="00C93E5C">
        <w:rPr>
          <w:rFonts w:ascii="Helvetica" w:hAnsi="Helvetica" w:cs="Calibri"/>
          <w:color w:val="222222"/>
          <w:sz w:val="32"/>
          <w:szCs w:val="32"/>
          <w:shd w:val="clear" w:color="auto" w:fill="FFFFFF"/>
          <w:rPrChange w:id="98" w:author="Ryan" w:date="2017-04-30T19:28:00Z">
            <w:rPr>
              <w:rFonts w:ascii="Calibri" w:hAnsi="Calibri" w:cs="Calibri"/>
              <w:color w:val="222222"/>
              <w:sz w:val="32"/>
              <w:szCs w:val="32"/>
              <w:shd w:val="clear" w:color="auto" w:fill="FFFFFF"/>
            </w:rPr>
          </w:rPrChange>
        </w:rPr>
        <w:t>pp</w:t>
      </w:r>
      <w:proofErr w:type="spellEnd"/>
      <w:r w:rsidRPr="00C93E5C">
        <w:rPr>
          <w:rFonts w:ascii="Helvetica" w:hAnsi="Helvetica" w:cs="Calibri"/>
          <w:color w:val="222222"/>
          <w:sz w:val="32"/>
          <w:szCs w:val="32"/>
          <w:shd w:val="clear" w:color="auto" w:fill="FFFFFF"/>
          <w:rPrChange w:id="99" w:author="Ryan" w:date="2017-04-30T19:28:00Z">
            <w:rPr>
              <w:rFonts w:ascii="Calibri" w:hAnsi="Calibri" w:cs="Calibri"/>
              <w:color w:val="222222"/>
              <w:sz w:val="32"/>
              <w:szCs w:val="32"/>
              <w:shd w:val="clear" w:color="auto" w:fill="FFFFFF"/>
            </w:rPr>
          </w:rPrChange>
        </w:rPr>
        <w:t xml:space="preserve"> 22-36.</w:t>
      </w:r>
    </w:p>
    <w:p w14:paraId="3CE9F64F" w14:textId="77777777" w:rsidR="008910C4" w:rsidRPr="00C93E5C" w:rsidRDefault="008910C4" w:rsidP="008910C4">
      <w:pPr>
        <w:spacing w:after="0" w:line="360" w:lineRule="auto"/>
        <w:ind w:left="800" w:hanging="800"/>
        <w:rPr>
          <w:rFonts w:ascii="Helvetica" w:hAnsi="Helvetica" w:cs="Calibri"/>
          <w:sz w:val="32"/>
          <w:szCs w:val="32"/>
          <w:rPrChange w:id="100" w:author="Ryan" w:date="2017-04-30T19:28:00Z">
            <w:rPr>
              <w:rFonts w:ascii="Calibri" w:hAnsi="Calibri" w:cs="Calibri"/>
              <w:sz w:val="32"/>
              <w:szCs w:val="32"/>
            </w:rPr>
          </w:rPrChange>
        </w:rPr>
      </w:pPr>
      <w:r w:rsidRPr="00C93E5C">
        <w:rPr>
          <w:rFonts w:ascii="Helvetica" w:hAnsi="Helvetica" w:cs="Calibri"/>
          <w:sz w:val="32"/>
          <w:szCs w:val="32"/>
          <w:rPrChange w:id="101" w:author="Ryan" w:date="2017-04-30T19:28:00Z">
            <w:rPr>
              <w:rFonts w:ascii="Calibri" w:hAnsi="Calibri" w:cs="Calibri"/>
              <w:sz w:val="32"/>
              <w:szCs w:val="32"/>
            </w:rPr>
          </w:rPrChange>
        </w:rPr>
        <w:t xml:space="preserve">James </w:t>
      </w:r>
      <w:proofErr w:type="spellStart"/>
      <w:r w:rsidRPr="00C93E5C">
        <w:rPr>
          <w:rFonts w:ascii="Helvetica" w:hAnsi="Helvetica" w:cs="Calibri"/>
          <w:sz w:val="32"/>
          <w:szCs w:val="32"/>
          <w:rPrChange w:id="102" w:author="Ryan" w:date="2017-04-30T19:28:00Z">
            <w:rPr>
              <w:rFonts w:ascii="Calibri" w:hAnsi="Calibri" w:cs="Calibri"/>
              <w:sz w:val="32"/>
              <w:szCs w:val="32"/>
            </w:rPr>
          </w:rPrChange>
        </w:rPr>
        <w:t>Fenimore</w:t>
      </w:r>
      <w:proofErr w:type="spellEnd"/>
      <w:r w:rsidRPr="00C93E5C">
        <w:rPr>
          <w:rFonts w:ascii="Helvetica" w:hAnsi="Helvetica" w:cs="Calibri"/>
          <w:sz w:val="32"/>
          <w:szCs w:val="32"/>
          <w:rPrChange w:id="103" w:author="Ryan" w:date="2017-04-30T19:28:00Z">
            <w:rPr>
              <w:rFonts w:ascii="Calibri" w:hAnsi="Calibri" w:cs="Calibri"/>
              <w:sz w:val="32"/>
              <w:szCs w:val="32"/>
            </w:rPr>
          </w:rPrChange>
        </w:rPr>
        <w:t xml:space="preserve"> Cooper Society Website. “Isaac Mitchell: Collected Works”. James </w:t>
      </w:r>
      <w:proofErr w:type="spellStart"/>
      <w:r w:rsidRPr="00C93E5C">
        <w:rPr>
          <w:rFonts w:ascii="Helvetica" w:hAnsi="Helvetica" w:cs="Calibri"/>
          <w:sz w:val="32"/>
          <w:szCs w:val="32"/>
          <w:rPrChange w:id="104" w:author="Ryan" w:date="2017-04-30T19:28:00Z">
            <w:rPr>
              <w:rFonts w:ascii="Calibri" w:hAnsi="Calibri" w:cs="Calibri"/>
              <w:sz w:val="32"/>
              <w:szCs w:val="32"/>
            </w:rPr>
          </w:rPrChange>
        </w:rPr>
        <w:t>Fenimore</w:t>
      </w:r>
      <w:proofErr w:type="spellEnd"/>
      <w:r w:rsidRPr="00C93E5C">
        <w:rPr>
          <w:rFonts w:ascii="Helvetica" w:hAnsi="Helvetica" w:cs="Calibri"/>
          <w:sz w:val="32"/>
          <w:szCs w:val="32"/>
          <w:rPrChange w:id="105" w:author="Ryan" w:date="2017-04-30T19:28:00Z">
            <w:rPr>
              <w:rFonts w:ascii="Calibri" w:hAnsi="Calibri" w:cs="Calibri"/>
              <w:sz w:val="32"/>
              <w:szCs w:val="32"/>
            </w:rPr>
          </w:rPrChange>
        </w:rPr>
        <w:t xml:space="preserve"> Cooper society, http://external.oneonta.edu/cooper/introduction/mitchell/mitchell.html. Accessed 26 April 2017.</w:t>
      </w:r>
    </w:p>
    <w:p w14:paraId="769B09E4" w14:textId="77777777" w:rsidR="008910C4" w:rsidRPr="00C93E5C" w:rsidRDefault="008910C4" w:rsidP="008910C4">
      <w:pPr>
        <w:spacing w:after="0" w:line="360" w:lineRule="auto"/>
        <w:ind w:left="800" w:hanging="800"/>
        <w:rPr>
          <w:rFonts w:ascii="Helvetica" w:hAnsi="Helvetica" w:cs="Calibri"/>
          <w:sz w:val="32"/>
          <w:szCs w:val="32"/>
          <w:rPrChange w:id="106" w:author="Ryan" w:date="2017-04-30T19:28:00Z">
            <w:rPr>
              <w:rFonts w:ascii="Calibri" w:hAnsi="Calibri" w:cs="Calibri"/>
              <w:sz w:val="32"/>
              <w:szCs w:val="32"/>
            </w:rPr>
          </w:rPrChange>
        </w:rPr>
      </w:pPr>
      <w:r w:rsidRPr="00C93E5C">
        <w:rPr>
          <w:rFonts w:ascii="Helvetica" w:hAnsi="Helvetica" w:cs="Calibri"/>
          <w:color w:val="222222"/>
          <w:sz w:val="32"/>
          <w:szCs w:val="32"/>
          <w:shd w:val="clear" w:color="auto" w:fill="FFFFFF"/>
          <w:rPrChange w:id="107" w:author="Ryan" w:date="2017-04-30T19:28:00Z">
            <w:rPr>
              <w:rFonts w:ascii="Calibri" w:hAnsi="Calibri" w:cs="Calibri"/>
              <w:color w:val="222222"/>
              <w:sz w:val="32"/>
              <w:szCs w:val="32"/>
              <w:shd w:val="clear" w:color="auto" w:fill="FFFFFF"/>
            </w:rPr>
          </w:rPrChange>
        </w:rPr>
        <w:t xml:space="preserve">Platt, Edmund. </w:t>
      </w:r>
      <w:r w:rsidRPr="00C93E5C">
        <w:rPr>
          <w:rFonts w:ascii="Helvetica" w:hAnsi="Helvetica" w:cs="Calibri"/>
          <w:i/>
          <w:color w:val="222222"/>
          <w:sz w:val="32"/>
          <w:szCs w:val="32"/>
          <w:shd w:val="clear" w:color="auto" w:fill="FFFFFF"/>
          <w:rPrChange w:id="108" w:author="Ryan" w:date="2017-04-30T19:28:00Z">
            <w:rPr>
              <w:rFonts w:ascii="Calibri" w:hAnsi="Calibri" w:cs="Calibri"/>
              <w:i/>
              <w:color w:val="222222"/>
              <w:sz w:val="32"/>
              <w:szCs w:val="32"/>
              <w:shd w:val="clear" w:color="auto" w:fill="FFFFFF"/>
            </w:rPr>
          </w:rPrChange>
        </w:rPr>
        <w:t xml:space="preserve">The Eagle’s History of Poughkeepsie: From the Earliest Settlements 1683 to 1905. </w:t>
      </w:r>
      <w:r w:rsidRPr="00C93E5C">
        <w:rPr>
          <w:rFonts w:ascii="Helvetica" w:hAnsi="Helvetica" w:cs="Calibri"/>
          <w:color w:val="222222"/>
          <w:sz w:val="32"/>
          <w:szCs w:val="32"/>
          <w:shd w:val="clear" w:color="auto" w:fill="FFFFFF"/>
          <w:rPrChange w:id="109" w:author="Ryan" w:date="2017-04-30T19:28:00Z">
            <w:rPr>
              <w:rFonts w:ascii="Calibri" w:hAnsi="Calibri" w:cs="Calibri"/>
              <w:color w:val="222222"/>
              <w:sz w:val="32"/>
              <w:szCs w:val="32"/>
              <w:shd w:val="clear" w:color="auto" w:fill="FFFFFF"/>
            </w:rPr>
          </w:rPrChange>
        </w:rPr>
        <w:t>Platt and Platt, 1905.</w:t>
      </w:r>
    </w:p>
    <w:p w14:paraId="228B04F3" w14:textId="77777777" w:rsidR="008910C4" w:rsidRPr="00C93E5C" w:rsidRDefault="008910C4" w:rsidP="00472BE7">
      <w:pPr>
        <w:spacing w:after="0"/>
        <w:rPr>
          <w:rFonts w:ascii="Helvetica" w:hAnsi="Helvetica" w:cs="Calibri"/>
          <w:sz w:val="32"/>
          <w:szCs w:val="32"/>
          <w:rPrChange w:id="110" w:author="Ryan" w:date="2017-04-30T19:28:00Z">
            <w:rPr>
              <w:rFonts w:ascii="Calibri" w:hAnsi="Calibri" w:cs="Calibri"/>
              <w:sz w:val="32"/>
              <w:szCs w:val="32"/>
            </w:rPr>
          </w:rPrChange>
        </w:rPr>
      </w:pPr>
    </w:p>
    <w:p w14:paraId="4A49913A" w14:textId="77777777" w:rsidR="008910C4" w:rsidRPr="00C93E5C" w:rsidRDefault="008910C4" w:rsidP="00472BE7">
      <w:pPr>
        <w:spacing w:after="0"/>
        <w:rPr>
          <w:rFonts w:ascii="Helvetica" w:hAnsi="Helvetica" w:cs="Calibri"/>
          <w:sz w:val="32"/>
          <w:szCs w:val="32"/>
          <w:rPrChange w:id="111" w:author="Ryan" w:date="2017-04-30T19:28:00Z">
            <w:rPr>
              <w:rFonts w:ascii="Calibri" w:hAnsi="Calibri" w:cs="Calibri"/>
              <w:sz w:val="32"/>
              <w:szCs w:val="32"/>
            </w:rPr>
          </w:rPrChange>
        </w:rPr>
      </w:pPr>
    </w:p>
    <w:p w14:paraId="7C23DBDC" w14:textId="77777777" w:rsidR="00472BE7" w:rsidRPr="00C93E5C" w:rsidRDefault="000C68F8" w:rsidP="00472BE7">
      <w:pPr>
        <w:spacing w:after="0"/>
        <w:rPr>
          <w:rFonts w:ascii="Helvetica" w:hAnsi="Helvetica" w:cs="Calibri"/>
          <w:sz w:val="32"/>
          <w:szCs w:val="32"/>
          <w:rPrChange w:id="112" w:author="Ryan" w:date="2017-04-30T19:28:00Z">
            <w:rPr>
              <w:rFonts w:ascii="Calibri" w:hAnsi="Calibri" w:cs="Calibri"/>
              <w:sz w:val="32"/>
              <w:szCs w:val="32"/>
            </w:rPr>
          </w:rPrChange>
        </w:rPr>
      </w:pPr>
      <w:r w:rsidRPr="00C93E5C">
        <w:rPr>
          <w:rFonts w:ascii="Helvetica" w:hAnsi="Helvetica" w:cs="Calibri"/>
          <w:sz w:val="32"/>
          <w:szCs w:val="32"/>
          <w:rPrChange w:id="113" w:author="Ryan" w:date="2017-04-30T19:28:00Z">
            <w:rPr>
              <w:rFonts w:ascii="Calibri" w:hAnsi="Calibri" w:cs="Calibri"/>
              <w:sz w:val="32"/>
              <w:szCs w:val="32"/>
            </w:rPr>
          </w:rPrChange>
        </w:rPr>
        <w:t>The Legend.</w:t>
      </w:r>
    </w:p>
    <w:p w14:paraId="06B673DF" w14:textId="508C20BA" w:rsidR="00472BE7" w:rsidRPr="00C93E5C" w:rsidRDefault="00364756" w:rsidP="00472BE7">
      <w:pPr>
        <w:spacing w:after="0"/>
        <w:rPr>
          <w:rFonts w:ascii="Helvetica" w:hAnsi="Helvetica" w:cs="Calibri"/>
          <w:sz w:val="32"/>
          <w:szCs w:val="32"/>
          <w:rPrChange w:id="114" w:author="Ryan" w:date="2017-04-30T19:28:00Z">
            <w:rPr>
              <w:rFonts w:ascii="Calibri" w:hAnsi="Calibri" w:cs="Calibri"/>
              <w:sz w:val="32"/>
              <w:szCs w:val="32"/>
            </w:rPr>
          </w:rPrChange>
        </w:rPr>
      </w:pPr>
      <w:r w:rsidRPr="00C93E5C">
        <w:rPr>
          <w:rFonts w:ascii="Helvetica" w:hAnsi="Helvetica" w:cs="Calibri"/>
          <w:sz w:val="32"/>
          <w:szCs w:val="32"/>
          <w:rPrChange w:id="115" w:author="Ryan" w:date="2017-04-30T19:28:00Z">
            <w:rPr>
              <w:rFonts w:ascii="Calibri" w:hAnsi="Calibri" w:cs="Calibri"/>
              <w:sz w:val="32"/>
              <w:szCs w:val="32"/>
            </w:rPr>
          </w:rPrChange>
        </w:rPr>
        <w:t>ALBERT AND ELIZA.</w:t>
      </w:r>
      <w:bookmarkStart w:id="116" w:name="_GoBack"/>
      <w:del w:id="117" w:author="Ryan" w:date="2017-04-30T19:49:00Z">
        <w:r w:rsidRPr="00C93E5C" w:rsidDel="00FB4514">
          <w:rPr>
            <w:rFonts w:ascii="Helvetica" w:hAnsi="Helvetica" w:cs="Calibri"/>
            <w:sz w:val="32"/>
            <w:szCs w:val="32"/>
            <w:rPrChange w:id="118" w:author="Ryan" w:date="2017-04-30T19:28:00Z">
              <w:rPr>
                <w:rFonts w:ascii="Calibri" w:hAnsi="Calibri" w:cs="Calibri"/>
                <w:sz w:val="32"/>
                <w:szCs w:val="32"/>
              </w:rPr>
            </w:rPrChange>
          </w:rPr>
          <w:delText>—</w:delText>
        </w:r>
      </w:del>
      <w:bookmarkEnd w:id="116"/>
      <w:ins w:id="119" w:author="Ryan" w:date="2017-04-30T19:49:00Z">
        <w:r w:rsidR="00FB4514">
          <w:rPr>
            <w:rFonts w:ascii="Helvetica" w:hAnsi="Helvetica" w:cs="Calibri"/>
            <w:sz w:val="32"/>
            <w:szCs w:val="32"/>
          </w:rPr>
          <w:t>--</w:t>
        </w:r>
      </w:ins>
      <w:r w:rsidRPr="00C93E5C">
        <w:rPr>
          <w:rFonts w:ascii="Helvetica" w:hAnsi="Helvetica" w:cs="Calibri"/>
          <w:sz w:val="32"/>
          <w:szCs w:val="32"/>
          <w:rPrChange w:id="120" w:author="Ryan" w:date="2017-04-30T19:28:00Z">
            <w:rPr>
              <w:rFonts w:ascii="Calibri" w:hAnsi="Calibri" w:cs="Calibri"/>
              <w:sz w:val="32"/>
              <w:szCs w:val="32"/>
            </w:rPr>
          </w:rPrChange>
        </w:rPr>
        <w:t>A TALE</w:t>
      </w:r>
    </w:p>
    <w:p w14:paraId="2087E9B0" w14:textId="77777777" w:rsidR="00472BE7" w:rsidRPr="00C93E5C" w:rsidRDefault="00472BE7" w:rsidP="00472BE7">
      <w:pPr>
        <w:spacing w:after="0"/>
        <w:rPr>
          <w:rFonts w:ascii="Helvetica" w:hAnsi="Helvetica" w:cs="Calibri"/>
          <w:sz w:val="32"/>
          <w:szCs w:val="32"/>
          <w:rPrChange w:id="121" w:author="Ryan" w:date="2017-04-30T19:28:00Z">
            <w:rPr>
              <w:rFonts w:ascii="Calibri" w:hAnsi="Calibri" w:cs="Calibri"/>
              <w:sz w:val="32"/>
              <w:szCs w:val="32"/>
            </w:rPr>
          </w:rPrChange>
        </w:rPr>
      </w:pPr>
    </w:p>
    <w:p w14:paraId="191CB6D8" w14:textId="5DBE237B" w:rsidR="00116ED5" w:rsidRPr="00C93E5C" w:rsidRDefault="00116ED5" w:rsidP="00193271">
      <w:pPr>
        <w:tabs>
          <w:tab w:val="left" w:pos="3990"/>
        </w:tabs>
        <w:spacing w:after="0"/>
        <w:rPr>
          <w:rFonts w:ascii="Helvetica" w:hAnsi="Helvetica" w:cs="Calibri"/>
          <w:sz w:val="32"/>
          <w:szCs w:val="32"/>
          <w:rPrChange w:id="122" w:author="Ryan" w:date="2017-04-30T19:28:00Z">
            <w:rPr>
              <w:rFonts w:ascii="Calibri" w:hAnsi="Calibri" w:cs="Calibri"/>
              <w:sz w:val="32"/>
              <w:szCs w:val="32"/>
            </w:rPr>
          </w:rPrChange>
        </w:rPr>
      </w:pPr>
      <w:r w:rsidRPr="00C93E5C">
        <w:rPr>
          <w:rFonts w:ascii="Helvetica" w:hAnsi="Helvetica" w:cs="Calibri"/>
          <w:sz w:val="32"/>
          <w:szCs w:val="32"/>
          <w:rPrChange w:id="123" w:author="Ryan" w:date="2017-04-30T19:28:00Z">
            <w:rPr>
              <w:rFonts w:ascii="Calibri" w:hAnsi="Calibri" w:cs="Calibri"/>
              <w:sz w:val="32"/>
              <w:szCs w:val="32"/>
            </w:rPr>
          </w:rPrChange>
        </w:rPr>
        <w:t xml:space="preserve">[1. </w:t>
      </w:r>
      <w:r w:rsidR="00247129" w:rsidRPr="00C93E5C">
        <w:rPr>
          <w:rFonts w:ascii="Helvetica" w:hAnsi="Helvetica" w:cs="Calibri"/>
          <w:sz w:val="32"/>
          <w:szCs w:val="32"/>
          <w:rPrChange w:id="124" w:author="Ryan" w:date="2017-04-30T19:28:00Z">
            <w:rPr>
              <w:rFonts w:ascii="Calibri" w:hAnsi="Calibri" w:cs="Calibri"/>
              <w:sz w:val="32"/>
              <w:szCs w:val="32"/>
            </w:rPr>
          </w:rPrChange>
        </w:rPr>
        <w:t xml:space="preserve">8 June </w:t>
      </w:r>
      <w:r w:rsidRPr="00C93E5C">
        <w:rPr>
          <w:rFonts w:ascii="Helvetica" w:hAnsi="Helvetica" w:cs="Calibri"/>
          <w:sz w:val="32"/>
          <w:szCs w:val="32"/>
          <w:rPrChange w:id="125" w:author="Ryan" w:date="2017-04-30T19:28:00Z">
            <w:rPr>
              <w:rFonts w:ascii="Calibri" w:hAnsi="Calibri" w:cs="Calibri"/>
              <w:sz w:val="32"/>
              <w:szCs w:val="32"/>
            </w:rPr>
          </w:rPrChange>
        </w:rPr>
        <w:t>1802]</w:t>
      </w:r>
      <w:r w:rsidR="00193271" w:rsidRPr="00C93E5C">
        <w:rPr>
          <w:rFonts w:ascii="Helvetica" w:hAnsi="Helvetica" w:cs="Calibri"/>
          <w:sz w:val="32"/>
          <w:szCs w:val="32"/>
          <w:rPrChange w:id="126" w:author="Ryan" w:date="2017-04-30T19:28:00Z">
            <w:rPr>
              <w:rFonts w:ascii="Calibri" w:hAnsi="Calibri" w:cs="Calibri"/>
              <w:sz w:val="32"/>
              <w:szCs w:val="32"/>
            </w:rPr>
          </w:rPrChange>
        </w:rPr>
        <w:tab/>
      </w:r>
    </w:p>
    <w:p w14:paraId="7D9F2EE4" w14:textId="77777777" w:rsidR="00116ED5" w:rsidRPr="00C93E5C" w:rsidRDefault="00116ED5" w:rsidP="00472BE7">
      <w:pPr>
        <w:spacing w:after="0"/>
        <w:rPr>
          <w:rFonts w:ascii="Helvetica" w:hAnsi="Helvetica" w:cs="Calibri"/>
          <w:sz w:val="32"/>
          <w:szCs w:val="32"/>
          <w:rPrChange w:id="127" w:author="Ryan" w:date="2017-04-30T19:28:00Z">
            <w:rPr>
              <w:rFonts w:ascii="Calibri" w:hAnsi="Calibri" w:cs="Calibri"/>
              <w:sz w:val="32"/>
              <w:szCs w:val="32"/>
            </w:rPr>
          </w:rPrChange>
        </w:rPr>
      </w:pPr>
    </w:p>
    <w:p w14:paraId="5ED6EA65" w14:textId="77777777" w:rsidR="00364756" w:rsidRPr="00C93E5C" w:rsidRDefault="00472BE7" w:rsidP="00472BE7">
      <w:pPr>
        <w:spacing w:after="0"/>
        <w:rPr>
          <w:rFonts w:ascii="Helvetica" w:hAnsi="Helvetica" w:cs="Calibri"/>
          <w:i/>
          <w:sz w:val="32"/>
          <w:szCs w:val="32"/>
          <w:rPrChange w:id="128" w:author="Ryan" w:date="2017-04-30T19:28:00Z">
            <w:rPr>
              <w:rFonts w:ascii="Calibri" w:hAnsi="Calibri" w:cs="Calibri"/>
              <w:i/>
              <w:sz w:val="32"/>
              <w:szCs w:val="32"/>
            </w:rPr>
          </w:rPrChange>
        </w:rPr>
      </w:pPr>
      <w:r w:rsidRPr="00C93E5C">
        <w:rPr>
          <w:rFonts w:ascii="Helvetica" w:hAnsi="Helvetica" w:cs="Calibri"/>
          <w:i/>
          <w:sz w:val="32"/>
          <w:szCs w:val="32"/>
          <w:rPrChange w:id="129" w:author="Ryan" w:date="2017-04-30T19:28:00Z">
            <w:rPr>
              <w:rFonts w:ascii="Calibri" w:hAnsi="Calibri" w:cs="Calibri"/>
              <w:i/>
              <w:sz w:val="32"/>
              <w:szCs w:val="32"/>
            </w:rPr>
          </w:rPrChange>
        </w:rPr>
        <w:t>The public are assured that the principal</w:t>
      </w:r>
      <w:r w:rsidR="00364756" w:rsidRPr="00C93E5C">
        <w:rPr>
          <w:rFonts w:ascii="Helvetica" w:hAnsi="Helvetica" w:cs="Calibri"/>
          <w:i/>
          <w:sz w:val="32"/>
          <w:szCs w:val="32"/>
          <w:rPrChange w:id="130" w:author="Ryan" w:date="2017-04-30T19:28:00Z">
            <w:rPr>
              <w:rFonts w:ascii="Calibri" w:hAnsi="Calibri" w:cs="Calibri"/>
              <w:i/>
              <w:sz w:val="32"/>
              <w:szCs w:val="32"/>
            </w:rPr>
          </w:rPrChange>
        </w:rPr>
        <w:t xml:space="preserve"> </w:t>
      </w:r>
      <w:r w:rsidRPr="00C93E5C">
        <w:rPr>
          <w:rFonts w:ascii="Helvetica" w:hAnsi="Helvetica" w:cs="Calibri"/>
          <w:i/>
          <w:sz w:val="32"/>
          <w:szCs w:val="32"/>
          <w:rPrChange w:id="131" w:author="Ryan" w:date="2017-04-30T19:28:00Z">
            <w:rPr>
              <w:rFonts w:ascii="Calibri" w:hAnsi="Calibri" w:cs="Calibri"/>
              <w:i/>
              <w:sz w:val="32"/>
              <w:szCs w:val="32"/>
            </w:rPr>
          </w:rPrChange>
        </w:rPr>
        <w:t xml:space="preserve">incidents </w:t>
      </w:r>
    </w:p>
    <w:p w14:paraId="75EB1169" w14:textId="77777777" w:rsidR="00364756" w:rsidRPr="00C93E5C" w:rsidRDefault="00364756" w:rsidP="00472BE7">
      <w:pPr>
        <w:spacing w:after="0"/>
        <w:rPr>
          <w:rFonts w:ascii="Helvetica" w:hAnsi="Helvetica" w:cs="Calibri"/>
          <w:i/>
          <w:sz w:val="32"/>
          <w:szCs w:val="32"/>
          <w:rPrChange w:id="132" w:author="Ryan" w:date="2017-04-30T19:28:00Z">
            <w:rPr>
              <w:rFonts w:ascii="Calibri" w:hAnsi="Calibri" w:cs="Calibri"/>
              <w:i/>
              <w:sz w:val="32"/>
              <w:szCs w:val="32"/>
            </w:rPr>
          </w:rPrChange>
        </w:rPr>
      </w:pPr>
      <w:r w:rsidRPr="00C93E5C">
        <w:rPr>
          <w:rFonts w:ascii="Helvetica" w:hAnsi="Helvetica" w:cs="Calibri"/>
          <w:i/>
          <w:sz w:val="32"/>
          <w:szCs w:val="32"/>
          <w:rPrChange w:id="133" w:author="Ryan" w:date="2017-04-30T19:28:00Z">
            <w:rPr>
              <w:rFonts w:ascii="Calibri" w:hAnsi="Calibri" w:cs="Calibri"/>
              <w:i/>
              <w:sz w:val="32"/>
              <w:szCs w:val="32"/>
            </w:rPr>
          </w:rPrChange>
        </w:rPr>
        <w:t>in the following story are li</w:t>
      </w:r>
      <w:r w:rsidR="00472BE7" w:rsidRPr="00C93E5C">
        <w:rPr>
          <w:rFonts w:ascii="Helvetica" w:hAnsi="Helvetica" w:cs="Calibri"/>
          <w:i/>
          <w:sz w:val="32"/>
          <w:szCs w:val="32"/>
          <w:rPrChange w:id="134" w:author="Ryan" w:date="2017-04-30T19:28:00Z">
            <w:rPr>
              <w:rFonts w:ascii="Calibri" w:hAnsi="Calibri" w:cs="Calibri"/>
              <w:i/>
              <w:sz w:val="32"/>
              <w:szCs w:val="32"/>
            </w:rPr>
          </w:rPrChange>
        </w:rPr>
        <w:t xml:space="preserve">terally true. They </w:t>
      </w:r>
    </w:p>
    <w:p w14:paraId="5607D87D" w14:textId="77777777" w:rsidR="00364756" w:rsidRPr="00C93E5C" w:rsidRDefault="00472BE7" w:rsidP="00472BE7">
      <w:pPr>
        <w:spacing w:after="0"/>
        <w:rPr>
          <w:rFonts w:ascii="Helvetica" w:hAnsi="Helvetica" w:cs="Calibri"/>
          <w:i/>
          <w:sz w:val="32"/>
          <w:szCs w:val="32"/>
          <w:rPrChange w:id="135" w:author="Ryan" w:date="2017-04-30T19:28:00Z">
            <w:rPr>
              <w:rFonts w:ascii="Calibri" w:hAnsi="Calibri" w:cs="Calibri"/>
              <w:i/>
              <w:sz w:val="32"/>
              <w:szCs w:val="32"/>
            </w:rPr>
          </w:rPrChange>
        </w:rPr>
      </w:pPr>
      <w:r w:rsidRPr="00C93E5C">
        <w:rPr>
          <w:rFonts w:ascii="Helvetica" w:hAnsi="Helvetica" w:cs="Calibri"/>
          <w:i/>
          <w:sz w:val="32"/>
          <w:szCs w:val="32"/>
          <w:rPrChange w:id="136" w:author="Ryan" w:date="2017-04-30T19:28:00Z">
            <w:rPr>
              <w:rFonts w:ascii="Calibri" w:hAnsi="Calibri" w:cs="Calibri"/>
              <w:i/>
              <w:sz w:val="32"/>
              <w:szCs w:val="32"/>
            </w:rPr>
          </w:rPrChange>
        </w:rPr>
        <w:t>were transacted more</w:t>
      </w:r>
      <w:r w:rsidR="00364756" w:rsidRPr="00C93E5C">
        <w:rPr>
          <w:rFonts w:ascii="Helvetica" w:hAnsi="Helvetica" w:cs="Calibri"/>
          <w:i/>
          <w:sz w:val="32"/>
          <w:szCs w:val="32"/>
          <w:rPrChange w:id="137" w:author="Ryan" w:date="2017-04-30T19:28:00Z">
            <w:rPr>
              <w:rFonts w:ascii="Calibri" w:hAnsi="Calibri" w:cs="Calibri"/>
              <w:i/>
              <w:sz w:val="32"/>
              <w:szCs w:val="32"/>
            </w:rPr>
          </w:rPrChange>
        </w:rPr>
        <w:t xml:space="preserve"> </w:t>
      </w:r>
      <w:r w:rsidRPr="00C93E5C">
        <w:rPr>
          <w:rFonts w:ascii="Helvetica" w:hAnsi="Helvetica" w:cs="Calibri"/>
          <w:i/>
          <w:sz w:val="32"/>
          <w:szCs w:val="32"/>
          <w:rPrChange w:id="138" w:author="Ryan" w:date="2017-04-30T19:28:00Z">
            <w:rPr>
              <w:rFonts w:ascii="Calibri" w:hAnsi="Calibri" w:cs="Calibri"/>
              <w:i/>
              <w:sz w:val="32"/>
              <w:szCs w:val="32"/>
            </w:rPr>
          </w:rPrChange>
        </w:rPr>
        <w:t xml:space="preserve">than one hundred years </w:t>
      </w:r>
    </w:p>
    <w:p w14:paraId="06090A42" w14:textId="77777777" w:rsidR="00472BE7" w:rsidRPr="00C93E5C" w:rsidRDefault="00472BE7" w:rsidP="00472BE7">
      <w:pPr>
        <w:spacing w:after="0"/>
        <w:rPr>
          <w:rFonts w:ascii="Helvetica" w:hAnsi="Helvetica" w:cs="Calibri"/>
          <w:i/>
          <w:sz w:val="32"/>
          <w:szCs w:val="32"/>
          <w:rPrChange w:id="139" w:author="Ryan" w:date="2017-04-30T19:28:00Z">
            <w:rPr>
              <w:rFonts w:ascii="Calibri" w:hAnsi="Calibri" w:cs="Calibri"/>
              <w:i/>
              <w:sz w:val="32"/>
              <w:szCs w:val="32"/>
            </w:rPr>
          </w:rPrChange>
        </w:rPr>
      </w:pPr>
      <w:r w:rsidRPr="00C93E5C">
        <w:rPr>
          <w:rFonts w:ascii="Helvetica" w:hAnsi="Helvetica" w:cs="Calibri"/>
          <w:i/>
          <w:sz w:val="32"/>
          <w:szCs w:val="32"/>
          <w:rPrChange w:id="140" w:author="Ryan" w:date="2017-04-30T19:28:00Z">
            <w:rPr>
              <w:rFonts w:ascii="Calibri" w:hAnsi="Calibri" w:cs="Calibri"/>
              <w:i/>
              <w:sz w:val="32"/>
              <w:szCs w:val="32"/>
            </w:rPr>
          </w:rPrChange>
        </w:rPr>
        <w:t>ago, and have</w:t>
      </w:r>
      <w:r w:rsidR="00364756" w:rsidRPr="00C93E5C">
        <w:rPr>
          <w:rFonts w:ascii="Helvetica" w:hAnsi="Helvetica" w:cs="Calibri"/>
          <w:i/>
          <w:sz w:val="32"/>
          <w:szCs w:val="32"/>
          <w:rPrChange w:id="141" w:author="Ryan" w:date="2017-04-30T19:28:00Z">
            <w:rPr>
              <w:rFonts w:ascii="Calibri" w:hAnsi="Calibri" w:cs="Calibri"/>
              <w:i/>
              <w:sz w:val="32"/>
              <w:szCs w:val="32"/>
            </w:rPr>
          </w:rPrChange>
        </w:rPr>
        <w:t xml:space="preserve"> </w:t>
      </w:r>
      <w:r w:rsidRPr="00C93E5C">
        <w:rPr>
          <w:rFonts w:ascii="Helvetica" w:hAnsi="Helvetica" w:cs="Calibri"/>
          <w:i/>
          <w:sz w:val="32"/>
          <w:szCs w:val="32"/>
          <w:rPrChange w:id="142" w:author="Ryan" w:date="2017-04-30T19:28:00Z">
            <w:rPr>
              <w:rFonts w:ascii="Calibri" w:hAnsi="Calibri" w:cs="Calibri"/>
              <w:i/>
              <w:sz w:val="32"/>
              <w:szCs w:val="32"/>
            </w:rPr>
          </w:rPrChange>
        </w:rPr>
        <w:t>never</w:t>
      </w:r>
      <w:r w:rsidR="00364756" w:rsidRPr="00C93E5C">
        <w:rPr>
          <w:rFonts w:ascii="Helvetica" w:hAnsi="Helvetica" w:cs="Calibri"/>
          <w:i/>
          <w:sz w:val="32"/>
          <w:szCs w:val="32"/>
          <w:rPrChange w:id="143" w:author="Ryan" w:date="2017-04-30T19:28:00Z">
            <w:rPr>
              <w:rFonts w:ascii="Calibri" w:hAnsi="Calibri" w:cs="Calibri"/>
              <w:i/>
              <w:sz w:val="32"/>
              <w:szCs w:val="32"/>
            </w:rPr>
          </w:rPrChange>
        </w:rPr>
        <w:t xml:space="preserve"> before appeared in print.</w:t>
      </w:r>
    </w:p>
    <w:p w14:paraId="23DB2719" w14:textId="77777777" w:rsidR="00472BE7" w:rsidRPr="00C93E5C" w:rsidRDefault="00472BE7" w:rsidP="00472BE7">
      <w:pPr>
        <w:spacing w:after="0"/>
        <w:rPr>
          <w:rFonts w:ascii="Helvetica" w:hAnsi="Helvetica" w:cs="Calibri"/>
          <w:sz w:val="32"/>
          <w:szCs w:val="32"/>
          <w:rPrChange w:id="144" w:author="Ryan" w:date="2017-04-30T19:28:00Z">
            <w:rPr>
              <w:rFonts w:ascii="Calibri" w:hAnsi="Calibri" w:cs="Calibri"/>
              <w:sz w:val="32"/>
              <w:szCs w:val="32"/>
            </w:rPr>
          </w:rPrChange>
        </w:rPr>
      </w:pPr>
    </w:p>
    <w:p w14:paraId="2977A880" w14:textId="77777777" w:rsidR="00364756" w:rsidRPr="00C93E5C" w:rsidRDefault="00472BE7" w:rsidP="00472BE7">
      <w:pPr>
        <w:spacing w:after="0"/>
        <w:rPr>
          <w:rFonts w:ascii="Helvetica" w:hAnsi="Helvetica" w:cs="Calibri"/>
          <w:sz w:val="32"/>
          <w:szCs w:val="32"/>
          <w:rPrChange w:id="145" w:author="Ryan" w:date="2017-04-30T19:28:00Z">
            <w:rPr>
              <w:rFonts w:ascii="Calibri" w:hAnsi="Calibri" w:cs="Calibri"/>
              <w:sz w:val="32"/>
              <w:szCs w:val="32"/>
            </w:rPr>
          </w:rPrChange>
        </w:rPr>
      </w:pPr>
      <w:r w:rsidRPr="00C93E5C">
        <w:rPr>
          <w:rFonts w:ascii="Helvetica" w:hAnsi="Helvetica" w:cs="Calibri"/>
          <w:sz w:val="32"/>
          <w:szCs w:val="32"/>
          <w:rPrChange w:id="146" w:author="Ryan" w:date="2017-04-30T19:28:00Z">
            <w:rPr>
              <w:rFonts w:ascii="Calibri" w:hAnsi="Calibri" w:cs="Calibri"/>
              <w:sz w:val="32"/>
              <w:szCs w:val="32"/>
            </w:rPr>
          </w:rPrChange>
        </w:rPr>
        <w:lastRenderedPageBreak/>
        <w:t>IN the early settlement of North</w:t>
      </w:r>
      <w:r w:rsidR="00364756" w:rsidRPr="00C93E5C">
        <w:rPr>
          <w:rFonts w:ascii="Helvetica" w:hAnsi="Helvetica" w:cs="Calibri"/>
          <w:sz w:val="32"/>
          <w:szCs w:val="32"/>
          <w:rPrChange w:id="147" w:author="Ryan" w:date="2017-04-30T19:28:00Z">
            <w:rPr>
              <w:rFonts w:ascii="Calibri" w:hAnsi="Calibri" w:cs="Calibri"/>
              <w:sz w:val="32"/>
              <w:szCs w:val="32"/>
            </w:rPr>
          </w:rPrChange>
        </w:rPr>
        <w:t>-</w:t>
      </w:r>
      <w:r w:rsidRPr="00C93E5C">
        <w:rPr>
          <w:rFonts w:ascii="Helvetica" w:hAnsi="Helvetica" w:cs="Calibri"/>
          <w:sz w:val="32"/>
          <w:szCs w:val="32"/>
          <w:rPrChange w:id="148" w:author="Ryan" w:date="2017-04-30T19:28:00Z">
            <w:rPr>
              <w:rFonts w:ascii="Calibri" w:hAnsi="Calibri" w:cs="Calibri"/>
              <w:sz w:val="32"/>
              <w:szCs w:val="32"/>
            </w:rPr>
          </w:rPrChange>
        </w:rPr>
        <w:t xml:space="preserve">America, the </w:t>
      </w:r>
    </w:p>
    <w:p w14:paraId="6E87F5BD" w14:textId="77777777" w:rsidR="00364756" w:rsidRPr="00C93E5C" w:rsidRDefault="00364756" w:rsidP="00472BE7">
      <w:pPr>
        <w:spacing w:after="0"/>
        <w:rPr>
          <w:rFonts w:ascii="Helvetica" w:hAnsi="Helvetica" w:cs="Calibri"/>
          <w:sz w:val="32"/>
          <w:szCs w:val="32"/>
          <w:rPrChange w:id="149" w:author="Ryan" w:date="2017-04-30T19:28:00Z">
            <w:rPr>
              <w:rFonts w:ascii="Calibri" w:hAnsi="Calibri" w:cs="Calibri"/>
              <w:sz w:val="32"/>
              <w:szCs w:val="32"/>
            </w:rPr>
          </w:rPrChange>
        </w:rPr>
      </w:pPr>
      <w:r w:rsidRPr="00C93E5C">
        <w:rPr>
          <w:rFonts w:ascii="Helvetica" w:hAnsi="Helvetica" w:cs="Calibri"/>
          <w:sz w:val="32"/>
          <w:szCs w:val="32"/>
          <w:rPrChange w:id="150" w:author="Ryan" w:date="2017-04-30T19:28:00Z">
            <w:rPr>
              <w:rFonts w:ascii="Calibri" w:hAnsi="Calibri" w:cs="Calibri"/>
              <w:sz w:val="32"/>
              <w:szCs w:val="32"/>
            </w:rPr>
          </w:rPrChange>
        </w:rPr>
        <w:t xml:space="preserve">only son of a gentleman of </w:t>
      </w:r>
      <w:r w:rsidR="00472BE7" w:rsidRPr="00C93E5C">
        <w:rPr>
          <w:rFonts w:ascii="Helvetica" w:hAnsi="Helvetica" w:cs="Calibri"/>
          <w:sz w:val="32"/>
          <w:szCs w:val="32"/>
          <w:rPrChange w:id="151" w:author="Ryan" w:date="2017-04-30T19:28:00Z">
            <w:rPr>
              <w:rFonts w:ascii="Calibri" w:hAnsi="Calibri" w:cs="Calibri"/>
              <w:sz w:val="32"/>
              <w:szCs w:val="32"/>
            </w:rPr>
          </w:rPrChange>
        </w:rPr>
        <w:t>Long-Island, de</w:t>
      </w:r>
      <w:r w:rsidRPr="00C93E5C">
        <w:rPr>
          <w:rFonts w:ascii="Helvetica" w:hAnsi="Helvetica" w:cs="Calibri"/>
          <w:sz w:val="32"/>
          <w:szCs w:val="32"/>
          <w:rPrChange w:id="152" w:author="Ryan" w:date="2017-04-30T19:28:00Z">
            <w:rPr>
              <w:rFonts w:ascii="Calibri" w:hAnsi="Calibri" w:cs="Calibri"/>
              <w:sz w:val="32"/>
              <w:szCs w:val="32"/>
            </w:rPr>
          </w:rPrChange>
        </w:rPr>
        <w:t>-</w:t>
      </w:r>
    </w:p>
    <w:p w14:paraId="70EB392F" w14:textId="77777777" w:rsidR="00364756" w:rsidRPr="00C93E5C" w:rsidRDefault="00472BE7" w:rsidP="00472BE7">
      <w:pPr>
        <w:spacing w:after="0"/>
        <w:rPr>
          <w:rFonts w:ascii="Helvetica" w:hAnsi="Helvetica" w:cs="Calibri"/>
          <w:sz w:val="32"/>
          <w:szCs w:val="32"/>
          <w:rPrChange w:id="153" w:author="Ryan" w:date="2017-04-30T19:28:00Z">
            <w:rPr>
              <w:rFonts w:ascii="Calibri" w:hAnsi="Calibri" w:cs="Calibri"/>
              <w:sz w:val="32"/>
              <w:szCs w:val="32"/>
            </w:rPr>
          </w:rPrChange>
        </w:rPr>
      </w:pPr>
      <w:r w:rsidRPr="00C93E5C">
        <w:rPr>
          <w:rFonts w:ascii="Helvetica" w:hAnsi="Helvetica" w:cs="Calibri"/>
          <w:sz w:val="32"/>
          <w:szCs w:val="32"/>
          <w:rPrChange w:id="154" w:author="Ryan" w:date="2017-04-30T19:28:00Z">
            <w:rPr>
              <w:rFonts w:ascii="Calibri" w:hAnsi="Calibri" w:cs="Calibri"/>
              <w:sz w:val="32"/>
              <w:szCs w:val="32"/>
            </w:rPr>
          </w:rPrChange>
        </w:rPr>
        <w:t>voted his addresses to a young lady of his neigh</w:t>
      </w:r>
    </w:p>
    <w:p w14:paraId="0AFDC513" w14:textId="77777777" w:rsidR="00364756" w:rsidRPr="00C93E5C" w:rsidRDefault="00472BE7" w:rsidP="00472BE7">
      <w:pPr>
        <w:spacing w:after="0"/>
        <w:rPr>
          <w:rFonts w:ascii="Helvetica" w:hAnsi="Helvetica" w:cs="Calibri"/>
          <w:sz w:val="32"/>
          <w:szCs w:val="32"/>
          <w:rPrChange w:id="155" w:author="Ryan" w:date="2017-04-30T19:28:00Z">
            <w:rPr>
              <w:rFonts w:ascii="Calibri" w:hAnsi="Calibri" w:cs="Calibri"/>
              <w:sz w:val="32"/>
              <w:szCs w:val="32"/>
            </w:rPr>
          </w:rPrChange>
        </w:rPr>
      </w:pPr>
      <w:proofErr w:type="spellStart"/>
      <w:r w:rsidRPr="00C93E5C">
        <w:rPr>
          <w:rFonts w:ascii="Helvetica" w:hAnsi="Helvetica" w:cs="Calibri"/>
          <w:sz w:val="32"/>
          <w:szCs w:val="32"/>
          <w:rPrChange w:id="156" w:author="Ryan" w:date="2017-04-30T19:28:00Z">
            <w:rPr>
              <w:rFonts w:ascii="Calibri" w:hAnsi="Calibri" w:cs="Calibri"/>
              <w:sz w:val="32"/>
              <w:szCs w:val="32"/>
            </w:rPr>
          </w:rPrChange>
        </w:rPr>
        <w:t>bourhood</w:t>
      </w:r>
      <w:proofErr w:type="spellEnd"/>
      <w:r w:rsidRPr="00C93E5C">
        <w:rPr>
          <w:rFonts w:ascii="Helvetica" w:hAnsi="Helvetica" w:cs="Calibri"/>
          <w:sz w:val="32"/>
          <w:szCs w:val="32"/>
          <w:rPrChange w:id="157" w:author="Ryan" w:date="2017-04-30T19:28:00Z">
            <w:rPr>
              <w:rFonts w:ascii="Calibri" w:hAnsi="Calibri" w:cs="Calibri"/>
              <w:sz w:val="32"/>
              <w:szCs w:val="32"/>
            </w:rPr>
          </w:rPrChange>
        </w:rPr>
        <w:t>, and as no</w:t>
      </w:r>
      <w:r w:rsidR="00364756" w:rsidRPr="00C93E5C">
        <w:rPr>
          <w:rFonts w:ascii="Helvetica" w:hAnsi="Helvetica" w:cs="Calibri"/>
          <w:sz w:val="32"/>
          <w:szCs w:val="32"/>
          <w:rPrChange w:id="158" w:author="Ryan" w:date="2017-04-30T19:28:00Z">
            <w:rPr>
              <w:rFonts w:ascii="Calibri" w:hAnsi="Calibri" w:cs="Calibri"/>
              <w:sz w:val="32"/>
              <w:szCs w:val="32"/>
            </w:rPr>
          </w:rPrChange>
        </w:rPr>
        <w:t xml:space="preserve"> </w:t>
      </w:r>
      <w:r w:rsidRPr="00C93E5C">
        <w:rPr>
          <w:rFonts w:ascii="Helvetica" w:hAnsi="Helvetica" w:cs="Calibri"/>
          <w:sz w:val="32"/>
          <w:szCs w:val="32"/>
          <w:rPrChange w:id="159" w:author="Ryan" w:date="2017-04-30T19:28:00Z">
            <w:rPr>
              <w:rFonts w:ascii="Calibri" w:hAnsi="Calibri" w:cs="Calibri"/>
              <w:sz w:val="32"/>
              <w:szCs w:val="32"/>
            </w:rPr>
          </w:rPrChange>
        </w:rPr>
        <w:t>unpropitious impediment op</w:t>
      </w:r>
      <w:r w:rsidR="00364756" w:rsidRPr="00C93E5C">
        <w:rPr>
          <w:rFonts w:ascii="Helvetica" w:hAnsi="Helvetica" w:cs="Calibri"/>
          <w:sz w:val="32"/>
          <w:szCs w:val="32"/>
          <w:rPrChange w:id="160" w:author="Ryan" w:date="2017-04-30T19:28:00Z">
            <w:rPr>
              <w:rFonts w:ascii="Calibri" w:hAnsi="Calibri" w:cs="Calibri"/>
              <w:sz w:val="32"/>
              <w:szCs w:val="32"/>
            </w:rPr>
          </w:rPrChange>
        </w:rPr>
        <w:t>-</w:t>
      </w:r>
    </w:p>
    <w:p w14:paraId="447E2D43" w14:textId="77777777" w:rsidR="00364756" w:rsidRPr="00C93E5C" w:rsidRDefault="00472BE7" w:rsidP="00472BE7">
      <w:pPr>
        <w:spacing w:after="0"/>
        <w:rPr>
          <w:rFonts w:ascii="Helvetica" w:hAnsi="Helvetica" w:cs="Calibri"/>
          <w:sz w:val="32"/>
          <w:szCs w:val="32"/>
          <w:rPrChange w:id="161" w:author="Ryan" w:date="2017-04-30T19:28:00Z">
            <w:rPr>
              <w:rFonts w:ascii="Calibri" w:hAnsi="Calibri" w:cs="Calibri"/>
              <w:sz w:val="32"/>
              <w:szCs w:val="32"/>
            </w:rPr>
          </w:rPrChange>
        </w:rPr>
      </w:pPr>
      <w:r w:rsidRPr="00C93E5C">
        <w:rPr>
          <w:rFonts w:ascii="Helvetica" w:hAnsi="Helvetica" w:cs="Calibri"/>
          <w:sz w:val="32"/>
          <w:szCs w:val="32"/>
          <w:rPrChange w:id="162" w:author="Ryan" w:date="2017-04-30T19:28:00Z">
            <w:rPr>
              <w:rFonts w:ascii="Calibri" w:hAnsi="Calibri" w:cs="Calibri"/>
              <w:sz w:val="32"/>
              <w:szCs w:val="32"/>
            </w:rPr>
          </w:rPrChange>
        </w:rPr>
        <w:t>posed their</w:t>
      </w:r>
      <w:r w:rsidR="00364756" w:rsidRPr="00C93E5C">
        <w:rPr>
          <w:rFonts w:ascii="Helvetica" w:hAnsi="Helvetica" w:cs="Calibri"/>
          <w:sz w:val="32"/>
          <w:szCs w:val="32"/>
          <w:rPrChange w:id="163" w:author="Ryan" w:date="2017-04-30T19:28:00Z">
            <w:rPr>
              <w:rFonts w:ascii="Calibri" w:hAnsi="Calibri" w:cs="Calibri"/>
              <w:sz w:val="32"/>
              <w:szCs w:val="32"/>
            </w:rPr>
          </w:rPrChange>
        </w:rPr>
        <w:t xml:space="preserve"> </w:t>
      </w:r>
      <w:r w:rsidRPr="00C93E5C">
        <w:rPr>
          <w:rFonts w:ascii="Helvetica" w:hAnsi="Helvetica" w:cs="Calibri"/>
          <w:sz w:val="32"/>
          <w:szCs w:val="32"/>
          <w:rPrChange w:id="164" w:author="Ryan" w:date="2017-04-30T19:28:00Z">
            <w:rPr>
              <w:rFonts w:ascii="Calibri" w:hAnsi="Calibri" w:cs="Calibri"/>
              <w:sz w:val="32"/>
              <w:szCs w:val="32"/>
            </w:rPr>
          </w:rPrChange>
        </w:rPr>
        <w:t>union, the marriage day was appoint</w:t>
      </w:r>
      <w:r w:rsidR="00364756" w:rsidRPr="00C93E5C">
        <w:rPr>
          <w:rFonts w:ascii="Helvetica" w:hAnsi="Helvetica" w:cs="Calibri"/>
          <w:sz w:val="32"/>
          <w:szCs w:val="32"/>
          <w:rPrChange w:id="165" w:author="Ryan" w:date="2017-04-30T19:28:00Z">
            <w:rPr>
              <w:rFonts w:ascii="Calibri" w:hAnsi="Calibri" w:cs="Calibri"/>
              <w:sz w:val="32"/>
              <w:szCs w:val="32"/>
            </w:rPr>
          </w:rPrChange>
        </w:rPr>
        <w:t>-</w:t>
      </w:r>
    </w:p>
    <w:p w14:paraId="379B487E" w14:textId="77777777" w:rsidR="00472BE7" w:rsidRPr="00C93E5C" w:rsidRDefault="00364756" w:rsidP="00472BE7">
      <w:pPr>
        <w:spacing w:after="0"/>
        <w:rPr>
          <w:rFonts w:ascii="Helvetica" w:hAnsi="Helvetica" w:cs="Calibri"/>
          <w:sz w:val="32"/>
          <w:szCs w:val="32"/>
          <w:rPrChange w:id="166" w:author="Ryan" w:date="2017-04-30T19:28:00Z">
            <w:rPr>
              <w:rFonts w:ascii="Calibri" w:hAnsi="Calibri" w:cs="Calibri"/>
              <w:sz w:val="32"/>
              <w:szCs w:val="32"/>
            </w:rPr>
          </w:rPrChange>
        </w:rPr>
      </w:pPr>
      <w:proofErr w:type="spellStart"/>
      <w:r w:rsidRPr="00C93E5C">
        <w:rPr>
          <w:rFonts w:ascii="Helvetica" w:hAnsi="Helvetica" w:cs="Calibri"/>
          <w:sz w:val="32"/>
          <w:szCs w:val="32"/>
          <w:rPrChange w:id="167"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168" w:author="Ryan" w:date="2017-04-30T19:28:00Z">
            <w:rPr>
              <w:rFonts w:ascii="Calibri" w:hAnsi="Calibri" w:cs="Calibri"/>
              <w:sz w:val="32"/>
              <w:szCs w:val="32"/>
            </w:rPr>
          </w:rPrChange>
        </w:rPr>
        <w:t xml:space="preserve"> un</w:t>
      </w:r>
      <w:r w:rsidR="00472BE7" w:rsidRPr="00C93E5C">
        <w:rPr>
          <w:rFonts w:ascii="Helvetica" w:hAnsi="Helvetica" w:cs="Calibri"/>
          <w:sz w:val="32"/>
          <w:szCs w:val="32"/>
          <w:rPrChange w:id="169" w:author="Ryan" w:date="2017-04-30T19:28:00Z">
            <w:rPr>
              <w:rFonts w:ascii="Calibri" w:hAnsi="Calibri" w:cs="Calibri"/>
              <w:sz w:val="32"/>
              <w:szCs w:val="32"/>
            </w:rPr>
          </w:rPrChange>
        </w:rPr>
        <w:t>der the most flattering auspices. Previous</w:t>
      </w:r>
      <w:r w:rsidR="00116ED5" w:rsidRPr="00C93E5C">
        <w:rPr>
          <w:rFonts w:ascii="Helvetica" w:hAnsi="Helvetica" w:cs="Calibri"/>
          <w:sz w:val="32"/>
          <w:szCs w:val="32"/>
          <w:rPrChange w:id="170" w:author="Ryan" w:date="2017-04-30T19:28:00Z">
            <w:rPr>
              <w:rFonts w:ascii="Calibri" w:hAnsi="Calibri" w:cs="Calibri"/>
              <w:sz w:val="32"/>
              <w:szCs w:val="32"/>
            </w:rPr>
          </w:rPrChange>
        </w:rPr>
        <w:t>,</w:t>
      </w:r>
    </w:p>
    <w:p w14:paraId="5B38EBDA" w14:textId="77777777" w:rsidR="00116ED5" w:rsidRPr="00C93E5C" w:rsidRDefault="00472BE7" w:rsidP="00472BE7">
      <w:pPr>
        <w:spacing w:after="0"/>
        <w:rPr>
          <w:rFonts w:ascii="Helvetica" w:hAnsi="Helvetica" w:cs="Calibri"/>
          <w:sz w:val="32"/>
          <w:szCs w:val="32"/>
          <w:rPrChange w:id="171" w:author="Ryan" w:date="2017-04-30T19:28:00Z">
            <w:rPr>
              <w:rFonts w:ascii="Calibri" w:hAnsi="Calibri" w:cs="Calibri"/>
              <w:sz w:val="32"/>
              <w:szCs w:val="32"/>
            </w:rPr>
          </w:rPrChange>
        </w:rPr>
      </w:pPr>
      <w:r w:rsidRPr="00C93E5C">
        <w:rPr>
          <w:rFonts w:ascii="Helvetica" w:hAnsi="Helvetica" w:cs="Calibri"/>
          <w:sz w:val="32"/>
          <w:szCs w:val="32"/>
          <w:rPrChange w:id="172" w:author="Ryan" w:date="2017-04-30T19:28:00Z">
            <w:rPr>
              <w:rFonts w:ascii="Calibri" w:hAnsi="Calibri" w:cs="Calibri"/>
              <w:sz w:val="32"/>
              <w:szCs w:val="32"/>
            </w:rPr>
          </w:rPrChange>
        </w:rPr>
        <w:t>however</w:t>
      </w:r>
      <w:r w:rsidR="00116ED5" w:rsidRPr="00C93E5C">
        <w:rPr>
          <w:rFonts w:ascii="Helvetica" w:hAnsi="Helvetica" w:cs="Calibri"/>
          <w:sz w:val="32"/>
          <w:szCs w:val="32"/>
          <w:rPrChange w:id="173" w:author="Ryan" w:date="2017-04-30T19:28:00Z">
            <w:rPr>
              <w:rFonts w:ascii="Calibri" w:hAnsi="Calibri" w:cs="Calibri"/>
              <w:sz w:val="32"/>
              <w:szCs w:val="32"/>
            </w:rPr>
          </w:rPrChange>
        </w:rPr>
        <w:t>,</w:t>
      </w:r>
      <w:r w:rsidRPr="00C93E5C">
        <w:rPr>
          <w:rFonts w:ascii="Helvetica" w:hAnsi="Helvetica" w:cs="Calibri"/>
          <w:sz w:val="32"/>
          <w:szCs w:val="32"/>
          <w:rPrChange w:id="174" w:author="Ryan" w:date="2017-04-30T19:28:00Z">
            <w:rPr>
              <w:rFonts w:ascii="Calibri" w:hAnsi="Calibri" w:cs="Calibri"/>
              <w:sz w:val="32"/>
              <w:szCs w:val="32"/>
            </w:rPr>
          </w:rPrChange>
        </w:rPr>
        <w:t xml:space="preserve"> to the consummation of that event,</w:t>
      </w:r>
      <w:r w:rsidR="00116ED5" w:rsidRPr="00C93E5C">
        <w:rPr>
          <w:rFonts w:ascii="Helvetica" w:hAnsi="Helvetica" w:cs="Calibri"/>
          <w:sz w:val="32"/>
          <w:szCs w:val="32"/>
          <w:rPrChange w:id="175" w:author="Ryan" w:date="2017-04-30T19:28:00Z">
            <w:rPr>
              <w:rFonts w:ascii="Calibri" w:hAnsi="Calibri" w:cs="Calibri"/>
              <w:sz w:val="32"/>
              <w:szCs w:val="32"/>
            </w:rPr>
          </w:rPrChange>
        </w:rPr>
        <w:t xml:space="preserve"> </w:t>
      </w:r>
      <w:r w:rsidRPr="00C93E5C">
        <w:rPr>
          <w:rFonts w:ascii="Helvetica" w:hAnsi="Helvetica" w:cs="Calibri"/>
          <w:sz w:val="32"/>
          <w:szCs w:val="32"/>
          <w:rPrChange w:id="176" w:author="Ryan" w:date="2017-04-30T19:28:00Z">
            <w:rPr>
              <w:rFonts w:ascii="Calibri" w:hAnsi="Calibri" w:cs="Calibri"/>
              <w:sz w:val="32"/>
              <w:szCs w:val="32"/>
            </w:rPr>
          </w:rPrChange>
        </w:rPr>
        <w:t xml:space="preserve">the </w:t>
      </w:r>
    </w:p>
    <w:p w14:paraId="31BD017B" w14:textId="77777777" w:rsidR="00116ED5" w:rsidRPr="00C93E5C" w:rsidRDefault="00116ED5" w:rsidP="00472BE7">
      <w:pPr>
        <w:spacing w:after="0"/>
        <w:rPr>
          <w:rFonts w:ascii="Helvetica" w:hAnsi="Helvetica" w:cs="Calibri"/>
          <w:sz w:val="32"/>
          <w:szCs w:val="32"/>
          <w:rPrChange w:id="177" w:author="Ryan" w:date="2017-04-30T19:28:00Z">
            <w:rPr>
              <w:rFonts w:ascii="Calibri" w:hAnsi="Calibri" w:cs="Calibri"/>
              <w:sz w:val="32"/>
              <w:szCs w:val="32"/>
            </w:rPr>
          </w:rPrChange>
        </w:rPr>
      </w:pPr>
      <w:r w:rsidRPr="00C93E5C">
        <w:rPr>
          <w:rFonts w:ascii="Helvetica" w:hAnsi="Helvetica" w:cs="Calibri"/>
          <w:sz w:val="32"/>
          <w:szCs w:val="32"/>
          <w:rPrChange w:id="178" w:author="Ryan" w:date="2017-04-30T19:28:00Z">
            <w:rPr>
              <w:rFonts w:ascii="Calibri" w:hAnsi="Calibri" w:cs="Calibri"/>
              <w:sz w:val="32"/>
              <w:szCs w:val="32"/>
            </w:rPr>
          </w:rPrChange>
        </w:rPr>
        <w:t>father of the young man received ad</w:t>
      </w:r>
      <w:r w:rsidR="00472BE7" w:rsidRPr="00C93E5C">
        <w:rPr>
          <w:rFonts w:ascii="Helvetica" w:hAnsi="Helvetica" w:cs="Calibri"/>
          <w:sz w:val="32"/>
          <w:szCs w:val="32"/>
          <w:rPrChange w:id="179" w:author="Ryan" w:date="2017-04-30T19:28:00Z">
            <w:rPr>
              <w:rFonts w:ascii="Calibri" w:hAnsi="Calibri" w:cs="Calibri"/>
              <w:sz w:val="32"/>
              <w:szCs w:val="32"/>
            </w:rPr>
          </w:rPrChange>
        </w:rPr>
        <w:t xml:space="preserve">vice from </w:t>
      </w:r>
    </w:p>
    <w:p w14:paraId="3AEEAC1E" w14:textId="77777777" w:rsidR="00116ED5" w:rsidRPr="00C93E5C" w:rsidRDefault="00472BE7" w:rsidP="00472BE7">
      <w:pPr>
        <w:spacing w:after="0"/>
        <w:rPr>
          <w:rFonts w:ascii="Helvetica" w:hAnsi="Helvetica" w:cs="Calibri"/>
          <w:sz w:val="32"/>
          <w:szCs w:val="32"/>
          <w:rPrChange w:id="180" w:author="Ryan" w:date="2017-04-30T19:28:00Z">
            <w:rPr>
              <w:rFonts w:ascii="Calibri" w:hAnsi="Calibri" w:cs="Calibri"/>
              <w:sz w:val="32"/>
              <w:szCs w:val="32"/>
            </w:rPr>
          </w:rPrChange>
        </w:rPr>
      </w:pPr>
      <w:r w:rsidRPr="00C93E5C">
        <w:rPr>
          <w:rFonts w:ascii="Helvetica" w:hAnsi="Helvetica" w:cs="Calibri"/>
          <w:sz w:val="32"/>
          <w:szCs w:val="32"/>
          <w:rPrChange w:id="181" w:author="Ryan" w:date="2017-04-30T19:28:00Z">
            <w:rPr>
              <w:rFonts w:ascii="Calibri" w:hAnsi="Calibri" w:cs="Calibri"/>
              <w:sz w:val="32"/>
              <w:szCs w:val="32"/>
            </w:rPr>
          </w:rPrChange>
        </w:rPr>
        <w:t>England, his native place, that by</w:t>
      </w:r>
      <w:r w:rsidR="00116ED5" w:rsidRPr="00C93E5C">
        <w:rPr>
          <w:rFonts w:ascii="Helvetica" w:hAnsi="Helvetica" w:cs="Calibri"/>
          <w:sz w:val="32"/>
          <w:szCs w:val="32"/>
          <w:rPrChange w:id="182" w:author="Ryan" w:date="2017-04-30T19:28:00Z">
            <w:rPr>
              <w:rFonts w:ascii="Calibri" w:hAnsi="Calibri" w:cs="Calibri"/>
              <w:sz w:val="32"/>
              <w:szCs w:val="32"/>
            </w:rPr>
          </w:rPrChange>
        </w:rPr>
        <w:t xml:space="preserve"> </w:t>
      </w:r>
      <w:r w:rsidRPr="00C93E5C">
        <w:rPr>
          <w:rFonts w:ascii="Helvetica" w:hAnsi="Helvetica" w:cs="Calibri"/>
          <w:sz w:val="32"/>
          <w:szCs w:val="32"/>
          <w:rPrChange w:id="183" w:author="Ryan" w:date="2017-04-30T19:28:00Z">
            <w:rPr>
              <w:rFonts w:ascii="Calibri" w:hAnsi="Calibri" w:cs="Calibri"/>
              <w:sz w:val="32"/>
              <w:szCs w:val="32"/>
            </w:rPr>
          </w:rPrChange>
        </w:rPr>
        <w:t xml:space="preserve">the death of </w:t>
      </w:r>
    </w:p>
    <w:p w14:paraId="714DCBF8" w14:textId="77777777" w:rsidR="00FE1881" w:rsidRPr="00C93E5C" w:rsidRDefault="00D90C74" w:rsidP="00472BE7">
      <w:pPr>
        <w:spacing w:after="0"/>
        <w:rPr>
          <w:rFonts w:ascii="Helvetica" w:hAnsi="Helvetica" w:cs="Calibri"/>
          <w:sz w:val="32"/>
          <w:szCs w:val="32"/>
          <w:rPrChange w:id="184" w:author="Ryan" w:date="2017-04-30T19:28:00Z">
            <w:rPr>
              <w:rFonts w:ascii="Calibri" w:hAnsi="Calibri" w:cs="Calibri"/>
              <w:sz w:val="32"/>
              <w:szCs w:val="32"/>
            </w:rPr>
          </w:rPrChange>
        </w:rPr>
      </w:pPr>
      <w:r w:rsidRPr="00C93E5C">
        <w:rPr>
          <w:rFonts w:ascii="Helvetica" w:hAnsi="Helvetica" w:cs="Calibri"/>
          <w:sz w:val="32"/>
          <w:szCs w:val="32"/>
          <w:rPrChange w:id="185" w:author="Ryan" w:date="2017-04-30T19:28:00Z">
            <w:rPr>
              <w:rFonts w:ascii="Calibri" w:hAnsi="Calibri" w:cs="Calibri"/>
              <w:sz w:val="32"/>
              <w:szCs w:val="32"/>
            </w:rPr>
          </w:rPrChange>
        </w:rPr>
        <w:t>one of his predecessors</w:t>
      </w:r>
      <w:r w:rsidR="00116ED5" w:rsidRPr="00C93E5C">
        <w:rPr>
          <w:rFonts w:ascii="Helvetica" w:hAnsi="Helvetica" w:cs="Calibri"/>
          <w:sz w:val="32"/>
          <w:szCs w:val="32"/>
          <w:rPrChange w:id="186" w:author="Ryan" w:date="2017-04-30T19:28:00Z">
            <w:rPr>
              <w:rFonts w:ascii="Calibri" w:hAnsi="Calibri" w:cs="Calibri"/>
              <w:sz w:val="32"/>
              <w:szCs w:val="32"/>
            </w:rPr>
          </w:rPrChange>
        </w:rPr>
        <w:t xml:space="preserve"> he be</w:t>
      </w:r>
      <w:r w:rsidR="00472BE7" w:rsidRPr="00C93E5C">
        <w:rPr>
          <w:rFonts w:ascii="Helvetica" w:hAnsi="Helvetica" w:cs="Calibri"/>
          <w:sz w:val="32"/>
          <w:szCs w:val="32"/>
          <w:rPrChange w:id="187" w:author="Ryan" w:date="2017-04-30T19:28:00Z">
            <w:rPr>
              <w:rFonts w:ascii="Calibri" w:hAnsi="Calibri" w:cs="Calibri"/>
              <w:sz w:val="32"/>
              <w:szCs w:val="32"/>
            </w:rPr>
          </w:rPrChange>
        </w:rPr>
        <w:t xml:space="preserve">came rightful </w:t>
      </w:r>
    </w:p>
    <w:p w14:paraId="5096D776" w14:textId="77777777" w:rsidR="00FE1881" w:rsidRPr="00C93E5C" w:rsidRDefault="00FE1881" w:rsidP="00472BE7">
      <w:pPr>
        <w:spacing w:after="0"/>
        <w:rPr>
          <w:rFonts w:ascii="Helvetica" w:hAnsi="Helvetica" w:cs="Calibri"/>
          <w:sz w:val="32"/>
          <w:szCs w:val="32"/>
          <w:rPrChange w:id="188" w:author="Ryan" w:date="2017-04-30T19:28:00Z">
            <w:rPr>
              <w:rFonts w:ascii="Calibri" w:hAnsi="Calibri" w:cs="Calibri"/>
              <w:sz w:val="32"/>
              <w:szCs w:val="32"/>
            </w:rPr>
          </w:rPrChange>
        </w:rPr>
      </w:pPr>
      <w:r w:rsidRPr="00C93E5C">
        <w:rPr>
          <w:rFonts w:ascii="Helvetica" w:hAnsi="Helvetica" w:cs="Calibri"/>
          <w:sz w:val="32"/>
          <w:szCs w:val="32"/>
          <w:rPrChange w:id="189" w:author="Ryan" w:date="2017-04-30T19:28:00Z">
            <w:rPr>
              <w:rFonts w:ascii="Calibri" w:hAnsi="Calibri" w:cs="Calibri"/>
              <w:sz w:val="32"/>
              <w:szCs w:val="32"/>
            </w:rPr>
          </w:rPrChange>
        </w:rPr>
        <w:t>heir to a considerable inheri</w:t>
      </w:r>
      <w:r w:rsidR="00472BE7" w:rsidRPr="00C93E5C">
        <w:rPr>
          <w:rFonts w:ascii="Helvetica" w:hAnsi="Helvetica" w:cs="Calibri"/>
          <w:sz w:val="32"/>
          <w:szCs w:val="32"/>
          <w:rPrChange w:id="190" w:author="Ryan" w:date="2017-04-30T19:28:00Z">
            <w:rPr>
              <w:rFonts w:ascii="Calibri" w:hAnsi="Calibri" w:cs="Calibri"/>
              <w:sz w:val="32"/>
              <w:szCs w:val="32"/>
            </w:rPr>
          </w:rPrChange>
        </w:rPr>
        <w:t xml:space="preserve">tance, and that he </w:t>
      </w:r>
    </w:p>
    <w:p w14:paraId="45D4B923" w14:textId="77777777" w:rsidR="00FE1881" w:rsidRPr="00C93E5C" w:rsidRDefault="00D90C74" w:rsidP="00472BE7">
      <w:pPr>
        <w:spacing w:after="0"/>
        <w:rPr>
          <w:rFonts w:ascii="Helvetica" w:hAnsi="Helvetica" w:cs="Calibri"/>
          <w:sz w:val="32"/>
          <w:szCs w:val="32"/>
          <w:rPrChange w:id="191" w:author="Ryan" w:date="2017-04-30T19:28:00Z">
            <w:rPr>
              <w:rFonts w:ascii="Calibri" w:hAnsi="Calibri" w:cs="Calibri"/>
              <w:sz w:val="32"/>
              <w:szCs w:val="32"/>
            </w:rPr>
          </w:rPrChange>
        </w:rPr>
      </w:pPr>
      <w:r w:rsidRPr="00C93E5C">
        <w:rPr>
          <w:rFonts w:ascii="Helvetica" w:hAnsi="Helvetica" w:cs="Calibri"/>
          <w:sz w:val="32"/>
          <w:szCs w:val="32"/>
          <w:rPrChange w:id="192" w:author="Ryan" w:date="2017-04-30T19:28:00Z">
            <w:rPr>
              <w:rFonts w:ascii="Calibri" w:hAnsi="Calibri" w:cs="Calibri"/>
              <w:sz w:val="32"/>
              <w:szCs w:val="32"/>
            </w:rPr>
          </w:rPrChange>
        </w:rPr>
        <w:t>himself, or</w:t>
      </w:r>
      <w:r w:rsidR="00FE1881" w:rsidRPr="00C93E5C">
        <w:rPr>
          <w:rFonts w:ascii="Helvetica" w:hAnsi="Helvetica" w:cs="Calibri"/>
          <w:sz w:val="32"/>
          <w:szCs w:val="32"/>
          <w:rPrChange w:id="193" w:author="Ryan" w:date="2017-04-30T19:28:00Z">
            <w:rPr>
              <w:rFonts w:ascii="Calibri" w:hAnsi="Calibri" w:cs="Calibri"/>
              <w:sz w:val="32"/>
              <w:szCs w:val="32"/>
            </w:rPr>
          </w:rPrChange>
        </w:rPr>
        <w:t xml:space="preserve"> some imme</w:t>
      </w:r>
      <w:r w:rsidR="00472BE7" w:rsidRPr="00C93E5C">
        <w:rPr>
          <w:rFonts w:ascii="Helvetica" w:hAnsi="Helvetica" w:cs="Calibri"/>
          <w:sz w:val="32"/>
          <w:szCs w:val="32"/>
          <w:rPrChange w:id="194" w:author="Ryan" w:date="2017-04-30T19:28:00Z">
            <w:rPr>
              <w:rFonts w:ascii="Calibri" w:hAnsi="Calibri" w:cs="Calibri"/>
              <w:sz w:val="32"/>
              <w:szCs w:val="32"/>
            </w:rPr>
          </w:rPrChange>
        </w:rPr>
        <w:t xml:space="preserve">diate branch of this </w:t>
      </w:r>
      <w:proofErr w:type="spellStart"/>
      <w:r w:rsidR="00472BE7" w:rsidRPr="00C93E5C">
        <w:rPr>
          <w:rFonts w:ascii="Helvetica" w:hAnsi="Helvetica" w:cs="Calibri"/>
          <w:sz w:val="32"/>
          <w:szCs w:val="32"/>
          <w:rPrChange w:id="195" w:author="Ryan" w:date="2017-04-30T19:28:00Z">
            <w:rPr>
              <w:rFonts w:ascii="Calibri" w:hAnsi="Calibri" w:cs="Calibri"/>
              <w:sz w:val="32"/>
              <w:szCs w:val="32"/>
            </w:rPr>
          </w:rPrChange>
        </w:rPr>
        <w:t>fam</w:t>
      </w:r>
      <w:r w:rsidRPr="00C93E5C">
        <w:rPr>
          <w:rFonts w:ascii="Helvetica" w:hAnsi="Helvetica" w:cs="Calibri"/>
          <w:sz w:val="32"/>
          <w:szCs w:val="32"/>
          <w:rPrChange w:id="196" w:author="Ryan" w:date="2017-04-30T19:28:00Z">
            <w:rPr>
              <w:rFonts w:ascii="Calibri" w:hAnsi="Calibri" w:cs="Calibri"/>
              <w:sz w:val="32"/>
              <w:szCs w:val="32"/>
            </w:rPr>
          </w:rPrChange>
        </w:rPr>
        <w:t>i</w:t>
      </w:r>
      <w:proofErr w:type="spellEnd"/>
      <w:r w:rsidR="00FE1881" w:rsidRPr="00C93E5C">
        <w:rPr>
          <w:rFonts w:ascii="Helvetica" w:hAnsi="Helvetica" w:cs="Calibri"/>
          <w:sz w:val="32"/>
          <w:szCs w:val="32"/>
          <w:rPrChange w:id="197" w:author="Ryan" w:date="2017-04-30T19:28:00Z">
            <w:rPr>
              <w:rFonts w:ascii="Calibri" w:hAnsi="Calibri" w:cs="Calibri"/>
              <w:sz w:val="32"/>
              <w:szCs w:val="32"/>
            </w:rPr>
          </w:rPrChange>
        </w:rPr>
        <w:t>-</w:t>
      </w:r>
    </w:p>
    <w:p w14:paraId="0CCF4371" w14:textId="77777777" w:rsidR="00FE1881" w:rsidRPr="00C93E5C" w:rsidRDefault="00472BE7" w:rsidP="00472BE7">
      <w:pPr>
        <w:spacing w:after="0"/>
        <w:rPr>
          <w:rFonts w:ascii="Helvetica" w:hAnsi="Helvetica" w:cs="Calibri"/>
          <w:sz w:val="32"/>
          <w:szCs w:val="32"/>
          <w:rPrChange w:id="198" w:author="Ryan" w:date="2017-04-30T19:28:00Z">
            <w:rPr>
              <w:rFonts w:ascii="Calibri" w:hAnsi="Calibri" w:cs="Calibri"/>
              <w:sz w:val="32"/>
              <w:szCs w:val="32"/>
            </w:rPr>
          </w:rPrChange>
        </w:rPr>
      </w:pPr>
      <w:proofErr w:type="spellStart"/>
      <w:r w:rsidRPr="00C93E5C">
        <w:rPr>
          <w:rFonts w:ascii="Helvetica" w:hAnsi="Helvetica" w:cs="Calibri"/>
          <w:sz w:val="32"/>
          <w:szCs w:val="32"/>
          <w:rPrChange w:id="199" w:author="Ryan" w:date="2017-04-30T19:28:00Z">
            <w:rPr>
              <w:rFonts w:ascii="Calibri" w:hAnsi="Calibri" w:cs="Calibri"/>
              <w:sz w:val="32"/>
              <w:szCs w:val="32"/>
            </w:rPr>
          </w:rPrChange>
        </w:rPr>
        <w:t>ly</w:t>
      </w:r>
      <w:proofErr w:type="spellEnd"/>
      <w:r w:rsidR="00FE1881" w:rsidRPr="00C93E5C">
        <w:rPr>
          <w:rFonts w:ascii="Helvetica" w:hAnsi="Helvetica" w:cs="Calibri"/>
          <w:sz w:val="32"/>
          <w:szCs w:val="32"/>
          <w:rPrChange w:id="200" w:author="Ryan" w:date="2017-04-30T19:28:00Z">
            <w:rPr>
              <w:rFonts w:ascii="Calibri" w:hAnsi="Calibri" w:cs="Calibri"/>
              <w:sz w:val="32"/>
              <w:szCs w:val="32"/>
            </w:rPr>
          </w:rPrChange>
        </w:rPr>
        <w:t>,</w:t>
      </w:r>
      <w:r w:rsidRPr="00C93E5C">
        <w:rPr>
          <w:rFonts w:ascii="Helvetica" w:hAnsi="Helvetica" w:cs="Calibri"/>
          <w:sz w:val="32"/>
          <w:szCs w:val="32"/>
          <w:rPrChange w:id="201" w:author="Ryan" w:date="2017-04-30T19:28:00Z">
            <w:rPr>
              <w:rFonts w:ascii="Calibri" w:hAnsi="Calibri" w:cs="Calibri"/>
              <w:sz w:val="32"/>
              <w:szCs w:val="32"/>
            </w:rPr>
          </w:rPrChange>
        </w:rPr>
        <w:t xml:space="preserve"> should appear to</w:t>
      </w:r>
      <w:r w:rsidR="00FE1881" w:rsidRPr="00C93E5C">
        <w:rPr>
          <w:rFonts w:ascii="Helvetica" w:hAnsi="Helvetica" w:cs="Calibri"/>
          <w:sz w:val="32"/>
          <w:szCs w:val="32"/>
          <w:rPrChange w:id="202" w:author="Ryan" w:date="2017-04-30T19:28:00Z">
            <w:rPr>
              <w:rFonts w:ascii="Calibri" w:hAnsi="Calibri" w:cs="Calibri"/>
              <w:sz w:val="32"/>
              <w:szCs w:val="32"/>
            </w:rPr>
          </w:rPrChange>
        </w:rPr>
        <w:t xml:space="preserve"> </w:t>
      </w:r>
      <w:r w:rsidRPr="00C93E5C">
        <w:rPr>
          <w:rFonts w:ascii="Helvetica" w:hAnsi="Helvetica" w:cs="Calibri"/>
          <w:sz w:val="32"/>
          <w:szCs w:val="32"/>
          <w:rPrChange w:id="203" w:author="Ryan" w:date="2017-04-30T19:28:00Z">
            <w:rPr>
              <w:rFonts w:ascii="Calibri" w:hAnsi="Calibri" w:cs="Calibri"/>
              <w:sz w:val="32"/>
              <w:szCs w:val="32"/>
            </w:rPr>
          </w:rPrChange>
        </w:rPr>
        <w:t xml:space="preserve">substantiate the claim. As </w:t>
      </w:r>
    </w:p>
    <w:p w14:paraId="065B03B8" w14:textId="77777777" w:rsidR="00FE1881" w:rsidRPr="00C93E5C" w:rsidRDefault="00FE1881" w:rsidP="00472BE7">
      <w:pPr>
        <w:spacing w:after="0"/>
        <w:rPr>
          <w:rFonts w:ascii="Helvetica" w:hAnsi="Helvetica" w:cs="Calibri"/>
          <w:sz w:val="32"/>
          <w:szCs w:val="32"/>
          <w:rPrChange w:id="204" w:author="Ryan" w:date="2017-04-30T19:28:00Z">
            <w:rPr>
              <w:rFonts w:ascii="Calibri" w:hAnsi="Calibri" w:cs="Calibri"/>
              <w:sz w:val="32"/>
              <w:szCs w:val="32"/>
            </w:rPr>
          </w:rPrChange>
        </w:rPr>
      </w:pPr>
      <w:r w:rsidRPr="00C93E5C">
        <w:rPr>
          <w:rFonts w:ascii="Helvetica" w:hAnsi="Helvetica" w:cs="Calibri"/>
          <w:sz w:val="32"/>
          <w:szCs w:val="32"/>
          <w:rPrChange w:id="205" w:author="Ryan" w:date="2017-04-30T19:28:00Z">
            <w:rPr>
              <w:rFonts w:ascii="Calibri" w:hAnsi="Calibri" w:cs="Calibri"/>
              <w:sz w:val="32"/>
              <w:szCs w:val="32"/>
            </w:rPr>
          </w:rPrChange>
        </w:rPr>
        <w:t>the old gentle</w:t>
      </w:r>
      <w:r w:rsidR="00472BE7" w:rsidRPr="00C93E5C">
        <w:rPr>
          <w:rFonts w:ascii="Helvetica" w:hAnsi="Helvetica" w:cs="Calibri"/>
          <w:sz w:val="32"/>
          <w:szCs w:val="32"/>
          <w:rPrChange w:id="206" w:author="Ryan" w:date="2017-04-30T19:28:00Z">
            <w:rPr>
              <w:rFonts w:ascii="Calibri" w:hAnsi="Calibri" w:cs="Calibri"/>
              <w:sz w:val="32"/>
              <w:szCs w:val="32"/>
            </w:rPr>
          </w:rPrChange>
        </w:rPr>
        <w:t xml:space="preserve">man was considerably advanced in </w:t>
      </w:r>
    </w:p>
    <w:p w14:paraId="6CAA7020" w14:textId="77777777" w:rsidR="00E160DE" w:rsidRPr="00C93E5C" w:rsidRDefault="00472BE7" w:rsidP="00472BE7">
      <w:pPr>
        <w:spacing w:after="0"/>
        <w:rPr>
          <w:rFonts w:ascii="Helvetica" w:hAnsi="Helvetica" w:cs="Calibri"/>
          <w:sz w:val="32"/>
          <w:szCs w:val="32"/>
          <w:rPrChange w:id="207" w:author="Ryan" w:date="2017-04-30T19:28:00Z">
            <w:rPr>
              <w:rFonts w:ascii="Calibri" w:hAnsi="Calibri" w:cs="Calibri"/>
              <w:sz w:val="32"/>
              <w:szCs w:val="32"/>
            </w:rPr>
          </w:rPrChange>
        </w:rPr>
      </w:pPr>
      <w:r w:rsidRPr="00C93E5C">
        <w:rPr>
          <w:rFonts w:ascii="Helvetica" w:hAnsi="Helvetica" w:cs="Calibri"/>
          <w:sz w:val="32"/>
          <w:szCs w:val="32"/>
          <w:rPrChange w:id="208" w:author="Ryan" w:date="2017-04-30T19:28:00Z">
            <w:rPr>
              <w:rFonts w:ascii="Calibri" w:hAnsi="Calibri" w:cs="Calibri"/>
              <w:sz w:val="32"/>
              <w:szCs w:val="32"/>
            </w:rPr>
          </w:rPrChange>
        </w:rPr>
        <w:t>age, and</w:t>
      </w:r>
      <w:r w:rsidR="00E160DE" w:rsidRPr="00C93E5C">
        <w:rPr>
          <w:rFonts w:ascii="Helvetica" w:hAnsi="Helvetica" w:cs="Calibri"/>
          <w:sz w:val="32"/>
          <w:szCs w:val="32"/>
          <w:rPrChange w:id="209" w:author="Ryan" w:date="2017-04-30T19:28:00Z">
            <w:rPr>
              <w:rFonts w:ascii="Calibri" w:hAnsi="Calibri" w:cs="Calibri"/>
              <w:sz w:val="32"/>
              <w:szCs w:val="32"/>
            </w:rPr>
          </w:rPrChange>
        </w:rPr>
        <w:t xml:space="preserve"> </w:t>
      </w:r>
      <w:r w:rsidRPr="00C93E5C">
        <w:rPr>
          <w:rFonts w:ascii="Helvetica" w:hAnsi="Helvetica" w:cs="Calibri"/>
          <w:sz w:val="32"/>
          <w:szCs w:val="32"/>
          <w:rPrChange w:id="210" w:author="Ryan" w:date="2017-04-30T19:28:00Z">
            <w:rPr>
              <w:rFonts w:ascii="Calibri" w:hAnsi="Calibri" w:cs="Calibri"/>
              <w:sz w:val="32"/>
              <w:szCs w:val="32"/>
            </w:rPr>
          </w:rPrChange>
        </w:rPr>
        <w:t xml:space="preserve">his health in decay, it was concluded to </w:t>
      </w:r>
    </w:p>
    <w:p w14:paraId="619C6400" w14:textId="77777777" w:rsidR="00E160DE" w:rsidRPr="00C93E5C" w:rsidRDefault="00472BE7" w:rsidP="00472BE7">
      <w:pPr>
        <w:spacing w:after="0"/>
        <w:rPr>
          <w:rFonts w:ascii="Helvetica" w:hAnsi="Helvetica" w:cs="Calibri"/>
          <w:sz w:val="32"/>
          <w:szCs w:val="32"/>
          <w:rPrChange w:id="211" w:author="Ryan" w:date="2017-04-30T19:28:00Z">
            <w:rPr>
              <w:rFonts w:ascii="Calibri" w:hAnsi="Calibri" w:cs="Calibri"/>
              <w:sz w:val="32"/>
              <w:szCs w:val="32"/>
            </w:rPr>
          </w:rPrChange>
        </w:rPr>
      </w:pPr>
      <w:r w:rsidRPr="00C93E5C">
        <w:rPr>
          <w:rFonts w:ascii="Helvetica" w:hAnsi="Helvetica" w:cs="Calibri"/>
          <w:sz w:val="32"/>
          <w:szCs w:val="32"/>
          <w:rPrChange w:id="212" w:author="Ryan" w:date="2017-04-30T19:28:00Z">
            <w:rPr>
              <w:rFonts w:ascii="Calibri" w:hAnsi="Calibri" w:cs="Calibri"/>
              <w:sz w:val="32"/>
              <w:szCs w:val="32"/>
            </w:rPr>
          </w:rPrChange>
        </w:rPr>
        <w:t>send</w:t>
      </w:r>
      <w:r w:rsidR="00E160DE" w:rsidRPr="00C93E5C">
        <w:rPr>
          <w:rFonts w:ascii="Helvetica" w:hAnsi="Helvetica" w:cs="Calibri"/>
          <w:sz w:val="32"/>
          <w:szCs w:val="32"/>
          <w:rPrChange w:id="213" w:author="Ryan" w:date="2017-04-30T19:28:00Z">
            <w:rPr>
              <w:rFonts w:ascii="Calibri" w:hAnsi="Calibri" w:cs="Calibri"/>
              <w:sz w:val="32"/>
              <w:szCs w:val="32"/>
            </w:rPr>
          </w:rPrChange>
        </w:rPr>
        <w:t xml:space="preserve"> </w:t>
      </w:r>
      <w:r w:rsidRPr="00C93E5C">
        <w:rPr>
          <w:rFonts w:ascii="Helvetica" w:hAnsi="Helvetica" w:cs="Calibri"/>
          <w:sz w:val="32"/>
          <w:szCs w:val="32"/>
          <w:rPrChange w:id="214" w:author="Ryan" w:date="2017-04-30T19:28:00Z">
            <w:rPr>
              <w:rFonts w:ascii="Calibri" w:hAnsi="Calibri" w:cs="Calibri"/>
              <w:sz w:val="32"/>
              <w:szCs w:val="32"/>
            </w:rPr>
          </w:rPrChange>
        </w:rPr>
        <w:t xml:space="preserve">his son, whose name was Albert, and that </w:t>
      </w:r>
    </w:p>
    <w:p w14:paraId="47B52EE3" w14:textId="77777777" w:rsidR="00E160DE" w:rsidRPr="00C93E5C" w:rsidRDefault="00472BE7" w:rsidP="00472BE7">
      <w:pPr>
        <w:spacing w:after="0"/>
        <w:rPr>
          <w:rFonts w:ascii="Helvetica" w:hAnsi="Helvetica" w:cs="Calibri"/>
          <w:sz w:val="32"/>
          <w:szCs w:val="32"/>
          <w:rPrChange w:id="215" w:author="Ryan" w:date="2017-04-30T19:28:00Z">
            <w:rPr>
              <w:rFonts w:ascii="Calibri" w:hAnsi="Calibri" w:cs="Calibri"/>
              <w:sz w:val="32"/>
              <w:szCs w:val="32"/>
            </w:rPr>
          </w:rPrChange>
        </w:rPr>
      </w:pPr>
      <w:r w:rsidRPr="00C93E5C">
        <w:rPr>
          <w:rFonts w:ascii="Helvetica" w:hAnsi="Helvetica" w:cs="Calibri"/>
          <w:sz w:val="32"/>
          <w:szCs w:val="32"/>
          <w:rPrChange w:id="216" w:author="Ryan" w:date="2017-04-30T19:28:00Z">
            <w:rPr>
              <w:rFonts w:ascii="Calibri" w:hAnsi="Calibri" w:cs="Calibri"/>
              <w:sz w:val="32"/>
              <w:szCs w:val="32"/>
            </w:rPr>
          </w:rPrChange>
        </w:rPr>
        <w:t>his</w:t>
      </w:r>
      <w:r w:rsidR="00E160DE" w:rsidRPr="00C93E5C">
        <w:rPr>
          <w:rFonts w:ascii="Helvetica" w:hAnsi="Helvetica" w:cs="Calibri"/>
          <w:sz w:val="32"/>
          <w:szCs w:val="32"/>
          <w:rPrChange w:id="217" w:author="Ryan" w:date="2017-04-30T19:28:00Z">
            <w:rPr>
              <w:rFonts w:ascii="Calibri" w:hAnsi="Calibri" w:cs="Calibri"/>
              <w:sz w:val="32"/>
              <w:szCs w:val="32"/>
            </w:rPr>
          </w:rPrChange>
        </w:rPr>
        <w:t xml:space="preserve"> </w:t>
      </w:r>
      <w:r w:rsidRPr="00C93E5C">
        <w:rPr>
          <w:rFonts w:ascii="Helvetica" w:hAnsi="Helvetica" w:cs="Calibri"/>
          <w:sz w:val="32"/>
          <w:szCs w:val="32"/>
          <w:rPrChange w:id="218" w:author="Ryan" w:date="2017-04-30T19:28:00Z">
            <w:rPr>
              <w:rFonts w:ascii="Calibri" w:hAnsi="Calibri" w:cs="Calibri"/>
              <w:sz w:val="32"/>
              <w:szCs w:val="32"/>
            </w:rPr>
          </w:rPrChange>
        </w:rPr>
        <w:t>marriage should be suspended until his</w:t>
      </w:r>
      <w:r w:rsidR="00E160DE" w:rsidRPr="00C93E5C">
        <w:rPr>
          <w:rFonts w:ascii="Helvetica" w:hAnsi="Helvetica" w:cs="Calibri"/>
          <w:sz w:val="32"/>
          <w:szCs w:val="32"/>
          <w:rPrChange w:id="219" w:author="Ryan" w:date="2017-04-30T19:28:00Z">
            <w:rPr>
              <w:rFonts w:ascii="Calibri" w:hAnsi="Calibri" w:cs="Calibri"/>
              <w:sz w:val="32"/>
              <w:szCs w:val="32"/>
            </w:rPr>
          </w:rPrChange>
        </w:rPr>
        <w:t xml:space="preserve"> re</w:t>
      </w:r>
      <w:r w:rsidRPr="00C93E5C">
        <w:rPr>
          <w:rFonts w:ascii="Helvetica" w:hAnsi="Helvetica" w:cs="Calibri"/>
          <w:sz w:val="32"/>
          <w:szCs w:val="32"/>
          <w:rPrChange w:id="220" w:author="Ryan" w:date="2017-04-30T19:28:00Z">
            <w:rPr>
              <w:rFonts w:ascii="Calibri" w:hAnsi="Calibri" w:cs="Calibri"/>
              <w:sz w:val="32"/>
              <w:szCs w:val="32"/>
            </w:rPr>
          </w:rPrChange>
        </w:rPr>
        <w:t xml:space="preserve">turn. </w:t>
      </w:r>
    </w:p>
    <w:p w14:paraId="0CD4A0F8" w14:textId="77777777" w:rsidR="00E160DE" w:rsidRPr="00C93E5C" w:rsidRDefault="00E160DE" w:rsidP="00472BE7">
      <w:pPr>
        <w:spacing w:after="0"/>
        <w:rPr>
          <w:rFonts w:ascii="Helvetica" w:hAnsi="Helvetica" w:cs="Calibri"/>
          <w:sz w:val="32"/>
          <w:szCs w:val="32"/>
          <w:rPrChange w:id="221" w:author="Ryan" w:date="2017-04-30T19:28:00Z">
            <w:rPr>
              <w:rFonts w:ascii="Calibri" w:hAnsi="Calibri" w:cs="Calibri"/>
              <w:sz w:val="32"/>
              <w:szCs w:val="32"/>
            </w:rPr>
          </w:rPrChange>
        </w:rPr>
      </w:pPr>
      <w:r w:rsidRPr="00C93E5C">
        <w:rPr>
          <w:rFonts w:ascii="Helvetica" w:hAnsi="Helvetica" w:cs="Calibri"/>
          <w:sz w:val="32"/>
          <w:szCs w:val="32"/>
          <w:rPrChange w:id="222" w:author="Ryan" w:date="2017-04-30T19:28:00Z">
            <w:rPr>
              <w:rFonts w:ascii="Calibri" w:hAnsi="Calibri" w:cs="Calibri"/>
              <w:sz w:val="32"/>
              <w:szCs w:val="32"/>
            </w:rPr>
          </w:rPrChange>
        </w:rPr>
        <w:t>This was a heavy stroke to</w:t>
      </w:r>
      <w:r w:rsidR="00472BE7" w:rsidRPr="00C93E5C">
        <w:rPr>
          <w:rFonts w:ascii="Helvetica" w:hAnsi="Helvetica" w:cs="Calibri"/>
          <w:sz w:val="32"/>
          <w:szCs w:val="32"/>
          <w:rPrChange w:id="223" w:author="Ryan" w:date="2017-04-30T19:28:00Z">
            <w:rPr>
              <w:rFonts w:ascii="Calibri" w:hAnsi="Calibri" w:cs="Calibri"/>
              <w:sz w:val="32"/>
              <w:szCs w:val="32"/>
            </w:rPr>
          </w:rPrChange>
        </w:rPr>
        <w:t xml:space="preserve"> the young</w:t>
      </w:r>
      <w:r w:rsidRPr="00C93E5C">
        <w:rPr>
          <w:rFonts w:ascii="Helvetica" w:hAnsi="Helvetica" w:cs="Calibri"/>
          <w:sz w:val="32"/>
          <w:szCs w:val="32"/>
          <w:rPrChange w:id="224"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25" w:author="Ryan" w:date="2017-04-30T19:28:00Z">
            <w:rPr>
              <w:rFonts w:ascii="Calibri" w:hAnsi="Calibri" w:cs="Calibri"/>
              <w:sz w:val="32"/>
              <w:szCs w:val="32"/>
            </w:rPr>
          </w:rPrChange>
        </w:rPr>
        <w:t xml:space="preserve">lovers, but </w:t>
      </w:r>
    </w:p>
    <w:p w14:paraId="54301027" w14:textId="77777777" w:rsidR="00E160DE" w:rsidRPr="00C93E5C" w:rsidRDefault="00E160DE" w:rsidP="00472BE7">
      <w:pPr>
        <w:spacing w:after="0"/>
        <w:rPr>
          <w:rFonts w:ascii="Helvetica" w:hAnsi="Helvetica" w:cs="Calibri"/>
          <w:sz w:val="32"/>
          <w:szCs w:val="32"/>
          <w:rPrChange w:id="226" w:author="Ryan" w:date="2017-04-30T19:28:00Z">
            <w:rPr>
              <w:rFonts w:ascii="Calibri" w:hAnsi="Calibri" w:cs="Calibri"/>
              <w:sz w:val="32"/>
              <w:szCs w:val="32"/>
            </w:rPr>
          </w:rPrChange>
        </w:rPr>
      </w:pPr>
      <w:r w:rsidRPr="00C93E5C">
        <w:rPr>
          <w:rFonts w:ascii="Helvetica" w:hAnsi="Helvetica" w:cs="Calibri"/>
          <w:sz w:val="32"/>
          <w:szCs w:val="32"/>
          <w:rPrChange w:id="227" w:author="Ryan" w:date="2017-04-30T19:28:00Z">
            <w:rPr>
              <w:rFonts w:ascii="Calibri" w:hAnsi="Calibri" w:cs="Calibri"/>
              <w:sz w:val="32"/>
              <w:szCs w:val="32"/>
            </w:rPr>
          </w:rPrChange>
        </w:rPr>
        <w:t>as the circumstance was indis</w:t>
      </w:r>
      <w:r w:rsidR="00472BE7" w:rsidRPr="00C93E5C">
        <w:rPr>
          <w:rFonts w:ascii="Helvetica" w:hAnsi="Helvetica" w:cs="Calibri"/>
          <w:sz w:val="32"/>
          <w:szCs w:val="32"/>
          <w:rPrChange w:id="228" w:author="Ryan" w:date="2017-04-30T19:28:00Z">
            <w:rPr>
              <w:rFonts w:ascii="Calibri" w:hAnsi="Calibri" w:cs="Calibri"/>
              <w:sz w:val="32"/>
              <w:szCs w:val="32"/>
            </w:rPr>
          </w:rPrChange>
        </w:rPr>
        <w:t>pensable</w:t>
      </w:r>
      <w:r w:rsidRPr="00C93E5C">
        <w:rPr>
          <w:rFonts w:ascii="Helvetica" w:hAnsi="Helvetica" w:cs="Calibri"/>
          <w:sz w:val="32"/>
          <w:szCs w:val="32"/>
          <w:rPrChange w:id="229" w:author="Ryan" w:date="2017-04-30T19:28:00Z">
            <w:rPr>
              <w:rFonts w:ascii="Calibri" w:hAnsi="Calibri" w:cs="Calibri"/>
              <w:sz w:val="32"/>
              <w:szCs w:val="32"/>
            </w:rPr>
          </w:rPrChange>
        </w:rPr>
        <w:t>,</w:t>
      </w:r>
      <w:r w:rsidR="00472BE7" w:rsidRPr="00C93E5C">
        <w:rPr>
          <w:rFonts w:ascii="Helvetica" w:hAnsi="Helvetica" w:cs="Calibri"/>
          <w:sz w:val="32"/>
          <w:szCs w:val="32"/>
          <w:rPrChange w:id="230" w:author="Ryan" w:date="2017-04-30T19:28:00Z">
            <w:rPr>
              <w:rFonts w:ascii="Calibri" w:hAnsi="Calibri" w:cs="Calibri"/>
              <w:sz w:val="32"/>
              <w:szCs w:val="32"/>
            </w:rPr>
          </w:rPrChange>
        </w:rPr>
        <w:t xml:space="preserve"> they sub</w:t>
      </w:r>
      <w:r w:rsidRPr="00C93E5C">
        <w:rPr>
          <w:rFonts w:ascii="Helvetica" w:hAnsi="Helvetica" w:cs="Calibri"/>
          <w:sz w:val="32"/>
          <w:szCs w:val="32"/>
          <w:rPrChange w:id="231" w:author="Ryan" w:date="2017-04-30T19:28:00Z">
            <w:rPr>
              <w:rFonts w:ascii="Calibri" w:hAnsi="Calibri" w:cs="Calibri"/>
              <w:sz w:val="32"/>
              <w:szCs w:val="32"/>
            </w:rPr>
          </w:rPrChange>
        </w:rPr>
        <w:t>-</w:t>
      </w:r>
    </w:p>
    <w:p w14:paraId="52E87BA3" w14:textId="77777777" w:rsidR="00E160DE" w:rsidRPr="00C93E5C" w:rsidRDefault="00472BE7" w:rsidP="00472BE7">
      <w:pPr>
        <w:spacing w:after="0"/>
        <w:rPr>
          <w:rFonts w:ascii="Helvetica" w:hAnsi="Helvetica" w:cs="Calibri"/>
          <w:sz w:val="32"/>
          <w:szCs w:val="32"/>
          <w:rPrChange w:id="232" w:author="Ryan" w:date="2017-04-30T19:28:00Z">
            <w:rPr>
              <w:rFonts w:ascii="Calibri" w:hAnsi="Calibri" w:cs="Calibri"/>
              <w:sz w:val="32"/>
              <w:szCs w:val="32"/>
            </w:rPr>
          </w:rPrChange>
        </w:rPr>
      </w:pPr>
      <w:r w:rsidRPr="00C93E5C">
        <w:rPr>
          <w:rFonts w:ascii="Helvetica" w:hAnsi="Helvetica" w:cs="Calibri"/>
          <w:sz w:val="32"/>
          <w:szCs w:val="32"/>
          <w:rPrChange w:id="233" w:author="Ryan" w:date="2017-04-30T19:28:00Z">
            <w:rPr>
              <w:rFonts w:ascii="Calibri" w:hAnsi="Calibri" w:cs="Calibri"/>
              <w:sz w:val="32"/>
              <w:szCs w:val="32"/>
            </w:rPr>
          </w:rPrChange>
        </w:rPr>
        <w:t xml:space="preserve">mitted to the decision, and </w:t>
      </w:r>
      <w:r w:rsidR="00E160DE" w:rsidRPr="00C93E5C">
        <w:rPr>
          <w:rFonts w:ascii="Helvetica" w:hAnsi="Helvetica" w:cs="Calibri"/>
          <w:sz w:val="32"/>
          <w:szCs w:val="32"/>
          <w:rPrChange w:id="234" w:author="Ryan" w:date="2017-04-30T19:28:00Z">
            <w:rPr>
              <w:rFonts w:ascii="Calibri" w:hAnsi="Calibri" w:cs="Calibri"/>
              <w:sz w:val="32"/>
              <w:szCs w:val="32"/>
            </w:rPr>
          </w:rPrChange>
        </w:rPr>
        <w:t>Albert immediately</w:t>
      </w:r>
    </w:p>
    <w:p w14:paraId="3BDC0364" w14:textId="77777777" w:rsidR="00E160DE" w:rsidRPr="00C93E5C" w:rsidRDefault="00E160DE" w:rsidP="00472BE7">
      <w:pPr>
        <w:spacing w:after="0"/>
        <w:rPr>
          <w:rFonts w:ascii="Helvetica" w:hAnsi="Helvetica" w:cs="Calibri"/>
          <w:sz w:val="32"/>
          <w:szCs w:val="32"/>
          <w:rPrChange w:id="235" w:author="Ryan" w:date="2017-04-30T19:28:00Z">
            <w:rPr>
              <w:rFonts w:ascii="Calibri" w:hAnsi="Calibri" w:cs="Calibri"/>
              <w:sz w:val="32"/>
              <w:szCs w:val="32"/>
            </w:rPr>
          </w:rPrChange>
        </w:rPr>
      </w:pPr>
      <w:r w:rsidRPr="00C93E5C">
        <w:rPr>
          <w:rFonts w:ascii="Helvetica" w:hAnsi="Helvetica" w:cs="Calibri"/>
          <w:sz w:val="32"/>
          <w:szCs w:val="32"/>
          <w:rPrChange w:id="236" w:author="Ryan" w:date="2017-04-30T19:28:00Z">
            <w:rPr>
              <w:rFonts w:ascii="Calibri" w:hAnsi="Calibri" w:cs="Calibri"/>
              <w:sz w:val="32"/>
              <w:szCs w:val="32"/>
            </w:rPr>
          </w:rPrChange>
        </w:rPr>
        <w:t>prepared for his voy</w:t>
      </w:r>
      <w:r w:rsidR="00472BE7" w:rsidRPr="00C93E5C">
        <w:rPr>
          <w:rFonts w:ascii="Helvetica" w:hAnsi="Helvetica" w:cs="Calibri"/>
          <w:sz w:val="32"/>
          <w:szCs w:val="32"/>
          <w:rPrChange w:id="237" w:author="Ryan" w:date="2017-04-30T19:28:00Z">
            <w:rPr>
              <w:rFonts w:ascii="Calibri" w:hAnsi="Calibri" w:cs="Calibri"/>
              <w:sz w:val="32"/>
              <w:szCs w:val="32"/>
            </w:rPr>
          </w:rPrChange>
        </w:rPr>
        <w:t>age, expecting to return in a</w:t>
      </w:r>
      <w:r w:rsidRPr="00C93E5C">
        <w:rPr>
          <w:rFonts w:ascii="Helvetica" w:hAnsi="Helvetica" w:cs="Calibri"/>
          <w:sz w:val="32"/>
          <w:szCs w:val="32"/>
          <w:rPrChange w:id="238" w:author="Ryan" w:date="2017-04-30T19:28:00Z">
            <w:rPr>
              <w:rFonts w:ascii="Calibri" w:hAnsi="Calibri" w:cs="Calibri"/>
              <w:sz w:val="32"/>
              <w:szCs w:val="32"/>
            </w:rPr>
          </w:rPrChange>
        </w:rPr>
        <w:t>-</w:t>
      </w:r>
    </w:p>
    <w:p w14:paraId="027AF1BE" w14:textId="77777777" w:rsidR="00A22B39" w:rsidRPr="00C93E5C" w:rsidRDefault="00A22B39" w:rsidP="00472BE7">
      <w:pPr>
        <w:spacing w:after="0"/>
        <w:rPr>
          <w:rFonts w:ascii="Helvetica" w:hAnsi="Helvetica" w:cs="Calibri"/>
          <w:sz w:val="32"/>
          <w:szCs w:val="32"/>
          <w:rPrChange w:id="239" w:author="Ryan" w:date="2017-04-30T19:28:00Z">
            <w:rPr>
              <w:rFonts w:ascii="Calibri" w:hAnsi="Calibri" w:cs="Calibri"/>
              <w:sz w:val="32"/>
              <w:szCs w:val="32"/>
            </w:rPr>
          </w:rPrChange>
        </w:rPr>
      </w:pPr>
      <w:r w:rsidRPr="00C93E5C">
        <w:rPr>
          <w:rFonts w:ascii="Helvetica" w:hAnsi="Helvetica" w:cs="Calibri"/>
          <w:sz w:val="32"/>
          <w:szCs w:val="32"/>
          <w:rPrChange w:id="240" w:author="Ryan" w:date="2017-04-30T19:28:00Z">
            <w:rPr>
              <w:rFonts w:ascii="Calibri" w:hAnsi="Calibri" w:cs="Calibri"/>
              <w:sz w:val="32"/>
              <w:szCs w:val="32"/>
            </w:rPr>
          </w:rPrChange>
        </w:rPr>
        <w:t xml:space="preserve">bout one year. </w:t>
      </w:r>
      <w:r w:rsidR="00472BE7" w:rsidRPr="00C93E5C">
        <w:rPr>
          <w:rFonts w:ascii="Helvetica" w:hAnsi="Helvetica" w:cs="Calibri"/>
          <w:sz w:val="32"/>
          <w:szCs w:val="32"/>
          <w:rPrChange w:id="241" w:author="Ryan" w:date="2017-04-30T19:28:00Z">
            <w:rPr>
              <w:rFonts w:ascii="Calibri" w:hAnsi="Calibri" w:cs="Calibri"/>
              <w:sz w:val="32"/>
              <w:szCs w:val="32"/>
            </w:rPr>
          </w:rPrChange>
        </w:rPr>
        <w:t xml:space="preserve">The parting scene was of the </w:t>
      </w:r>
    </w:p>
    <w:p w14:paraId="4198B467" w14:textId="77777777" w:rsidR="00A22B39" w:rsidRPr="00C93E5C" w:rsidRDefault="00472BE7" w:rsidP="00472BE7">
      <w:pPr>
        <w:spacing w:after="0"/>
        <w:rPr>
          <w:rFonts w:ascii="Helvetica" w:hAnsi="Helvetica" w:cs="Calibri"/>
          <w:sz w:val="32"/>
          <w:szCs w:val="32"/>
          <w:rPrChange w:id="242" w:author="Ryan" w:date="2017-04-30T19:28:00Z">
            <w:rPr>
              <w:rFonts w:ascii="Calibri" w:hAnsi="Calibri" w:cs="Calibri"/>
              <w:sz w:val="32"/>
              <w:szCs w:val="32"/>
            </w:rPr>
          </w:rPrChange>
        </w:rPr>
      </w:pPr>
      <w:r w:rsidRPr="00C93E5C">
        <w:rPr>
          <w:rFonts w:ascii="Helvetica" w:hAnsi="Helvetica" w:cs="Calibri"/>
          <w:sz w:val="32"/>
          <w:szCs w:val="32"/>
          <w:rPrChange w:id="243" w:author="Ryan" w:date="2017-04-30T19:28:00Z">
            <w:rPr>
              <w:rFonts w:ascii="Calibri" w:hAnsi="Calibri" w:cs="Calibri"/>
              <w:sz w:val="32"/>
              <w:szCs w:val="32"/>
            </w:rPr>
          </w:rPrChange>
        </w:rPr>
        <w:t>most tender</w:t>
      </w:r>
      <w:r w:rsidR="00A22B39" w:rsidRPr="00C93E5C">
        <w:rPr>
          <w:rFonts w:ascii="Helvetica" w:hAnsi="Helvetica" w:cs="Calibri"/>
          <w:sz w:val="32"/>
          <w:szCs w:val="32"/>
          <w:rPrChange w:id="244" w:author="Ryan" w:date="2017-04-30T19:28:00Z">
            <w:rPr>
              <w:rFonts w:ascii="Calibri" w:hAnsi="Calibri" w:cs="Calibri"/>
              <w:sz w:val="32"/>
              <w:szCs w:val="32"/>
            </w:rPr>
          </w:rPrChange>
        </w:rPr>
        <w:t xml:space="preserve"> </w:t>
      </w:r>
      <w:r w:rsidRPr="00C93E5C">
        <w:rPr>
          <w:rFonts w:ascii="Helvetica" w:hAnsi="Helvetica" w:cs="Calibri"/>
          <w:sz w:val="32"/>
          <w:szCs w:val="32"/>
          <w:rPrChange w:id="245" w:author="Ryan" w:date="2017-04-30T19:28:00Z">
            <w:rPr>
              <w:rFonts w:ascii="Calibri" w:hAnsi="Calibri" w:cs="Calibri"/>
              <w:sz w:val="32"/>
              <w:szCs w:val="32"/>
            </w:rPr>
          </w:rPrChange>
        </w:rPr>
        <w:t xml:space="preserve">nature; but with the greatest </w:t>
      </w:r>
      <w:proofErr w:type="spellStart"/>
      <w:r w:rsidRPr="00C93E5C">
        <w:rPr>
          <w:rFonts w:ascii="Helvetica" w:hAnsi="Helvetica" w:cs="Calibri"/>
          <w:sz w:val="32"/>
          <w:szCs w:val="32"/>
          <w:rPrChange w:id="246" w:author="Ryan" w:date="2017-04-30T19:28:00Z">
            <w:rPr>
              <w:rFonts w:ascii="Calibri" w:hAnsi="Calibri" w:cs="Calibri"/>
              <w:sz w:val="32"/>
              <w:szCs w:val="32"/>
            </w:rPr>
          </w:rPrChange>
        </w:rPr>
        <w:t>confi</w:t>
      </w:r>
      <w:proofErr w:type="spellEnd"/>
      <w:r w:rsidR="00A22B39" w:rsidRPr="00C93E5C">
        <w:rPr>
          <w:rFonts w:ascii="Helvetica" w:hAnsi="Helvetica" w:cs="Calibri"/>
          <w:sz w:val="32"/>
          <w:szCs w:val="32"/>
          <w:rPrChange w:id="247" w:author="Ryan" w:date="2017-04-30T19:28:00Z">
            <w:rPr>
              <w:rFonts w:ascii="Calibri" w:hAnsi="Calibri" w:cs="Calibri"/>
              <w:sz w:val="32"/>
              <w:szCs w:val="32"/>
            </w:rPr>
          </w:rPrChange>
        </w:rPr>
        <w:t>-</w:t>
      </w:r>
    </w:p>
    <w:p w14:paraId="1A4DBDF9" w14:textId="77777777" w:rsidR="00DD404A" w:rsidRPr="00C93E5C" w:rsidRDefault="00472BE7" w:rsidP="00472BE7">
      <w:pPr>
        <w:spacing w:after="0"/>
        <w:rPr>
          <w:rFonts w:ascii="Helvetica" w:hAnsi="Helvetica" w:cs="Calibri"/>
          <w:sz w:val="32"/>
          <w:szCs w:val="32"/>
          <w:rPrChange w:id="248" w:author="Ryan" w:date="2017-04-30T19:28:00Z">
            <w:rPr>
              <w:rFonts w:ascii="Calibri" w:hAnsi="Calibri" w:cs="Calibri"/>
              <w:sz w:val="32"/>
              <w:szCs w:val="32"/>
            </w:rPr>
          </w:rPrChange>
        </w:rPr>
      </w:pPr>
      <w:proofErr w:type="spellStart"/>
      <w:r w:rsidRPr="00C93E5C">
        <w:rPr>
          <w:rFonts w:ascii="Helvetica" w:hAnsi="Helvetica" w:cs="Calibri"/>
          <w:sz w:val="32"/>
          <w:szCs w:val="32"/>
          <w:rPrChange w:id="249" w:author="Ryan" w:date="2017-04-30T19:28:00Z">
            <w:rPr>
              <w:rFonts w:ascii="Calibri" w:hAnsi="Calibri" w:cs="Calibri"/>
              <w:sz w:val="32"/>
              <w:szCs w:val="32"/>
            </w:rPr>
          </w:rPrChange>
        </w:rPr>
        <w:t>dence</w:t>
      </w:r>
      <w:proofErr w:type="spellEnd"/>
      <w:r w:rsidRPr="00C93E5C">
        <w:rPr>
          <w:rFonts w:ascii="Helvetica" w:hAnsi="Helvetica" w:cs="Calibri"/>
          <w:sz w:val="32"/>
          <w:szCs w:val="32"/>
          <w:rPrChange w:id="250" w:author="Ryan" w:date="2017-04-30T19:28:00Z">
            <w:rPr>
              <w:rFonts w:ascii="Calibri" w:hAnsi="Calibri" w:cs="Calibri"/>
              <w:sz w:val="32"/>
              <w:szCs w:val="32"/>
            </w:rPr>
          </w:rPrChange>
        </w:rPr>
        <w:t xml:space="preserve"> in</w:t>
      </w:r>
      <w:r w:rsidR="00A22B39" w:rsidRPr="00C93E5C">
        <w:rPr>
          <w:rFonts w:ascii="Helvetica" w:hAnsi="Helvetica" w:cs="Calibri"/>
          <w:sz w:val="32"/>
          <w:szCs w:val="32"/>
          <w:rPrChange w:id="251" w:author="Ryan" w:date="2017-04-30T19:28:00Z">
            <w:rPr>
              <w:rFonts w:ascii="Calibri" w:hAnsi="Calibri" w:cs="Calibri"/>
              <w:sz w:val="32"/>
              <w:szCs w:val="32"/>
            </w:rPr>
          </w:rPrChange>
        </w:rPr>
        <w:t xml:space="preserve"> </w:t>
      </w:r>
      <w:r w:rsidRPr="00C93E5C">
        <w:rPr>
          <w:rFonts w:ascii="Helvetica" w:hAnsi="Helvetica" w:cs="Calibri"/>
          <w:sz w:val="32"/>
          <w:szCs w:val="32"/>
          <w:rPrChange w:id="252" w:author="Ryan" w:date="2017-04-30T19:28:00Z">
            <w:rPr>
              <w:rFonts w:ascii="Calibri" w:hAnsi="Calibri" w:cs="Calibri"/>
              <w:sz w:val="32"/>
              <w:szCs w:val="32"/>
            </w:rPr>
          </w:rPrChange>
        </w:rPr>
        <w:t>each other's fidelity, they looked for</w:t>
      </w:r>
      <w:r w:rsidR="00DD404A" w:rsidRPr="00C93E5C">
        <w:rPr>
          <w:rFonts w:ascii="Helvetica" w:hAnsi="Helvetica" w:cs="Calibri"/>
          <w:sz w:val="32"/>
          <w:szCs w:val="32"/>
          <w:rPrChange w:id="253" w:author="Ryan" w:date="2017-04-30T19:28:00Z">
            <w:rPr>
              <w:rFonts w:ascii="Calibri" w:hAnsi="Calibri" w:cs="Calibri"/>
              <w:sz w:val="32"/>
              <w:szCs w:val="32"/>
            </w:rPr>
          </w:rPrChange>
        </w:rPr>
        <w:t>-</w:t>
      </w:r>
    </w:p>
    <w:p w14:paraId="337DA8D0" w14:textId="77777777" w:rsidR="00DD404A" w:rsidRPr="00C93E5C" w:rsidRDefault="00D90C74" w:rsidP="00472BE7">
      <w:pPr>
        <w:spacing w:after="0"/>
        <w:rPr>
          <w:rFonts w:ascii="Helvetica" w:hAnsi="Helvetica" w:cs="Calibri"/>
          <w:sz w:val="32"/>
          <w:szCs w:val="32"/>
          <w:rPrChange w:id="254" w:author="Ryan" w:date="2017-04-30T19:28:00Z">
            <w:rPr>
              <w:rFonts w:ascii="Calibri" w:hAnsi="Calibri" w:cs="Calibri"/>
              <w:sz w:val="32"/>
              <w:szCs w:val="32"/>
            </w:rPr>
          </w:rPrChange>
        </w:rPr>
      </w:pPr>
      <w:r w:rsidRPr="00C93E5C">
        <w:rPr>
          <w:rFonts w:ascii="Helvetica" w:hAnsi="Helvetica" w:cs="Calibri"/>
          <w:sz w:val="32"/>
          <w:szCs w:val="32"/>
          <w:rPrChange w:id="255" w:author="Ryan" w:date="2017-04-30T19:28:00Z">
            <w:rPr>
              <w:rFonts w:ascii="Calibri" w:hAnsi="Calibri" w:cs="Calibri"/>
              <w:sz w:val="32"/>
              <w:szCs w:val="32"/>
            </w:rPr>
          </w:rPrChange>
        </w:rPr>
        <w:t>ward to the time</w:t>
      </w:r>
      <w:r w:rsidR="00472BE7" w:rsidRPr="00C93E5C">
        <w:rPr>
          <w:rFonts w:ascii="Helvetica" w:hAnsi="Helvetica" w:cs="Calibri"/>
          <w:sz w:val="32"/>
          <w:szCs w:val="32"/>
          <w:rPrChange w:id="256" w:author="Ryan" w:date="2017-04-30T19:28:00Z">
            <w:rPr>
              <w:rFonts w:ascii="Calibri" w:hAnsi="Calibri" w:cs="Calibri"/>
              <w:sz w:val="32"/>
              <w:szCs w:val="32"/>
            </w:rPr>
          </w:rPrChange>
        </w:rPr>
        <w:t xml:space="preserve"> when they should,</w:t>
      </w:r>
      <w:r w:rsidR="00DD404A" w:rsidRPr="00C93E5C">
        <w:rPr>
          <w:rFonts w:ascii="Helvetica" w:hAnsi="Helvetica" w:cs="Calibri"/>
          <w:sz w:val="32"/>
          <w:szCs w:val="32"/>
          <w:rPrChange w:id="257"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58" w:author="Ryan" w:date="2017-04-30T19:28:00Z">
            <w:rPr>
              <w:rFonts w:ascii="Calibri" w:hAnsi="Calibri" w:cs="Calibri"/>
              <w:sz w:val="32"/>
              <w:szCs w:val="32"/>
            </w:rPr>
          </w:rPrChange>
        </w:rPr>
        <w:t>happily, a</w:t>
      </w:r>
      <w:r w:rsidR="00DD404A" w:rsidRPr="00C93E5C">
        <w:rPr>
          <w:rFonts w:ascii="Helvetica" w:hAnsi="Helvetica" w:cs="Calibri"/>
          <w:sz w:val="32"/>
          <w:szCs w:val="32"/>
          <w:rPrChange w:id="259" w:author="Ryan" w:date="2017-04-30T19:28:00Z">
            <w:rPr>
              <w:rFonts w:ascii="Calibri" w:hAnsi="Calibri" w:cs="Calibri"/>
              <w:sz w:val="32"/>
              <w:szCs w:val="32"/>
            </w:rPr>
          </w:rPrChange>
        </w:rPr>
        <w:t>-</w:t>
      </w:r>
    </w:p>
    <w:p w14:paraId="76C2059B" w14:textId="77777777" w:rsidR="00DD404A" w:rsidRPr="00C93E5C" w:rsidRDefault="00472BE7" w:rsidP="00472BE7">
      <w:pPr>
        <w:spacing w:after="0"/>
        <w:rPr>
          <w:rFonts w:ascii="Helvetica" w:hAnsi="Helvetica" w:cs="Calibri"/>
          <w:sz w:val="32"/>
          <w:szCs w:val="32"/>
          <w:rPrChange w:id="260" w:author="Ryan" w:date="2017-04-30T19:28:00Z">
            <w:rPr>
              <w:rFonts w:ascii="Calibri" w:hAnsi="Calibri" w:cs="Calibri"/>
              <w:sz w:val="32"/>
              <w:szCs w:val="32"/>
            </w:rPr>
          </w:rPrChange>
        </w:rPr>
      </w:pPr>
      <w:r w:rsidRPr="00C93E5C">
        <w:rPr>
          <w:rFonts w:ascii="Helvetica" w:hAnsi="Helvetica" w:cs="Calibri"/>
          <w:sz w:val="32"/>
          <w:szCs w:val="32"/>
          <w:rPrChange w:id="261" w:author="Ryan" w:date="2017-04-30T19:28:00Z">
            <w:rPr>
              <w:rFonts w:ascii="Calibri" w:hAnsi="Calibri" w:cs="Calibri"/>
              <w:sz w:val="32"/>
              <w:szCs w:val="32"/>
            </w:rPr>
          </w:rPrChange>
        </w:rPr>
        <w:t>gain meet, and all past sorrows be lost in</w:t>
      </w:r>
      <w:r w:rsidR="00DD404A" w:rsidRPr="00C93E5C">
        <w:rPr>
          <w:rFonts w:ascii="Helvetica" w:hAnsi="Helvetica" w:cs="Calibri"/>
          <w:sz w:val="32"/>
          <w:szCs w:val="32"/>
          <w:rPrChange w:id="262" w:author="Ryan" w:date="2017-04-30T19:28:00Z">
            <w:rPr>
              <w:rFonts w:ascii="Calibri" w:hAnsi="Calibri" w:cs="Calibri"/>
              <w:sz w:val="32"/>
              <w:szCs w:val="32"/>
            </w:rPr>
          </w:rPrChange>
        </w:rPr>
        <w:t xml:space="preserve"> </w:t>
      </w:r>
      <w:r w:rsidRPr="00C93E5C">
        <w:rPr>
          <w:rFonts w:ascii="Helvetica" w:hAnsi="Helvetica" w:cs="Calibri"/>
          <w:sz w:val="32"/>
          <w:szCs w:val="32"/>
          <w:rPrChange w:id="263" w:author="Ryan" w:date="2017-04-30T19:28:00Z">
            <w:rPr>
              <w:rFonts w:ascii="Calibri" w:hAnsi="Calibri" w:cs="Calibri"/>
              <w:sz w:val="32"/>
              <w:szCs w:val="32"/>
            </w:rPr>
          </w:rPrChange>
        </w:rPr>
        <w:t xml:space="preserve">days of </w:t>
      </w:r>
    </w:p>
    <w:p w14:paraId="0C5E078B" w14:textId="77777777" w:rsidR="00472BE7" w:rsidRPr="00C93E5C" w:rsidRDefault="00472BE7" w:rsidP="00472BE7">
      <w:pPr>
        <w:spacing w:after="0"/>
        <w:rPr>
          <w:rFonts w:ascii="Helvetica" w:hAnsi="Helvetica" w:cs="Calibri"/>
          <w:sz w:val="32"/>
          <w:szCs w:val="32"/>
          <w:rPrChange w:id="264" w:author="Ryan" w:date="2017-04-30T19:28:00Z">
            <w:rPr>
              <w:rFonts w:ascii="Calibri" w:hAnsi="Calibri" w:cs="Calibri"/>
              <w:sz w:val="32"/>
              <w:szCs w:val="32"/>
            </w:rPr>
          </w:rPrChange>
        </w:rPr>
      </w:pPr>
      <w:r w:rsidRPr="00C93E5C">
        <w:rPr>
          <w:rFonts w:ascii="Helvetica" w:hAnsi="Helvetica" w:cs="Calibri"/>
          <w:sz w:val="32"/>
          <w:szCs w:val="32"/>
          <w:rPrChange w:id="265" w:author="Ryan" w:date="2017-04-30T19:28:00Z">
            <w:rPr>
              <w:rFonts w:ascii="Calibri" w:hAnsi="Calibri" w:cs="Calibri"/>
              <w:sz w:val="32"/>
              <w:szCs w:val="32"/>
            </w:rPr>
          </w:rPrChange>
        </w:rPr>
        <w:t>uninterrupted felicity.</w:t>
      </w:r>
    </w:p>
    <w:p w14:paraId="0E541945" w14:textId="77777777" w:rsidR="00DD404A" w:rsidRPr="00C93E5C" w:rsidRDefault="00472BE7" w:rsidP="008B4313">
      <w:pPr>
        <w:spacing w:after="0"/>
        <w:ind w:firstLine="800"/>
        <w:rPr>
          <w:rFonts w:ascii="Helvetica" w:hAnsi="Helvetica" w:cs="Calibri"/>
          <w:sz w:val="32"/>
          <w:szCs w:val="32"/>
          <w:rPrChange w:id="266" w:author="Ryan" w:date="2017-04-30T19:28:00Z">
            <w:rPr>
              <w:rFonts w:ascii="Calibri" w:hAnsi="Calibri" w:cs="Calibri"/>
              <w:sz w:val="32"/>
              <w:szCs w:val="32"/>
            </w:rPr>
          </w:rPrChange>
        </w:rPr>
      </w:pPr>
      <w:r w:rsidRPr="00C93E5C">
        <w:rPr>
          <w:rFonts w:ascii="Helvetica" w:hAnsi="Helvetica" w:cs="Calibri"/>
          <w:sz w:val="32"/>
          <w:szCs w:val="32"/>
          <w:rPrChange w:id="267" w:author="Ryan" w:date="2017-04-30T19:28:00Z">
            <w:rPr>
              <w:rFonts w:ascii="Calibri" w:hAnsi="Calibri" w:cs="Calibri"/>
              <w:sz w:val="32"/>
              <w:szCs w:val="32"/>
            </w:rPr>
          </w:rPrChange>
        </w:rPr>
        <w:t>Albert took his departure for England,</w:t>
      </w:r>
      <w:r w:rsidR="00DD404A" w:rsidRPr="00C93E5C">
        <w:rPr>
          <w:rFonts w:ascii="Helvetica" w:hAnsi="Helvetica" w:cs="Calibri"/>
          <w:sz w:val="32"/>
          <w:szCs w:val="32"/>
          <w:rPrChange w:id="268" w:author="Ryan" w:date="2017-04-30T19:28:00Z">
            <w:rPr>
              <w:rFonts w:ascii="Calibri" w:hAnsi="Calibri" w:cs="Calibri"/>
              <w:sz w:val="32"/>
              <w:szCs w:val="32"/>
            </w:rPr>
          </w:rPrChange>
        </w:rPr>
        <w:t xml:space="preserve"> </w:t>
      </w:r>
      <w:r w:rsidRPr="00C93E5C">
        <w:rPr>
          <w:rFonts w:ascii="Helvetica" w:hAnsi="Helvetica" w:cs="Calibri"/>
          <w:sz w:val="32"/>
          <w:szCs w:val="32"/>
          <w:rPrChange w:id="269" w:author="Ryan" w:date="2017-04-30T19:28:00Z">
            <w:rPr>
              <w:rFonts w:ascii="Calibri" w:hAnsi="Calibri" w:cs="Calibri"/>
              <w:sz w:val="32"/>
              <w:szCs w:val="32"/>
            </w:rPr>
          </w:rPrChange>
        </w:rPr>
        <w:t xml:space="preserve">and </w:t>
      </w:r>
    </w:p>
    <w:p w14:paraId="4B5A2144" w14:textId="77777777" w:rsidR="00DD404A" w:rsidRPr="00C93E5C" w:rsidRDefault="00472BE7" w:rsidP="00472BE7">
      <w:pPr>
        <w:spacing w:after="0"/>
        <w:rPr>
          <w:rFonts w:ascii="Helvetica" w:hAnsi="Helvetica" w:cs="Calibri"/>
          <w:sz w:val="32"/>
          <w:szCs w:val="32"/>
          <w:rPrChange w:id="270" w:author="Ryan" w:date="2017-04-30T19:28:00Z">
            <w:rPr>
              <w:rFonts w:ascii="Calibri" w:hAnsi="Calibri" w:cs="Calibri"/>
              <w:sz w:val="32"/>
              <w:szCs w:val="32"/>
            </w:rPr>
          </w:rPrChange>
        </w:rPr>
      </w:pPr>
      <w:r w:rsidRPr="00C93E5C">
        <w:rPr>
          <w:rFonts w:ascii="Helvetica" w:hAnsi="Helvetica" w:cs="Calibri"/>
          <w:sz w:val="32"/>
          <w:szCs w:val="32"/>
          <w:rPrChange w:id="271" w:author="Ryan" w:date="2017-04-30T19:28:00Z">
            <w:rPr>
              <w:rFonts w:ascii="Calibri" w:hAnsi="Calibri" w:cs="Calibri"/>
              <w:sz w:val="32"/>
              <w:szCs w:val="32"/>
            </w:rPr>
          </w:rPrChange>
        </w:rPr>
        <w:t>Eliza (the name of the lady) from</w:t>
      </w:r>
      <w:r w:rsidR="00DD404A" w:rsidRPr="00C93E5C">
        <w:rPr>
          <w:rFonts w:ascii="Helvetica" w:hAnsi="Helvetica" w:cs="Calibri"/>
          <w:sz w:val="32"/>
          <w:szCs w:val="32"/>
          <w:rPrChange w:id="272" w:author="Ryan" w:date="2017-04-30T19:28:00Z">
            <w:rPr>
              <w:rFonts w:ascii="Calibri" w:hAnsi="Calibri" w:cs="Calibri"/>
              <w:sz w:val="32"/>
              <w:szCs w:val="32"/>
            </w:rPr>
          </w:rPrChange>
        </w:rPr>
        <w:t xml:space="preserve"> </w:t>
      </w:r>
      <w:r w:rsidRPr="00C93E5C">
        <w:rPr>
          <w:rFonts w:ascii="Helvetica" w:hAnsi="Helvetica" w:cs="Calibri"/>
          <w:sz w:val="32"/>
          <w:szCs w:val="32"/>
          <w:rPrChange w:id="273" w:author="Ryan" w:date="2017-04-30T19:28:00Z">
            <w:rPr>
              <w:rFonts w:ascii="Calibri" w:hAnsi="Calibri" w:cs="Calibri"/>
              <w:sz w:val="32"/>
              <w:szCs w:val="32"/>
            </w:rPr>
          </w:rPrChange>
        </w:rPr>
        <w:t>Montauk-</w:t>
      </w:r>
    </w:p>
    <w:p w14:paraId="5BBB0631" w14:textId="77777777" w:rsidR="00DD404A" w:rsidRPr="00C93E5C" w:rsidRDefault="00472BE7" w:rsidP="00472BE7">
      <w:pPr>
        <w:spacing w:after="0"/>
        <w:rPr>
          <w:rFonts w:ascii="Helvetica" w:hAnsi="Helvetica" w:cs="Calibri"/>
          <w:sz w:val="32"/>
          <w:szCs w:val="32"/>
          <w:rPrChange w:id="274" w:author="Ryan" w:date="2017-04-30T19:28:00Z">
            <w:rPr>
              <w:rFonts w:ascii="Calibri" w:hAnsi="Calibri" w:cs="Calibri"/>
              <w:sz w:val="32"/>
              <w:szCs w:val="32"/>
            </w:rPr>
          </w:rPrChange>
        </w:rPr>
      </w:pPr>
      <w:r w:rsidRPr="00C93E5C">
        <w:rPr>
          <w:rFonts w:ascii="Helvetica" w:hAnsi="Helvetica" w:cs="Calibri"/>
          <w:sz w:val="32"/>
          <w:szCs w:val="32"/>
          <w:rPrChange w:id="275" w:author="Ryan" w:date="2017-04-30T19:28:00Z">
            <w:rPr>
              <w:rFonts w:ascii="Calibri" w:hAnsi="Calibri" w:cs="Calibri"/>
              <w:sz w:val="32"/>
              <w:szCs w:val="32"/>
            </w:rPr>
          </w:rPrChange>
        </w:rPr>
        <w:t>Point, pursued the ship with her</w:t>
      </w:r>
      <w:r w:rsidR="00DD404A" w:rsidRPr="00C93E5C">
        <w:rPr>
          <w:rFonts w:ascii="Helvetica" w:hAnsi="Helvetica" w:cs="Calibri"/>
          <w:sz w:val="32"/>
          <w:szCs w:val="32"/>
          <w:rPrChange w:id="276" w:author="Ryan" w:date="2017-04-30T19:28:00Z">
            <w:rPr>
              <w:rFonts w:ascii="Calibri" w:hAnsi="Calibri" w:cs="Calibri"/>
              <w:sz w:val="32"/>
              <w:szCs w:val="32"/>
            </w:rPr>
          </w:rPrChange>
        </w:rPr>
        <w:t xml:space="preserve"> </w:t>
      </w:r>
      <w:r w:rsidRPr="00C93E5C">
        <w:rPr>
          <w:rFonts w:ascii="Helvetica" w:hAnsi="Helvetica" w:cs="Calibri"/>
          <w:sz w:val="32"/>
          <w:szCs w:val="32"/>
          <w:rPrChange w:id="277" w:author="Ryan" w:date="2017-04-30T19:28:00Z">
            <w:rPr>
              <w:rFonts w:ascii="Calibri" w:hAnsi="Calibri" w:cs="Calibri"/>
              <w:sz w:val="32"/>
              <w:szCs w:val="32"/>
            </w:rPr>
          </w:rPrChange>
        </w:rPr>
        <w:t xml:space="preserve">eyes, until it </w:t>
      </w:r>
    </w:p>
    <w:p w14:paraId="30E9737F" w14:textId="77777777" w:rsidR="00DD404A" w:rsidRPr="00C93E5C" w:rsidRDefault="00472BE7" w:rsidP="00472BE7">
      <w:pPr>
        <w:spacing w:after="0"/>
        <w:rPr>
          <w:rFonts w:ascii="Helvetica" w:hAnsi="Helvetica" w:cs="Calibri"/>
          <w:sz w:val="32"/>
          <w:szCs w:val="32"/>
          <w:rPrChange w:id="278" w:author="Ryan" w:date="2017-04-30T19:28:00Z">
            <w:rPr>
              <w:rFonts w:ascii="Calibri" w:hAnsi="Calibri" w:cs="Calibri"/>
              <w:sz w:val="32"/>
              <w:szCs w:val="32"/>
            </w:rPr>
          </w:rPrChange>
        </w:rPr>
      </w:pPr>
      <w:r w:rsidRPr="00C93E5C">
        <w:rPr>
          <w:rFonts w:ascii="Helvetica" w:hAnsi="Helvetica" w:cs="Calibri"/>
          <w:sz w:val="32"/>
          <w:szCs w:val="32"/>
          <w:rPrChange w:id="279" w:author="Ryan" w:date="2017-04-30T19:28:00Z">
            <w:rPr>
              <w:rFonts w:ascii="Calibri" w:hAnsi="Calibri" w:cs="Calibri"/>
              <w:sz w:val="32"/>
              <w:szCs w:val="32"/>
            </w:rPr>
          </w:rPrChange>
        </w:rPr>
        <w:t>mingled with the blue glimmer</w:t>
      </w:r>
      <w:r w:rsidR="00DD404A" w:rsidRPr="00C93E5C">
        <w:rPr>
          <w:rFonts w:ascii="Helvetica" w:hAnsi="Helvetica" w:cs="Calibri"/>
          <w:sz w:val="32"/>
          <w:szCs w:val="32"/>
          <w:rPrChange w:id="280" w:author="Ryan" w:date="2017-04-30T19:28:00Z">
            <w:rPr>
              <w:rFonts w:ascii="Calibri" w:hAnsi="Calibri" w:cs="Calibri"/>
              <w:sz w:val="32"/>
              <w:szCs w:val="32"/>
            </w:rPr>
          </w:rPrChange>
        </w:rPr>
        <w:t xml:space="preserve"> </w:t>
      </w:r>
      <w:r w:rsidRPr="00C93E5C">
        <w:rPr>
          <w:rFonts w:ascii="Helvetica" w:hAnsi="Helvetica" w:cs="Calibri"/>
          <w:sz w:val="32"/>
          <w:szCs w:val="32"/>
          <w:rPrChange w:id="281" w:author="Ryan" w:date="2017-04-30T19:28:00Z">
            <w:rPr>
              <w:rFonts w:ascii="Calibri" w:hAnsi="Calibri" w:cs="Calibri"/>
              <w:sz w:val="32"/>
              <w:szCs w:val="32"/>
            </w:rPr>
          </w:rPrChange>
        </w:rPr>
        <w:t>of distance, and</w:t>
      </w:r>
      <w:r w:rsidR="00DD404A" w:rsidRPr="00C93E5C">
        <w:rPr>
          <w:rFonts w:ascii="Helvetica" w:hAnsi="Helvetica" w:cs="Calibri"/>
          <w:sz w:val="32"/>
          <w:szCs w:val="32"/>
          <w:rPrChange w:id="282" w:author="Ryan" w:date="2017-04-30T19:28:00Z">
            <w:rPr>
              <w:rFonts w:ascii="Calibri" w:hAnsi="Calibri" w:cs="Calibri"/>
              <w:sz w:val="32"/>
              <w:szCs w:val="32"/>
            </w:rPr>
          </w:rPrChange>
        </w:rPr>
        <w:t>,</w:t>
      </w:r>
    </w:p>
    <w:p w14:paraId="0700A5FB" w14:textId="77777777" w:rsidR="00DD404A" w:rsidRPr="00C93E5C" w:rsidRDefault="00DD404A" w:rsidP="00472BE7">
      <w:pPr>
        <w:spacing w:after="0"/>
        <w:rPr>
          <w:rFonts w:ascii="Helvetica" w:hAnsi="Helvetica" w:cs="Calibri"/>
          <w:sz w:val="32"/>
          <w:szCs w:val="32"/>
          <w:rPrChange w:id="283" w:author="Ryan" w:date="2017-04-30T19:28:00Z">
            <w:rPr>
              <w:rFonts w:ascii="Calibri" w:hAnsi="Calibri" w:cs="Calibri"/>
              <w:sz w:val="32"/>
              <w:szCs w:val="32"/>
            </w:rPr>
          </w:rPrChange>
        </w:rPr>
      </w:pPr>
      <w:r w:rsidRPr="00C93E5C">
        <w:rPr>
          <w:rFonts w:ascii="Helvetica" w:hAnsi="Helvetica" w:cs="Calibri"/>
          <w:sz w:val="32"/>
          <w:szCs w:val="32"/>
          <w:rPrChange w:id="284" w:author="Ryan" w:date="2017-04-30T19:28:00Z">
            <w:rPr>
              <w:rFonts w:ascii="Calibri" w:hAnsi="Calibri" w:cs="Calibri"/>
              <w:sz w:val="32"/>
              <w:szCs w:val="32"/>
            </w:rPr>
          </w:rPrChange>
        </w:rPr>
        <w:lastRenderedPageBreak/>
        <w:t>lessening, gradually rece</w:t>
      </w:r>
      <w:r w:rsidR="00472BE7" w:rsidRPr="00C93E5C">
        <w:rPr>
          <w:rFonts w:ascii="Helvetica" w:hAnsi="Helvetica" w:cs="Calibri"/>
          <w:sz w:val="32"/>
          <w:szCs w:val="32"/>
          <w:rPrChange w:id="285" w:author="Ryan" w:date="2017-04-30T19:28:00Z">
            <w:rPr>
              <w:rFonts w:ascii="Calibri" w:hAnsi="Calibri" w:cs="Calibri"/>
              <w:sz w:val="32"/>
              <w:szCs w:val="32"/>
            </w:rPr>
          </w:rPrChange>
        </w:rPr>
        <w:t xml:space="preserve">ded, first the hulk, then </w:t>
      </w:r>
    </w:p>
    <w:p w14:paraId="3EEC55AA" w14:textId="77777777" w:rsidR="00DD404A" w:rsidRPr="00C93E5C" w:rsidRDefault="00472BE7" w:rsidP="00472BE7">
      <w:pPr>
        <w:spacing w:after="0"/>
        <w:rPr>
          <w:rFonts w:ascii="Helvetica" w:hAnsi="Helvetica" w:cs="Calibri"/>
          <w:sz w:val="32"/>
          <w:szCs w:val="32"/>
          <w:rPrChange w:id="286" w:author="Ryan" w:date="2017-04-30T19:28:00Z">
            <w:rPr>
              <w:rFonts w:ascii="Calibri" w:hAnsi="Calibri" w:cs="Calibri"/>
              <w:sz w:val="32"/>
              <w:szCs w:val="32"/>
            </w:rPr>
          </w:rPrChange>
        </w:rPr>
      </w:pPr>
      <w:r w:rsidRPr="00C93E5C">
        <w:rPr>
          <w:rFonts w:ascii="Helvetica" w:hAnsi="Helvetica" w:cs="Calibri"/>
          <w:sz w:val="32"/>
          <w:szCs w:val="32"/>
          <w:rPrChange w:id="287" w:author="Ryan" w:date="2017-04-30T19:28:00Z">
            <w:rPr>
              <w:rFonts w:ascii="Calibri" w:hAnsi="Calibri" w:cs="Calibri"/>
              <w:sz w:val="32"/>
              <w:szCs w:val="32"/>
            </w:rPr>
          </w:rPrChange>
        </w:rPr>
        <w:t>the sails, till at last</w:t>
      </w:r>
      <w:r w:rsidR="00DD404A" w:rsidRPr="00C93E5C">
        <w:rPr>
          <w:rFonts w:ascii="Helvetica" w:hAnsi="Helvetica" w:cs="Calibri"/>
          <w:sz w:val="32"/>
          <w:szCs w:val="32"/>
          <w:rPrChange w:id="288" w:author="Ryan" w:date="2017-04-30T19:28:00Z">
            <w:rPr>
              <w:rFonts w:ascii="Calibri" w:hAnsi="Calibri" w:cs="Calibri"/>
              <w:sz w:val="32"/>
              <w:szCs w:val="32"/>
            </w:rPr>
          </w:rPrChange>
        </w:rPr>
        <w:t xml:space="preserve"> </w:t>
      </w:r>
      <w:r w:rsidRPr="00C93E5C">
        <w:rPr>
          <w:rFonts w:ascii="Helvetica" w:hAnsi="Helvetica" w:cs="Calibri"/>
          <w:sz w:val="32"/>
          <w:szCs w:val="32"/>
          <w:rPrChange w:id="289" w:author="Ryan" w:date="2017-04-30T19:28:00Z">
            <w:rPr>
              <w:rFonts w:ascii="Calibri" w:hAnsi="Calibri" w:cs="Calibri"/>
              <w:sz w:val="32"/>
              <w:szCs w:val="32"/>
            </w:rPr>
          </w:rPrChange>
        </w:rPr>
        <w:t xml:space="preserve">the whole was totally lost </w:t>
      </w:r>
    </w:p>
    <w:p w14:paraId="0B9F3F8A" w14:textId="77777777" w:rsidR="00DD404A" w:rsidRPr="00C93E5C" w:rsidRDefault="00DD404A" w:rsidP="00472BE7">
      <w:pPr>
        <w:spacing w:after="0"/>
        <w:rPr>
          <w:rFonts w:ascii="Helvetica" w:hAnsi="Helvetica" w:cs="Calibri"/>
          <w:sz w:val="32"/>
          <w:szCs w:val="32"/>
          <w:rPrChange w:id="290" w:author="Ryan" w:date="2017-04-30T19:28:00Z">
            <w:rPr>
              <w:rFonts w:ascii="Calibri" w:hAnsi="Calibri" w:cs="Calibri"/>
              <w:sz w:val="32"/>
              <w:szCs w:val="32"/>
            </w:rPr>
          </w:rPrChange>
        </w:rPr>
      </w:pPr>
      <w:r w:rsidRPr="00C93E5C">
        <w:rPr>
          <w:rFonts w:ascii="Helvetica" w:hAnsi="Helvetica" w:cs="Calibri"/>
          <w:sz w:val="32"/>
          <w:szCs w:val="32"/>
          <w:rPrChange w:id="291" w:author="Ryan" w:date="2017-04-30T19:28:00Z">
            <w:rPr>
              <w:rFonts w:ascii="Calibri" w:hAnsi="Calibri" w:cs="Calibri"/>
              <w:sz w:val="32"/>
              <w:szCs w:val="32"/>
            </w:rPr>
          </w:rPrChange>
        </w:rPr>
        <w:t>beneath the con</w:t>
      </w:r>
      <w:r w:rsidR="00472BE7" w:rsidRPr="00C93E5C">
        <w:rPr>
          <w:rFonts w:ascii="Helvetica" w:hAnsi="Helvetica" w:cs="Calibri"/>
          <w:sz w:val="32"/>
          <w:szCs w:val="32"/>
          <w:rPrChange w:id="292" w:author="Ryan" w:date="2017-04-30T19:28:00Z">
            <w:rPr>
              <w:rFonts w:ascii="Calibri" w:hAnsi="Calibri" w:cs="Calibri"/>
              <w:sz w:val="32"/>
              <w:szCs w:val="32"/>
            </w:rPr>
          </w:rPrChange>
        </w:rPr>
        <w:t>vexity of the billowy main. She</w:t>
      </w:r>
    </w:p>
    <w:p w14:paraId="7755505F" w14:textId="77777777" w:rsidR="00472BE7" w:rsidRPr="00C93E5C" w:rsidRDefault="00472BE7" w:rsidP="00472BE7">
      <w:pPr>
        <w:spacing w:after="0"/>
        <w:rPr>
          <w:rFonts w:ascii="Helvetica" w:hAnsi="Helvetica" w:cs="Calibri"/>
          <w:sz w:val="32"/>
          <w:szCs w:val="32"/>
          <w:rPrChange w:id="293" w:author="Ryan" w:date="2017-04-30T19:28:00Z">
            <w:rPr>
              <w:rFonts w:ascii="Calibri" w:hAnsi="Calibri" w:cs="Calibri"/>
              <w:sz w:val="32"/>
              <w:szCs w:val="32"/>
            </w:rPr>
          </w:rPrChange>
        </w:rPr>
      </w:pPr>
      <w:r w:rsidRPr="00C93E5C">
        <w:rPr>
          <w:rFonts w:ascii="Helvetica" w:hAnsi="Helvetica" w:cs="Calibri"/>
          <w:sz w:val="32"/>
          <w:szCs w:val="32"/>
          <w:rPrChange w:id="294" w:author="Ryan" w:date="2017-04-30T19:28:00Z">
            <w:rPr>
              <w:rFonts w:ascii="Calibri" w:hAnsi="Calibri" w:cs="Calibri"/>
              <w:sz w:val="32"/>
              <w:szCs w:val="32"/>
            </w:rPr>
          </w:rPrChange>
        </w:rPr>
        <w:t>stood a</w:t>
      </w:r>
      <w:r w:rsidR="00DD404A" w:rsidRPr="00C93E5C">
        <w:rPr>
          <w:rFonts w:ascii="Helvetica" w:hAnsi="Helvetica" w:cs="Calibri"/>
          <w:sz w:val="32"/>
          <w:szCs w:val="32"/>
          <w:rPrChange w:id="295" w:author="Ryan" w:date="2017-04-30T19:28:00Z">
            <w:rPr>
              <w:rFonts w:ascii="Calibri" w:hAnsi="Calibri" w:cs="Calibri"/>
              <w:sz w:val="32"/>
              <w:szCs w:val="32"/>
            </w:rPr>
          </w:rPrChange>
        </w:rPr>
        <w:t xml:space="preserve"> </w:t>
      </w:r>
      <w:r w:rsidRPr="00C93E5C">
        <w:rPr>
          <w:rFonts w:ascii="Helvetica" w:hAnsi="Helvetica" w:cs="Calibri"/>
          <w:sz w:val="32"/>
          <w:szCs w:val="32"/>
          <w:rPrChange w:id="296" w:author="Ryan" w:date="2017-04-30T19:28:00Z">
            <w:rPr>
              <w:rFonts w:ascii="Calibri" w:hAnsi="Calibri" w:cs="Calibri"/>
              <w:sz w:val="32"/>
              <w:szCs w:val="32"/>
            </w:rPr>
          </w:rPrChange>
        </w:rPr>
        <w:t>long time anxiously gazing at the place</w:t>
      </w:r>
    </w:p>
    <w:p w14:paraId="1EF9320B" w14:textId="77777777" w:rsidR="00DD404A" w:rsidRPr="00C93E5C" w:rsidRDefault="00472BE7" w:rsidP="00472BE7">
      <w:pPr>
        <w:spacing w:after="0"/>
        <w:rPr>
          <w:rFonts w:ascii="Helvetica" w:hAnsi="Helvetica" w:cs="Calibri"/>
          <w:sz w:val="32"/>
          <w:szCs w:val="32"/>
          <w:rPrChange w:id="297" w:author="Ryan" w:date="2017-04-30T19:28:00Z">
            <w:rPr>
              <w:rFonts w:ascii="Calibri" w:hAnsi="Calibri" w:cs="Calibri"/>
              <w:sz w:val="32"/>
              <w:szCs w:val="32"/>
            </w:rPr>
          </w:rPrChange>
        </w:rPr>
      </w:pPr>
      <w:r w:rsidRPr="00C93E5C">
        <w:rPr>
          <w:rFonts w:ascii="Helvetica" w:hAnsi="Helvetica" w:cs="Calibri"/>
          <w:sz w:val="32"/>
          <w:szCs w:val="32"/>
          <w:rPrChange w:id="298" w:author="Ryan" w:date="2017-04-30T19:28:00Z">
            <w:rPr>
              <w:rFonts w:ascii="Calibri" w:hAnsi="Calibri" w:cs="Calibri"/>
              <w:sz w:val="32"/>
              <w:szCs w:val="32"/>
            </w:rPr>
          </w:rPrChange>
        </w:rPr>
        <w:t>where the ship disappeared, and at length pen</w:t>
      </w:r>
      <w:r w:rsidR="00DD404A" w:rsidRPr="00C93E5C">
        <w:rPr>
          <w:rFonts w:ascii="Helvetica" w:hAnsi="Helvetica" w:cs="Calibri"/>
          <w:sz w:val="32"/>
          <w:szCs w:val="32"/>
          <w:rPrChange w:id="299" w:author="Ryan" w:date="2017-04-30T19:28:00Z">
            <w:rPr>
              <w:rFonts w:ascii="Calibri" w:hAnsi="Calibri" w:cs="Calibri"/>
              <w:sz w:val="32"/>
              <w:szCs w:val="32"/>
            </w:rPr>
          </w:rPrChange>
        </w:rPr>
        <w:t>-</w:t>
      </w:r>
    </w:p>
    <w:p w14:paraId="59018844" w14:textId="77777777" w:rsidR="00472BE7" w:rsidRPr="00C93E5C" w:rsidRDefault="00472BE7" w:rsidP="00472BE7">
      <w:pPr>
        <w:spacing w:after="0"/>
        <w:rPr>
          <w:rFonts w:ascii="Helvetica" w:hAnsi="Helvetica" w:cs="Calibri"/>
          <w:sz w:val="32"/>
          <w:szCs w:val="32"/>
          <w:rPrChange w:id="300" w:author="Ryan" w:date="2017-04-30T19:28:00Z">
            <w:rPr>
              <w:rFonts w:ascii="Calibri" w:hAnsi="Calibri" w:cs="Calibri"/>
              <w:sz w:val="32"/>
              <w:szCs w:val="32"/>
            </w:rPr>
          </w:rPrChange>
        </w:rPr>
      </w:pPr>
      <w:proofErr w:type="spellStart"/>
      <w:r w:rsidRPr="00C93E5C">
        <w:rPr>
          <w:rFonts w:ascii="Helvetica" w:hAnsi="Helvetica" w:cs="Calibri"/>
          <w:sz w:val="32"/>
          <w:szCs w:val="32"/>
          <w:rPrChange w:id="301" w:author="Ryan" w:date="2017-04-30T19:28:00Z">
            <w:rPr>
              <w:rFonts w:ascii="Calibri" w:hAnsi="Calibri" w:cs="Calibri"/>
              <w:sz w:val="32"/>
              <w:szCs w:val="32"/>
            </w:rPr>
          </w:rPrChange>
        </w:rPr>
        <w:t>sively</w:t>
      </w:r>
      <w:proofErr w:type="spellEnd"/>
      <w:r w:rsidRPr="00C93E5C">
        <w:rPr>
          <w:rFonts w:ascii="Helvetica" w:hAnsi="Helvetica" w:cs="Calibri"/>
          <w:sz w:val="32"/>
          <w:szCs w:val="32"/>
          <w:rPrChange w:id="302" w:author="Ryan" w:date="2017-04-30T19:28:00Z">
            <w:rPr>
              <w:rFonts w:ascii="Calibri" w:hAnsi="Calibri" w:cs="Calibri"/>
              <w:sz w:val="32"/>
              <w:szCs w:val="32"/>
            </w:rPr>
          </w:rPrChange>
        </w:rPr>
        <w:t xml:space="preserve"> returned to her father's house.</w:t>
      </w:r>
    </w:p>
    <w:p w14:paraId="2AD5825B" w14:textId="77777777" w:rsidR="00DD404A" w:rsidRPr="00C93E5C" w:rsidRDefault="00472BE7" w:rsidP="008B4313">
      <w:pPr>
        <w:spacing w:after="0"/>
        <w:ind w:firstLine="800"/>
        <w:rPr>
          <w:rFonts w:ascii="Helvetica" w:hAnsi="Helvetica" w:cs="Calibri"/>
          <w:sz w:val="32"/>
          <w:szCs w:val="32"/>
          <w:rPrChange w:id="303" w:author="Ryan" w:date="2017-04-30T19:28:00Z">
            <w:rPr>
              <w:rFonts w:ascii="Calibri" w:hAnsi="Calibri" w:cs="Calibri"/>
              <w:sz w:val="32"/>
              <w:szCs w:val="32"/>
            </w:rPr>
          </w:rPrChange>
        </w:rPr>
      </w:pPr>
      <w:r w:rsidRPr="00C93E5C">
        <w:rPr>
          <w:rFonts w:ascii="Helvetica" w:hAnsi="Helvetica" w:cs="Calibri"/>
          <w:sz w:val="32"/>
          <w:szCs w:val="32"/>
          <w:rPrChange w:id="304" w:author="Ryan" w:date="2017-04-30T19:28:00Z">
            <w:rPr>
              <w:rFonts w:ascii="Calibri" w:hAnsi="Calibri" w:cs="Calibri"/>
              <w:sz w:val="32"/>
              <w:szCs w:val="32"/>
            </w:rPr>
          </w:rPrChange>
        </w:rPr>
        <w:t>Eliza was a girl, whose feelings were</w:t>
      </w:r>
      <w:r w:rsidR="00DD404A" w:rsidRPr="00C93E5C">
        <w:rPr>
          <w:rFonts w:ascii="Helvetica" w:hAnsi="Helvetica" w:cs="Calibri"/>
          <w:sz w:val="32"/>
          <w:szCs w:val="32"/>
          <w:rPrChange w:id="305" w:author="Ryan" w:date="2017-04-30T19:28:00Z">
            <w:rPr>
              <w:rFonts w:ascii="Calibri" w:hAnsi="Calibri" w:cs="Calibri"/>
              <w:sz w:val="32"/>
              <w:szCs w:val="32"/>
            </w:rPr>
          </w:rPrChange>
        </w:rPr>
        <w:t xml:space="preserve"> </w:t>
      </w:r>
      <w:r w:rsidRPr="00C93E5C">
        <w:rPr>
          <w:rFonts w:ascii="Helvetica" w:hAnsi="Helvetica" w:cs="Calibri"/>
          <w:sz w:val="32"/>
          <w:szCs w:val="32"/>
          <w:rPrChange w:id="306" w:author="Ryan" w:date="2017-04-30T19:28:00Z">
            <w:rPr>
              <w:rFonts w:ascii="Calibri" w:hAnsi="Calibri" w:cs="Calibri"/>
              <w:sz w:val="32"/>
              <w:szCs w:val="32"/>
            </w:rPr>
          </w:rPrChange>
        </w:rPr>
        <w:t xml:space="preserve">alive to </w:t>
      </w:r>
    </w:p>
    <w:p w14:paraId="5BF694E1" w14:textId="77777777" w:rsidR="00DD404A" w:rsidRPr="00C93E5C" w:rsidRDefault="00472BE7" w:rsidP="00472BE7">
      <w:pPr>
        <w:spacing w:after="0"/>
        <w:rPr>
          <w:rFonts w:ascii="Helvetica" w:hAnsi="Helvetica" w:cs="Calibri"/>
          <w:sz w:val="32"/>
          <w:szCs w:val="32"/>
          <w:rPrChange w:id="307" w:author="Ryan" w:date="2017-04-30T19:28:00Z">
            <w:rPr>
              <w:rFonts w:ascii="Calibri" w:hAnsi="Calibri" w:cs="Calibri"/>
              <w:sz w:val="32"/>
              <w:szCs w:val="32"/>
            </w:rPr>
          </w:rPrChange>
        </w:rPr>
      </w:pPr>
      <w:r w:rsidRPr="00C93E5C">
        <w:rPr>
          <w:rFonts w:ascii="Helvetica" w:hAnsi="Helvetica" w:cs="Calibri"/>
          <w:sz w:val="32"/>
          <w:szCs w:val="32"/>
          <w:rPrChange w:id="308" w:author="Ryan" w:date="2017-04-30T19:28:00Z">
            <w:rPr>
              <w:rFonts w:ascii="Calibri" w:hAnsi="Calibri" w:cs="Calibri"/>
              <w:sz w:val="32"/>
              <w:szCs w:val="32"/>
            </w:rPr>
          </w:rPrChange>
        </w:rPr>
        <w:t>a</w:t>
      </w:r>
      <w:r w:rsidR="00D90C74" w:rsidRPr="00C93E5C">
        <w:rPr>
          <w:rFonts w:ascii="Helvetica" w:hAnsi="Helvetica" w:cs="Calibri"/>
          <w:sz w:val="32"/>
          <w:szCs w:val="32"/>
          <w:rPrChange w:id="309" w:author="Ryan" w:date="2017-04-30T19:28:00Z">
            <w:rPr>
              <w:rFonts w:ascii="Calibri" w:hAnsi="Calibri" w:cs="Calibri"/>
              <w:sz w:val="32"/>
              <w:szCs w:val="32"/>
            </w:rPr>
          </w:rPrChange>
        </w:rPr>
        <w:t xml:space="preserve">ll the refinements of </w:t>
      </w:r>
      <w:proofErr w:type="spellStart"/>
      <w:r w:rsidR="00D90C74" w:rsidRPr="00C93E5C">
        <w:rPr>
          <w:rFonts w:ascii="Helvetica" w:hAnsi="Helvetica" w:cs="Calibri"/>
          <w:sz w:val="32"/>
          <w:szCs w:val="32"/>
          <w:rPrChange w:id="310" w:author="Ryan" w:date="2017-04-30T19:28:00Z">
            <w:rPr>
              <w:rFonts w:ascii="Calibri" w:hAnsi="Calibri" w:cs="Calibri"/>
              <w:sz w:val="32"/>
              <w:szCs w:val="32"/>
            </w:rPr>
          </w:rPrChange>
        </w:rPr>
        <w:t>sensibil</w:t>
      </w:r>
      <w:r w:rsidRPr="00C93E5C">
        <w:rPr>
          <w:rFonts w:ascii="Helvetica" w:hAnsi="Helvetica" w:cs="Calibri"/>
          <w:sz w:val="32"/>
          <w:szCs w:val="32"/>
          <w:rPrChange w:id="311" w:author="Ryan" w:date="2017-04-30T19:28:00Z">
            <w:rPr>
              <w:rFonts w:ascii="Calibri" w:hAnsi="Calibri" w:cs="Calibri"/>
              <w:sz w:val="32"/>
              <w:szCs w:val="32"/>
            </w:rPr>
          </w:rPrChange>
        </w:rPr>
        <w:t>y</w:t>
      </w:r>
      <w:proofErr w:type="spellEnd"/>
      <w:r w:rsidRPr="00C93E5C">
        <w:rPr>
          <w:rFonts w:ascii="Helvetica" w:hAnsi="Helvetica" w:cs="Calibri"/>
          <w:sz w:val="32"/>
          <w:szCs w:val="32"/>
          <w:rPrChange w:id="312" w:author="Ryan" w:date="2017-04-30T19:28:00Z">
            <w:rPr>
              <w:rFonts w:ascii="Calibri" w:hAnsi="Calibri" w:cs="Calibri"/>
              <w:sz w:val="32"/>
              <w:szCs w:val="32"/>
            </w:rPr>
          </w:rPrChange>
        </w:rPr>
        <w:t>. In</w:t>
      </w:r>
      <w:r w:rsidR="00DD404A" w:rsidRPr="00C93E5C">
        <w:rPr>
          <w:rFonts w:ascii="Helvetica" w:hAnsi="Helvetica" w:cs="Calibri"/>
          <w:sz w:val="32"/>
          <w:szCs w:val="32"/>
          <w:rPrChange w:id="313" w:author="Ryan" w:date="2017-04-30T19:28:00Z">
            <w:rPr>
              <w:rFonts w:ascii="Calibri" w:hAnsi="Calibri" w:cs="Calibri"/>
              <w:sz w:val="32"/>
              <w:szCs w:val="32"/>
            </w:rPr>
          </w:rPrChange>
        </w:rPr>
        <w:t xml:space="preserve"> </w:t>
      </w:r>
      <w:r w:rsidRPr="00C93E5C">
        <w:rPr>
          <w:rFonts w:ascii="Helvetica" w:hAnsi="Helvetica" w:cs="Calibri"/>
          <w:sz w:val="32"/>
          <w:szCs w:val="32"/>
          <w:rPrChange w:id="314" w:author="Ryan" w:date="2017-04-30T19:28:00Z">
            <w:rPr>
              <w:rFonts w:ascii="Calibri" w:hAnsi="Calibri" w:cs="Calibri"/>
              <w:sz w:val="32"/>
              <w:szCs w:val="32"/>
            </w:rPr>
          </w:rPrChange>
        </w:rPr>
        <w:t xml:space="preserve">her present </w:t>
      </w:r>
    </w:p>
    <w:p w14:paraId="1DBA61F1" w14:textId="77777777" w:rsidR="00DD404A" w:rsidRPr="00C93E5C" w:rsidRDefault="00472BE7" w:rsidP="00DD404A">
      <w:pPr>
        <w:spacing w:after="0"/>
        <w:rPr>
          <w:rFonts w:ascii="Helvetica" w:hAnsi="Helvetica" w:cs="Calibri"/>
          <w:sz w:val="32"/>
          <w:szCs w:val="32"/>
          <w:rPrChange w:id="315" w:author="Ryan" w:date="2017-04-30T19:28:00Z">
            <w:rPr>
              <w:rFonts w:ascii="Calibri" w:hAnsi="Calibri" w:cs="Calibri"/>
              <w:sz w:val="32"/>
              <w:szCs w:val="32"/>
            </w:rPr>
          </w:rPrChange>
        </w:rPr>
      </w:pPr>
      <w:r w:rsidRPr="00C93E5C">
        <w:rPr>
          <w:rFonts w:ascii="Helvetica" w:hAnsi="Helvetica" w:cs="Calibri"/>
          <w:sz w:val="32"/>
          <w:szCs w:val="32"/>
          <w:rPrChange w:id="316" w:author="Ryan" w:date="2017-04-30T19:28:00Z">
            <w:rPr>
              <w:rFonts w:ascii="Calibri" w:hAnsi="Calibri" w:cs="Calibri"/>
              <w:sz w:val="32"/>
              <w:szCs w:val="32"/>
            </w:rPr>
          </w:rPrChange>
        </w:rPr>
        <w:t>s</w:t>
      </w:r>
      <w:r w:rsidR="00DD404A" w:rsidRPr="00C93E5C">
        <w:rPr>
          <w:rFonts w:ascii="Helvetica" w:hAnsi="Helvetica" w:cs="Calibri"/>
          <w:sz w:val="32"/>
          <w:szCs w:val="32"/>
          <w:rPrChange w:id="317" w:author="Ryan" w:date="2017-04-30T19:28:00Z">
            <w:rPr>
              <w:rFonts w:ascii="Calibri" w:hAnsi="Calibri" w:cs="Calibri"/>
              <w:sz w:val="32"/>
              <w:szCs w:val="32"/>
            </w:rPr>
          </w:rPrChange>
        </w:rPr>
        <w:t xml:space="preserve">ituation, therefore, melancholy </w:t>
      </w:r>
      <w:proofErr w:type="spellStart"/>
      <w:r w:rsidRPr="00C93E5C">
        <w:rPr>
          <w:rFonts w:ascii="Helvetica" w:hAnsi="Helvetica" w:cs="Calibri"/>
          <w:sz w:val="32"/>
          <w:szCs w:val="32"/>
          <w:rPrChange w:id="318" w:author="Ryan" w:date="2017-04-30T19:28:00Z">
            <w:rPr>
              <w:rFonts w:ascii="Calibri" w:hAnsi="Calibri" w:cs="Calibri"/>
              <w:sz w:val="32"/>
              <w:szCs w:val="32"/>
            </w:rPr>
          </w:rPrChange>
        </w:rPr>
        <w:t>superceded</w:t>
      </w:r>
      <w:proofErr w:type="spellEnd"/>
      <w:r w:rsidRPr="00C93E5C">
        <w:rPr>
          <w:rFonts w:ascii="Helvetica" w:hAnsi="Helvetica" w:cs="Calibri"/>
          <w:sz w:val="32"/>
          <w:szCs w:val="32"/>
          <w:rPrChange w:id="319" w:author="Ryan" w:date="2017-04-30T19:28:00Z">
            <w:rPr>
              <w:rFonts w:ascii="Calibri" w:hAnsi="Calibri" w:cs="Calibri"/>
              <w:sz w:val="32"/>
              <w:szCs w:val="32"/>
            </w:rPr>
          </w:rPrChange>
        </w:rPr>
        <w:t xml:space="preserve"> her </w:t>
      </w:r>
    </w:p>
    <w:p w14:paraId="124C2B1A" w14:textId="77777777" w:rsidR="00DD404A" w:rsidRPr="00C93E5C" w:rsidRDefault="00DD404A" w:rsidP="00DD404A">
      <w:pPr>
        <w:spacing w:after="0"/>
        <w:rPr>
          <w:rFonts w:ascii="Helvetica" w:hAnsi="Helvetica" w:cs="Calibri"/>
          <w:sz w:val="32"/>
          <w:szCs w:val="32"/>
          <w:rPrChange w:id="320" w:author="Ryan" w:date="2017-04-30T19:28:00Z">
            <w:rPr>
              <w:rFonts w:ascii="Calibri" w:hAnsi="Calibri" w:cs="Calibri"/>
              <w:sz w:val="32"/>
              <w:szCs w:val="32"/>
            </w:rPr>
          </w:rPrChange>
        </w:rPr>
      </w:pPr>
      <w:r w:rsidRPr="00C93E5C">
        <w:rPr>
          <w:rFonts w:ascii="Helvetica" w:hAnsi="Helvetica" w:cs="Calibri"/>
          <w:sz w:val="32"/>
          <w:szCs w:val="32"/>
          <w:rPrChange w:id="321" w:author="Ryan" w:date="2017-04-30T19:28:00Z">
            <w:rPr>
              <w:rFonts w:ascii="Calibri" w:hAnsi="Calibri" w:cs="Calibri"/>
              <w:sz w:val="32"/>
              <w:szCs w:val="32"/>
            </w:rPr>
          </w:rPrChange>
        </w:rPr>
        <w:t xml:space="preserve">high-wrought expectations </w:t>
      </w:r>
      <w:r w:rsidR="00472BE7" w:rsidRPr="00C93E5C">
        <w:rPr>
          <w:rFonts w:ascii="Helvetica" w:hAnsi="Helvetica" w:cs="Calibri"/>
          <w:sz w:val="32"/>
          <w:szCs w:val="32"/>
          <w:rPrChange w:id="322" w:author="Ryan" w:date="2017-04-30T19:28:00Z">
            <w:rPr>
              <w:rFonts w:ascii="Calibri" w:hAnsi="Calibri" w:cs="Calibri"/>
              <w:sz w:val="32"/>
              <w:szCs w:val="32"/>
            </w:rPr>
          </w:rPrChange>
        </w:rPr>
        <w:t xml:space="preserve">of happiness, which </w:t>
      </w:r>
    </w:p>
    <w:p w14:paraId="0F1E420A" w14:textId="77777777" w:rsidR="00DD404A" w:rsidRPr="00C93E5C" w:rsidRDefault="00472BE7" w:rsidP="00472BE7">
      <w:pPr>
        <w:spacing w:after="0"/>
        <w:rPr>
          <w:rFonts w:ascii="Helvetica" w:hAnsi="Helvetica" w:cs="Calibri"/>
          <w:sz w:val="32"/>
          <w:szCs w:val="32"/>
          <w:rPrChange w:id="323" w:author="Ryan" w:date="2017-04-30T19:28:00Z">
            <w:rPr>
              <w:rFonts w:ascii="Calibri" w:hAnsi="Calibri" w:cs="Calibri"/>
              <w:sz w:val="32"/>
              <w:szCs w:val="32"/>
            </w:rPr>
          </w:rPrChange>
        </w:rPr>
      </w:pPr>
      <w:r w:rsidRPr="00C93E5C">
        <w:rPr>
          <w:rFonts w:ascii="Helvetica" w:hAnsi="Helvetica" w:cs="Calibri"/>
          <w:sz w:val="32"/>
          <w:szCs w:val="32"/>
          <w:rPrChange w:id="324" w:author="Ryan" w:date="2017-04-30T19:28:00Z">
            <w:rPr>
              <w:rFonts w:ascii="Calibri" w:hAnsi="Calibri" w:cs="Calibri"/>
              <w:sz w:val="32"/>
              <w:szCs w:val="32"/>
            </w:rPr>
          </w:rPrChange>
        </w:rPr>
        <w:t>manifested itself in</w:t>
      </w:r>
      <w:r w:rsidR="00DD404A" w:rsidRPr="00C93E5C">
        <w:rPr>
          <w:rFonts w:ascii="Helvetica" w:hAnsi="Helvetica" w:cs="Calibri"/>
          <w:sz w:val="32"/>
          <w:szCs w:val="32"/>
          <w:rPrChange w:id="325" w:author="Ryan" w:date="2017-04-30T19:28:00Z">
            <w:rPr>
              <w:rFonts w:ascii="Calibri" w:hAnsi="Calibri" w:cs="Calibri"/>
              <w:sz w:val="32"/>
              <w:szCs w:val="32"/>
            </w:rPr>
          </w:rPrChange>
        </w:rPr>
        <w:t xml:space="preserve"> </w:t>
      </w:r>
      <w:r w:rsidR="00D90C74" w:rsidRPr="00C93E5C">
        <w:rPr>
          <w:rFonts w:ascii="Helvetica" w:hAnsi="Helvetica" w:cs="Calibri"/>
          <w:sz w:val="32"/>
          <w:szCs w:val="32"/>
          <w:rPrChange w:id="326" w:author="Ryan" w:date="2017-04-30T19:28:00Z">
            <w:rPr>
              <w:rFonts w:ascii="Calibri" w:hAnsi="Calibri" w:cs="Calibri"/>
              <w:sz w:val="32"/>
              <w:szCs w:val="32"/>
            </w:rPr>
          </w:rPrChange>
        </w:rPr>
        <w:t>gloomy manners</w:t>
      </w:r>
      <w:r w:rsidRPr="00C93E5C">
        <w:rPr>
          <w:rFonts w:ascii="Helvetica" w:hAnsi="Helvetica" w:cs="Calibri"/>
          <w:sz w:val="32"/>
          <w:szCs w:val="32"/>
          <w:rPrChange w:id="327" w:author="Ryan" w:date="2017-04-30T19:28:00Z">
            <w:rPr>
              <w:rFonts w:ascii="Calibri" w:hAnsi="Calibri" w:cs="Calibri"/>
              <w:sz w:val="32"/>
              <w:szCs w:val="32"/>
            </w:rPr>
          </w:rPrChange>
        </w:rPr>
        <w:t xml:space="preserve"> and rigid se</w:t>
      </w:r>
      <w:r w:rsidR="00DD404A" w:rsidRPr="00C93E5C">
        <w:rPr>
          <w:rFonts w:ascii="Helvetica" w:hAnsi="Helvetica" w:cs="Calibri"/>
          <w:sz w:val="32"/>
          <w:szCs w:val="32"/>
          <w:rPrChange w:id="328" w:author="Ryan" w:date="2017-04-30T19:28:00Z">
            <w:rPr>
              <w:rFonts w:ascii="Calibri" w:hAnsi="Calibri" w:cs="Calibri"/>
              <w:sz w:val="32"/>
              <w:szCs w:val="32"/>
            </w:rPr>
          </w:rPrChange>
        </w:rPr>
        <w:t>-</w:t>
      </w:r>
    </w:p>
    <w:p w14:paraId="16D838F3" w14:textId="77777777" w:rsidR="0064298A" w:rsidRPr="00C93E5C" w:rsidRDefault="00472BE7" w:rsidP="00472BE7">
      <w:pPr>
        <w:spacing w:after="0"/>
        <w:rPr>
          <w:rFonts w:ascii="Helvetica" w:hAnsi="Helvetica" w:cs="Calibri"/>
          <w:sz w:val="32"/>
          <w:szCs w:val="32"/>
          <w:rPrChange w:id="329" w:author="Ryan" w:date="2017-04-30T19:28:00Z">
            <w:rPr>
              <w:rFonts w:ascii="Calibri" w:hAnsi="Calibri" w:cs="Calibri"/>
              <w:sz w:val="32"/>
              <w:szCs w:val="32"/>
            </w:rPr>
          </w:rPrChange>
        </w:rPr>
      </w:pPr>
      <w:proofErr w:type="spellStart"/>
      <w:r w:rsidRPr="00C93E5C">
        <w:rPr>
          <w:rFonts w:ascii="Helvetica" w:hAnsi="Helvetica" w:cs="Calibri"/>
          <w:sz w:val="32"/>
          <w:szCs w:val="32"/>
          <w:rPrChange w:id="330" w:author="Ryan" w:date="2017-04-30T19:28:00Z">
            <w:rPr>
              <w:rFonts w:ascii="Calibri" w:hAnsi="Calibri" w:cs="Calibri"/>
              <w:sz w:val="32"/>
              <w:szCs w:val="32"/>
            </w:rPr>
          </w:rPrChange>
        </w:rPr>
        <w:t>clusion</w:t>
      </w:r>
      <w:proofErr w:type="spellEnd"/>
      <w:r w:rsidRPr="00C93E5C">
        <w:rPr>
          <w:rFonts w:ascii="Helvetica" w:hAnsi="Helvetica" w:cs="Calibri"/>
          <w:sz w:val="32"/>
          <w:szCs w:val="32"/>
          <w:rPrChange w:id="331" w:author="Ryan" w:date="2017-04-30T19:28:00Z">
            <w:rPr>
              <w:rFonts w:ascii="Calibri" w:hAnsi="Calibri" w:cs="Calibri"/>
              <w:sz w:val="32"/>
              <w:szCs w:val="32"/>
            </w:rPr>
          </w:rPrChange>
        </w:rPr>
        <w:t>. She</w:t>
      </w:r>
      <w:r w:rsidR="00DD404A" w:rsidRPr="00C93E5C">
        <w:rPr>
          <w:rFonts w:ascii="Helvetica" w:hAnsi="Helvetica" w:cs="Calibri"/>
          <w:sz w:val="32"/>
          <w:szCs w:val="32"/>
          <w:rPrChange w:id="332" w:author="Ryan" w:date="2017-04-30T19:28:00Z">
            <w:rPr>
              <w:rFonts w:ascii="Calibri" w:hAnsi="Calibri" w:cs="Calibri"/>
              <w:sz w:val="32"/>
              <w:szCs w:val="32"/>
            </w:rPr>
          </w:rPrChange>
        </w:rPr>
        <w:t xml:space="preserve"> </w:t>
      </w:r>
      <w:r w:rsidRPr="00C93E5C">
        <w:rPr>
          <w:rFonts w:ascii="Helvetica" w:hAnsi="Helvetica" w:cs="Calibri"/>
          <w:sz w:val="32"/>
          <w:szCs w:val="32"/>
          <w:rPrChange w:id="333" w:author="Ryan" w:date="2017-04-30T19:28:00Z">
            <w:rPr>
              <w:rFonts w:ascii="Calibri" w:hAnsi="Calibri" w:cs="Calibri"/>
              <w:sz w:val="32"/>
              <w:szCs w:val="32"/>
            </w:rPr>
          </w:rPrChange>
        </w:rPr>
        <w:t xml:space="preserve">would frequently wander along the </w:t>
      </w:r>
    </w:p>
    <w:p w14:paraId="000D886A" w14:textId="77777777" w:rsidR="00472BE7" w:rsidRPr="00C93E5C" w:rsidRDefault="00472BE7" w:rsidP="00472BE7">
      <w:pPr>
        <w:spacing w:after="0"/>
        <w:rPr>
          <w:rFonts w:ascii="Helvetica" w:hAnsi="Helvetica" w:cs="Calibri"/>
          <w:sz w:val="32"/>
          <w:szCs w:val="32"/>
          <w:rPrChange w:id="334" w:author="Ryan" w:date="2017-04-30T19:28:00Z">
            <w:rPr>
              <w:rFonts w:ascii="Calibri" w:hAnsi="Calibri" w:cs="Calibri"/>
              <w:sz w:val="32"/>
              <w:szCs w:val="32"/>
            </w:rPr>
          </w:rPrChange>
        </w:rPr>
      </w:pPr>
      <w:r w:rsidRPr="00C93E5C">
        <w:rPr>
          <w:rFonts w:ascii="Helvetica" w:hAnsi="Helvetica" w:cs="Calibri"/>
          <w:sz w:val="32"/>
          <w:szCs w:val="32"/>
          <w:rPrChange w:id="335" w:author="Ryan" w:date="2017-04-30T19:28:00Z">
            <w:rPr>
              <w:rFonts w:ascii="Calibri" w:hAnsi="Calibri" w:cs="Calibri"/>
              <w:sz w:val="32"/>
              <w:szCs w:val="32"/>
            </w:rPr>
          </w:rPrChange>
        </w:rPr>
        <w:t>shores</w:t>
      </w:r>
      <w:r w:rsidR="0064298A" w:rsidRPr="00C93E5C">
        <w:rPr>
          <w:rFonts w:ascii="Helvetica" w:hAnsi="Helvetica" w:cs="Calibri"/>
          <w:sz w:val="32"/>
          <w:szCs w:val="32"/>
          <w:rPrChange w:id="336" w:author="Ryan" w:date="2017-04-30T19:28:00Z">
            <w:rPr>
              <w:rFonts w:ascii="Calibri" w:hAnsi="Calibri" w:cs="Calibri"/>
              <w:sz w:val="32"/>
              <w:szCs w:val="32"/>
            </w:rPr>
          </w:rPrChange>
        </w:rPr>
        <w:t xml:space="preserve"> </w:t>
      </w:r>
      <w:r w:rsidRPr="00C93E5C">
        <w:rPr>
          <w:rFonts w:ascii="Helvetica" w:hAnsi="Helvetica" w:cs="Calibri"/>
          <w:sz w:val="32"/>
          <w:szCs w:val="32"/>
          <w:rPrChange w:id="337" w:author="Ryan" w:date="2017-04-30T19:28:00Z">
            <w:rPr>
              <w:rFonts w:ascii="Calibri" w:hAnsi="Calibri" w:cs="Calibri"/>
              <w:sz w:val="32"/>
              <w:szCs w:val="32"/>
            </w:rPr>
          </w:rPrChange>
        </w:rPr>
        <w:t xml:space="preserve">of Montauk, and from its </w:t>
      </w:r>
      <w:proofErr w:type="spellStart"/>
      <w:r w:rsidRPr="00C93E5C">
        <w:rPr>
          <w:rFonts w:ascii="Helvetica" w:hAnsi="Helvetica" w:cs="Calibri"/>
          <w:sz w:val="32"/>
          <w:szCs w:val="32"/>
          <w:rPrChange w:id="338" w:author="Ryan" w:date="2017-04-30T19:28:00Z">
            <w:rPr>
              <w:rFonts w:ascii="Calibri" w:hAnsi="Calibri" w:cs="Calibri"/>
              <w:sz w:val="32"/>
              <w:szCs w:val="32"/>
            </w:rPr>
          </w:rPrChange>
        </w:rPr>
        <w:t>extremest</w:t>
      </w:r>
      <w:proofErr w:type="spellEnd"/>
      <w:r w:rsidRPr="00C93E5C">
        <w:rPr>
          <w:rFonts w:ascii="Helvetica" w:hAnsi="Helvetica" w:cs="Calibri"/>
          <w:sz w:val="32"/>
          <w:szCs w:val="32"/>
          <w:rPrChange w:id="339" w:author="Ryan" w:date="2017-04-30T19:28:00Z">
            <w:rPr>
              <w:rFonts w:ascii="Calibri" w:hAnsi="Calibri" w:cs="Calibri"/>
              <w:sz w:val="32"/>
              <w:szCs w:val="32"/>
            </w:rPr>
          </w:rPrChange>
        </w:rPr>
        <w:t xml:space="preserve"> point,</w:t>
      </w:r>
    </w:p>
    <w:p w14:paraId="2236FE96" w14:textId="77777777" w:rsidR="0064298A" w:rsidRPr="00C93E5C" w:rsidRDefault="00472BE7" w:rsidP="00472BE7">
      <w:pPr>
        <w:spacing w:after="0"/>
        <w:rPr>
          <w:rFonts w:ascii="Helvetica" w:hAnsi="Helvetica" w:cs="Calibri"/>
          <w:sz w:val="32"/>
          <w:szCs w:val="32"/>
          <w:rPrChange w:id="340" w:author="Ryan" w:date="2017-04-30T19:28:00Z">
            <w:rPr>
              <w:rFonts w:ascii="Calibri" w:hAnsi="Calibri" w:cs="Calibri"/>
              <w:sz w:val="32"/>
              <w:szCs w:val="32"/>
            </w:rPr>
          </w:rPrChange>
        </w:rPr>
      </w:pPr>
      <w:r w:rsidRPr="00C93E5C">
        <w:rPr>
          <w:rFonts w:ascii="Helvetica" w:hAnsi="Helvetica" w:cs="Calibri"/>
          <w:sz w:val="32"/>
          <w:szCs w:val="32"/>
          <w:rPrChange w:id="341" w:author="Ryan" w:date="2017-04-30T19:28:00Z">
            <w:rPr>
              <w:rFonts w:ascii="Calibri" w:hAnsi="Calibri" w:cs="Calibri"/>
              <w:sz w:val="32"/>
              <w:szCs w:val="32"/>
            </w:rPr>
          </w:rPrChange>
        </w:rPr>
        <w:t>would ri</w:t>
      </w:r>
      <w:r w:rsidR="0064298A" w:rsidRPr="00C93E5C">
        <w:rPr>
          <w:rFonts w:ascii="Helvetica" w:hAnsi="Helvetica" w:cs="Calibri"/>
          <w:sz w:val="32"/>
          <w:szCs w:val="32"/>
          <w:rPrChange w:id="342" w:author="Ryan" w:date="2017-04-30T19:28:00Z">
            <w:rPr>
              <w:rFonts w:ascii="Calibri" w:hAnsi="Calibri" w:cs="Calibri"/>
              <w:sz w:val="32"/>
              <w:szCs w:val="32"/>
            </w:rPr>
          </w:rPrChange>
        </w:rPr>
        <w:t>vet</w:t>
      </w:r>
      <w:r w:rsidRPr="00C93E5C">
        <w:rPr>
          <w:rFonts w:ascii="Helvetica" w:hAnsi="Helvetica" w:cs="Calibri"/>
          <w:sz w:val="32"/>
          <w:szCs w:val="32"/>
          <w:rPrChange w:id="343" w:author="Ryan" w:date="2017-04-30T19:28:00Z">
            <w:rPr>
              <w:rFonts w:ascii="Calibri" w:hAnsi="Calibri" w:cs="Calibri"/>
              <w:sz w:val="32"/>
              <w:szCs w:val="32"/>
            </w:rPr>
          </w:rPrChange>
        </w:rPr>
        <w:t xml:space="preserve"> her eyes to that distant part of the </w:t>
      </w:r>
    </w:p>
    <w:p w14:paraId="32D17D30" w14:textId="77777777" w:rsidR="0064298A" w:rsidRPr="00C93E5C" w:rsidRDefault="00472BE7" w:rsidP="00472BE7">
      <w:pPr>
        <w:spacing w:after="0"/>
        <w:rPr>
          <w:rFonts w:ascii="Helvetica" w:hAnsi="Helvetica" w:cs="Calibri"/>
          <w:sz w:val="32"/>
          <w:szCs w:val="32"/>
          <w:rPrChange w:id="344" w:author="Ryan" w:date="2017-04-30T19:28:00Z">
            <w:rPr>
              <w:rFonts w:ascii="Calibri" w:hAnsi="Calibri" w:cs="Calibri"/>
              <w:sz w:val="32"/>
              <w:szCs w:val="32"/>
            </w:rPr>
          </w:rPrChange>
        </w:rPr>
      </w:pPr>
      <w:r w:rsidRPr="00C93E5C">
        <w:rPr>
          <w:rFonts w:ascii="Helvetica" w:hAnsi="Helvetica" w:cs="Calibri"/>
          <w:sz w:val="32"/>
          <w:szCs w:val="32"/>
          <w:rPrChange w:id="345" w:author="Ryan" w:date="2017-04-30T19:28:00Z">
            <w:rPr>
              <w:rFonts w:ascii="Calibri" w:hAnsi="Calibri" w:cs="Calibri"/>
              <w:sz w:val="32"/>
              <w:szCs w:val="32"/>
            </w:rPr>
          </w:rPrChange>
        </w:rPr>
        <w:t>ocean where the ship which bore her</w:t>
      </w:r>
      <w:r w:rsidR="0064298A" w:rsidRPr="00C93E5C">
        <w:rPr>
          <w:rFonts w:ascii="Helvetica" w:hAnsi="Helvetica" w:cs="Calibri"/>
          <w:sz w:val="32"/>
          <w:szCs w:val="32"/>
          <w:rPrChange w:id="346" w:author="Ryan" w:date="2017-04-30T19:28:00Z">
            <w:rPr>
              <w:rFonts w:ascii="Calibri" w:hAnsi="Calibri" w:cs="Calibri"/>
              <w:sz w:val="32"/>
              <w:szCs w:val="32"/>
            </w:rPr>
          </w:rPrChange>
        </w:rPr>
        <w:t xml:space="preserve"> </w:t>
      </w:r>
      <w:r w:rsidRPr="00C93E5C">
        <w:rPr>
          <w:rFonts w:ascii="Helvetica" w:hAnsi="Helvetica" w:cs="Calibri"/>
          <w:sz w:val="32"/>
          <w:szCs w:val="32"/>
          <w:rPrChange w:id="347" w:author="Ryan" w:date="2017-04-30T19:28:00Z">
            <w:rPr>
              <w:rFonts w:ascii="Calibri" w:hAnsi="Calibri" w:cs="Calibri"/>
              <w:sz w:val="32"/>
              <w:szCs w:val="32"/>
            </w:rPr>
          </w:rPrChange>
        </w:rPr>
        <w:t>Albert a</w:t>
      </w:r>
      <w:r w:rsidR="0064298A" w:rsidRPr="00C93E5C">
        <w:rPr>
          <w:rFonts w:ascii="Helvetica" w:hAnsi="Helvetica" w:cs="Calibri"/>
          <w:sz w:val="32"/>
          <w:szCs w:val="32"/>
          <w:rPrChange w:id="348" w:author="Ryan" w:date="2017-04-30T19:28:00Z">
            <w:rPr>
              <w:rFonts w:ascii="Calibri" w:hAnsi="Calibri" w:cs="Calibri"/>
              <w:sz w:val="32"/>
              <w:szCs w:val="32"/>
            </w:rPr>
          </w:rPrChange>
        </w:rPr>
        <w:t>-</w:t>
      </w:r>
    </w:p>
    <w:p w14:paraId="29BC607F" w14:textId="77777777" w:rsidR="0064298A" w:rsidRPr="00C93E5C" w:rsidRDefault="00472BE7" w:rsidP="00472BE7">
      <w:pPr>
        <w:spacing w:after="0"/>
        <w:rPr>
          <w:rFonts w:ascii="Helvetica" w:hAnsi="Helvetica" w:cs="Calibri"/>
          <w:sz w:val="32"/>
          <w:szCs w:val="32"/>
          <w:rPrChange w:id="349" w:author="Ryan" w:date="2017-04-30T19:28:00Z">
            <w:rPr>
              <w:rFonts w:ascii="Calibri" w:hAnsi="Calibri" w:cs="Calibri"/>
              <w:sz w:val="32"/>
              <w:szCs w:val="32"/>
            </w:rPr>
          </w:rPrChange>
        </w:rPr>
      </w:pPr>
      <w:r w:rsidRPr="00C93E5C">
        <w:rPr>
          <w:rFonts w:ascii="Helvetica" w:hAnsi="Helvetica" w:cs="Calibri"/>
          <w:sz w:val="32"/>
          <w:szCs w:val="32"/>
          <w:rPrChange w:id="350" w:author="Ryan" w:date="2017-04-30T19:28:00Z">
            <w:rPr>
              <w:rFonts w:ascii="Calibri" w:hAnsi="Calibri" w:cs="Calibri"/>
              <w:sz w:val="32"/>
              <w:szCs w:val="32"/>
            </w:rPr>
          </w:rPrChange>
        </w:rPr>
        <w:t>way was lost to her view. Her</w:t>
      </w:r>
      <w:r w:rsidR="0064298A" w:rsidRPr="00C93E5C">
        <w:rPr>
          <w:rFonts w:ascii="Helvetica" w:hAnsi="Helvetica" w:cs="Calibri"/>
          <w:sz w:val="32"/>
          <w:szCs w:val="32"/>
          <w:rPrChange w:id="351" w:author="Ryan" w:date="2017-04-30T19:28:00Z">
            <w:rPr>
              <w:rFonts w:ascii="Calibri" w:hAnsi="Calibri" w:cs="Calibri"/>
              <w:sz w:val="32"/>
              <w:szCs w:val="32"/>
            </w:rPr>
          </w:rPrChange>
        </w:rPr>
        <w:t>e fan</w:t>
      </w:r>
      <w:r w:rsidRPr="00C93E5C">
        <w:rPr>
          <w:rFonts w:ascii="Helvetica" w:hAnsi="Helvetica" w:cs="Calibri"/>
          <w:sz w:val="32"/>
          <w:szCs w:val="32"/>
          <w:rPrChange w:id="352" w:author="Ryan" w:date="2017-04-30T19:28:00Z">
            <w:rPr>
              <w:rFonts w:ascii="Calibri" w:hAnsi="Calibri" w:cs="Calibri"/>
              <w:sz w:val="32"/>
              <w:szCs w:val="32"/>
            </w:rPr>
          </w:rPrChange>
        </w:rPr>
        <w:t xml:space="preserve">cy presented </w:t>
      </w:r>
    </w:p>
    <w:p w14:paraId="3ACEBB9C" w14:textId="77777777" w:rsidR="0064298A" w:rsidRPr="00C93E5C" w:rsidRDefault="00472BE7" w:rsidP="00472BE7">
      <w:pPr>
        <w:spacing w:after="0"/>
        <w:rPr>
          <w:rFonts w:ascii="Helvetica" w:hAnsi="Helvetica" w:cs="Calibri"/>
          <w:sz w:val="32"/>
          <w:szCs w:val="32"/>
          <w:rPrChange w:id="353" w:author="Ryan" w:date="2017-04-30T19:28:00Z">
            <w:rPr>
              <w:rFonts w:ascii="Calibri" w:hAnsi="Calibri" w:cs="Calibri"/>
              <w:sz w:val="32"/>
              <w:szCs w:val="32"/>
            </w:rPr>
          </w:rPrChange>
        </w:rPr>
      </w:pPr>
      <w:r w:rsidRPr="00C93E5C">
        <w:rPr>
          <w:rFonts w:ascii="Helvetica" w:hAnsi="Helvetica" w:cs="Calibri"/>
          <w:sz w:val="32"/>
          <w:szCs w:val="32"/>
          <w:rPrChange w:id="354" w:author="Ryan" w:date="2017-04-30T19:28:00Z">
            <w:rPr>
              <w:rFonts w:ascii="Calibri" w:hAnsi="Calibri" w:cs="Calibri"/>
              <w:sz w:val="32"/>
              <w:szCs w:val="32"/>
            </w:rPr>
          </w:rPrChange>
        </w:rPr>
        <w:t xml:space="preserve">innumerable barriers to the completion of her </w:t>
      </w:r>
    </w:p>
    <w:p w14:paraId="2800107D" w14:textId="77777777" w:rsidR="00F32456" w:rsidRPr="00C93E5C" w:rsidRDefault="00472BE7" w:rsidP="00472BE7">
      <w:pPr>
        <w:spacing w:after="0"/>
        <w:rPr>
          <w:rFonts w:ascii="Helvetica" w:hAnsi="Helvetica" w:cs="Calibri"/>
          <w:sz w:val="32"/>
          <w:szCs w:val="32"/>
          <w:rPrChange w:id="355" w:author="Ryan" w:date="2017-04-30T19:28:00Z">
            <w:rPr>
              <w:rFonts w:ascii="Calibri" w:hAnsi="Calibri" w:cs="Calibri"/>
              <w:sz w:val="32"/>
              <w:szCs w:val="32"/>
            </w:rPr>
          </w:rPrChange>
        </w:rPr>
      </w:pPr>
      <w:r w:rsidRPr="00C93E5C">
        <w:rPr>
          <w:rFonts w:ascii="Helvetica" w:hAnsi="Helvetica" w:cs="Calibri"/>
          <w:sz w:val="32"/>
          <w:szCs w:val="32"/>
          <w:rPrChange w:id="356" w:author="Ryan" w:date="2017-04-30T19:28:00Z">
            <w:rPr>
              <w:rFonts w:ascii="Calibri" w:hAnsi="Calibri" w:cs="Calibri"/>
              <w:sz w:val="32"/>
              <w:szCs w:val="32"/>
            </w:rPr>
          </w:rPrChange>
        </w:rPr>
        <w:t>hopes. Perhaps the ship</w:t>
      </w:r>
      <w:r w:rsidR="00F32456" w:rsidRPr="00C93E5C">
        <w:rPr>
          <w:rFonts w:ascii="Helvetica" w:hAnsi="Helvetica" w:cs="Calibri"/>
          <w:sz w:val="32"/>
          <w:szCs w:val="32"/>
          <w:rPrChange w:id="357" w:author="Ryan" w:date="2017-04-30T19:28:00Z">
            <w:rPr>
              <w:rFonts w:ascii="Calibri" w:hAnsi="Calibri" w:cs="Calibri"/>
              <w:sz w:val="32"/>
              <w:szCs w:val="32"/>
            </w:rPr>
          </w:rPrChange>
        </w:rPr>
        <w:t xml:space="preserve"> </w:t>
      </w:r>
      <w:r w:rsidRPr="00C93E5C">
        <w:rPr>
          <w:rFonts w:ascii="Helvetica" w:hAnsi="Helvetica" w:cs="Calibri"/>
          <w:sz w:val="32"/>
          <w:szCs w:val="32"/>
          <w:rPrChange w:id="358" w:author="Ryan" w:date="2017-04-30T19:28:00Z">
            <w:rPr>
              <w:rFonts w:ascii="Calibri" w:hAnsi="Calibri" w:cs="Calibri"/>
              <w:sz w:val="32"/>
              <w:szCs w:val="32"/>
            </w:rPr>
          </w:rPrChange>
        </w:rPr>
        <w:t xml:space="preserve">in which Albert sailed </w:t>
      </w:r>
    </w:p>
    <w:p w14:paraId="25854375" w14:textId="77777777" w:rsidR="00F32456" w:rsidRPr="00C93E5C" w:rsidRDefault="00F32456" w:rsidP="00472BE7">
      <w:pPr>
        <w:spacing w:after="0"/>
        <w:rPr>
          <w:rFonts w:ascii="Helvetica" w:hAnsi="Helvetica" w:cs="Calibri"/>
          <w:sz w:val="32"/>
          <w:szCs w:val="32"/>
          <w:rPrChange w:id="359" w:author="Ryan" w:date="2017-04-30T19:28:00Z">
            <w:rPr>
              <w:rFonts w:ascii="Calibri" w:hAnsi="Calibri" w:cs="Calibri"/>
              <w:sz w:val="32"/>
              <w:szCs w:val="32"/>
            </w:rPr>
          </w:rPrChange>
        </w:rPr>
      </w:pPr>
      <w:r w:rsidRPr="00C93E5C">
        <w:rPr>
          <w:rFonts w:ascii="Helvetica" w:hAnsi="Helvetica" w:cs="Calibri"/>
          <w:sz w:val="32"/>
          <w:szCs w:val="32"/>
          <w:rPrChange w:id="360" w:author="Ryan" w:date="2017-04-30T19:28:00Z">
            <w:rPr>
              <w:rFonts w:ascii="Calibri" w:hAnsi="Calibri" w:cs="Calibri"/>
              <w:sz w:val="32"/>
              <w:szCs w:val="32"/>
            </w:rPr>
          </w:rPrChange>
        </w:rPr>
        <w:t xml:space="preserve">was already buried in the waves. </w:t>
      </w:r>
      <w:r w:rsidR="00472BE7" w:rsidRPr="00C93E5C">
        <w:rPr>
          <w:rFonts w:ascii="Helvetica" w:hAnsi="Helvetica" w:cs="Calibri"/>
          <w:sz w:val="32"/>
          <w:szCs w:val="32"/>
          <w:rPrChange w:id="361" w:author="Ryan" w:date="2017-04-30T19:28:00Z">
            <w:rPr>
              <w:rFonts w:ascii="Calibri" w:hAnsi="Calibri" w:cs="Calibri"/>
              <w:sz w:val="32"/>
              <w:szCs w:val="32"/>
            </w:rPr>
          </w:rPrChange>
        </w:rPr>
        <w:t xml:space="preserve">Perhaps the </w:t>
      </w:r>
    </w:p>
    <w:p w14:paraId="0479B440" w14:textId="77777777" w:rsidR="00F32456" w:rsidRPr="00C93E5C" w:rsidRDefault="00472BE7" w:rsidP="00472BE7">
      <w:pPr>
        <w:spacing w:after="0"/>
        <w:rPr>
          <w:rFonts w:ascii="Helvetica" w:hAnsi="Helvetica" w:cs="Calibri"/>
          <w:sz w:val="32"/>
          <w:szCs w:val="32"/>
          <w:rPrChange w:id="362" w:author="Ryan" w:date="2017-04-30T19:28:00Z">
            <w:rPr>
              <w:rFonts w:ascii="Calibri" w:hAnsi="Calibri" w:cs="Calibri"/>
              <w:sz w:val="32"/>
              <w:szCs w:val="32"/>
            </w:rPr>
          </w:rPrChange>
        </w:rPr>
      </w:pPr>
      <w:r w:rsidRPr="00C93E5C">
        <w:rPr>
          <w:rFonts w:ascii="Helvetica" w:hAnsi="Helvetica" w:cs="Calibri"/>
          <w:sz w:val="32"/>
          <w:szCs w:val="32"/>
          <w:rPrChange w:id="363" w:author="Ryan" w:date="2017-04-30T19:28:00Z">
            <w:rPr>
              <w:rFonts w:ascii="Calibri" w:hAnsi="Calibri" w:cs="Calibri"/>
              <w:sz w:val="32"/>
              <w:szCs w:val="32"/>
            </w:rPr>
          </w:rPrChange>
        </w:rPr>
        <w:t>fatigues of the</w:t>
      </w:r>
      <w:r w:rsidR="00F32456" w:rsidRPr="00C93E5C">
        <w:rPr>
          <w:rFonts w:ascii="Helvetica" w:hAnsi="Helvetica" w:cs="Calibri"/>
          <w:sz w:val="32"/>
          <w:szCs w:val="32"/>
          <w:rPrChange w:id="364" w:author="Ryan" w:date="2017-04-30T19:28:00Z">
            <w:rPr>
              <w:rFonts w:ascii="Calibri" w:hAnsi="Calibri" w:cs="Calibri"/>
              <w:sz w:val="32"/>
              <w:szCs w:val="32"/>
            </w:rPr>
          </w:rPrChange>
        </w:rPr>
        <w:t xml:space="preserve"> </w:t>
      </w:r>
      <w:r w:rsidRPr="00C93E5C">
        <w:rPr>
          <w:rFonts w:ascii="Helvetica" w:hAnsi="Helvetica" w:cs="Calibri"/>
          <w:sz w:val="32"/>
          <w:szCs w:val="32"/>
          <w:rPrChange w:id="365" w:author="Ryan" w:date="2017-04-30T19:28:00Z">
            <w:rPr>
              <w:rFonts w:ascii="Calibri" w:hAnsi="Calibri" w:cs="Calibri"/>
              <w:sz w:val="32"/>
              <w:szCs w:val="32"/>
            </w:rPr>
          </w:rPrChange>
        </w:rPr>
        <w:t xml:space="preserve">sea, or some deleterious fever had </w:t>
      </w:r>
    </w:p>
    <w:p w14:paraId="4C04BF6F" w14:textId="77777777" w:rsidR="00F32456" w:rsidRPr="00C93E5C" w:rsidRDefault="00F32456" w:rsidP="00472BE7">
      <w:pPr>
        <w:spacing w:after="0"/>
        <w:rPr>
          <w:rFonts w:ascii="Helvetica" w:hAnsi="Helvetica" w:cs="Calibri"/>
          <w:sz w:val="32"/>
          <w:szCs w:val="32"/>
          <w:rPrChange w:id="366" w:author="Ryan" w:date="2017-04-30T19:28:00Z">
            <w:rPr>
              <w:rFonts w:ascii="Calibri" w:hAnsi="Calibri" w:cs="Calibri"/>
              <w:sz w:val="32"/>
              <w:szCs w:val="32"/>
            </w:rPr>
          </w:rPrChange>
        </w:rPr>
      </w:pPr>
      <w:r w:rsidRPr="00C93E5C">
        <w:rPr>
          <w:rFonts w:ascii="Helvetica" w:hAnsi="Helvetica" w:cs="Calibri"/>
          <w:sz w:val="32"/>
          <w:szCs w:val="32"/>
          <w:rPrChange w:id="367" w:author="Ryan" w:date="2017-04-30T19:28:00Z">
            <w:rPr>
              <w:rFonts w:ascii="Calibri" w:hAnsi="Calibri" w:cs="Calibri"/>
              <w:sz w:val="32"/>
              <w:szCs w:val="32"/>
            </w:rPr>
          </w:rPrChange>
        </w:rPr>
        <w:t xml:space="preserve">forever </w:t>
      </w:r>
      <w:r w:rsidR="00472BE7" w:rsidRPr="00C93E5C">
        <w:rPr>
          <w:rFonts w:ascii="Helvetica" w:hAnsi="Helvetica" w:cs="Calibri"/>
          <w:sz w:val="32"/>
          <w:szCs w:val="32"/>
          <w:rPrChange w:id="368" w:author="Ryan" w:date="2017-04-30T19:28:00Z">
            <w:rPr>
              <w:rFonts w:ascii="Calibri" w:hAnsi="Calibri" w:cs="Calibri"/>
              <w:sz w:val="32"/>
              <w:szCs w:val="32"/>
            </w:rPr>
          </w:rPrChange>
        </w:rPr>
        <w:t>closed</w:t>
      </w:r>
      <w:r w:rsidRPr="00C93E5C">
        <w:rPr>
          <w:rFonts w:ascii="Helvetica" w:hAnsi="Helvetica" w:cs="Calibri"/>
          <w:sz w:val="32"/>
          <w:szCs w:val="32"/>
          <w:rPrChange w:id="369"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370" w:author="Ryan" w:date="2017-04-30T19:28:00Z">
            <w:rPr>
              <w:rFonts w:ascii="Calibri" w:hAnsi="Calibri" w:cs="Calibri"/>
              <w:sz w:val="32"/>
              <w:szCs w:val="32"/>
            </w:rPr>
          </w:rPrChange>
        </w:rPr>
        <w:t xml:space="preserve">the eyes of him she loved. Or, </w:t>
      </w:r>
    </w:p>
    <w:p w14:paraId="6D30EA66" w14:textId="77777777" w:rsidR="00F32456" w:rsidRPr="00C93E5C" w:rsidRDefault="00472BE7" w:rsidP="00472BE7">
      <w:pPr>
        <w:spacing w:after="0"/>
        <w:rPr>
          <w:rFonts w:ascii="Helvetica" w:hAnsi="Helvetica" w:cs="Calibri"/>
          <w:sz w:val="32"/>
          <w:szCs w:val="32"/>
          <w:rPrChange w:id="371" w:author="Ryan" w:date="2017-04-30T19:28:00Z">
            <w:rPr>
              <w:rFonts w:ascii="Calibri" w:hAnsi="Calibri" w:cs="Calibri"/>
              <w:sz w:val="32"/>
              <w:szCs w:val="32"/>
            </w:rPr>
          </w:rPrChange>
        </w:rPr>
      </w:pPr>
      <w:r w:rsidRPr="00C93E5C">
        <w:rPr>
          <w:rFonts w:ascii="Helvetica" w:hAnsi="Helvetica" w:cs="Calibri"/>
          <w:sz w:val="32"/>
          <w:szCs w:val="32"/>
          <w:rPrChange w:id="372" w:author="Ryan" w:date="2017-04-30T19:28:00Z">
            <w:rPr>
              <w:rFonts w:ascii="Calibri" w:hAnsi="Calibri" w:cs="Calibri"/>
              <w:sz w:val="32"/>
              <w:szCs w:val="32"/>
            </w:rPr>
          </w:rPrChange>
        </w:rPr>
        <w:t>perhaps,</w:t>
      </w:r>
      <w:r w:rsidR="00F32456" w:rsidRPr="00C93E5C">
        <w:rPr>
          <w:rFonts w:ascii="Helvetica" w:hAnsi="Helvetica" w:cs="Calibri"/>
          <w:sz w:val="32"/>
          <w:szCs w:val="32"/>
          <w:rPrChange w:id="373" w:author="Ryan" w:date="2017-04-30T19:28:00Z">
            <w:rPr>
              <w:rFonts w:ascii="Calibri" w:hAnsi="Calibri" w:cs="Calibri"/>
              <w:sz w:val="32"/>
              <w:szCs w:val="32"/>
            </w:rPr>
          </w:rPrChange>
        </w:rPr>
        <w:t xml:space="preserve"> </w:t>
      </w:r>
      <w:r w:rsidRPr="00C93E5C">
        <w:rPr>
          <w:rFonts w:ascii="Helvetica" w:hAnsi="Helvetica" w:cs="Calibri"/>
          <w:sz w:val="32"/>
          <w:szCs w:val="32"/>
          <w:rPrChange w:id="374" w:author="Ryan" w:date="2017-04-30T19:28:00Z">
            <w:rPr>
              <w:rFonts w:ascii="Calibri" w:hAnsi="Calibri" w:cs="Calibri"/>
              <w:sz w:val="32"/>
              <w:szCs w:val="32"/>
            </w:rPr>
          </w:rPrChange>
        </w:rPr>
        <w:t>absence and the charms of some trans</w:t>
      </w:r>
      <w:r w:rsidR="00F32456" w:rsidRPr="00C93E5C">
        <w:rPr>
          <w:rFonts w:ascii="Helvetica" w:hAnsi="Helvetica" w:cs="Calibri"/>
          <w:sz w:val="32"/>
          <w:szCs w:val="32"/>
          <w:rPrChange w:id="375" w:author="Ryan" w:date="2017-04-30T19:28:00Z">
            <w:rPr>
              <w:rFonts w:ascii="Calibri" w:hAnsi="Calibri" w:cs="Calibri"/>
              <w:sz w:val="32"/>
              <w:szCs w:val="32"/>
            </w:rPr>
          </w:rPrChange>
        </w:rPr>
        <w:t>-</w:t>
      </w:r>
    </w:p>
    <w:p w14:paraId="089D4C89" w14:textId="77777777" w:rsidR="00472BE7" w:rsidRPr="00C93E5C" w:rsidRDefault="00F32456" w:rsidP="00472BE7">
      <w:pPr>
        <w:spacing w:after="0"/>
        <w:rPr>
          <w:rFonts w:ascii="Helvetica" w:hAnsi="Helvetica" w:cs="Calibri"/>
          <w:sz w:val="32"/>
          <w:szCs w:val="32"/>
          <w:rPrChange w:id="376" w:author="Ryan" w:date="2017-04-30T19:28:00Z">
            <w:rPr>
              <w:rFonts w:ascii="Calibri" w:hAnsi="Calibri" w:cs="Calibri"/>
              <w:sz w:val="32"/>
              <w:szCs w:val="32"/>
            </w:rPr>
          </w:rPrChange>
        </w:rPr>
      </w:pPr>
      <w:proofErr w:type="spellStart"/>
      <w:r w:rsidRPr="00C93E5C">
        <w:rPr>
          <w:rFonts w:ascii="Helvetica" w:hAnsi="Helvetica" w:cs="Calibri"/>
          <w:sz w:val="32"/>
          <w:szCs w:val="32"/>
          <w:rPrChange w:id="377" w:author="Ryan" w:date="2017-04-30T19:28:00Z">
            <w:rPr>
              <w:rFonts w:ascii="Calibri" w:hAnsi="Calibri" w:cs="Calibri"/>
              <w:sz w:val="32"/>
              <w:szCs w:val="32"/>
            </w:rPr>
          </w:rPrChange>
        </w:rPr>
        <w:t>atlan</w:t>
      </w:r>
      <w:r w:rsidR="00472BE7" w:rsidRPr="00C93E5C">
        <w:rPr>
          <w:rFonts w:ascii="Helvetica" w:hAnsi="Helvetica" w:cs="Calibri"/>
          <w:sz w:val="32"/>
          <w:szCs w:val="32"/>
          <w:rPrChange w:id="378" w:author="Ryan" w:date="2017-04-30T19:28:00Z">
            <w:rPr>
              <w:rFonts w:ascii="Calibri" w:hAnsi="Calibri" w:cs="Calibri"/>
              <w:sz w:val="32"/>
              <w:szCs w:val="32"/>
            </w:rPr>
          </w:rPrChange>
        </w:rPr>
        <w:t>tic</w:t>
      </w:r>
      <w:proofErr w:type="spellEnd"/>
      <w:r w:rsidR="00472BE7" w:rsidRPr="00C93E5C">
        <w:rPr>
          <w:rFonts w:ascii="Helvetica" w:hAnsi="Helvetica" w:cs="Calibri"/>
          <w:sz w:val="32"/>
          <w:szCs w:val="32"/>
          <w:rPrChange w:id="379" w:author="Ryan" w:date="2017-04-30T19:28:00Z">
            <w:rPr>
              <w:rFonts w:ascii="Calibri" w:hAnsi="Calibri" w:cs="Calibri"/>
              <w:sz w:val="32"/>
              <w:szCs w:val="32"/>
            </w:rPr>
          </w:rPrChange>
        </w:rPr>
        <w:t xml:space="preserve"> beauty might dissever his attachment</w:t>
      </w:r>
    </w:p>
    <w:p w14:paraId="158DD274" w14:textId="77777777" w:rsidR="00F32456" w:rsidRPr="00C93E5C" w:rsidRDefault="00472BE7" w:rsidP="00472BE7">
      <w:pPr>
        <w:spacing w:after="0"/>
        <w:rPr>
          <w:rFonts w:ascii="Helvetica" w:hAnsi="Helvetica" w:cs="Calibri"/>
          <w:sz w:val="32"/>
          <w:szCs w:val="32"/>
          <w:rPrChange w:id="380" w:author="Ryan" w:date="2017-04-30T19:28:00Z">
            <w:rPr>
              <w:rFonts w:ascii="Calibri" w:hAnsi="Calibri" w:cs="Calibri"/>
              <w:sz w:val="32"/>
              <w:szCs w:val="32"/>
            </w:rPr>
          </w:rPrChange>
        </w:rPr>
      </w:pPr>
      <w:r w:rsidRPr="00C93E5C">
        <w:rPr>
          <w:rFonts w:ascii="Helvetica" w:hAnsi="Helvetica" w:cs="Calibri"/>
          <w:sz w:val="32"/>
          <w:szCs w:val="32"/>
          <w:rPrChange w:id="381" w:author="Ryan" w:date="2017-04-30T19:28:00Z">
            <w:rPr>
              <w:rFonts w:ascii="Calibri" w:hAnsi="Calibri" w:cs="Calibri"/>
              <w:sz w:val="32"/>
              <w:szCs w:val="32"/>
            </w:rPr>
          </w:rPrChange>
        </w:rPr>
        <w:t>from the maid of his vows, and bind them</w:t>
      </w:r>
      <w:r w:rsidR="00F32456" w:rsidRPr="00C93E5C">
        <w:rPr>
          <w:rFonts w:ascii="Helvetica" w:hAnsi="Helvetica" w:cs="Calibri"/>
          <w:sz w:val="32"/>
          <w:szCs w:val="32"/>
          <w:rPrChange w:id="382" w:author="Ryan" w:date="2017-04-30T19:28:00Z">
            <w:rPr>
              <w:rFonts w:ascii="Calibri" w:hAnsi="Calibri" w:cs="Calibri"/>
              <w:sz w:val="32"/>
              <w:szCs w:val="32"/>
            </w:rPr>
          </w:rPrChange>
        </w:rPr>
        <w:t xml:space="preserve"> </w:t>
      </w:r>
      <w:r w:rsidRPr="00C93E5C">
        <w:rPr>
          <w:rFonts w:ascii="Helvetica" w:hAnsi="Helvetica" w:cs="Calibri"/>
          <w:sz w:val="32"/>
          <w:szCs w:val="32"/>
          <w:rPrChange w:id="383" w:author="Ryan" w:date="2017-04-30T19:28:00Z">
            <w:rPr>
              <w:rFonts w:ascii="Calibri" w:hAnsi="Calibri" w:cs="Calibri"/>
              <w:sz w:val="32"/>
              <w:szCs w:val="32"/>
            </w:rPr>
          </w:rPrChange>
        </w:rPr>
        <w:t xml:space="preserve">to more </w:t>
      </w:r>
    </w:p>
    <w:p w14:paraId="7CCF65D5" w14:textId="77777777" w:rsidR="00F32456" w:rsidRPr="00C93E5C" w:rsidRDefault="00472BE7" w:rsidP="00472BE7">
      <w:pPr>
        <w:spacing w:after="0"/>
        <w:rPr>
          <w:rFonts w:ascii="Helvetica" w:hAnsi="Helvetica" w:cs="Calibri"/>
          <w:sz w:val="32"/>
          <w:szCs w:val="32"/>
          <w:rPrChange w:id="384" w:author="Ryan" w:date="2017-04-30T19:28:00Z">
            <w:rPr>
              <w:rFonts w:ascii="Calibri" w:hAnsi="Calibri" w:cs="Calibri"/>
              <w:sz w:val="32"/>
              <w:szCs w:val="32"/>
            </w:rPr>
          </w:rPrChange>
        </w:rPr>
      </w:pPr>
      <w:r w:rsidRPr="00C93E5C">
        <w:rPr>
          <w:rFonts w:ascii="Helvetica" w:hAnsi="Helvetica" w:cs="Calibri"/>
          <w:sz w:val="32"/>
          <w:szCs w:val="32"/>
          <w:rPrChange w:id="385" w:author="Ryan" w:date="2017-04-30T19:28:00Z">
            <w:rPr>
              <w:rFonts w:ascii="Calibri" w:hAnsi="Calibri" w:cs="Calibri"/>
              <w:sz w:val="32"/>
              <w:szCs w:val="32"/>
            </w:rPr>
          </w:rPrChange>
        </w:rPr>
        <w:t>advantageous prospects. These</w:t>
      </w:r>
      <w:r w:rsidR="00F32456" w:rsidRPr="00C93E5C">
        <w:rPr>
          <w:rFonts w:ascii="Helvetica" w:hAnsi="Helvetica" w:cs="Calibri"/>
          <w:sz w:val="32"/>
          <w:szCs w:val="32"/>
          <w:rPrChange w:id="386" w:author="Ryan" w:date="2017-04-30T19:28:00Z">
            <w:rPr>
              <w:rFonts w:ascii="Calibri" w:hAnsi="Calibri" w:cs="Calibri"/>
              <w:sz w:val="32"/>
              <w:szCs w:val="32"/>
            </w:rPr>
          </w:rPrChange>
        </w:rPr>
        <w:t xml:space="preserve"> </w:t>
      </w:r>
      <w:r w:rsidRPr="00C93E5C">
        <w:rPr>
          <w:rFonts w:ascii="Helvetica" w:hAnsi="Helvetica" w:cs="Calibri"/>
          <w:sz w:val="32"/>
          <w:szCs w:val="32"/>
          <w:rPrChange w:id="387" w:author="Ryan" w:date="2017-04-30T19:28:00Z">
            <w:rPr>
              <w:rFonts w:ascii="Calibri" w:hAnsi="Calibri" w:cs="Calibri"/>
              <w:sz w:val="32"/>
              <w:szCs w:val="32"/>
            </w:rPr>
          </w:rPrChange>
        </w:rPr>
        <w:t>reflections tend</w:t>
      </w:r>
      <w:r w:rsidR="00F32456" w:rsidRPr="00C93E5C">
        <w:rPr>
          <w:rFonts w:ascii="Helvetica" w:hAnsi="Helvetica" w:cs="Calibri"/>
          <w:sz w:val="32"/>
          <w:szCs w:val="32"/>
          <w:rPrChange w:id="388" w:author="Ryan" w:date="2017-04-30T19:28:00Z">
            <w:rPr>
              <w:rFonts w:ascii="Calibri" w:hAnsi="Calibri" w:cs="Calibri"/>
              <w:sz w:val="32"/>
              <w:szCs w:val="32"/>
            </w:rPr>
          </w:rPrChange>
        </w:rPr>
        <w:t>-</w:t>
      </w:r>
    </w:p>
    <w:p w14:paraId="3B829756" w14:textId="77777777" w:rsidR="00F32456" w:rsidRPr="00C93E5C" w:rsidRDefault="00F32456" w:rsidP="00472BE7">
      <w:pPr>
        <w:spacing w:after="0"/>
        <w:rPr>
          <w:rFonts w:ascii="Helvetica" w:hAnsi="Helvetica" w:cs="Calibri"/>
          <w:sz w:val="32"/>
          <w:szCs w:val="32"/>
          <w:rPrChange w:id="389" w:author="Ryan" w:date="2017-04-30T19:28:00Z">
            <w:rPr>
              <w:rFonts w:ascii="Calibri" w:hAnsi="Calibri" w:cs="Calibri"/>
              <w:sz w:val="32"/>
              <w:szCs w:val="32"/>
            </w:rPr>
          </w:rPrChange>
        </w:rPr>
      </w:pPr>
      <w:proofErr w:type="spellStart"/>
      <w:r w:rsidRPr="00C93E5C">
        <w:rPr>
          <w:rFonts w:ascii="Helvetica" w:hAnsi="Helvetica" w:cs="Calibri"/>
          <w:sz w:val="32"/>
          <w:szCs w:val="32"/>
          <w:rPrChange w:id="390"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391" w:author="Ryan" w:date="2017-04-30T19:28:00Z">
            <w:rPr>
              <w:rFonts w:ascii="Calibri" w:hAnsi="Calibri" w:cs="Calibri"/>
              <w:sz w:val="32"/>
              <w:szCs w:val="32"/>
            </w:rPr>
          </w:rPrChange>
        </w:rPr>
        <w:t xml:space="preserve"> to sink her still deeper in </w:t>
      </w:r>
      <w:r w:rsidR="00472BE7" w:rsidRPr="00C93E5C">
        <w:rPr>
          <w:rFonts w:ascii="Helvetica" w:hAnsi="Helvetica" w:cs="Calibri"/>
          <w:sz w:val="32"/>
          <w:szCs w:val="32"/>
          <w:rPrChange w:id="392" w:author="Ryan" w:date="2017-04-30T19:28:00Z">
            <w:rPr>
              <w:rFonts w:ascii="Calibri" w:hAnsi="Calibri" w:cs="Calibri"/>
              <w:sz w:val="32"/>
              <w:szCs w:val="32"/>
            </w:rPr>
          </w:rPrChange>
        </w:rPr>
        <w:t xml:space="preserve">dejection. Her </w:t>
      </w:r>
    </w:p>
    <w:p w14:paraId="1BF49AEE" w14:textId="77777777" w:rsidR="00F32456" w:rsidRPr="00C93E5C" w:rsidRDefault="00472BE7" w:rsidP="00472BE7">
      <w:pPr>
        <w:spacing w:after="0"/>
        <w:rPr>
          <w:rFonts w:ascii="Helvetica" w:hAnsi="Helvetica" w:cs="Calibri"/>
          <w:sz w:val="32"/>
          <w:szCs w:val="32"/>
          <w:rPrChange w:id="393" w:author="Ryan" w:date="2017-04-30T19:28:00Z">
            <w:rPr>
              <w:rFonts w:ascii="Calibri" w:hAnsi="Calibri" w:cs="Calibri"/>
              <w:sz w:val="32"/>
              <w:szCs w:val="32"/>
            </w:rPr>
          </w:rPrChange>
        </w:rPr>
      </w:pPr>
      <w:r w:rsidRPr="00C93E5C">
        <w:rPr>
          <w:rFonts w:ascii="Helvetica" w:hAnsi="Helvetica" w:cs="Calibri"/>
          <w:sz w:val="32"/>
          <w:szCs w:val="32"/>
          <w:rPrChange w:id="394" w:author="Ryan" w:date="2017-04-30T19:28:00Z">
            <w:rPr>
              <w:rFonts w:ascii="Calibri" w:hAnsi="Calibri" w:cs="Calibri"/>
              <w:sz w:val="32"/>
              <w:szCs w:val="32"/>
            </w:rPr>
          </w:rPrChange>
        </w:rPr>
        <w:t>health became impaired,</w:t>
      </w:r>
      <w:r w:rsidR="00F32456" w:rsidRPr="00C93E5C">
        <w:rPr>
          <w:rFonts w:ascii="Helvetica" w:hAnsi="Helvetica" w:cs="Calibri"/>
          <w:sz w:val="32"/>
          <w:szCs w:val="32"/>
          <w:rPrChange w:id="395" w:author="Ryan" w:date="2017-04-30T19:28:00Z">
            <w:rPr>
              <w:rFonts w:ascii="Calibri" w:hAnsi="Calibri" w:cs="Calibri"/>
              <w:sz w:val="32"/>
              <w:szCs w:val="32"/>
            </w:rPr>
          </w:rPrChange>
        </w:rPr>
        <w:t xml:space="preserve"> </w:t>
      </w:r>
      <w:r w:rsidRPr="00C93E5C">
        <w:rPr>
          <w:rFonts w:ascii="Helvetica" w:hAnsi="Helvetica" w:cs="Calibri"/>
          <w:sz w:val="32"/>
          <w:szCs w:val="32"/>
          <w:rPrChange w:id="396" w:author="Ryan" w:date="2017-04-30T19:28:00Z">
            <w:rPr>
              <w:rFonts w:ascii="Calibri" w:hAnsi="Calibri" w:cs="Calibri"/>
              <w:sz w:val="32"/>
              <w:szCs w:val="32"/>
            </w:rPr>
          </w:rPrChange>
        </w:rPr>
        <w:t xml:space="preserve">and her friends, after </w:t>
      </w:r>
    </w:p>
    <w:p w14:paraId="11E86A64" w14:textId="77777777" w:rsidR="00F32456" w:rsidRPr="00C93E5C" w:rsidRDefault="00472BE7" w:rsidP="00472BE7">
      <w:pPr>
        <w:spacing w:after="0"/>
        <w:rPr>
          <w:rFonts w:ascii="Helvetica" w:hAnsi="Helvetica" w:cs="Calibri"/>
          <w:sz w:val="32"/>
          <w:szCs w:val="32"/>
          <w:rPrChange w:id="397" w:author="Ryan" w:date="2017-04-30T19:28:00Z">
            <w:rPr>
              <w:rFonts w:ascii="Calibri" w:hAnsi="Calibri" w:cs="Calibri"/>
              <w:sz w:val="32"/>
              <w:szCs w:val="32"/>
            </w:rPr>
          </w:rPrChange>
        </w:rPr>
      </w:pPr>
      <w:r w:rsidRPr="00C93E5C">
        <w:rPr>
          <w:rFonts w:ascii="Helvetica" w:hAnsi="Helvetica" w:cs="Calibri"/>
          <w:sz w:val="32"/>
          <w:szCs w:val="32"/>
          <w:rPrChange w:id="398" w:author="Ryan" w:date="2017-04-30T19:28:00Z">
            <w:rPr>
              <w:rFonts w:ascii="Calibri" w:hAnsi="Calibri" w:cs="Calibri"/>
              <w:sz w:val="32"/>
              <w:szCs w:val="32"/>
            </w:rPr>
          </w:rPrChange>
        </w:rPr>
        <w:t>vainly attempting to</w:t>
      </w:r>
      <w:r w:rsidR="00F32456" w:rsidRPr="00C93E5C">
        <w:rPr>
          <w:rFonts w:ascii="Helvetica" w:hAnsi="Helvetica" w:cs="Calibri"/>
          <w:sz w:val="32"/>
          <w:szCs w:val="32"/>
          <w:rPrChange w:id="399" w:author="Ryan" w:date="2017-04-30T19:28:00Z">
            <w:rPr>
              <w:rFonts w:ascii="Calibri" w:hAnsi="Calibri" w:cs="Calibri"/>
              <w:sz w:val="32"/>
              <w:szCs w:val="32"/>
            </w:rPr>
          </w:rPrChange>
        </w:rPr>
        <w:t xml:space="preserve"> </w:t>
      </w:r>
      <w:r w:rsidRPr="00C93E5C">
        <w:rPr>
          <w:rFonts w:ascii="Helvetica" w:hAnsi="Helvetica" w:cs="Calibri"/>
          <w:sz w:val="32"/>
          <w:szCs w:val="32"/>
          <w:rPrChange w:id="400" w:author="Ryan" w:date="2017-04-30T19:28:00Z">
            <w:rPr>
              <w:rFonts w:ascii="Calibri" w:hAnsi="Calibri" w:cs="Calibri"/>
              <w:sz w:val="32"/>
              <w:szCs w:val="32"/>
            </w:rPr>
          </w:rPrChange>
        </w:rPr>
        <w:t>arous</w:t>
      </w:r>
      <w:r w:rsidR="00F32456" w:rsidRPr="00C93E5C">
        <w:rPr>
          <w:rFonts w:ascii="Helvetica" w:hAnsi="Helvetica" w:cs="Calibri"/>
          <w:sz w:val="32"/>
          <w:szCs w:val="32"/>
          <w:rPrChange w:id="401" w:author="Ryan" w:date="2017-04-30T19:28:00Z">
            <w:rPr>
              <w:rFonts w:ascii="Calibri" w:hAnsi="Calibri" w:cs="Calibri"/>
              <w:sz w:val="32"/>
              <w:szCs w:val="32"/>
            </w:rPr>
          </w:rPrChange>
        </w:rPr>
        <w:t>e</w:t>
      </w:r>
      <w:r w:rsidRPr="00C93E5C">
        <w:rPr>
          <w:rFonts w:ascii="Helvetica" w:hAnsi="Helvetica" w:cs="Calibri"/>
          <w:sz w:val="32"/>
          <w:szCs w:val="32"/>
          <w:rPrChange w:id="402" w:author="Ryan" w:date="2017-04-30T19:28:00Z">
            <w:rPr>
              <w:rFonts w:ascii="Calibri" w:hAnsi="Calibri" w:cs="Calibri"/>
              <w:sz w:val="32"/>
              <w:szCs w:val="32"/>
            </w:rPr>
          </w:rPrChange>
        </w:rPr>
        <w:t xml:space="preserve"> her attention to </w:t>
      </w:r>
      <w:proofErr w:type="spellStart"/>
      <w:r w:rsidRPr="00C93E5C">
        <w:rPr>
          <w:rFonts w:ascii="Helvetica" w:hAnsi="Helvetica" w:cs="Calibri"/>
          <w:sz w:val="32"/>
          <w:szCs w:val="32"/>
          <w:rPrChange w:id="403" w:author="Ryan" w:date="2017-04-30T19:28:00Z">
            <w:rPr>
              <w:rFonts w:ascii="Calibri" w:hAnsi="Calibri" w:cs="Calibri"/>
              <w:sz w:val="32"/>
              <w:szCs w:val="32"/>
            </w:rPr>
          </w:rPrChange>
        </w:rPr>
        <w:t>visi</w:t>
      </w:r>
      <w:proofErr w:type="spellEnd"/>
      <w:r w:rsidR="00F32456" w:rsidRPr="00C93E5C">
        <w:rPr>
          <w:rFonts w:ascii="Helvetica" w:hAnsi="Helvetica" w:cs="Calibri"/>
          <w:sz w:val="32"/>
          <w:szCs w:val="32"/>
          <w:rPrChange w:id="404" w:author="Ryan" w:date="2017-04-30T19:28:00Z">
            <w:rPr>
              <w:rFonts w:ascii="Calibri" w:hAnsi="Calibri" w:cs="Calibri"/>
              <w:sz w:val="32"/>
              <w:szCs w:val="32"/>
            </w:rPr>
          </w:rPrChange>
        </w:rPr>
        <w:t>-</w:t>
      </w:r>
    </w:p>
    <w:p w14:paraId="1C462E36" w14:textId="77777777" w:rsidR="00F32456" w:rsidRPr="00C93E5C" w:rsidRDefault="00472BE7" w:rsidP="00472BE7">
      <w:pPr>
        <w:spacing w:after="0"/>
        <w:rPr>
          <w:rFonts w:ascii="Helvetica" w:hAnsi="Helvetica" w:cs="Calibri"/>
          <w:sz w:val="32"/>
          <w:szCs w:val="32"/>
          <w:rPrChange w:id="405" w:author="Ryan" w:date="2017-04-30T19:28:00Z">
            <w:rPr>
              <w:rFonts w:ascii="Calibri" w:hAnsi="Calibri" w:cs="Calibri"/>
              <w:sz w:val="32"/>
              <w:szCs w:val="32"/>
            </w:rPr>
          </w:rPrChange>
        </w:rPr>
      </w:pPr>
      <w:proofErr w:type="spellStart"/>
      <w:r w:rsidRPr="00C93E5C">
        <w:rPr>
          <w:rFonts w:ascii="Helvetica" w:hAnsi="Helvetica" w:cs="Calibri"/>
          <w:sz w:val="32"/>
          <w:szCs w:val="32"/>
          <w:rPrChange w:id="406" w:author="Ryan" w:date="2017-04-30T19:28:00Z">
            <w:rPr>
              <w:rFonts w:ascii="Calibri" w:hAnsi="Calibri" w:cs="Calibri"/>
              <w:sz w:val="32"/>
              <w:szCs w:val="32"/>
            </w:rPr>
          </w:rPrChange>
        </w:rPr>
        <w:t>ble</w:t>
      </w:r>
      <w:proofErr w:type="spellEnd"/>
      <w:r w:rsidRPr="00C93E5C">
        <w:rPr>
          <w:rFonts w:ascii="Helvetica" w:hAnsi="Helvetica" w:cs="Calibri"/>
          <w:sz w:val="32"/>
          <w:szCs w:val="32"/>
          <w:rPrChange w:id="407" w:author="Ryan" w:date="2017-04-30T19:28:00Z">
            <w:rPr>
              <w:rFonts w:ascii="Calibri" w:hAnsi="Calibri" w:cs="Calibri"/>
              <w:sz w:val="32"/>
              <w:szCs w:val="32"/>
            </w:rPr>
          </w:rPrChange>
        </w:rPr>
        <w:t xml:space="preserve"> and cheerful</w:t>
      </w:r>
      <w:r w:rsidR="00F32456" w:rsidRPr="00C93E5C">
        <w:rPr>
          <w:rFonts w:ascii="Helvetica" w:hAnsi="Helvetica" w:cs="Calibri"/>
          <w:sz w:val="32"/>
          <w:szCs w:val="32"/>
          <w:rPrChange w:id="408" w:author="Ryan" w:date="2017-04-30T19:28:00Z">
            <w:rPr>
              <w:rFonts w:ascii="Calibri" w:hAnsi="Calibri" w:cs="Calibri"/>
              <w:sz w:val="32"/>
              <w:szCs w:val="32"/>
            </w:rPr>
          </w:rPrChange>
        </w:rPr>
        <w:t xml:space="preserve"> </w:t>
      </w:r>
      <w:r w:rsidRPr="00C93E5C">
        <w:rPr>
          <w:rFonts w:ascii="Helvetica" w:hAnsi="Helvetica" w:cs="Calibri"/>
          <w:sz w:val="32"/>
          <w:szCs w:val="32"/>
          <w:rPrChange w:id="409" w:author="Ryan" w:date="2017-04-30T19:28:00Z">
            <w:rPr>
              <w:rFonts w:ascii="Calibri" w:hAnsi="Calibri" w:cs="Calibri"/>
              <w:sz w:val="32"/>
              <w:szCs w:val="32"/>
            </w:rPr>
          </w:rPrChange>
        </w:rPr>
        <w:t xml:space="preserve">objects, resolved to send her to </w:t>
      </w:r>
    </w:p>
    <w:p w14:paraId="4B6783B7" w14:textId="77777777" w:rsidR="00F32456" w:rsidRPr="00C93E5C" w:rsidRDefault="00472BE7" w:rsidP="00472BE7">
      <w:pPr>
        <w:spacing w:after="0"/>
        <w:rPr>
          <w:rFonts w:ascii="Helvetica" w:hAnsi="Helvetica" w:cs="Calibri"/>
          <w:sz w:val="32"/>
          <w:szCs w:val="32"/>
          <w:rPrChange w:id="410" w:author="Ryan" w:date="2017-04-30T19:28:00Z">
            <w:rPr>
              <w:rFonts w:ascii="Calibri" w:hAnsi="Calibri" w:cs="Calibri"/>
              <w:sz w:val="32"/>
              <w:szCs w:val="32"/>
            </w:rPr>
          </w:rPrChange>
        </w:rPr>
      </w:pPr>
      <w:r w:rsidRPr="00C93E5C">
        <w:rPr>
          <w:rFonts w:ascii="Helvetica" w:hAnsi="Helvetica" w:cs="Calibri"/>
          <w:sz w:val="32"/>
          <w:szCs w:val="32"/>
          <w:rPrChange w:id="411" w:author="Ryan" w:date="2017-04-30T19:28:00Z">
            <w:rPr>
              <w:rFonts w:ascii="Calibri" w:hAnsi="Calibri" w:cs="Calibri"/>
              <w:sz w:val="32"/>
              <w:szCs w:val="32"/>
            </w:rPr>
          </w:rPrChange>
        </w:rPr>
        <w:t xml:space="preserve">reside awhile at </w:t>
      </w:r>
      <w:r w:rsidR="00F32456" w:rsidRPr="00C93E5C">
        <w:rPr>
          <w:rFonts w:ascii="Helvetica" w:hAnsi="Helvetica" w:cs="Calibri"/>
          <w:sz w:val="32"/>
          <w:szCs w:val="32"/>
          <w:rPrChange w:id="412" w:author="Ryan" w:date="2017-04-30T19:28:00Z">
            <w:rPr>
              <w:rFonts w:ascii="Calibri" w:hAnsi="Calibri" w:cs="Calibri"/>
              <w:sz w:val="32"/>
              <w:szCs w:val="32"/>
            </w:rPr>
          </w:rPrChange>
        </w:rPr>
        <w:t>the city of New-York, with her</w:t>
      </w:r>
      <w:r w:rsidRPr="00C93E5C">
        <w:rPr>
          <w:rFonts w:ascii="Helvetica" w:hAnsi="Helvetica" w:cs="Calibri"/>
          <w:sz w:val="32"/>
          <w:szCs w:val="32"/>
          <w:rPrChange w:id="413" w:author="Ryan" w:date="2017-04-30T19:28:00Z">
            <w:rPr>
              <w:rFonts w:ascii="Calibri" w:hAnsi="Calibri" w:cs="Calibri"/>
              <w:sz w:val="32"/>
              <w:szCs w:val="32"/>
            </w:rPr>
          </w:rPrChange>
        </w:rPr>
        <w:t xml:space="preserve"> </w:t>
      </w:r>
    </w:p>
    <w:p w14:paraId="5D34E2DD" w14:textId="77777777" w:rsidR="00F32456" w:rsidRPr="00C93E5C" w:rsidRDefault="00F32456" w:rsidP="00472BE7">
      <w:pPr>
        <w:spacing w:after="0"/>
        <w:rPr>
          <w:rFonts w:ascii="Helvetica" w:hAnsi="Helvetica" w:cs="Calibri"/>
          <w:sz w:val="32"/>
          <w:szCs w:val="32"/>
          <w:rPrChange w:id="414" w:author="Ryan" w:date="2017-04-30T19:28:00Z">
            <w:rPr>
              <w:rFonts w:ascii="Calibri" w:hAnsi="Calibri" w:cs="Calibri"/>
              <w:sz w:val="32"/>
              <w:szCs w:val="32"/>
            </w:rPr>
          </w:rPrChange>
        </w:rPr>
      </w:pPr>
      <w:r w:rsidRPr="00C93E5C">
        <w:rPr>
          <w:rFonts w:ascii="Helvetica" w:hAnsi="Helvetica" w:cs="Calibri"/>
          <w:sz w:val="32"/>
          <w:szCs w:val="32"/>
          <w:rPrChange w:id="415" w:author="Ryan" w:date="2017-04-30T19:28:00Z">
            <w:rPr>
              <w:rFonts w:ascii="Calibri" w:hAnsi="Calibri" w:cs="Calibri"/>
              <w:sz w:val="32"/>
              <w:szCs w:val="32"/>
            </w:rPr>
          </w:rPrChange>
        </w:rPr>
        <w:t>father's bro</w:t>
      </w:r>
      <w:r w:rsidR="00472BE7" w:rsidRPr="00C93E5C">
        <w:rPr>
          <w:rFonts w:ascii="Helvetica" w:hAnsi="Helvetica" w:cs="Calibri"/>
          <w:sz w:val="32"/>
          <w:szCs w:val="32"/>
          <w:rPrChange w:id="416" w:author="Ryan" w:date="2017-04-30T19:28:00Z">
            <w:rPr>
              <w:rFonts w:ascii="Calibri" w:hAnsi="Calibri" w:cs="Calibri"/>
              <w:sz w:val="32"/>
              <w:szCs w:val="32"/>
            </w:rPr>
          </w:rPrChange>
        </w:rPr>
        <w:t xml:space="preserve">ther, hoping that change of situation </w:t>
      </w:r>
    </w:p>
    <w:p w14:paraId="50F01AE4" w14:textId="77777777" w:rsidR="00472BE7" w:rsidRPr="00C93E5C" w:rsidRDefault="00472BE7" w:rsidP="00472BE7">
      <w:pPr>
        <w:spacing w:after="0"/>
        <w:rPr>
          <w:rFonts w:ascii="Helvetica" w:hAnsi="Helvetica" w:cs="Calibri"/>
          <w:sz w:val="32"/>
          <w:szCs w:val="32"/>
          <w:rPrChange w:id="417" w:author="Ryan" w:date="2017-04-30T19:28:00Z">
            <w:rPr>
              <w:rFonts w:ascii="Calibri" w:hAnsi="Calibri" w:cs="Calibri"/>
              <w:sz w:val="32"/>
              <w:szCs w:val="32"/>
            </w:rPr>
          </w:rPrChange>
        </w:rPr>
      </w:pPr>
      <w:r w:rsidRPr="00C93E5C">
        <w:rPr>
          <w:rFonts w:ascii="Helvetica" w:hAnsi="Helvetica" w:cs="Calibri"/>
          <w:sz w:val="32"/>
          <w:szCs w:val="32"/>
          <w:rPrChange w:id="418" w:author="Ryan" w:date="2017-04-30T19:28:00Z">
            <w:rPr>
              <w:rFonts w:ascii="Calibri" w:hAnsi="Calibri" w:cs="Calibri"/>
              <w:sz w:val="32"/>
              <w:szCs w:val="32"/>
            </w:rPr>
          </w:rPrChange>
        </w:rPr>
        <w:lastRenderedPageBreak/>
        <w:t>might</w:t>
      </w:r>
      <w:r w:rsidR="00F32456" w:rsidRPr="00C93E5C">
        <w:rPr>
          <w:rFonts w:ascii="Helvetica" w:hAnsi="Helvetica" w:cs="Calibri"/>
          <w:sz w:val="32"/>
          <w:szCs w:val="32"/>
          <w:rPrChange w:id="419" w:author="Ryan" w:date="2017-04-30T19:28:00Z">
            <w:rPr>
              <w:rFonts w:ascii="Calibri" w:hAnsi="Calibri" w:cs="Calibri"/>
              <w:sz w:val="32"/>
              <w:szCs w:val="32"/>
            </w:rPr>
          </w:rPrChange>
        </w:rPr>
        <w:t xml:space="preserve"> </w:t>
      </w:r>
      <w:r w:rsidRPr="00C93E5C">
        <w:rPr>
          <w:rFonts w:ascii="Helvetica" w:hAnsi="Helvetica" w:cs="Calibri"/>
          <w:sz w:val="32"/>
          <w:szCs w:val="32"/>
          <w:rPrChange w:id="420" w:author="Ryan" w:date="2017-04-30T19:28:00Z">
            <w:rPr>
              <w:rFonts w:ascii="Calibri" w:hAnsi="Calibri" w:cs="Calibri"/>
              <w:sz w:val="32"/>
              <w:szCs w:val="32"/>
            </w:rPr>
          </w:rPrChange>
        </w:rPr>
        <w:t>produce a change of ideas, and she again</w:t>
      </w:r>
    </w:p>
    <w:p w14:paraId="2644782B" w14:textId="77777777" w:rsidR="00F32456" w:rsidRPr="00C93E5C" w:rsidRDefault="00472BE7" w:rsidP="00472BE7">
      <w:pPr>
        <w:spacing w:after="0"/>
        <w:rPr>
          <w:rFonts w:ascii="Helvetica" w:hAnsi="Helvetica" w:cs="Calibri"/>
          <w:sz w:val="32"/>
          <w:szCs w:val="32"/>
          <w:rPrChange w:id="421" w:author="Ryan" w:date="2017-04-30T19:28:00Z">
            <w:rPr>
              <w:rFonts w:ascii="Calibri" w:hAnsi="Calibri" w:cs="Calibri"/>
              <w:sz w:val="32"/>
              <w:szCs w:val="32"/>
            </w:rPr>
          </w:rPrChange>
        </w:rPr>
      </w:pPr>
      <w:r w:rsidRPr="00C93E5C">
        <w:rPr>
          <w:rFonts w:ascii="Helvetica" w:hAnsi="Helvetica" w:cs="Calibri"/>
          <w:sz w:val="32"/>
          <w:szCs w:val="32"/>
          <w:rPrChange w:id="422" w:author="Ryan" w:date="2017-04-30T19:28:00Z">
            <w:rPr>
              <w:rFonts w:ascii="Calibri" w:hAnsi="Calibri" w:cs="Calibri"/>
              <w:sz w:val="32"/>
              <w:szCs w:val="32"/>
            </w:rPr>
          </w:rPrChange>
        </w:rPr>
        <w:t>be induced t</w:t>
      </w:r>
      <w:r w:rsidR="00F32456" w:rsidRPr="00C93E5C">
        <w:rPr>
          <w:rFonts w:ascii="Helvetica" w:hAnsi="Helvetica" w:cs="Calibri"/>
          <w:sz w:val="32"/>
          <w:szCs w:val="32"/>
          <w:rPrChange w:id="423" w:author="Ryan" w:date="2017-04-30T19:28:00Z">
            <w:rPr>
              <w:rFonts w:ascii="Calibri" w:hAnsi="Calibri" w:cs="Calibri"/>
              <w:sz w:val="32"/>
              <w:szCs w:val="32"/>
            </w:rPr>
          </w:rPrChange>
        </w:rPr>
        <w:t xml:space="preserve">o realize the blessings of society. </w:t>
      </w:r>
      <w:r w:rsidRPr="00C93E5C">
        <w:rPr>
          <w:rFonts w:ascii="Helvetica" w:hAnsi="Helvetica" w:cs="Calibri"/>
          <w:sz w:val="32"/>
          <w:szCs w:val="32"/>
          <w:rPrChange w:id="424" w:author="Ryan" w:date="2017-04-30T19:28:00Z">
            <w:rPr>
              <w:rFonts w:ascii="Calibri" w:hAnsi="Calibri" w:cs="Calibri"/>
              <w:sz w:val="32"/>
              <w:szCs w:val="32"/>
            </w:rPr>
          </w:rPrChange>
        </w:rPr>
        <w:t xml:space="preserve">To </w:t>
      </w:r>
    </w:p>
    <w:p w14:paraId="2BC2CD35" w14:textId="77777777" w:rsidR="00F32456" w:rsidRPr="00C93E5C" w:rsidRDefault="00472BE7" w:rsidP="00472BE7">
      <w:pPr>
        <w:spacing w:after="0"/>
        <w:rPr>
          <w:rFonts w:ascii="Helvetica" w:hAnsi="Helvetica" w:cs="Calibri"/>
          <w:sz w:val="32"/>
          <w:szCs w:val="32"/>
          <w:rPrChange w:id="425" w:author="Ryan" w:date="2017-04-30T19:28:00Z">
            <w:rPr>
              <w:rFonts w:ascii="Calibri" w:hAnsi="Calibri" w:cs="Calibri"/>
              <w:sz w:val="32"/>
              <w:szCs w:val="32"/>
            </w:rPr>
          </w:rPrChange>
        </w:rPr>
      </w:pPr>
      <w:r w:rsidRPr="00C93E5C">
        <w:rPr>
          <w:rFonts w:ascii="Helvetica" w:hAnsi="Helvetica" w:cs="Calibri"/>
          <w:sz w:val="32"/>
          <w:szCs w:val="32"/>
          <w:rPrChange w:id="426" w:author="Ryan" w:date="2017-04-30T19:28:00Z">
            <w:rPr>
              <w:rFonts w:ascii="Calibri" w:hAnsi="Calibri" w:cs="Calibri"/>
              <w:sz w:val="32"/>
              <w:szCs w:val="32"/>
            </w:rPr>
          </w:rPrChange>
        </w:rPr>
        <w:t>this arrangement she consented,</w:t>
      </w:r>
      <w:r w:rsidR="00F32456" w:rsidRPr="00C93E5C">
        <w:rPr>
          <w:rFonts w:ascii="Helvetica" w:hAnsi="Helvetica" w:cs="Calibri"/>
          <w:sz w:val="32"/>
          <w:szCs w:val="32"/>
          <w:rPrChange w:id="427" w:author="Ryan" w:date="2017-04-30T19:28:00Z">
            <w:rPr>
              <w:rFonts w:ascii="Calibri" w:hAnsi="Calibri" w:cs="Calibri"/>
              <w:sz w:val="32"/>
              <w:szCs w:val="32"/>
            </w:rPr>
          </w:rPrChange>
        </w:rPr>
        <w:t xml:space="preserve"> </w:t>
      </w:r>
      <w:r w:rsidRPr="00C93E5C">
        <w:rPr>
          <w:rFonts w:ascii="Helvetica" w:hAnsi="Helvetica" w:cs="Calibri"/>
          <w:sz w:val="32"/>
          <w:szCs w:val="32"/>
          <w:rPrChange w:id="428" w:author="Ryan" w:date="2017-04-30T19:28:00Z">
            <w:rPr>
              <w:rFonts w:ascii="Calibri" w:hAnsi="Calibri" w:cs="Calibri"/>
              <w:sz w:val="32"/>
              <w:szCs w:val="32"/>
            </w:rPr>
          </w:rPrChange>
        </w:rPr>
        <w:t xml:space="preserve">more out of </w:t>
      </w:r>
    </w:p>
    <w:p w14:paraId="6B473DF2" w14:textId="77777777" w:rsidR="00F32456" w:rsidRPr="00C93E5C" w:rsidRDefault="00F32456" w:rsidP="00472BE7">
      <w:pPr>
        <w:spacing w:after="0"/>
        <w:rPr>
          <w:rFonts w:ascii="Helvetica" w:hAnsi="Helvetica" w:cs="Calibri"/>
          <w:sz w:val="32"/>
          <w:szCs w:val="32"/>
          <w:rPrChange w:id="429" w:author="Ryan" w:date="2017-04-30T19:28:00Z">
            <w:rPr>
              <w:rFonts w:ascii="Calibri" w:hAnsi="Calibri" w:cs="Calibri"/>
              <w:sz w:val="32"/>
              <w:szCs w:val="32"/>
            </w:rPr>
          </w:rPrChange>
        </w:rPr>
      </w:pPr>
      <w:r w:rsidRPr="00C93E5C">
        <w:rPr>
          <w:rFonts w:ascii="Helvetica" w:hAnsi="Helvetica" w:cs="Calibri"/>
          <w:sz w:val="32"/>
          <w:szCs w:val="32"/>
          <w:rPrChange w:id="430" w:author="Ryan" w:date="2017-04-30T19:28:00Z">
            <w:rPr>
              <w:rFonts w:ascii="Calibri" w:hAnsi="Calibri" w:cs="Calibri"/>
              <w:sz w:val="32"/>
              <w:szCs w:val="32"/>
            </w:rPr>
          </w:rPrChange>
        </w:rPr>
        <w:t>complaisance to the solicita</w:t>
      </w:r>
      <w:r w:rsidR="00472BE7" w:rsidRPr="00C93E5C">
        <w:rPr>
          <w:rFonts w:ascii="Helvetica" w:hAnsi="Helvetica" w:cs="Calibri"/>
          <w:sz w:val="32"/>
          <w:szCs w:val="32"/>
          <w:rPrChange w:id="431" w:author="Ryan" w:date="2017-04-30T19:28:00Z">
            <w:rPr>
              <w:rFonts w:ascii="Calibri" w:hAnsi="Calibri" w:cs="Calibri"/>
              <w:sz w:val="32"/>
              <w:szCs w:val="32"/>
            </w:rPr>
          </w:rPrChange>
        </w:rPr>
        <w:t xml:space="preserve">tions of her friends, </w:t>
      </w:r>
    </w:p>
    <w:p w14:paraId="272068FF" w14:textId="77777777" w:rsidR="00472BE7" w:rsidRPr="00C93E5C" w:rsidRDefault="00472BE7" w:rsidP="00472BE7">
      <w:pPr>
        <w:spacing w:after="0"/>
        <w:rPr>
          <w:rFonts w:ascii="Helvetica" w:hAnsi="Helvetica" w:cs="Calibri"/>
          <w:sz w:val="32"/>
          <w:szCs w:val="32"/>
          <w:rPrChange w:id="432" w:author="Ryan" w:date="2017-04-30T19:28:00Z">
            <w:rPr>
              <w:rFonts w:ascii="Calibri" w:hAnsi="Calibri" w:cs="Calibri"/>
              <w:sz w:val="32"/>
              <w:szCs w:val="32"/>
            </w:rPr>
          </w:rPrChange>
        </w:rPr>
      </w:pPr>
      <w:r w:rsidRPr="00C93E5C">
        <w:rPr>
          <w:rFonts w:ascii="Helvetica" w:hAnsi="Helvetica" w:cs="Calibri"/>
          <w:sz w:val="32"/>
          <w:szCs w:val="32"/>
          <w:rPrChange w:id="433" w:author="Ryan" w:date="2017-04-30T19:28:00Z">
            <w:rPr>
              <w:rFonts w:ascii="Calibri" w:hAnsi="Calibri" w:cs="Calibri"/>
              <w:sz w:val="32"/>
              <w:szCs w:val="32"/>
            </w:rPr>
          </w:rPrChange>
        </w:rPr>
        <w:t>than from her own</w:t>
      </w:r>
      <w:r w:rsidR="00F32456" w:rsidRPr="00C93E5C">
        <w:rPr>
          <w:rFonts w:ascii="Helvetica" w:hAnsi="Helvetica" w:cs="Calibri"/>
          <w:sz w:val="32"/>
          <w:szCs w:val="32"/>
          <w:rPrChange w:id="434" w:author="Ryan" w:date="2017-04-30T19:28:00Z">
            <w:rPr>
              <w:rFonts w:ascii="Calibri" w:hAnsi="Calibri" w:cs="Calibri"/>
              <w:sz w:val="32"/>
              <w:szCs w:val="32"/>
            </w:rPr>
          </w:rPrChange>
        </w:rPr>
        <w:t xml:space="preserve"> </w:t>
      </w:r>
      <w:r w:rsidRPr="00C93E5C">
        <w:rPr>
          <w:rFonts w:ascii="Helvetica" w:hAnsi="Helvetica" w:cs="Calibri"/>
          <w:sz w:val="32"/>
          <w:szCs w:val="32"/>
          <w:rPrChange w:id="435" w:author="Ryan" w:date="2017-04-30T19:28:00Z">
            <w:rPr>
              <w:rFonts w:ascii="Calibri" w:hAnsi="Calibri" w:cs="Calibri"/>
              <w:sz w:val="32"/>
              <w:szCs w:val="32"/>
            </w:rPr>
          </w:rPrChange>
        </w:rPr>
        <w:t>choice.</w:t>
      </w:r>
    </w:p>
    <w:p w14:paraId="2168D0AF" w14:textId="77777777" w:rsidR="00F32456" w:rsidRPr="00C93E5C" w:rsidRDefault="00472BE7" w:rsidP="00B73983">
      <w:pPr>
        <w:spacing w:after="0"/>
        <w:ind w:firstLine="800"/>
        <w:rPr>
          <w:rFonts w:ascii="Helvetica" w:hAnsi="Helvetica" w:cs="Calibri"/>
          <w:sz w:val="32"/>
          <w:szCs w:val="32"/>
          <w:rPrChange w:id="436" w:author="Ryan" w:date="2017-04-30T19:28:00Z">
            <w:rPr>
              <w:rFonts w:ascii="Calibri" w:hAnsi="Calibri" w:cs="Calibri"/>
              <w:sz w:val="32"/>
              <w:szCs w:val="32"/>
            </w:rPr>
          </w:rPrChange>
        </w:rPr>
      </w:pPr>
      <w:r w:rsidRPr="00C93E5C">
        <w:rPr>
          <w:rFonts w:ascii="Helvetica" w:hAnsi="Helvetica" w:cs="Calibri"/>
          <w:sz w:val="32"/>
          <w:szCs w:val="32"/>
          <w:rPrChange w:id="437" w:author="Ryan" w:date="2017-04-30T19:28:00Z">
            <w:rPr>
              <w:rFonts w:ascii="Calibri" w:hAnsi="Calibri" w:cs="Calibri"/>
              <w:sz w:val="32"/>
              <w:szCs w:val="32"/>
            </w:rPr>
          </w:rPrChange>
        </w:rPr>
        <w:t xml:space="preserve">At New-York, objects widely different from </w:t>
      </w:r>
    </w:p>
    <w:p w14:paraId="4D1A9F71" w14:textId="77777777" w:rsidR="005C2BAD" w:rsidRPr="00C93E5C" w:rsidRDefault="00472BE7" w:rsidP="00472BE7">
      <w:pPr>
        <w:spacing w:after="0"/>
        <w:rPr>
          <w:rFonts w:ascii="Helvetica" w:hAnsi="Helvetica" w:cs="Calibri"/>
          <w:sz w:val="32"/>
          <w:szCs w:val="32"/>
          <w:rPrChange w:id="438" w:author="Ryan" w:date="2017-04-30T19:28:00Z">
            <w:rPr>
              <w:rFonts w:ascii="Calibri" w:hAnsi="Calibri" w:cs="Calibri"/>
              <w:sz w:val="32"/>
              <w:szCs w:val="32"/>
            </w:rPr>
          </w:rPrChange>
        </w:rPr>
      </w:pPr>
      <w:r w:rsidRPr="00C93E5C">
        <w:rPr>
          <w:rFonts w:ascii="Helvetica" w:hAnsi="Helvetica" w:cs="Calibri"/>
          <w:sz w:val="32"/>
          <w:szCs w:val="32"/>
          <w:rPrChange w:id="439" w:author="Ryan" w:date="2017-04-30T19:28:00Z">
            <w:rPr>
              <w:rFonts w:ascii="Calibri" w:hAnsi="Calibri" w:cs="Calibri"/>
              <w:sz w:val="32"/>
              <w:szCs w:val="32"/>
            </w:rPr>
          </w:rPrChange>
        </w:rPr>
        <w:t>any which Eliza had</w:t>
      </w:r>
      <w:r w:rsidR="005C2BAD" w:rsidRPr="00C93E5C">
        <w:rPr>
          <w:rFonts w:ascii="Helvetica" w:hAnsi="Helvetica" w:cs="Calibri"/>
          <w:sz w:val="32"/>
          <w:szCs w:val="32"/>
          <w:rPrChange w:id="440" w:author="Ryan" w:date="2017-04-30T19:28:00Z">
            <w:rPr>
              <w:rFonts w:ascii="Calibri" w:hAnsi="Calibri" w:cs="Calibri"/>
              <w:sz w:val="32"/>
              <w:szCs w:val="32"/>
            </w:rPr>
          </w:rPrChange>
        </w:rPr>
        <w:t xml:space="preserve"> before experien</w:t>
      </w:r>
      <w:r w:rsidRPr="00C93E5C">
        <w:rPr>
          <w:rFonts w:ascii="Helvetica" w:hAnsi="Helvetica" w:cs="Calibri"/>
          <w:sz w:val="32"/>
          <w:szCs w:val="32"/>
          <w:rPrChange w:id="441" w:author="Ryan" w:date="2017-04-30T19:28:00Z">
            <w:rPr>
              <w:rFonts w:ascii="Calibri" w:hAnsi="Calibri" w:cs="Calibri"/>
              <w:sz w:val="32"/>
              <w:szCs w:val="32"/>
            </w:rPr>
          </w:rPrChange>
        </w:rPr>
        <w:t>ced</w:t>
      </w:r>
      <w:r w:rsidR="005C2BAD" w:rsidRPr="00C93E5C">
        <w:rPr>
          <w:rFonts w:ascii="Helvetica" w:hAnsi="Helvetica" w:cs="Calibri"/>
          <w:sz w:val="32"/>
          <w:szCs w:val="32"/>
          <w:rPrChange w:id="442" w:author="Ryan" w:date="2017-04-30T19:28:00Z">
            <w:rPr>
              <w:rFonts w:ascii="Calibri" w:hAnsi="Calibri" w:cs="Calibri"/>
              <w:sz w:val="32"/>
              <w:szCs w:val="32"/>
            </w:rPr>
          </w:rPrChange>
        </w:rPr>
        <w:t>,</w:t>
      </w:r>
      <w:r w:rsidRPr="00C93E5C">
        <w:rPr>
          <w:rFonts w:ascii="Helvetica" w:hAnsi="Helvetica" w:cs="Calibri"/>
          <w:sz w:val="32"/>
          <w:szCs w:val="32"/>
          <w:rPrChange w:id="443" w:author="Ryan" w:date="2017-04-30T19:28:00Z">
            <w:rPr>
              <w:rFonts w:ascii="Calibri" w:hAnsi="Calibri" w:cs="Calibri"/>
              <w:sz w:val="32"/>
              <w:szCs w:val="32"/>
            </w:rPr>
          </w:rPrChange>
        </w:rPr>
        <w:t xml:space="preserve"> present</w:t>
      </w:r>
      <w:r w:rsidR="005C2BAD" w:rsidRPr="00C93E5C">
        <w:rPr>
          <w:rFonts w:ascii="Helvetica" w:hAnsi="Helvetica" w:cs="Calibri"/>
          <w:sz w:val="32"/>
          <w:szCs w:val="32"/>
          <w:rPrChange w:id="444" w:author="Ryan" w:date="2017-04-30T19:28:00Z">
            <w:rPr>
              <w:rFonts w:ascii="Calibri" w:hAnsi="Calibri" w:cs="Calibri"/>
              <w:sz w:val="32"/>
              <w:szCs w:val="32"/>
            </w:rPr>
          </w:rPrChange>
        </w:rPr>
        <w:t>-</w:t>
      </w:r>
    </w:p>
    <w:p w14:paraId="11639209" w14:textId="77777777" w:rsidR="005C2BAD" w:rsidRPr="00C93E5C" w:rsidRDefault="005C2BAD" w:rsidP="00472BE7">
      <w:pPr>
        <w:spacing w:after="0"/>
        <w:rPr>
          <w:rFonts w:ascii="Helvetica" w:hAnsi="Helvetica" w:cs="Calibri"/>
          <w:sz w:val="32"/>
          <w:szCs w:val="32"/>
          <w:rPrChange w:id="445" w:author="Ryan" w:date="2017-04-30T19:28:00Z">
            <w:rPr>
              <w:rFonts w:ascii="Calibri" w:hAnsi="Calibri" w:cs="Calibri"/>
              <w:sz w:val="32"/>
              <w:szCs w:val="32"/>
            </w:rPr>
          </w:rPrChange>
        </w:rPr>
      </w:pPr>
      <w:proofErr w:type="spellStart"/>
      <w:r w:rsidRPr="00C93E5C">
        <w:rPr>
          <w:rFonts w:ascii="Helvetica" w:hAnsi="Helvetica" w:cs="Calibri"/>
          <w:sz w:val="32"/>
          <w:szCs w:val="32"/>
          <w:rPrChange w:id="446"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447" w:author="Ryan" w:date="2017-04-30T19:28:00Z">
            <w:rPr>
              <w:rFonts w:ascii="Calibri" w:hAnsi="Calibri" w:cs="Calibri"/>
              <w:sz w:val="32"/>
              <w:szCs w:val="32"/>
            </w:rPr>
          </w:rPrChange>
        </w:rPr>
        <w:t xml:space="preserve"> themselves, which, in some </w:t>
      </w:r>
      <w:r w:rsidR="00472BE7" w:rsidRPr="00C93E5C">
        <w:rPr>
          <w:rFonts w:ascii="Helvetica" w:hAnsi="Helvetica" w:cs="Calibri"/>
          <w:sz w:val="32"/>
          <w:szCs w:val="32"/>
          <w:rPrChange w:id="448" w:author="Ryan" w:date="2017-04-30T19:28:00Z">
            <w:rPr>
              <w:rFonts w:ascii="Calibri" w:hAnsi="Calibri" w:cs="Calibri"/>
              <w:sz w:val="32"/>
              <w:szCs w:val="32"/>
            </w:rPr>
          </w:rPrChange>
        </w:rPr>
        <w:t>measure, a</w:t>
      </w:r>
      <w:r w:rsidRPr="00C93E5C">
        <w:rPr>
          <w:rFonts w:ascii="Helvetica" w:hAnsi="Helvetica" w:cs="Calibri"/>
          <w:sz w:val="32"/>
          <w:szCs w:val="32"/>
          <w:rPrChange w:id="449" w:author="Ryan" w:date="2017-04-30T19:28:00Z">
            <w:rPr>
              <w:rFonts w:ascii="Calibri" w:hAnsi="Calibri" w:cs="Calibri"/>
              <w:sz w:val="32"/>
              <w:szCs w:val="32"/>
            </w:rPr>
          </w:rPrChange>
        </w:rPr>
        <w:t>-</w:t>
      </w:r>
    </w:p>
    <w:p w14:paraId="33E630E5" w14:textId="77777777" w:rsidR="005C2BAD" w:rsidRPr="00C93E5C" w:rsidRDefault="00472BE7" w:rsidP="00472BE7">
      <w:pPr>
        <w:spacing w:after="0"/>
        <w:rPr>
          <w:rFonts w:ascii="Helvetica" w:hAnsi="Helvetica" w:cs="Calibri"/>
          <w:sz w:val="32"/>
          <w:szCs w:val="32"/>
          <w:rPrChange w:id="450" w:author="Ryan" w:date="2017-04-30T19:28:00Z">
            <w:rPr>
              <w:rFonts w:ascii="Calibri" w:hAnsi="Calibri" w:cs="Calibri"/>
              <w:sz w:val="32"/>
              <w:szCs w:val="32"/>
            </w:rPr>
          </w:rPrChange>
        </w:rPr>
      </w:pPr>
      <w:r w:rsidRPr="00C93E5C">
        <w:rPr>
          <w:rFonts w:ascii="Helvetica" w:hAnsi="Helvetica" w:cs="Calibri"/>
          <w:sz w:val="32"/>
          <w:szCs w:val="32"/>
          <w:rPrChange w:id="451" w:author="Ryan" w:date="2017-04-30T19:28:00Z">
            <w:rPr>
              <w:rFonts w:ascii="Calibri" w:hAnsi="Calibri" w:cs="Calibri"/>
              <w:sz w:val="32"/>
              <w:szCs w:val="32"/>
            </w:rPr>
          </w:rPrChange>
        </w:rPr>
        <w:t>woke her from the stupor of</w:t>
      </w:r>
      <w:r w:rsidR="005C2BAD" w:rsidRPr="00C93E5C">
        <w:rPr>
          <w:rFonts w:ascii="Helvetica" w:hAnsi="Helvetica" w:cs="Calibri"/>
          <w:sz w:val="32"/>
          <w:szCs w:val="32"/>
          <w:rPrChange w:id="452" w:author="Ryan" w:date="2017-04-30T19:28:00Z">
            <w:rPr>
              <w:rFonts w:ascii="Calibri" w:hAnsi="Calibri" w:cs="Calibri"/>
              <w:sz w:val="32"/>
              <w:szCs w:val="32"/>
            </w:rPr>
          </w:rPrChange>
        </w:rPr>
        <w:t xml:space="preserve"> </w:t>
      </w:r>
      <w:r w:rsidRPr="00C93E5C">
        <w:rPr>
          <w:rFonts w:ascii="Helvetica" w:hAnsi="Helvetica" w:cs="Calibri"/>
          <w:sz w:val="32"/>
          <w:szCs w:val="32"/>
          <w:rPrChange w:id="453" w:author="Ryan" w:date="2017-04-30T19:28:00Z">
            <w:rPr>
              <w:rFonts w:ascii="Calibri" w:hAnsi="Calibri" w:cs="Calibri"/>
              <w:sz w:val="32"/>
              <w:szCs w:val="32"/>
            </w:rPr>
          </w:rPrChange>
        </w:rPr>
        <w:t xml:space="preserve">thought. She had </w:t>
      </w:r>
    </w:p>
    <w:p w14:paraId="20EEA1ED" w14:textId="77777777" w:rsidR="005C2BAD" w:rsidRPr="00C93E5C" w:rsidRDefault="00472BE7" w:rsidP="00472BE7">
      <w:pPr>
        <w:spacing w:after="0"/>
        <w:rPr>
          <w:rFonts w:ascii="Helvetica" w:hAnsi="Helvetica" w:cs="Calibri"/>
          <w:sz w:val="32"/>
          <w:szCs w:val="32"/>
          <w:rPrChange w:id="454" w:author="Ryan" w:date="2017-04-30T19:28:00Z">
            <w:rPr>
              <w:rFonts w:ascii="Calibri" w:hAnsi="Calibri" w:cs="Calibri"/>
              <w:sz w:val="32"/>
              <w:szCs w:val="32"/>
            </w:rPr>
          </w:rPrChange>
        </w:rPr>
      </w:pPr>
      <w:r w:rsidRPr="00C93E5C">
        <w:rPr>
          <w:rFonts w:ascii="Helvetica" w:hAnsi="Helvetica" w:cs="Calibri"/>
          <w:sz w:val="32"/>
          <w:szCs w:val="32"/>
          <w:rPrChange w:id="455" w:author="Ryan" w:date="2017-04-30T19:28:00Z">
            <w:rPr>
              <w:rFonts w:ascii="Calibri" w:hAnsi="Calibri" w:cs="Calibri"/>
              <w:sz w:val="32"/>
              <w:szCs w:val="32"/>
            </w:rPr>
          </w:rPrChange>
        </w:rPr>
        <w:t xml:space="preserve">never, before, seen the gay and busy world. So </w:t>
      </w:r>
    </w:p>
    <w:p w14:paraId="7DC6C7AD" w14:textId="77777777" w:rsidR="005C2BAD" w:rsidRPr="00C93E5C" w:rsidRDefault="00472BE7" w:rsidP="00472BE7">
      <w:pPr>
        <w:spacing w:after="0"/>
        <w:rPr>
          <w:rFonts w:ascii="Helvetica" w:hAnsi="Helvetica" w:cs="Calibri"/>
          <w:sz w:val="32"/>
          <w:szCs w:val="32"/>
          <w:rPrChange w:id="456" w:author="Ryan" w:date="2017-04-30T19:28:00Z">
            <w:rPr>
              <w:rFonts w:ascii="Calibri" w:hAnsi="Calibri" w:cs="Calibri"/>
              <w:sz w:val="32"/>
              <w:szCs w:val="32"/>
            </w:rPr>
          </w:rPrChange>
        </w:rPr>
      </w:pPr>
      <w:r w:rsidRPr="00C93E5C">
        <w:rPr>
          <w:rFonts w:ascii="Helvetica" w:hAnsi="Helvetica" w:cs="Calibri"/>
          <w:sz w:val="32"/>
          <w:szCs w:val="32"/>
          <w:rPrChange w:id="457" w:author="Ryan" w:date="2017-04-30T19:28:00Z">
            <w:rPr>
              <w:rFonts w:ascii="Calibri" w:hAnsi="Calibri" w:cs="Calibri"/>
              <w:sz w:val="32"/>
              <w:szCs w:val="32"/>
            </w:rPr>
          </w:rPrChange>
        </w:rPr>
        <w:t>sudden a removal</w:t>
      </w:r>
      <w:r w:rsidR="005C2BAD" w:rsidRPr="00C93E5C">
        <w:rPr>
          <w:rFonts w:ascii="Helvetica" w:hAnsi="Helvetica" w:cs="Calibri"/>
          <w:sz w:val="32"/>
          <w:szCs w:val="32"/>
          <w:rPrChange w:id="458" w:author="Ryan" w:date="2017-04-30T19:28:00Z">
            <w:rPr>
              <w:rFonts w:ascii="Calibri" w:hAnsi="Calibri" w:cs="Calibri"/>
              <w:sz w:val="32"/>
              <w:szCs w:val="32"/>
            </w:rPr>
          </w:rPrChange>
        </w:rPr>
        <w:t xml:space="preserve"> </w:t>
      </w:r>
      <w:r w:rsidRPr="00C93E5C">
        <w:rPr>
          <w:rFonts w:ascii="Helvetica" w:hAnsi="Helvetica" w:cs="Calibri"/>
          <w:sz w:val="32"/>
          <w:szCs w:val="32"/>
          <w:rPrChange w:id="459" w:author="Ryan" w:date="2017-04-30T19:28:00Z">
            <w:rPr>
              <w:rFonts w:ascii="Calibri" w:hAnsi="Calibri" w:cs="Calibri"/>
              <w:sz w:val="32"/>
              <w:szCs w:val="32"/>
            </w:rPr>
          </w:rPrChange>
        </w:rPr>
        <w:t xml:space="preserve">from the scenes of rural simplicity, </w:t>
      </w:r>
    </w:p>
    <w:p w14:paraId="4DE73C18" w14:textId="77777777" w:rsidR="005C2BAD" w:rsidRPr="00C93E5C" w:rsidRDefault="00472BE7" w:rsidP="00472BE7">
      <w:pPr>
        <w:spacing w:after="0"/>
        <w:rPr>
          <w:rFonts w:ascii="Helvetica" w:hAnsi="Helvetica" w:cs="Calibri"/>
          <w:sz w:val="32"/>
          <w:szCs w:val="32"/>
          <w:rPrChange w:id="460" w:author="Ryan" w:date="2017-04-30T19:28:00Z">
            <w:rPr>
              <w:rFonts w:ascii="Calibri" w:hAnsi="Calibri" w:cs="Calibri"/>
              <w:sz w:val="32"/>
              <w:szCs w:val="32"/>
            </w:rPr>
          </w:rPrChange>
        </w:rPr>
      </w:pPr>
      <w:r w:rsidRPr="00C93E5C">
        <w:rPr>
          <w:rFonts w:ascii="Helvetica" w:hAnsi="Helvetica" w:cs="Calibri"/>
          <w:sz w:val="32"/>
          <w:szCs w:val="32"/>
          <w:rPrChange w:id="461" w:author="Ryan" w:date="2017-04-30T19:28:00Z">
            <w:rPr>
              <w:rFonts w:ascii="Calibri" w:hAnsi="Calibri" w:cs="Calibri"/>
              <w:sz w:val="32"/>
              <w:szCs w:val="32"/>
            </w:rPr>
          </w:rPrChange>
        </w:rPr>
        <w:t>to the</w:t>
      </w:r>
      <w:r w:rsidR="005C2BAD" w:rsidRPr="00C93E5C">
        <w:rPr>
          <w:rFonts w:ascii="Helvetica" w:hAnsi="Helvetica" w:cs="Calibri"/>
          <w:sz w:val="32"/>
          <w:szCs w:val="32"/>
          <w:rPrChange w:id="462" w:author="Ryan" w:date="2017-04-30T19:28:00Z">
            <w:rPr>
              <w:rFonts w:ascii="Calibri" w:hAnsi="Calibri" w:cs="Calibri"/>
              <w:sz w:val="32"/>
              <w:szCs w:val="32"/>
            </w:rPr>
          </w:rPrChange>
        </w:rPr>
        <w:t xml:space="preserve"> </w:t>
      </w:r>
      <w:r w:rsidRPr="00C93E5C">
        <w:rPr>
          <w:rFonts w:ascii="Helvetica" w:hAnsi="Helvetica" w:cs="Calibri"/>
          <w:sz w:val="32"/>
          <w:szCs w:val="32"/>
          <w:rPrChange w:id="463" w:author="Ryan" w:date="2017-04-30T19:28:00Z">
            <w:rPr>
              <w:rFonts w:ascii="Calibri" w:hAnsi="Calibri" w:cs="Calibri"/>
              <w:sz w:val="32"/>
              <w:szCs w:val="32"/>
            </w:rPr>
          </w:rPrChange>
        </w:rPr>
        <w:t xml:space="preserve">theatre of active and brilliant life, could </w:t>
      </w:r>
    </w:p>
    <w:p w14:paraId="3AF9557D" w14:textId="77777777" w:rsidR="005C2BAD" w:rsidRPr="00C93E5C" w:rsidRDefault="00472BE7" w:rsidP="00472BE7">
      <w:pPr>
        <w:spacing w:after="0"/>
        <w:rPr>
          <w:rFonts w:ascii="Helvetica" w:hAnsi="Helvetica" w:cs="Calibri"/>
          <w:sz w:val="32"/>
          <w:szCs w:val="32"/>
          <w:rPrChange w:id="464" w:author="Ryan" w:date="2017-04-30T19:28:00Z">
            <w:rPr>
              <w:rFonts w:ascii="Calibri" w:hAnsi="Calibri" w:cs="Calibri"/>
              <w:sz w:val="32"/>
              <w:szCs w:val="32"/>
            </w:rPr>
          </w:rPrChange>
        </w:rPr>
      </w:pPr>
      <w:r w:rsidRPr="00C93E5C">
        <w:rPr>
          <w:rFonts w:ascii="Helvetica" w:hAnsi="Helvetica" w:cs="Calibri"/>
          <w:sz w:val="32"/>
          <w:szCs w:val="32"/>
          <w:rPrChange w:id="465" w:author="Ryan" w:date="2017-04-30T19:28:00Z">
            <w:rPr>
              <w:rFonts w:ascii="Calibri" w:hAnsi="Calibri" w:cs="Calibri"/>
              <w:sz w:val="32"/>
              <w:szCs w:val="32"/>
            </w:rPr>
          </w:rPrChange>
        </w:rPr>
        <w:t>not</w:t>
      </w:r>
      <w:r w:rsidR="005C2BAD" w:rsidRPr="00C93E5C">
        <w:rPr>
          <w:rFonts w:ascii="Helvetica" w:hAnsi="Helvetica" w:cs="Calibri"/>
          <w:sz w:val="32"/>
          <w:szCs w:val="32"/>
          <w:rPrChange w:id="466" w:author="Ryan" w:date="2017-04-30T19:28:00Z">
            <w:rPr>
              <w:rFonts w:ascii="Calibri" w:hAnsi="Calibri" w:cs="Calibri"/>
              <w:sz w:val="32"/>
              <w:szCs w:val="32"/>
            </w:rPr>
          </w:rPrChange>
        </w:rPr>
        <w:t xml:space="preserve"> </w:t>
      </w:r>
      <w:r w:rsidRPr="00C93E5C">
        <w:rPr>
          <w:rFonts w:ascii="Helvetica" w:hAnsi="Helvetica" w:cs="Calibri"/>
          <w:sz w:val="32"/>
          <w:szCs w:val="32"/>
          <w:rPrChange w:id="467" w:author="Ryan" w:date="2017-04-30T19:28:00Z">
            <w:rPr>
              <w:rFonts w:ascii="Calibri" w:hAnsi="Calibri" w:cs="Calibri"/>
              <w:sz w:val="32"/>
              <w:szCs w:val="32"/>
            </w:rPr>
          </w:rPrChange>
        </w:rPr>
        <w:t>fail to illuminate the dark mists of sad</w:t>
      </w:r>
      <w:r w:rsidR="005C2BAD" w:rsidRPr="00C93E5C">
        <w:rPr>
          <w:rFonts w:ascii="Helvetica" w:hAnsi="Helvetica" w:cs="Calibri"/>
          <w:sz w:val="32"/>
          <w:szCs w:val="32"/>
          <w:rPrChange w:id="468" w:author="Ryan" w:date="2017-04-30T19:28:00Z">
            <w:rPr>
              <w:rFonts w:ascii="Calibri" w:hAnsi="Calibri" w:cs="Calibri"/>
              <w:sz w:val="32"/>
              <w:szCs w:val="32"/>
            </w:rPr>
          </w:rPrChange>
        </w:rPr>
        <w:t>-</w:t>
      </w:r>
    </w:p>
    <w:p w14:paraId="0A515E0D" w14:textId="77777777" w:rsidR="005C2BAD" w:rsidRPr="00C93E5C" w:rsidRDefault="00472BE7" w:rsidP="00472BE7">
      <w:pPr>
        <w:spacing w:after="0"/>
        <w:rPr>
          <w:rFonts w:ascii="Helvetica" w:hAnsi="Helvetica" w:cs="Calibri"/>
          <w:sz w:val="32"/>
          <w:szCs w:val="32"/>
          <w:rPrChange w:id="469" w:author="Ryan" w:date="2017-04-30T19:28:00Z">
            <w:rPr>
              <w:rFonts w:ascii="Calibri" w:hAnsi="Calibri" w:cs="Calibri"/>
              <w:sz w:val="32"/>
              <w:szCs w:val="32"/>
            </w:rPr>
          </w:rPrChange>
        </w:rPr>
      </w:pPr>
      <w:r w:rsidRPr="00C93E5C">
        <w:rPr>
          <w:rFonts w:ascii="Helvetica" w:hAnsi="Helvetica" w:cs="Calibri"/>
          <w:sz w:val="32"/>
          <w:szCs w:val="32"/>
          <w:rPrChange w:id="470" w:author="Ryan" w:date="2017-04-30T19:28:00Z">
            <w:rPr>
              <w:rFonts w:ascii="Calibri" w:hAnsi="Calibri" w:cs="Calibri"/>
              <w:sz w:val="32"/>
              <w:szCs w:val="32"/>
            </w:rPr>
          </w:rPrChange>
        </w:rPr>
        <w:t>ness,</w:t>
      </w:r>
      <w:r w:rsidR="005C2BAD" w:rsidRPr="00C93E5C">
        <w:rPr>
          <w:rFonts w:ascii="Helvetica" w:hAnsi="Helvetica" w:cs="Calibri"/>
          <w:sz w:val="32"/>
          <w:szCs w:val="32"/>
          <w:rPrChange w:id="471" w:author="Ryan" w:date="2017-04-30T19:28:00Z">
            <w:rPr>
              <w:rFonts w:ascii="Calibri" w:hAnsi="Calibri" w:cs="Calibri"/>
              <w:sz w:val="32"/>
              <w:szCs w:val="32"/>
            </w:rPr>
          </w:rPrChange>
        </w:rPr>
        <w:t xml:space="preserve"> </w:t>
      </w:r>
      <w:r w:rsidRPr="00C93E5C">
        <w:rPr>
          <w:rFonts w:ascii="Helvetica" w:hAnsi="Helvetica" w:cs="Calibri"/>
          <w:sz w:val="32"/>
          <w:szCs w:val="32"/>
          <w:rPrChange w:id="472" w:author="Ryan" w:date="2017-04-30T19:28:00Z">
            <w:rPr>
              <w:rFonts w:ascii="Calibri" w:hAnsi="Calibri" w:cs="Calibri"/>
              <w:sz w:val="32"/>
              <w:szCs w:val="32"/>
            </w:rPr>
          </w:rPrChange>
        </w:rPr>
        <w:t xml:space="preserve">which, by degrees, gave place to more </w:t>
      </w:r>
      <w:proofErr w:type="spellStart"/>
      <w:r w:rsidRPr="00C93E5C">
        <w:rPr>
          <w:rFonts w:ascii="Helvetica" w:hAnsi="Helvetica" w:cs="Calibri"/>
          <w:sz w:val="32"/>
          <w:szCs w:val="32"/>
          <w:rPrChange w:id="473" w:author="Ryan" w:date="2017-04-30T19:28:00Z">
            <w:rPr>
              <w:rFonts w:ascii="Calibri" w:hAnsi="Calibri" w:cs="Calibri"/>
              <w:sz w:val="32"/>
              <w:szCs w:val="32"/>
            </w:rPr>
          </w:rPrChange>
        </w:rPr>
        <w:t>lu</w:t>
      </w:r>
      <w:proofErr w:type="spellEnd"/>
      <w:r w:rsidR="005C2BAD" w:rsidRPr="00C93E5C">
        <w:rPr>
          <w:rFonts w:ascii="Helvetica" w:hAnsi="Helvetica" w:cs="Calibri"/>
          <w:sz w:val="32"/>
          <w:szCs w:val="32"/>
          <w:rPrChange w:id="474" w:author="Ryan" w:date="2017-04-30T19:28:00Z">
            <w:rPr>
              <w:rFonts w:ascii="Calibri" w:hAnsi="Calibri" w:cs="Calibri"/>
              <w:sz w:val="32"/>
              <w:szCs w:val="32"/>
            </w:rPr>
          </w:rPrChange>
        </w:rPr>
        <w:t>-</w:t>
      </w:r>
    </w:p>
    <w:p w14:paraId="6E91D0B1" w14:textId="77777777" w:rsidR="00472BE7" w:rsidRPr="00C93E5C" w:rsidRDefault="00472BE7" w:rsidP="00472BE7">
      <w:pPr>
        <w:spacing w:after="0"/>
        <w:rPr>
          <w:rFonts w:ascii="Helvetica" w:hAnsi="Helvetica" w:cs="Calibri"/>
          <w:sz w:val="32"/>
          <w:szCs w:val="32"/>
          <w:rPrChange w:id="475" w:author="Ryan" w:date="2017-04-30T19:28:00Z">
            <w:rPr>
              <w:rFonts w:ascii="Calibri" w:hAnsi="Calibri" w:cs="Calibri"/>
              <w:sz w:val="32"/>
              <w:szCs w:val="32"/>
            </w:rPr>
          </w:rPrChange>
        </w:rPr>
      </w:pPr>
      <w:proofErr w:type="spellStart"/>
      <w:r w:rsidRPr="00C93E5C">
        <w:rPr>
          <w:rFonts w:ascii="Helvetica" w:hAnsi="Helvetica" w:cs="Calibri"/>
          <w:sz w:val="32"/>
          <w:szCs w:val="32"/>
          <w:rPrChange w:id="476" w:author="Ryan" w:date="2017-04-30T19:28:00Z">
            <w:rPr>
              <w:rFonts w:ascii="Calibri" w:hAnsi="Calibri" w:cs="Calibri"/>
              <w:sz w:val="32"/>
              <w:szCs w:val="32"/>
            </w:rPr>
          </w:rPrChange>
        </w:rPr>
        <w:t>cid</w:t>
      </w:r>
      <w:proofErr w:type="spellEnd"/>
      <w:r w:rsidRPr="00C93E5C">
        <w:rPr>
          <w:rFonts w:ascii="Helvetica" w:hAnsi="Helvetica" w:cs="Calibri"/>
          <w:sz w:val="32"/>
          <w:szCs w:val="32"/>
          <w:rPrChange w:id="477" w:author="Ryan" w:date="2017-04-30T19:28:00Z">
            <w:rPr>
              <w:rFonts w:ascii="Calibri" w:hAnsi="Calibri" w:cs="Calibri"/>
              <w:sz w:val="32"/>
              <w:szCs w:val="32"/>
            </w:rPr>
          </w:rPrChange>
        </w:rPr>
        <w:t xml:space="preserve"> ideas.</w:t>
      </w:r>
    </w:p>
    <w:p w14:paraId="6B000A70" w14:textId="77777777" w:rsidR="00BB3167" w:rsidRPr="00C93E5C" w:rsidRDefault="00472BE7" w:rsidP="00B73983">
      <w:pPr>
        <w:spacing w:after="0"/>
        <w:ind w:firstLine="800"/>
        <w:rPr>
          <w:rFonts w:ascii="Helvetica" w:hAnsi="Helvetica" w:cs="Calibri"/>
          <w:sz w:val="32"/>
          <w:szCs w:val="32"/>
          <w:rPrChange w:id="478" w:author="Ryan" w:date="2017-04-30T19:28:00Z">
            <w:rPr>
              <w:rFonts w:ascii="Calibri" w:hAnsi="Calibri" w:cs="Calibri"/>
              <w:sz w:val="32"/>
              <w:szCs w:val="32"/>
            </w:rPr>
          </w:rPrChange>
        </w:rPr>
      </w:pPr>
      <w:r w:rsidRPr="00C93E5C">
        <w:rPr>
          <w:rFonts w:ascii="Helvetica" w:hAnsi="Helvetica" w:cs="Calibri"/>
          <w:sz w:val="32"/>
          <w:szCs w:val="32"/>
          <w:rPrChange w:id="479" w:author="Ryan" w:date="2017-04-30T19:28:00Z">
            <w:rPr>
              <w:rFonts w:ascii="Calibri" w:hAnsi="Calibri" w:cs="Calibri"/>
              <w:sz w:val="32"/>
              <w:szCs w:val="32"/>
            </w:rPr>
          </w:rPrChange>
        </w:rPr>
        <w:t>There were no stage</w:t>
      </w:r>
      <w:r w:rsidR="00187CC0" w:rsidRPr="00C93E5C">
        <w:rPr>
          <w:rFonts w:ascii="Helvetica" w:hAnsi="Helvetica" w:cs="Calibri"/>
          <w:sz w:val="32"/>
          <w:szCs w:val="32"/>
          <w:rPrChange w:id="480" w:author="Ryan" w:date="2017-04-30T19:28:00Z">
            <w:rPr>
              <w:rFonts w:ascii="Calibri" w:hAnsi="Calibri" w:cs="Calibri"/>
              <w:sz w:val="32"/>
              <w:szCs w:val="32"/>
            </w:rPr>
          </w:rPrChange>
        </w:rPr>
        <w:t>-</w:t>
      </w:r>
      <w:r w:rsidRPr="00C93E5C">
        <w:rPr>
          <w:rFonts w:ascii="Helvetica" w:hAnsi="Helvetica" w:cs="Calibri"/>
          <w:sz w:val="32"/>
          <w:szCs w:val="32"/>
          <w:rPrChange w:id="481" w:author="Ryan" w:date="2017-04-30T19:28:00Z">
            <w:rPr>
              <w:rFonts w:ascii="Calibri" w:hAnsi="Calibri" w:cs="Calibri"/>
              <w:sz w:val="32"/>
              <w:szCs w:val="32"/>
            </w:rPr>
          </w:rPrChange>
        </w:rPr>
        <w:t>representations in New-</w:t>
      </w:r>
    </w:p>
    <w:p w14:paraId="7B9D5981" w14:textId="77777777" w:rsidR="00BB3167" w:rsidRPr="00C93E5C" w:rsidRDefault="00472BE7" w:rsidP="00472BE7">
      <w:pPr>
        <w:spacing w:after="0"/>
        <w:rPr>
          <w:rFonts w:ascii="Helvetica" w:hAnsi="Helvetica" w:cs="Calibri"/>
          <w:sz w:val="32"/>
          <w:szCs w:val="32"/>
          <w:rPrChange w:id="482" w:author="Ryan" w:date="2017-04-30T19:28:00Z">
            <w:rPr>
              <w:rFonts w:ascii="Calibri" w:hAnsi="Calibri" w:cs="Calibri"/>
              <w:sz w:val="32"/>
              <w:szCs w:val="32"/>
            </w:rPr>
          </w:rPrChange>
        </w:rPr>
      </w:pPr>
      <w:r w:rsidRPr="00C93E5C">
        <w:rPr>
          <w:rFonts w:ascii="Helvetica" w:hAnsi="Helvetica" w:cs="Calibri"/>
          <w:sz w:val="32"/>
          <w:szCs w:val="32"/>
          <w:rPrChange w:id="483" w:author="Ryan" w:date="2017-04-30T19:28:00Z">
            <w:rPr>
              <w:rFonts w:ascii="Calibri" w:hAnsi="Calibri" w:cs="Calibri"/>
              <w:sz w:val="32"/>
              <w:szCs w:val="32"/>
            </w:rPr>
          </w:rPrChange>
        </w:rPr>
        <w:t>York</w:t>
      </w:r>
      <w:r w:rsidR="00BB3167" w:rsidRPr="00C93E5C">
        <w:rPr>
          <w:rFonts w:ascii="Helvetica" w:hAnsi="Helvetica" w:cs="Calibri"/>
          <w:sz w:val="32"/>
          <w:szCs w:val="32"/>
          <w:rPrChange w:id="484" w:author="Ryan" w:date="2017-04-30T19:28:00Z">
            <w:rPr>
              <w:rFonts w:ascii="Calibri" w:hAnsi="Calibri" w:cs="Calibri"/>
              <w:sz w:val="32"/>
              <w:szCs w:val="32"/>
            </w:rPr>
          </w:rPrChange>
        </w:rPr>
        <w:t>,</w:t>
      </w:r>
      <w:r w:rsidRPr="00C93E5C">
        <w:rPr>
          <w:rFonts w:ascii="Helvetica" w:hAnsi="Helvetica" w:cs="Calibri"/>
          <w:sz w:val="32"/>
          <w:szCs w:val="32"/>
          <w:rPrChange w:id="485" w:author="Ryan" w:date="2017-04-30T19:28:00Z">
            <w:rPr>
              <w:rFonts w:ascii="Calibri" w:hAnsi="Calibri" w:cs="Calibri"/>
              <w:sz w:val="32"/>
              <w:szCs w:val="32"/>
            </w:rPr>
          </w:rPrChange>
        </w:rPr>
        <w:t xml:space="preserve"> at this early period; but there were </w:t>
      </w:r>
      <w:proofErr w:type="spellStart"/>
      <w:r w:rsidRPr="00C93E5C">
        <w:rPr>
          <w:rFonts w:ascii="Helvetica" w:hAnsi="Helvetica" w:cs="Calibri"/>
          <w:sz w:val="32"/>
          <w:szCs w:val="32"/>
          <w:rPrChange w:id="486" w:author="Ryan" w:date="2017-04-30T19:28:00Z">
            <w:rPr>
              <w:rFonts w:ascii="Calibri" w:hAnsi="Calibri" w:cs="Calibri"/>
              <w:sz w:val="32"/>
              <w:szCs w:val="32"/>
            </w:rPr>
          </w:rPrChange>
        </w:rPr>
        <w:t>fashi</w:t>
      </w:r>
      <w:proofErr w:type="spellEnd"/>
      <w:r w:rsidR="00BB3167" w:rsidRPr="00C93E5C">
        <w:rPr>
          <w:rFonts w:ascii="Helvetica" w:hAnsi="Helvetica" w:cs="Calibri"/>
          <w:sz w:val="32"/>
          <w:szCs w:val="32"/>
          <w:rPrChange w:id="487" w:author="Ryan" w:date="2017-04-30T19:28:00Z">
            <w:rPr>
              <w:rFonts w:ascii="Calibri" w:hAnsi="Calibri" w:cs="Calibri"/>
              <w:sz w:val="32"/>
              <w:szCs w:val="32"/>
            </w:rPr>
          </w:rPrChange>
        </w:rPr>
        <w:t>-</w:t>
      </w:r>
    </w:p>
    <w:p w14:paraId="5E7F9C94" w14:textId="77777777" w:rsidR="00BB3167" w:rsidRPr="00C93E5C" w:rsidRDefault="00472BE7" w:rsidP="00472BE7">
      <w:pPr>
        <w:spacing w:after="0"/>
        <w:rPr>
          <w:rFonts w:ascii="Helvetica" w:hAnsi="Helvetica" w:cs="Calibri"/>
          <w:sz w:val="32"/>
          <w:szCs w:val="32"/>
          <w:rPrChange w:id="488" w:author="Ryan" w:date="2017-04-30T19:28:00Z">
            <w:rPr>
              <w:rFonts w:ascii="Calibri" w:hAnsi="Calibri" w:cs="Calibri"/>
              <w:sz w:val="32"/>
              <w:szCs w:val="32"/>
            </w:rPr>
          </w:rPrChange>
        </w:rPr>
      </w:pPr>
      <w:proofErr w:type="spellStart"/>
      <w:r w:rsidRPr="00C93E5C">
        <w:rPr>
          <w:rFonts w:ascii="Helvetica" w:hAnsi="Helvetica" w:cs="Calibri"/>
          <w:sz w:val="32"/>
          <w:szCs w:val="32"/>
          <w:rPrChange w:id="489" w:author="Ryan" w:date="2017-04-30T19:28:00Z">
            <w:rPr>
              <w:rFonts w:ascii="Calibri" w:hAnsi="Calibri" w:cs="Calibri"/>
              <w:sz w:val="32"/>
              <w:szCs w:val="32"/>
            </w:rPr>
          </w:rPrChange>
        </w:rPr>
        <w:t>onable</w:t>
      </w:r>
      <w:proofErr w:type="spellEnd"/>
      <w:r w:rsidRPr="00C93E5C">
        <w:rPr>
          <w:rFonts w:ascii="Helvetica" w:hAnsi="Helvetica" w:cs="Calibri"/>
          <w:sz w:val="32"/>
          <w:szCs w:val="32"/>
          <w:rPrChange w:id="490" w:author="Ryan" w:date="2017-04-30T19:28:00Z">
            <w:rPr>
              <w:rFonts w:ascii="Calibri" w:hAnsi="Calibri" w:cs="Calibri"/>
              <w:sz w:val="32"/>
              <w:szCs w:val="32"/>
            </w:rPr>
          </w:rPrChange>
        </w:rPr>
        <w:t xml:space="preserve"> amusements, and polite company. To </w:t>
      </w:r>
    </w:p>
    <w:p w14:paraId="60A6B733" w14:textId="77777777" w:rsidR="00BB3167" w:rsidRPr="00C93E5C" w:rsidRDefault="00472BE7" w:rsidP="00472BE7">
      <w:pPr>
        <w:spacing w:after="0"/>
        <w:rPr>
          <w:rFonts w:ascii="Helvetica" w:hAnsi="Helvetica" w:cs="Calibri"/>
          <w:sz w:val="32"/>
          <w:szCs w:val="32"/>
          <w:rPrChange w:id="491" w:author="Ryan" w:date="2017-04-30T19:28:00Z">
            <w:rPr>
              <w:rFonts w:ascii="Calibri" w:hAnsi="Calibri" w:cs="Calibri"/>
              <w:sz w:val="32"/>
              <w:szCs w:val="32"/>
            </w:rPr>
          </w:rPrChange>
        </w:rPr>
      </w:pPr>
      <w:r w:rsidRPr="00C93E5C">
        <w:rPr>
          <w:rFonts w:ascii="Helvetica" w:hAnsi="Helvetica" w:cs="Calibri"/>
          <w:sz w:val="32"/>
          <w:szCs w:val="32"/>
          <w:rPrChange w:id="492" w:author="Ryan" w:date="2017-04-30T19:28:00Z">
            <w:rPr>
              <w:rFonts w:ascii="Calibri" w:hAnsi="Calibri" w:cs="Calibri"/>
              <w:sz w:val="32"/>
              <w:szCs w:val="32"/>
            </w:rPr>
          </w:rPrChange>
        </w:rPr>
        <w:t>these was Eliza</w:t>
      </w:r>
      <w:r w:rsidR="00BB3167" w:rsidRPr="00C93E5C">
        <w:rPr>
          <w:rFonts w:ascii="Helvetica" w:hAnsi="Helvetica" w:cs="Calibri"/>
          <w:sz w:val="32"/>
          <w:szCs w:val="32"/>
          <w:rPrChange w:id="493" w:author="Ryan" w:date="2017-04-30T19:28:00Z">
            <w:rPr>
              <w:rFonts w:ascii="Calibri" w:hAnsi="Calibri" w:cs="Calibri"/>
              <w:sz w:val="32"/>
              <w:szCs w:val="32"/>
            </w:rPr>
          </w:rPrChange>
        </w:rPr>
        <w:t xml:space="preserve"> frequently</w:t>
      </w:r>
      <w:r w:rsidRPr="00C93E5C">
        <w:rPr>
          <w:rFonts w:ascii="Helvetica" w:hAnsi="Helvetica" w:cs="Calibri"/>
          <w:sz w:val="32"/>
          <w:szCs w:val="32"/>
          <w:rPrChange w:id="494" w:author="Ryan" w:date="2017-04-30T19:28:00Z">
            <w:rPr>
              <w:rFonts w:ascii="Calibri" w:hAnsi="Calibri" w:cs="Calibri"/>
              <w:sz w:val="32"/>
              <w:szCs w:val="32"/>
            </w:rPr>
          </w:rPrChange>
        </w:rPr>
        <w:t xml:space="preserve"> introduced, and every </w:t>
      </w:r>
    </w:p>
    <w:p w14:paraId="76CF0CC5" w14:textId="77777777" w:rsidR="00BB3167" w:rsidRPr="00C93E5C" w:rsidRDefault="00472BE7" w:rsidP="00472BE7">
      <w:pPr>
        <w:spacing w:after="0"/>
        <w:rPr>
          <w:rFonts w:ascii="Helvetica" w:hAnsi="Helvetica" w:cs="Calibri"/>
          <w:sz w:val="32"/>
          <w:szCs w:val="32"/>
          <w:rPrChange w:id="495" w:author="Ryan" w:date="2017-04-30T19:28:00Z">
            <w:rPr>
              <w:rFonts w:ascii="Calibri" w:hAnsi="Calibri" w:cs="Calibri"/>
              <w:sz w:val="32"/>
              <w:szCs w:val="32"/>
            </w:rPr>
          </w:rPrChange>
        </w:rPr>
      </w:pPr>
      <w:r w:rsidRPr="00C93E5C">
        <w:rPr>
          <w:rFonts w:ascii="Helvetica" w:hAnsi="Helvetica" w:cs="Calibri"/>
          <w:sz w:val="32"/>
          <w:szCs w:val="32"/>
          <w:rPrChange w:id="496" w:author="Ryan" w:date="2017-04-30T19:28:00Z">
            <w:rPr>
              <w:rFonts w:ascii="Calibri" w:hAnsi="Calibri" w:cs="Calibri"/>
              <w:sz w:val="32"/>
              <w:szCs w:val="32"/>
            </w:rPr>
          </w:rPrChange>
        </w:rPr>
        <w:t>effort was made</w:t>
      </w:r>
      <w:r w:rsidR="00BB3167" w:rsidRPr="00C93E5C">
        <w:rPr>
          <w:rFonts w:ascii="Helvetica" w:hAnsi="Helvetica" w:cs="Calibri"/>
          <w:sz w:val="32"/>
          <w:szCs w:val="32"/>
          <w:rPrChange w:id="497" w:author="Ryan" w:date="2017-04-30T19:28:00Z">
            <w:rPr>
              <w:rFonts w:ascii="Calibri" w:hAnsi="Calibri" w:cs="Calibri"/>
              <w:sz w:val="32"/>
              <w:szCs w:val="32"/>
            </w:rPr>
          </w:rPrChange>
        </w:rPr>
        <w:t>,</w:t>
      </w:r>
      <w:r w:rsidRPr="00C93E5C">
        <w:rPr>
          <w:rFonts w:ascii="Helvetica" w:hAnsi="Helvetica" w:cs="Calibri"/>
          <w:sz w:val="32"/>
          <w:szCs w:val="32"/>
          <w:rPrChange w:id="498" w:author="Ryan" w:date="2017-04-30T19:28:00Z">
            <w:rPr>
              <w:rFonts w:ascii="Calibri" w:hAnsi="Calibri" w:cs="Calibri"/>
              <w:sz w:val="32"/>
              <w:szCs w:val="32"/>
            </w:rPr>
          </w:rPrChange>
        </w:rPr>
        <w:t xml:space="preserve"> by her new acquaintance, to </w:t>
      </w:r>
      <w:proofErr w:type="spellStart"/>
      <w:r w:rsidRPr="00C93E5C">
        <w:rPr>
          <w:rFonts w:ascii="Helvetica" w:hAnsi="Helvetica" w:cs="Calibri"/>
          <w:sz w:val="32"/>
          <w:szCs w:val="32"/>
          <w:rPrChange w:id="499" w:author="Ryan" w:date="2017-04-30T19:28:00Z">
            <w:rPr>
              <w:rFonts w:ascii="Calibri" w:hAnsi="Calibri" w:cs="Calibri"/>
              <w:sz w:val="32"/>
              <w:szCs w:val="32"/>
            </w:rPr>
          </w:rPrChange>
        </w:rPr>
        <w:t>ren</w:t>
      </w:r>
      <w:proofErr w:type="spellEnd"/>
      <w:r w:rsidR="00BB3167" w:rsidRPr="00C93E5C">
        <w:rPr>
          <w:rFonts w:ascii="Helvetica" w:hAnsi="Helvetica" w:cs="Calibri"/>
          <w:sz w:val="32"/>
          <w:szCs w:val="32"/>
          <w:rPrChange w:id="500" w:author="Ryan" w:date="2017-04-30T19:28:00Z">
            <w:rPr>
              <w:rFonts w:ascii="Calibri" w:hAnsi="Calibri" w:cs="Calibri"/>
              <w:sz w:val="32"/>
              <w:szCs w:val="32"/>
            </w:rPr>
          </w:rPrChange>
        </w:rPr>
        <w:t>-</w:t>
      </w:r>
    </w:p>
    <w:p w14:paraId="0029DB54" w14:textId="77777777" w:rsidR="00BB3167" w:rsidRPr="00C93E5C" w:rsidRDefault="00472BE7" w:rsidP="00472BE7">
      <w:pPr>
        <w:spacing w:after="0"/>
        <w:rPr>
          <w:rFonts w:ascii="Helvetica" w:hAnsi="Helvetica" w:cs="Calibri"/>
          <w:sz w:val="32"/>
          <w:szCs w:val="32"/>
          <w:rPrChange w:id="501" w:author="Ryan" w:date="2017-04-30T19:28:00Z">
            <w:rPr>
              <w:rFonts w:ascii="Calibri" w:hAnsi="Calibri" w:cs="Calibri"/>
              <w:sz w:val="32"/>
              <w:szCs w:val="32"/>
            </w:rPr>
          </w:rPrChange>
        </w:rPr>
      </w:pPr>
      <w:r w:rsidRPr="00C93E5C">
        <w:rPr>
          <w:rFonts w:ascii="Helvetica" w:hAnsi="Helvetica" w:cs="Calibri"/>
          <w:sz w:val="32"/>
          <w:szCs w:val="32"/>
          <w:rPrChange w:id="502" w:author="Ryan" w:date="2017-04-30T19:28:00Z">
            <w:rPr>
              <w:rFonts w:ascii="Calibri" w:hAnsi="Calibri" w:cs="Calibri"/>
              <w:sz w:val="32"/>
              <w:szCs w:val="32"/>
            </w:rPr>
          </w:rPrChange>
        </w:rPr>
        <w:t>de</w:t>
      </w:r>
      <w:r w:rsidR="00BB3167" w:rsidRPr="00C93E5C">
        <w:rPr>
          <w:rFonts w:ascii="Helvetica" w:hAnsi="Helvetica" w:cs="Calibri"/>
          <w:sz w:val="32"/>
          <w:szCs w:val="32"/>
          <w:rPrChange w:id="503" w:author="Ryan" w:date="2017-04-30T19:28:00Z">
            <w:rPr>
              <w:rFonts w:ascii="Calibri" w:hAnsi="Calibri" w:cs="Calibri"/>
              <w:sz w:val="32"/>
              <w:szCs w:val="32"/>
            </w:rPr>
          </w:rPrChange>
        </w:rPr>
        <w:t>r her situa</w:t>
      </w:r>
      <w:r w:rsidRPr="00C93E5C">
        <w:rPr>
          <w:rFonts w:ascii="Helvetica" w:hAnsi="Helvetica" w:cs="Calibri"/>
          <w:sz w:val="32"/>
          <w:szCs w:val="32"/>
          <w:rPrChange w:id="504" w:author="Ryan" w:date="2017-04-30T19:28:00Z">
            <w:rPr>
              <w:rFonts w:ascii="Calibri" w:hAnsi="Calibri" w:cs="Calibri"/>
              <w:sz w:val="32"/>
              <w:szCs w:val="32"/>
            </w:rPr>
          </w:rPrChange>
        </w:rPr>
        <w:t xml:space="preserve">tion pleasing and interesting. Her </w:t>
      </w:r>
    </w:p>
    <w:p w14:paraId="60CFDF6F" w14:textId="77777777" w:rsidR="00472BE7" w:rsidRPr="00C93E5C" w:rsidRDefault="00472BE7" w:rsidP="00472BE7">
      <w:pPr>
        <w:spacing w:after="0"/>
        <w:rPr>
          <w:rFonts w:ascii="Helvetica" w:hAnsi="Helvetica" w:cs="Calibri"/>
          <w:sz w:val="32"/>
          <w:szCs w:val="32"/>
          <w:rPrChange w:id="505" w:author="Ryan" w:date="2017-04-30T19:28:00Z">
            <w:rPr>
              <w:rFonts w:ascii="Calibri" w:hAnsi="Calibri" w:cs="Calibri"/>
              <w:sz w:val="32"/>
              <w:szCs w:val="32"/>
            </w:rPr>
          </w:rPrChange>
        </w:rPr>
      </w:pPr>
      <w:r w:rsidRPr="00C93E5C">
        <w:rPr>
          <w:rFonts w:ascii="Helvetica" w:hAnsi="Helvetica" w:cs="Calibri"/>
          <w:sz w:val="32"/>
          <w:szCs w:val="32"/>
          <w:rPrChange w:id="506" w:author="Ryan" w:date="2017-04-30T19:28:00Z">
            <w:rPr>
              <w:rFonts w:ascii="Calibri" w:hAnsi="Calibri" w:cs="Calibri"/>
              <w:sz w:val="32"/>
              <w:szCs w:val="32"/>
            </w:rPr>
          </w:rPrChange>
        </w:rPr>
        <w:t xml:space="preserve">uncle was one of the settlers who came over from </w:t>
      </w:r>
    </w:p>
    <w:p w14:paraId="21BB8ED4" w14:textId="77777777" w:rsidR="00BB3167" w:rsidRPr="00C93E5C" w:rsidRDefault="007B0C85" w:rsidP="00472BE7">
      <w:pPr>
        <w:spacing w:after="0"/>
        <w:rPr>
          <w:rFonts w:ascii="Helvetica" w:hAnsi="Helvetica" w:cs="Calibri"/>
          <w:sz w:val="32"/>
          <w:szCs w:val="32"/>
          <w:rPrChange w:id="507" w:author="Ryan" w:date="2017-04-30T19:28:00Z">
            <w:rPr>
              <w:rFonts w:ascii="Calibri" w:hAnsi="Calibri" w:cs="Calibri"/>
              <w:sz w:val="32"/>
              <w:szCs w:val="32"/>
            </w:rPr>
          </w:rPrChange>
        </w:rPr>
      </w:pPr>
      <w:r w:rsidRPr="00C93E5C">
        <w:rPr>
          <w:rFonts w:ascii="Helvetica" w:hAnsi="Helvetica" w:cs="Calibri"/>
          <w:sz w:val="32"/>
          <w:szCs w:val="32"/>
          <w:rPrChange w:id="508" w:author="Ryan" w:date="2017-04-30T19:28:00Z">
            <w:rPr>
              <w:rFonts w:ascii="Calibri" w:hAnsi="Calibri" w:cs="Calibri"/>
              <w:sz w:val="32"/>
              <w:szCs w:val="32"/>
            </w:rPr>
          </w:rPrChange>
        </w:rPr>
        <w:t>England</w:t>
      </w:r>
      <w:r w:rsidR="00472BE7" w:rsidRPr="00C93E5C">
        <w:rPr>
          <w:rFonts w:ascii="Helvetica" w:hAnsi="Helvetica" w:cs="Calibri"/>
          <w:sz w:val="32"/>
          <w:szCs w:val="32"/>
          <w:rPrChange w:id="509" w:author="Ryan" w:date="2017-04-30T19:28:00Z">
            <w:rPr>
              <w:rFonts w:ascii="Calibri" w:hAnsi="Calibri" w:cs="Calibri"/>
              <w:sz w:val="32"/>
              <w:szCs w:val="32"/>
            </w:rPr>
          </w:rPrChange>
        </w:rPr>
        <w:t xml:space="preserve"> wi</w:t>
      </w:r>
      <w:r w:rsidR="00187CC0" w:rsidRPr="00C93E5C">
        <w:rPr>
          <w:rFonts w:ascii="Helvetica" w:hAnsi="Helvetica" w:cs="Calibri"/>
          <w:sz w:val="32"/>
          <w:szCs w:val="32"/>
          <w:rPrChange w:id="510" w:author="Ryan" w:date="2017-04-30T19:28:00Z">
            <w:rPr>
              <w:rFonts w:ascii="Calibri" w:hAnsi="Calibri" w:cs="Calibri"/>
              <w:sz w:val="32"/>
              <w:szCs w:val="32"/>
            </w:rPr>
          </w:rPrChange>
        </w:rPr>
        <w:t>th a splendid fortune, and clas</w:t>
      </w:r>
      <w:r w:rsidR="00472BE7" w:rsidRPr="00C93E5C">
        <w:rPr>
          <w:rFonts w:ascii="Helvetica" w:hAnsi="Helvetica" w:cs="Calibri"/>
          <w:sz w:val="32"/>
          <w:szCs w:val="32"/>
          <w:rPrChange w:id="511" w:author="Ryan" w:date="2017-04-30T19:28:00Z">
            <w:rPr>
              <w:rFonts w:ascii="Calibri" w:hAnsi="Calibri" w:cs="Calibri"/>
              <w:sz w:val="32"/>
              <w:szCs w:val="32"/>
            </w:rPr>
          </w:rPrChange>
        </w:rPr>
        <w:t xml:space="preserve">sed </w:t>
      </w:r>
    </w:p>
    <w:p w14:paraId="3363134A" w14:textId="77777777" w:rsidR="00BB3167" w:rsidRPr="00C93E5C" w:rsidRDefault="00472BE7" w:rsidP="00472BE7">
      <w:pPr>
        <w:spacing w:after="0"/>
        <w:rPr>
          <w:rFonts w:ascii="Helvetica" w:hAnsi="Helvetica" w:cs="Calibri"/>
          <w:sz w:val="32"/>
          <w:szCs w:val="32"/>
          <w:rPrChange w:id="512" w:author="Ryan" w:date="2017-04-30T19:28:00Z">
            <w:rPr>
              <w:rFonts w:ascii="Calibri" w:hAnsi="Calibri" w:cs="Calibri"/>
              <w:sz w:val="32"/>
              <w:szCs w:val="32"/>
            </w:rPr>
          </w:rPrChange>
        </w:rPr>
      </w:pPr>
      <w:r w:rsidRPr="00C93E5C">
        <w:rPr>
          <w:rFonts w:ascii="Helvetica" w:hAnsi="Helvetica" w:cs="Calibri"/>
          <w:sz w:val="32"/>
          <w:szCs w:val="32"/>
          <w:rPrChange w:id="513" w:author="Ryan" w:date="2017-04-30T19:28:00Z">
            <w:rPr>
              <w:rFonts w:ascii="Calibri" w:hAnsi="Calibri" w:cs="Calibri"/>
              <w:sz w:val="32"/>
              <w:szCs w:val="32"/>
            </w:rPr>
          </w:rPrChange>
        </w:rPr>
        <w:t>with t</w:t>
      </w:r>
      <w:r w:rsidR="00BB3167" w:rsidRPr="00C93E5C">
        <w:rPr>
          <w:rFonts w:ascii="Helvetica" w:hAnsi="Helvetica" w:cs="Calibri"/>
          <w:sz w:val="32"/>
          <w:szCs w:val="32"/>
          <w:rPrChange w:id="514" w:author="Ryan" w:date="2017-04-30T19:28:00Z">
            <w:rPr>
              <w:rFonts w:ascii="Calibri" w:hAnsi="Calibri" w:cs="Calibri"/>
              <w:sz w:val="32"/>
              <w:szCs w:val="32"/>
            </w:rPr>
          </w:rPrChange>
        </w:rPr>
        <w:t xml:space="preserve">he first characters in the city; </w:t>
      </w:r>
      <w:r w:rsidRPr="00C93E5C">
        <w:rPr>
          <w:rFonts w:ascii="Helvetica" w:hAnsi="Helvetica" w:cs="Calibri"/>
          <w:sz w:val="32"/>
          <w:szCs w:val="32"/>
          <w:rPrChange w:id="515" w:author="Ryan" w:date="2017-04-30T19:28:00Z">
            <w:rPr>
              <w:rFonts w:ascii="Calibri" w:hAnsi="Calibri" w:cs="Calibri"/>
              <w:sz w:val="32"/>
              <w:szCs w:val="32"/>
            </w:rPr>
          </w:rPrChange>
        </w:rPr>
        <w:t>consequent</w:t>
      </w:r>
      <w:r w:rsidR="00BB3167" w:rsidRPr="00C93E5C">
        <w:rPr>
          <w:rFonts w:ascii="Helvetica" w:hAnsi="Helvetica" w:cs="Calibri"/>
          <w:sz w:val="32"/>
          <w:szCs w:val="32"/>
          <w:rPrChange w:id="516" w:author="Ryan" w:date="2017-04-30T19:28:00Z">
            <w:rPr>
              <w:rFonts w:ascii="Calibri" w:hAnsi="Calibri" w:cs="Calibri"/>
              <w:sz w:val="32"/>
              <w:szCs w:val="32"/>
            </w:rPr>
          </w:rPrChange>
        </w:rPr>
        <w:t>-</w:t>
      </w:r>
    </w:p>
    <w:p w14:paraId="7AE7C12A" w14:textId="77777777" w:rsidR="00BB3167" w:rsidRPr="00C93E5C" w:rsidRDefault="00472BE7" w:rsidP="00472BE7">
      <w:pPr>
        <w:spacing w:after="0"/>
        <w:rPr>
          <w:rFonts w:ascii="Helvetica" w:hAnsi="Helvetica" w:cs="Calibri"/>
          <w:sz w:val="32"/>
          <w:szCs w:val="32"/>
          <w:rPrChange w:id="517" w:author="Ryan" w:date="2017-04-30T19:28:00Z">
            <w:rPr>
              <w:rFonts w:ascii="Calibri" w:hAnsi="Calibri" w:cs="Calibri"/>
              <w:sz w:val="32"/>
              <w:szCs w:val="32"/>
            </w:rPr>
          </w:rPrChange>
        </w:rPr>
      </w:pPr>
      <w:proofErr w:type="spellStart"/>
      <w:r w:rsidRPr="00C93E5C">
        <w:rPr>
          <w:rFonts w:ascii="Helvetica" w:hAnsi="Helvetica" w:cs="Calibri"/>
          <w:sz w:val="32"/>
          <w:szCs w:val="32"/>
          <w:rPrChange w:id="518" w:author="Ryan" w:date="2017-04-30T19:28:00Z">
            <w:rPr>
              <w:rFonts w:ascii="Calibri" w:hAnsi="Calibri" w:cs="Calibri"/>
              <w:sz w:val="32"/>
              <w:szCs w:val="32"/>
            </w:rPr>
          </w:rPrChange>
        </w:rPr>
        <w:t>ly</w:t>
      </w:r>
      <w:proofErr w:type="spellEnd"/>
      <w:r w:rsidRPr="00C93E5C">
        <w:rPr>
          <w:rFonts w:ascii="Helvetica" w:hAnsi="Helvetica" w:cs="Calibri"/>
          <w:sz w:val="32"/>
          <w:szCs w:val="32"/>
          <w:rPrChange w:id="519" w:author="Ryan" w:date="2017-04-30T19:28:00Z">
            <w:rPr>
              <w:rFonts w:ascii="Calibri" w:hAnsi="Calibri" w:cs="Calibri"/>
              <w:sz w:val="32"/>
              <w:szCs w:val="32"/>
            </w:rPr>
          </w:rPrChange>
        </w:rPr>
        <w:t xml:space="preserve"> the best company resorted to</w:t>
      </w:r>
      <w:r w:rsidR="00187CC0" w:rsidRPr="00C93E5C">
        <w:rPr>
          <w:rFonts w:ascii="Helvetica" w:hAnsi="Helvetica" w:cs="Calibri"/>
          <w:sz w:val="32"/>
          <w:szCs w:val="32"/>
          <w:rPrChange w:id="520" w:author="Ryan" w:date="2017-04-30T19:28:00Z">
            <w:rPr>
              <w:rFonts w:ascii="Calibri" w:hAnsi="Calibri" w:cs="Calibri"/>
              <w:sz w:val="32"/>
              <w:szCs w:val="32"/>
            </w:rPr>
          </w:rPrChange>
        </w:rPr>
        <w:t xml:space="preserve"> </w:t>
      </w:r>
      <w:r w:rsidRPr="00C93E5C">
        <w:rPr>
          <w:rFonts w:ascii="Helvetica" w:hAnsi="Helvetica" w:cs="Calibri"/>
          <w:sz w:val="32"/>
          <w:szCs w:val="32"/>
          <w:rPrChange w:id="521" w:author="Ryan" w:date="2017-04-30T19:28:00Z">
            <w:rPr>
              <w:rFonts w:ascii="Calibri" w:hAnsi="Calibri" w:cs="Calibri"/>
              <w:sz w:val="32"/>
              <w:szCs w:val="32"/>
            </w:rPr>
          </w:rPrChange>
        </w:rPr>
        <w:t xml:space="preserve">his house. He </w:t>
      </w:r>
    </w:p>
    <w:p w14:paraId="27EA6CCF" w14:textId="77777777" w:rsidR="00BB3167" w:rsidRPr="00C93E5C" w:rsidRDefault="00472BE7" w:rsidP="00472BE7">
      <w:pPr>
        <w:spacing w:after="0"/>
        <w:rPr>
          <w:rFonts w:ascii="Helvetica" w:hAnsi="Helvetica" w:cs="Calibri"/>
          <w:sz w:val="32"/>
          <w:szCs w:val="32"/>
          <w:rPrChange w:id="522" w:author="Ryan" w:date="2017-04-30T19:28:00Z">
            <w:rPr>
              <w:rFonts w:ascii="Calibri" w:hAnsi="Calibri" w:cs="Calibri"/>
              <w:sz w:val="32"/>
              <w:szCs w:val="32"/>
            </w:rPr>
          </w:rPrChange>
        </w:rPr>
      </w:pPr>
      <w:r w:rsidRPr="00C93E5C">
        <w:rPr>
          <w:rFonts w:ascii="Helvetica" w:hAnsi="Helvetica" w:cs="Calibri"/>
          <w:sz w:val="32"/>
          <w:szCs w:val="32"/>
          <w:rPrChange w:id="523" w:author="Ryan" w:date="2017-04-30T19:28:00Z">
            <w:rPr>
              <w:rFonts w:ascii="Calibri" w:hAnsi="Calibri" w:cs="Calibri"/>
              <w:sz w:val="32"/>
              <w:szCs w:val="32"/>
            </w:rPr>
          </w:rPrChange>
        </w:rPr>
        <w:t>had a daughter of about the</w:t>
      </w:r>
      <w:r w:rsidR="00BB3167" w:rsidRPr="00C93E5C">
        <w:rPr>
          <w:rFonts w:ascii="Helvetica" w:hAnsi="Helvetica" w:cs="Calibri"/>
          <w:sz w:val="32"/>
          <w:szCs w:val="32"/>
          <w:rPrChange w:id="524" w:author="Ryan" w:date="2017-04-30T19:28:00Z">
            <w:rPr>
              <w:rFonts w:ascii="Calibri" w:hAnsi="Calibri" w:cs="Calibri"/>
              <w:sz w:val="32"/>
              <w:szCs w:val="32"/>
            </w:rPr>
          </w:rPrChange>
        </w:rPr>
        <w:t xml:space="preserve"> </w:t>
      </w:r>
      <w:r w:rsidRPr="00C93E5C">
        <w:rPr>
          <w:rFonts w:ascii="Helvetica" w:hAnsi="Helvetica" w:cs="Calibri"/>
          <w:sz w:val="32"/>
          <w:szCs w:val="32"/>
          <w:rPrChange w:id="525" w:author="Ryan" w:date="2017-04-30T19:28:00Z">
            <w:rPr>
              <w:rFonts w:ascii="Calibri" w:hAnsi="Calibri" w:cs="Calibri"/>
              <w:sz w:val="32"/>
              <w:szCs w:val="32"/>
            </w:rPr>
          </w:rPrChange>
        </w:rPr>
        <w:t>same age with Eli</w:t>
      </w:r>
      <w:r w:rsidR="00BB3167" w:rsidRPr="00C93E5C">
        <w:rPr>
          <w:rFonts w:ascii="Helvetica" w:hAnsi="Helvetica" w:cs="Calibri"/>
          <w:sz w:val="32"/>
          <w:szCs w:val="32"/>
          <w:rPrChange w:id="526" w:author="Ryan" w:date="2017-04-30T19:28:00Z">
            <w:rPr>
              <w:rFonts w:ascii="Calibri" w:hAnsi="Calibri" w:cs="Calibri"/>
              <w:sz w:val="32"/>
              <w:szCs w:val="32"/>
            </w:rPr>
          </w:rPrChange>
        </w:rPr>
        <w:t>-</w:t>
      </w:r>
    </w:p>
    <w:p w14:paraId="675D011C" w14:textId="77777777" w:rsidR="00BB3167" w:rsidRPr="00C93E5C" w:rsidRDefault="00472BE7" w:rsidP="00472BE7">
      <w:pPr>
        <w:spacing w:after="0"/>
        <w:rPr>
          <w:rFonts w:ascii="Helvetica" w:hAnsi="Helvetica" w:cs="Calibri"/>
          <w:sz w:val="32"/>
          <w:szCs w:val="32"/>
          <w:rPrChange w:id="527" w:author="Ryan" w:date="2017-04-30T19:28:00Z">
            <w:rPr>
              <w:rFonts w:ascii="Calibri" w:hAnsi="Calibri" w:cs="Calibri"/>
              <w:sz w:val="32"/>
              <w:szCs w:val="32"/>
            </w:rPr>
          </w:rPrChange>
        </w:rPr>
      </w:pPr>
      <w:proofErr w:type="spellStart"/>
      <w:r w:rsidRPr="00C93E5C">
        <w:rPr>
          <w:rFonts w:ascii="Helvetica" w:hAnsi="Helvetica" w:cs="Calibri"/>
          <w:sz w:val="32"/>
          <w:szCs w:val="32"/>
          <w:rPrChange w:id="528" w:author="Ryan" w:date="2017-04-30T19:28:00Z">
            <w:rPr>
              <w:rFonts w:ascii="Calibri" w:hAnsi="Calibri" w:cs="Calibri"/>
              <w:sz w:val="32"/>
              <w:szCs w:val="32"/>
            </w:rPr>
          </w:rPrChange>
        </w:rPr>
        <w:t>za</w:t>
      </w:r>
      <w:proofErr w:type="spellEnd"/>
      <w:r w:rsidRPr="00C93E5C">
        <w:rPr>
          <w:rFonts w:ascii="Helvetica" w:hAnsi="Helvetica" w:cs="Calibri"/>
          <w:sz w:val="32"/>
          <w:szCs w:val="32"/>
          <w:rPrChange w:id="529" w:author="Ryan" w:date="2017-04-30T19:28:00Z">
            <w:rPr>
              <w:rFonts w:ascii="Calibri" w:hAnsi="Calibri" w:cs="Calibri"/>
              <w:sz w:val="32"/>
              <w:szCs w:val="32"/>
            </w:rPr>
          </w:rPrChange>
        </w:rPr>
        <w:t xml:space="preserve">, and a son somewhat older. Nothing was </w:t>
      </w:r>
    </w:p>
    <w:p w14:paraId="76008D0C" w14:textId="77777777" w:rsidR="00BB3167" w:rsidRPr="00C93E5C" w:rsidRDefault="00472BE7" w:rsidP="00472BE7">
      <w:pPr>
        <w:spacing w:after="0"/>
        <w:rPr>
          <w:rFonts w:ascii="Helvetica" w:hAnsi="Helvetica" w:cs="Calibri"/>
          <w:sz w:val="32"/>
          <w:szCs w:val="32"/>
          <w:rPrChange w:id="530" w:author="Ryan" w:date="2017-04-30T19:28:00Z">
            <w:rPr>
              <w:rFonts w:ascii="Calibri" w:hAnsi="Calibri" w:cs="Calibri"/>
              <w:sz w:val="32"/>
              <w:szCs w:val="32"/>
            </w:rPr>
          </w:rPrChange>
        </w:rPr>
      </w:pPr>
      <w:r w:rsidRPr="00C93E5C">
        <w:rPr>
          <w:rFonts w:ascii="Helvetica" w:hAnsi="Helvetica" w:cs="Calibri"/>
          <w:sz w:val="32"/>
          <w:szCs w:val="32"/>
          <w:rPrChange w:id="531" w:author="Ryan" w:date="2017-04-30T19:28:00Z">
            <w:rPr>
              <w:rFonts w:ascii="Calibri" w:hAnsi="Calibri" w:cs="Calibri"/>
              <w:sz w:val="32"/>
              <w:szCs w:val="32"/>
            </w:rPr>
          </w:rPrChange>
        </w:rPr>
        <w:t>wanting</w:t>
      </w:r>
      <w:r w:rsidR="00BB3167" w:rsidRPr="00C93E5C">
        <w:rPr>
          <w:rFonts w:ascii="Helvetica" w:hAnsi="Helvetica" w:cs="Calibri"/>
          <w:sz w:val="32"/>
          <w:szCs w:val="32"/>
          <w:rPrChange w:id="532" w:author="Ryan" w:date="2017-04-30T19:28:00Z">
            <w:rPr>
              <w:rFonts w:ascii="Calibri" w:hAnsi="Calibri" w:cs="Calibri"/>
              <w:sz w:val="32"/>
              <w:szCs w:val="32"/>
            </w:rPr>
          </w:rPrChange>
        </w:rPr>
        <w:t>,</w:t>
      </w:r>
      <w:r w:rsidRPr="00C93E5C">
        <w:rPr>
          <w:rFonts w:ascii="Helvetica" w:hAnsi="Helvetica" w:cs="Calibri"/>
          <w:sz w:val="32"/>
          <w:szCs w:val="32"/>
          <w:rPrChange w:id="533" w:author="Ryan" w:date="2017-04-30T19:28:00Z">
            <w:rPr>
              <w:rFonts w:ascii="Calibri" w:hAnsi="Calibri" w:cs="Calibri"/>
              <w:sz w:val="32"/>
              <w:szCs w:val="32"/>
            </w:rPr>
          </w:rPrChange>
        </w:rPr>
        <w:t xml:space="preserve"> on their part,</w:t>
      </w:r>
      <w:r w:rsidR="00BB3167" w:rsidRPr="00C93E5C">
        <w:rPr>
          <w:rFonts w:ascii="Helvetica" w:hAnsi="Helvetica" w:cs="Calibri"/>
          <w:sz w:val="32"/>
          <w:szCs w:val="32"/>
          <w:rPrChange w:id="534" w:author="Ryan" w:date="2017-04-30T19:28:00Z">
            <w:rPr>
              <w:rFonts w:ascii="Calibri" w:hAnsi="Calibri" w:cs="Calibri"/>
              <w:sz w:val="32"/>
              <w:szCs w:val="32"/>
            </w:rPr>
          </w:rPrChange>
        </w:rPr>
        <w:t xml:space="preserve"> </w:t>
      </w:r>
      <w:r w:rsidRPr="00C93E5C">
        <w:rPr>
          <w:rFonts w:ascii="Helvetica" w:hAnsi="Helvetica" w:cs="Calibri"/>
          <w:sz w:val="32"/>
          <w:szCs w:val="32"/>
          <w:rPrChange w:id="535" w:author="Ryan" w:date="2017-04-30T19:28:00Z">
            <w:rPr>
              <w:rFonts w:ascii="Calibri" w:hAnsi="Calibri" w:cs="Calibri"/>
              <w:sz w:val="32"/>
              <w:szCs w:val="32"/>
            </w:rPr>
          </w:rPrChange>
        </w:rPr>
        <w:t xml:space="preserve">to promote the happiness </w:t>
      </w:r>
    </w:p>
    <w:p w14:paraId="0E300B8F" w14:textId="77777777" w:rsidR="00BB3167" w:rsidRPr="00C93E5C" w:rsidRDefault="00472BE7" w:rsidP="00472BE7">
      <w:pPr>
        <w:spacing w:after="0"/>
        <w:rPr>
          <w:rFonts w:ascii="Helvetica" w:hAnsi="Helvetica" w:cs="Calibri"/>
          <w:sz w:val="32"/>
          <w:szCs w:val="32"/>
          <w:rPrChange w:id="536" w:author="Ryan" w:date="2017-04-30T19:28:00Z">
            <w:rPr>
              <w:rFonts w:ascii="Calibri" w:hAnsi="Calibri" w:cs="Calibri"/>
              <w:sz w:val="32"/>
              <w:szCs w:val="32"/>
            </w:rPr>
          </w:rPrChange>
        </w:rPr>
      </w:pPr>
      <w:r w:rsidRPr="00C93E5C">
        <w:rPr>
          <w:rFonts w:ascii="Helvetica" w:hAnsi="Helvetica" w:cs="Calibri"/>
          <w:sz w:val="32"/>
          <w:szCs w:val="32"/>
          <w:rPrChange w:id="537" w:author="Ryan" w:date="2017-04-30T19:28:00Z">
            <w:rPr>
              <w:rFonts w:ascii="Calibri" w:hAnsi="Calibri" w:cs="Calibri"/>
              <w:sz w:val="32"/>
              <w:szCs w:val="32"/>
            </w:rPr>
          </w:rPrChange>
        </w:rPr>
        <w:t xml:space="preserve">of their friend, and by all the visitors she was </w:t>
      </w:r>
    </w:p>
    <w:p w14:paraId="64382CB6" w14:textId="77777777" w:rsidR="00BB3167" w:rsidRPr="00C93E5C" w:rsidRDefault="00472BE7" w:rsidP="00472BE7">
      <w:pPr>
        <w:spacing w:after="0"/>
        <w:rPr>
          <w:rFonts w:ascii="Helvetica" w:hAnsi="Helvetica" w:cs="Calibri"/>
          <w:sz w:val="32"/>
          <w:szCs w:val="32"/>
          <w:rPrChange w:id="538" w:author="Ryan" w:date="2017-04-30T19:28:00Z">
            <w:rPr>
              <w:rFonts w:ascii="Calibri" w:hAnsi="Calibri" w:cs="Calibri"/>
              <w:sz w:val="32"/>
              <w:szCs w:val="32"/>
            </w:rPr>
          </w:rPrChange>
        </w:rPr>
      </w:pPr>
      <w:r w:rsidRPr="00C93E5C">
        <w:rPr>
          <w:rFonts w:ascii="Helvetica" w:hAnsi="Helvetica" w:cs="Calibri"/>
          <w:sz w:val="32"/>
          <w:szCs w:val="32"/>
          <w:rPrChange w:id="539" w:author="Ryan" w:date="2017-04-30T19:28:00Z">
            <w:rPr>
              <w:rFonts w:ascii="Calibri" w:hAnsi="Calibri" w:cs="Calibri"/>
              <w:sz w:val="32"/>
              <w:szCs w:val="32"/>
            </w:rPr>
          </w:rPrChange>
        </w:rPr>
        <w:t xml:space="preserve">held in the highest consideration. Her bosom </w:t>
      </w:r>
    </w:p>
    <w:p w14:paraId="5A18320F" w14:textId="77777777" w:rsidR="00472BE7" w:rsidRPr="00C93E5C" w:rsidRDefault="00472BE7" w:rsidP="00472BE7">
      <w:pPr>
        <w:spacing w:after="0"/>
        <w:rPr>
          <w:rFonts w:ascii="Helvetica" w:hAnsi="Helvetica" w:cs="Calibri"/>
          <w:sz w:val="32"/>
          <w:szCs w:val="32"/>
          <w:rPrChange w:id="540" w:author="Ryan" w:date="2017-04-30T19:28:00Z">
            <w:rPr>
              <w:rFonts w:ascii="Calibri" w:hAnsi="Calibri" w:cs="Calibri"/>
              <w:sz w:val="32"/>
              <w:szCs w:val="32"/>
            </w:rPr>
          </w:rPrChange>
        </w:rPr>
      </w:pPr>
      <w:r w:rsidRPr="00C93E5C">
        <w:rPr>
          <w:rFonts w:ascii="Helvetica" w:hAnsi="Helvetica" w:cs="Calibri"/>
          <w:sz w:val="32"/>
          <w:szCs w:val="32"/>
          <w:rPrChange w:id="541" w:author="Ryan" w:date="2017-04-30T19:28:00Z">
            <w:rPr>
              <w:rFonts w:ascii="Calibri" w:hAnsi="Calibri" w:cs="Calibri"/>
              <w:sz w:val="32"/>
              <w:szCs w:val="32"/>
            </w:rPr>
          </w:rPrChange>
        </w:rPr>
        <w:t>felt the</w:t>
      </w:r>
      <w:r w:rsidR="00187CC0" w:rsidRPr="00C93E5C">
        <w:rPr>
          <w:rFonts w:ascii="Helvetica" w:hAnsi="Helvetica" w:cs="Calibri"/>
          <w:sz w:val="32"/>
          <w:szCs w:val="32"/>
          <w:rPrChange w:id="542" w:author="Ryan" w:date="2017-04-30T19:28:00Z">
            <w:rPr>
              <w:rFonts w:ascii="Calibri" w:hAnsi="Calibri" w:cs="Calibri"/>
              <w:sz w:val="32"/>
              <w:szCs w:val="32"/>
            </w:rPr>
          </w:rPrChange>
        </w:rPr>
        <w:t xml:space="preserve"> </w:t>
      </w:r>
      <w:r w:rsidRPr="00C93E5C">
        <w:rPr>
          <w:rFonts w:ascii="Helvetica" w:hAnsi="Helvetica" w:cs="Calibri"/>
          <w:sz w:val="32"/>
          <w:szCs w:val="32"/>
          <w:rPrChange w:id="543" w:author="Ryan" w:date="2017-04-30T19:28:00Z">
            <w:rPr>
              <w:rFonts w:ascii="Calibri" w:hAnsi="Calibri" w:cs="Calibri"/>
              <w:sz w:val="32"/>
              <w:szCs w:val="32"/>
            </w:rPr>
          </w:rPrChange>
        </w:rPr>
        <w:t>pleasing power of social reciprocity, and</w:t>
      </w:r>
    </w:p>
    <w:p w14:paraId="6D455186" w14:textId="77777777" w:rsidR="00BB3167" w:rsidRPr="00C93E5C" w:rsidRDefault="00472BE7" w:rsidP="00472BE7">
      <w:pPr>
        <w:spacing w:after="0"/>
        <w:rPr>
          <w:rFonts w:ascii="Helvetica" w:hAnsi="Helvetica" w:cs="Calibri"/>
          <w:sz w:val="32"/>
          <w:szCs w:val="32"/>
          <w:rPrChange w:id="544" w:author="Ryan" w:date="2017-04-30T19:28:00Z">
            <w:rPr>
              <w:rFonts w:ascii="Calibri" w:hAnsi="Calibri" w:cs="Calibri"/>
              <w:sz w:val="32"/>
              <w:szCs w:val="32"/>
            </w:rPr>
          </w:rPrChange>
        </w:rPr>
      </w:pPr>
      <w:r w:rsidRPr="00C93E5C">
        <w:rPr>
          <w:rFonts w:ascii="Helvetica" w:hAnsi="Helvetica" w:cs="Calibri"/>
          <w:sz w:val="32"/>
          <w:szCs w:val="32"/>
          <w:rPrChange w:id="545" w:author="Ryan" w:date="2017-04-30T19:28:00Z">
            <w:rPr>
              <w:rFonts w:ascii="Calibri" w:hAnsi="Calibri" w:cs="Calibri"/>
              <w:sz w:val="32"/>
              <w:szCs w:val="32"/>
            </w:rPr>
          </w:rPrChange>
        </w:rPr>
        <w:lastRenderedPageBreak/>
        <w:t>the discordan</w:t>
      </w:r>
      <w:r w:rsidR="00BB3167" w:rsidRPr="00C93E5C">
        <w:rPr>
          <w:rFonts w:ascii="Helvetica" w:hAnsi="Helvetica" w:cs="Calibri"/>
          <w:sz w:val="32"/>
          <w:szCs w:val="32"/>
          <w:rPrChange w:id="546" w:author="Ryan" w:date="2017-04-30T19:28:00Z">
            <w:rPr>
              <w:rFonts w:ascii="Calibri" w:hAnsi="Calibri" w:cs="Calibri"/>
              <w:sz w:val="32"/>
              <w:szCs w:val="32"/>
            </w:rPr>
          </w:rPrChange>
        </w:rPr>
        <w:t xml:space="preserve">t thrill of anguish more feebly </w:t>
      </w:r>
      <w:r w:rsidRPr="00C93E5C">
        <w:rPr>
          <w:rFonts w:ascii="Helvetica" w:hAnsi="Helvetica" w:cs="Calibri"/>
          <w:sz w:val="32"/>
          <w:szCs w:val="32"/>
          <w:rPrChange w:id="547" w:author="Ryan" w:date="2017-04-30T19:28:00Z">
            <w:rPr>
              <w:rFonts w:ascii="Calibri" w:hAnsi="Calibri" w:cs="Calibri"/>
              <w:sz w:val="32"/>
              <w:szCs w:val="32"/>
            </w:rPr>
          </w:rPrChange>
        </w:rPr>
        <w:t>vi</w:t>
      </w:r>
      <w:r w:rsidR="00BB3167" w:rsidRPr="00C93E5C">
        <w:rPr>
          <w:rFonts w:ascii="Helvetica" w:hAnsi="Helvetica" w:cs="Calibri"/>
          <w:sz w:val="32"/>
          <w:szCs w:val="32"/>
          <w:rPrChange w:id="548" w:author="Ryan" w:date="2017-04-30T19:28:00Z">
            <w:rPr>
              <w:rFonts w:ascii="Calibri" w:hAnsi="Calibri" w:cs="Calibri"/>
              <w:sz w:val="32"/>
              <w:szCs w:val="32"/>
            </w:rPr>
          </w:rPrChange>
        </w:rPr>
        <w:t>-</w:t>
      </w:r>
    </w:p>
    <w:p w14:paraId="175566FC" w14:textId="77777777" w:rsidR="00BB3167" w:rsidRPr="00C93E5C" w:rsidRDefault="00472BE7" w:rsidP="00472BE7">
      <w:pPr>
        <w:spacing w:after="0"/>
        <w:rPr>
          <w:rFonts w:ascii="Helvetica" w:hAnsi="Helvetica" w:cs="Calibri"/>
          <w:sz w:val="32"/>
          <w:szCs w:val="32"/>
          <w:rPrChange w:id="549" w:author="Ryan" w:date="2017-04-30T19:28:00Z">
            <w:rPr>
              <w:rFonts w:ascii="Calibri" w:hAnsi="Calibri" w:cs="Calibri"/>
              <w:sz w:val="32"/>
              <w:szCs w:val="32"/>
            </w:rPr>
          </w:rPrChange>
        </w:rPr>
      </w:pPr>
      <w:proofErr w:type="spellStart"/>
      <w:r w:rsidRPr="00C93E5C">
        <w:rPr>
          <w:rFonts w:ascii="Helvetica" w:hAnsi="Helvetica" w:cs="Calibri"/>
          <w:sz w:val="32"/>
          <w:szCs w:val="32"/>
          <w:rPrChange w:id="550" w:author="Ryan" w:date="2017-04-30T19:28:00Z">
            <w:rPr>
              <w:rFonts w:ascii="Calibri" w:hAnsi="Calibri" w:cs="Calibri"/>
              <w:sz w:val="32"/>
              <w:szCs w:val="32"/>
            </w:rPr>
          </w:rPrChange>
        </w:rPr>
        <w:t>brated</w:t>
      </w:r>
      <w:proofErr w:type="spellEnd"/>
      <w:r w:rsidRPr="00C93E5C">
        <w:rPr>
          <w:rFonts w:ascii="Helvetica" w:hAnsi="Helvetica" w:cs="Calibri"/>
          <w:sz w:val="32"/>
          <w:szCs w:val="32"/>
          <w:rPrChange w:id="551" w:author="Ryan" w:date="2017-04-30T19:28:00Z">
            <w:rPr>
              <w:rFonts w:ascii="Calibri" w:hAnsi="Calibri" w:cs="Calibri"/>
              <w:sz w:val="32"/>
              <w:szCs w:val="32"/>
            </w:rPr>
          </w:rPrChange>
        </w:rPr>
        <w:t xml:space="preserve"> the chords of affection. While she</w:t>
      </w:r>
      <w:r w:rsidR="00BB3167" w:rsidRPr="00C93E5C">
        <w:rPr>
          <w:rFonts w:ascii="Helvetica" w:hAnsi="Helvetica" w:cs="Calibri"/>
          <w:sz w:val="32"/>
          <w:szCs w:val="32"/>
          <w:rPrChange w:id="552" w:author="Ryan" w:date="2017-04-30T19:28:00Z">
            <w:rPr>
              <w:rFonts w:ascii="Calibri" w:hAnsi="Calibri" w:cs="Calibri"/>
              <w:sz w:val="32"/>
              <w:szCs w:val="32"/>
            </w:rPr>
          </w:rPrChange>
        </w:rPr>
        <w:t xml:space="preserve"> </w:t>
      </w:r>
      <w:r w:rsidRPr="00C93E5C">
        <w:rPr>
          <w:rFonts w:ascii="Helvetica" w:hAnsi="Helvetica" w:cs="Calibri"/>
          <w:sz w:val="32"/>
          <w:szCs w:val="32"/>
          <w:rPrChange w:id="553" w:author="Ryan" w:date="2017-04-30T19:28:00Z">
            <w:rPr>
              <w:rFonts w:ascii="Calibri" w:hAnsi="Calibri" w:cs="Calibri"/>
              <w:sz w:val="32"/>
              <w:szCs w:val="32"/>
            </w:rPr>
          </w:rPrChange>
        </w:rPr>
        <w:t>wan</w:t>
      </w:r>
      <w:r w:rsidR="00BB3167" w:rsidRPr="00C93E5C">
        <w:rPr>
          <w:rFonts w:ascii="Helvetica" w:hAnsi="Helvetica" w:cs="Calibri"/>
          <w:sz w:val="32"/>
          <w:szCs w:val="32"/>
          <w:rPrChange w:id="554" w:author="Ryan" w:date="2017-04-30T19:28:00Z">
            <w:rPr>
              <w:rFonts w:ascii="Calibri" w:hAnsi="Calibri" w:cs="Calibri"/>
              <w:sz w:val="32"/>
              <w:szCs w:val="32"/>
            </w:rPr>
          </w:rPrChange>
        </w:rPr>
        <w:t>-</w:t>
      </w:r>
    </w:p>
    <w:p w14:paraId="425C9B34" w14:textId="77777777" w:rsidR="00717D4A" w:rsidRPr="00C93E5C" w:rsidRDefault="00472BE7" w:rsidP="00472BE7">
      <w:pPr>
        <w:spacing w:after="0"/>
        <w:rPr>
          <w:rFonts w:ascii="Helvetica" w:hAnsi="Helvetica" w:cs="Calibri"/>
          <w:sz w:val="32"/>
          <w:szCs w:val="32"/>
          <w:rPrChange w:id="555" w:author="Ryan" w:date="2017-04-30T19:28:00Z">
            <w:rPr>
              <w:rFonts w:ascii="Calibri" w:hAnsi="Calibri" w:cs="Calibri"/>
              <w:sz w:val="32"/>
              <w:szCs w:val="32"/>
            </w:rPr>
          </w:rPrChange>
        </w:rPr>
      </w:pPr>
      <w:proofErr w:type="spellStart"/>
      <w:r w:rsidRPr="00C93E5C">
        <w:rPr>
          <w:rFonts w:ascii="Helvetica" w:hAnsi="Helvetica" w:cs="Calibri"/>
          <w:sz w:val="32"/>
          <w:szCs w:val="32"/>
          <w:rPrChange w:id="556" w:author="Ryan" w:date="2017-04-30T19:28:00Z">
            <w:rPr>
              <w:rFonts w:ascii="Calibri" w:hAnsi="Calibri" w:cs="Calibri"/>
              <w:sz w:val="32"/>
              <w:szCs w:val="32"/>
            </w:rPr>
          </w:rPrChange>
        </w:rPr>
        <w:t>dered</w:t>
      </w:r>
      <w:proofErr w:type="spellEnd"/>
      <w:r w:rsidRPr="00C93E5C">
        <w:rPr>
          <w:rFonts w:ascii="Helvetica" w:hAnsi="Helvetica" w:cs="Calibri"/>
          <w:sz w:val="32"/>
          <w:szCs w:val="32"/>
          <w:rPrChange w:id="557" w:author="Ryan" w:date="2017-04-30T19:28:00Z">
            <w:rPr>
              <w:rFonts w:ascii="Calibri" w:hAnsi="Calibri" w:cs="Calibri"/>
              <w:sz w:val="32"/>
              <w:szCs w:val="32"/>
            </w:rPr>
          </w:rPrChange>
        </w:rPr>
        <w:t xml:space="preserve"> along the margin of the</w:t>
      </w:r>
      <w:r w:rsidR="00BB3167" w:rsidRPr="00C93E5C">
        <w:rPr>
          <w:rFonts w:ascii="Helvetica" w:hAnsi="Helvetica" w:cs="Calibri"/>
          <w:sz w:val="32"/>
          <w:szCs w:val="32"/>
          <w:rPrChange w:id="558" w:author="Ryan" w:date="2017-04-30T19:28:00Z">
            <w:rPr>
              <w:rFonts w:ascii="Calibri" w:hAnsi="Calibri" w:cs="Calibri"/>
              <w:sz w:val="32"/>
              <w:szCs w:val="32"/>
            </w:rPr>
          </w:rPrChange>
        </w:rPr>
        <w:t xml:space="preserve"> shore</w:t>
      </w:r>
      <w:r w:rsidRPr="00C93E5C">
        <w:rPr>
          <w:rFonts w:ascii="Helvetica" w:hAnsi="Helvetica" w:cs="Calibri"/>
          <w:sz w:val="32"/>
          <w:szCs w:val="32"/>
          <w:rPrChange w:id="559" w:author="Ryan" w:date="2017-04-30T19:28:00Z">
            <w:rPr>
              <w:rFonts w:ascii="Calibri" w:hAnsi="Calibri" w:cs="Calibri"/>
              <w:sz w:val="32"/>
              <w:szCs w:val="32"/>
            </w:rPr>
          </w:rPrChange>
        </w:rPr>
        <w:t xml:space="preserve">, and beheld </w:t>
      </w:r>
    </w:p>
    <w:p w14:paraId="75BAE291" w14:textId="77777777" w:rsidR="00717D4A" w:rsidRPr="00C93E5C" w:rsidRDefault="00472BE7" w:rsidP="00472BE7">
      <w:pPr>
        <w:spacing w:after="0"/>
        <w:rPr>
          <w:rFonts w:ascii="Helvetica" w:hAnsi="Helvetica" w:cs="Calibri"/>
          <w:sz w:val="32"/>
          <w:szCs w:val="32"/>
          <w:rPrChange w:id="560" w:author="Ryan" w:date="2017-04-30T19:28:00Z">
            <w:rPr>
              <w:rFonts w:ascii="Calibri" w:hAnsi="Calibri" w:cs="Calibri"/>
              <w:sz w:val="32"/>
              <w:szCs w:val="32"/>
            </w:rPr>
          </w:rPrChange>
        </w:rPr>
      </w:pPr>
      <w:r w:rsidRPr="00C93E5C">
        <w:rPr>
          <w:rFonts w:ascii="Helvetica" w:hAnsi="Helvetica" w:cs="Calibri"/>
          <w:sz w:val="32"/>
          <w:szCs w:val="32"/>
          <w:rPrChange w:id="561" w:author="Ryan" w:date="2017-04-30T19:28:00Z">
            <w:rPr>
              <w:rFonts w:ascii="Calibri" w:hAnsi="Calibri" w:cs="Calibri"/>
              <w:sz w:val="32"/>
              <w:szCs w:val="32"/>
            </w:rPr>
          </w:rPrChange>
        </w:rPr>
        <w:t>the distant approaching sails, as they</w:t>
      </w:r>
      <w:r w:rsidR="00717D4A" w:rsidRPr="00C93E5C">
        <w:rPr>
          <w:rFonts w:ascii="Helvetica" w:hAnsi="Helvetica" w:cs="Calibri"/>
          <w:sz w:val="32"/>
          <w:szCs w:val="32"/>
          <w:rPrChange w:id="562" w:author="Ryan" w:date="2017-04-30T19:28:00Z">
            <w:rPr>
              <w:rFonts w:ascii="Calibri" w:hAnsi="Calibri" w:cs="Calibri"/>
              <w:sz w:val="32"/>
              <w:szCs w:val="32"/>
            </w:rPr>
          </w:rPrChange>
        </w:rPr>
        <w:t xml:space="preserve"> </w:t>
      </w:r>
      <w:r w:rsidRPr="00C93E5C">
        <w:rPr>
          <w:rFonts w:ascii="Helvetica" w:hAnsi="Helvetica" w:cs="Calibri"/>
          <w:sz w:val="32"/>
          <w:szCs w:val="32"/>
          <w:rPrChange w:id="563" w:author="Ryan" w:date="2017-04-30T19:28:00Z">
            <w:rPr>
              <w:rFonts w:ascii="Calibri" w:hAnsi="Calibri" w:cs="Calibri"/>
              <w:sz w:val="32"/>
              <w:szCs w:val="32"/>
            </w:rPr>
          </w:rPrChange>
        </w:rPr>
        <w:t xml:space="preserve">dimly </w:t>
      </w:r>
      <w:proofErr w:type="spellStart"/>
      <w:r w:rsidRPr="00C93E5C">
        <w:rPr>
          <w:rFonts w:ascii="Helvetica" w:hAnsi="Helvetica" w:cs="Calibri"/>
          <w:sz w:val="32"/>
          <w:szCs w:val="32"/>
          <w:rPrChange w:id="564" w:author="Ryan" w:date="2017-04-30T19:28:00Z">
            <w:rPr>
              <w:rFonts w:ascii="Calibri" w:hAnsi="Calibri" w:cs="Calibri"/>
              <w:sz w:val="32"/>
              <w:szCs w:val="32"/>
            </w:rPr>
          </w:rPrChange>
        </w:rPr>
        <w:t>ap</w:t>
      </w:r>
      <w:proofErr w:type="spellEnd"/>
      <w:r w:rsidR="00717D4A" w:rsidRPr="00C93E5C">
        <w:rPr>
          <w:rFonts w:ascii="Helvetica" w:hAnsi="Helvetica" w:cs="Calibri"/>
          <w:sz w:val="32"/>
          <w:szCs w:val="32"/>
          <w:rPrChange w:id="565" w:author="Ryan" w:date="2017-04-30T19:28:00Z">
            <w:rPr>
              <w:rFonts w:ascii="Calibri" w:hAnsi="Calibri" w:cs="Calibri"/>
              <w:sz w:val="32"/>
              <w:szCs w:val="32"/>
            </w:rPr>
          </w:rPrChange>
        </w:rPr>
        <w:t>-</w:t>
      </w:r>
    </w:p>
    <w:p w14:paraId="1D92DC39" w14:textId="77777777" w:rsidR="00717D4A" w:rsidRPr="00C93E5C" w:rsidRDefault="00472BE7" w:rsidP="00472BE7">
      <w:pPr>
        <w:spacing w:after="0"/>
        <w:rPr>
          <w:rFonts w:ascii="Helvetica" w:hAnsi="Helvetica" w:cs="Calibri"/>
          <w:sz w:val="32"/>
          <w:szCs w:val="32"/>
          <w:rPrChange w:id="566" w:author="Ryan" w:date="2017-04-30T19:28:00Z">
            <w:rPr>
              <w:rFonts w:ascii="Calibri" w:hAnsi="Calibri" w:cs="Calibri"/>
              <w:sz w:val="32"/>
              <w:szCs w:val="32"/>
            </w:rPr>
          </w:rPrChange>
        </w:rPr>
      </w:pPr>
      <w:proofErr w:type="spellStart"/>
      <w:r w:rsidRPr="00C93E5C">
        <w:rPr>
          <w:rFonts w:ascii="Helvetica" w:hAnsi="Helvetica" w:cs="Calibri"/>
          <w:sz w:val="32"/>
          <w:szCs w:val="32"/>
          <w:rPrChange w:id="567" w:author="Ryan" w:date="2017-04-30T19:28:00Z">
            <w:rPr>
              <w:rFonts w:ascii="Calibri" w:hAnsi="Calibri" w:cs="Calibri"/>
              <w:sz w:val="32"/>
              <w:szCs w:val="32"/>
            </w:rPr>
          </w:rPrChange>
        </w:rPr>
        <w:t>peared</w:t>
      </w:r>
      <w:proofErr w:type="spellEnd"/>
      <w:r w:rsidRPr="00C93E5C">
        <w:rPr>
          <w:rFonts w:ascii="Helvetica" w:hAnsi="Helvetica" w:cs="Calibri"/>
          <w:sz w:val="32"/>
          <w:szCs w:val="32"/>
          <w:rPrChange w:id="568" w:author="Ryan" w:date="2017-04-30T19:28:00Z">
            <w:rPr>
              <w:rFonts w:ascii="Calibri" w:hAnsi="Calibri" w:cs="Calibri"/>
              <w:sz w:val="32"/>
              <w:szCs w:val="32"/>
            </w:rPr>
          </w:rPrChange>
        </w:rPr>
        <w:t xml:space="preserve"> to rise out of the farthest</w:t>
      </w:r>
      <w:r w:rsidR="00717D4A" w:rsidRPr="00C93E5C">
        <w:rPr>
          <w:rFonts w:ascii="Helvetica" w:hAnsi="Helvetica" w:cs="Calibri"/>
          <w:sz w:val="32"/>
          <w:szCs w:val="32"/>
          <w:rPrChange w:id="569" w:author="Ryan" w:date="2017-04-30T19:28:00Z">
            <w:rPr>
              <w:rFonts w:ascii="Calibri" w:hAnsi="Calibri" w:cs="Calibri"/>
              <w:sz w:val="32"/>
              <w:szCs w:val="32"/>
            </w:rPr>
          </w:rPrChange>
        </w:rPr>
        <w:t xml:space="preserve"> </w:t>
      </w:r>
      <w:r w:rsidRPr="00C93E5C">
        <w:rPr>
          <w:rFonts w:ascii="Helvetica" w:hAnsi="Helvetica" w:cs="Calibri"/>
          <w:sz w:val="32"/>
          <w:szCs w:val="32"/>
          <w:rPrChange w:id="570" w:author="Ryan" w:date="2017-04-30T19:28:00Z">
            <w:rPr>
              <w:rFonts w:ascii="Calibri" w:hAnsi="Calibri" w:cs="Calibri"/>
              <w:sz w:val="32"/>
              <w:szCs w:val="32"/>
            </w:rPr>
          </w:rPrChange>
        </w:rPr>
        <w:t>verge of the o</w:t>
      </w:r>
      <w:r w:rsidR="00717D4A" w:rsidRPr="00C93E5C">
        <w:rPr>
          <w:rFonts w:ascii="Helvetica" w:hAnsi="Helvetica" w:cs="Calibri"/>
          <w:sz w:val="32"/>
          <w:szCs w:val="32"/>
          <w:rPrChange w:id="571" w:author="Ryan" w:date="2017-04-30T19:28:00Z">
            <w:rPr>
              <w:rFonts w:ascii="Calibri" w:hAnsi="Calibri" w:cs="Calibri"/>
              <w:sz w:val="32"/>
              <w:szCs w:val="32"/>
            </w:rPr>
          </w:rPrChange>
        </w:rPr>
        <w:t>-</w:t>
      </w:r>
    </w:p>
    <w:p w14:paraId="261740D0" w14:textId="77777777" w:rsidR="00717D4A" w:rsidRPr="00C93E5C" w:rsidRDefault="00472BE7" w:rsidP="00472BE7">
      <w:pPr>
        <w:spacing w:after="0"/>
        <w:rPr>
          <w:rFonts w:ascii="Helvetica" w:hAnsi="Helvetica" w:cs="Calibri"/>
          <w:sz w:val="32"/>
          <w:szCs w:val="32"/>
          <w:rPrChange w:id="572" w:author="Ryan" w:date="2017-04-30T19:28:00Z">
            <w:rPr>
              <w:rFonts w:ascii="Calibri" w:hAnsi="Calibri" w:cs="Calibri"/>
              <w:sz w:val="32"/>
              <w:szCs w:val="32"/>
            </w:rPr>
          </w:rPrChange>
        </w:rPr>
      </w:pPr>
      <w:proofErr w:type="spellStart"/>
      <w:r w:rsidRPr="00C93E5C">
        <w:rPr>
          <w:rFonts w:ascii="Helvetica" w:hAnsi="Helvetica" w:cs="Calibri"/>
          <w:sz w:val="32"/>
          <w:szCs w:val="32"/>
          <w:rPrChange w:id="573" w:author="Ryan" w:date="2017-04-30T19:28:00Z">
            <w:rPr>
              <w:rFonts w:ascii="Calibri" w:hAnsi="Calibri" w:cs="Calibri"/>
              <w:sz w:val="32"/>
              <w:szCs w:val="32"/>
            </w:rPr>
          </w:rPrChange>
        </w:rPr>
        <w:t>cean</w:t>
      </w:r>
      <w:proofErr w:type="spellEnd"/>
      <w:r w:rsidRPr="00C93E5C">
        <w:rPr>
          <w:rFonts w:ascii="Helvetica" w:hAnsi="Helvetica" w:cs="Calibri"/>
          <w:sz w:val="32"/>
          <w:szCs w:val="32"/>
          <w:rPrChange w:id="574" w:author="Ryan" w:date="2017-04-30T19:28:00Z">
            <w:rPr>
              <w:rFonts w:ascii="Calibri" w:hAnsi="Calibri" w:cs="Calibri"/>
              <w:sz w:val="32"/>
              <w:szCs w:val="32"/>
            </w:rPr>
          </w:rPrChange>
        </w:rPr>
        <w:t xml:space="preserve">, she breathed a sigh to the remembrance of </w:t>
      </w:r>
    </w:p>
    <w:p w14:paraId="651E37B0" w14:textId="77777777" w:rsidR="00717D4A" w:rsidRPr="00C93E5C" w:rsidRDefault="00717D4A" w:rsidP="00472BE7">
      <w:pPr>
        <w:spacing w:after="0"/>
        <w:rPr>
          <w:rFonts w:ascii="Helvetica" w:hAnsi="Helvetica" w:cs="Calibri"/>
          <w:sz w:val="32"/>
          <w:szCs w:val="32"/>
          <w:rPrChange w:id="575" w:author="Ryan" w:date="2017-04-30T19:28:00Z">
            <w:rPr>
              <w:rFonts w:ascii="Calibri" w:hAnsi="Calibri" w:cs="Calibri"/>
              <w:sz w:val="32"/>
              <w:szCs w:val="32"/>
            </w:rPr>
          </w:rPrChange>
        </w:rPr>
      </w:pPr>
      <w:r w:rsidRPr="00C93E5C">
        <w:rPr>
          <w:rFonts w:ascii="Helvetica" w:hAnsi="Helvetica" w:cs="Calibri"/>
          <w:sz w:val="32"/>
          <w:szCs w:val="32"/>
          <w:rPrChange w:id="576" w:author="Ryan" w:date="2017-04-30T19:28:00Z">
            <w:rPr>
              <w:rFonts w:ascii="Calibri" w:hAnsi="Calibri" w:cs="Calibri"/>
              <w:sz w:val="32"/>
              <w:szCs w:val="32"/>
            </w:rPr>
          </w:rPrChange>
        </w:rPr>
        <w:t>former joys, fondly an</w:t>
      </w:r>
      <w:r w:rsidR="00472BE7" w:rsidRPr="00C93E5C">
        <w:rPr>
          <w:rFonts w:ascii="Helvetica" w:hAnsi="Helvetica" w:cs="Calibri"/>
          <w:sz w:val="32"/>
          <w:szCs w:val="32"/>
          <w:rPrChange w:id="577" w:author="Ryan" w:date="2017-04-30T19:28:00Z">
            <w:rPr>
              <w:rFonts w:ascii="Calibri" w:hAnsi="Calibri" w:cs="Calibri"/>
              <w:sz w:val="32"/>
              <w:szCs w:val="32"/>
            </w:rPr>
          </w:rPrChange>
        </w:rPr>
        <w:t xml:space="preserve">ticipated a speedy return </w:t>
      </w:r>
    </w:p>
    <w:p w14:paraId="534B49C1" w14:textId="5E328109" w:rsidR="004A2AA2" w:rsidRPr="00C93E5C" w:rsidRDefault="004A2AA2" w:rsidP="004A2AA2">
      <w:pPr>
        <w:spacing w:after="0"/>
        <w:rPr>
          <w:rFonts w:ascii="Helvetica" w:hAnsi="Helvetica" w:cs="Calibri"/>
          <w:sz w:val="32"/>
          <w:szCs w:val="32"/>
          <w:rPrChange w:id="578" w:author="Ryan" w:date="2017-04-30T19:28:00Z">
            <w:rPr>
              <w:rFonts w:ascii="Calibri" w:hAnsi="Calibri" w:cs="Calibri"/>
              <w:sz w:val="32"/>
              <w:szCs w:val="32"/>
            </w:rPr>
          </w:rPrChange>
        </w:rPr>
      </w:pPr>
      <w:r w:rsidRPr="00C93E5C">
        <w:rPr>
          <w:rFonts w:ascii="Helvetica" w:hAnsi="Helvetica" w:cs="Calibri"/>
          <w:sz w:val="32"/>
          <w:szCs w:val="32"/>
          <w:rPrChange w:id="579" w:author="Ryan" w:date="2017-04-30T19:28:00Z">
            <w:rPr>
              <w:rFonts w:ascii="Calibri" w:hAnsi="Calibri" w:cs="Calibri"/>
              <w:sz w:val="32"/>
              <w:szCs w:val="32"/>
            </w:rPr>
          </w:rPrChange>
        </w:rPr>
        <w:t xml:space="preserve">of those happy </w:t>
      </w:r>
      <w:r w:rsidR="00472BE7" w:rsidRPr="00C93E5C">
        <w:rPr>
          <w:rFonts w:ascii="Helvetica" w:hAnsi="Helvetica" w:cs="Calibri"/>
          <w:sz w:val="32"/>
          <w:szCs w:val="32"/>
          <w:rPrChange w:id="580" w:author="Ryan" w:date="2017-04-30T19:28:00Z">
            <w:rPr>
              <w:rFonts w:ascii="Calibri" w:hAnsi="Calibri" w:cs="Calibri"/>
              <w:sz w:val="32"/>
              <w:szCs w:val="32"/>
            </w:rPr>
          </w:rPrChange>
        </w:rPr>
        <w:t xml:space="preserve">hours, which would effectually </w:t>
      </w:r>
    </w:p>
    <w:p w14:paraId="0A5963C2" w14:textId="77777777" w:rsidR="004A2AA2" w:rsidRPr="00C93E5C" w:rsidRDefault="00472BE7" w:rsidP="00472BE7">
      <w:pPr>
        <w:spacing w:after="0"/>
        <w:rPr>
          <w:rFonts w:ascii="Helvetica" w:hAnsi="Helvetica" w:cs="Calibri"/>
          <w:sz w:val="32"/>
          <w:szCs w:val="32"/>
          <w:rPrChange w:id="581" w:author="Ryan" w:date="2017-04-30T19:28:00Z">
            <w:rPr>
              <w:rFonts w:ascii="Calibri" w:hAnsi="Calibri" w:cs="Calibri"/>
              <w:sz w:val="32"/>
              <w:szCs w:val="32"/>
            </w:rPr>
          </w:rPrChange>
        </w:rPr>
      </w:pPr>
      <w:r w:rsidRPr="00C93E5C">
        <w:rPr>
          <w:rFonts w:ascii="Helvetica" w:hAnsi="Helvetica" w:cs="Calibri"/>
          <w:sz w:val="32"/>
          <w:szCs w:val="32"/>
          <w:rPrChange w:id="582" w:author="Ryan" w:date="2017-04-30T19:28:00Z">
            <w:rPr>
              <w:rFonts w:ascii="Calibri" w:hAnsi="Calibri" w:cs="Calibri"/>
              <w:sz w:val="32"/>
              <w:szCs w:val="32"/>
            </w:rPr>
          </w:rPrChange>
        </w:rPr>
        <w:t>obliterate every vest</w:t>
      </w:r>
      <w:r w:rsidR="004A2AA2" w:rsidRPr="00C93E5C">
        <w:rPr>
          <w:rFonts w:ascii="Helvetica" w:hAnsi="Helvetica" w:cs="Calibri"/>
          <w:sz w:val="32"/>
          <w:szCs w:val="32"/>
          <w:rPrChange w:id="583" w:author="Ryan" w:date="2017-04-30T19:28:00Z">
            <w:rPr>
              <w:rFonts w:ascii="Calibri" w:hAnsi="Calibri" w:cs="Calibri"/>
              <w:sz w:val="32"/>
              <w:szCs w:val="32"/>
            </w:rPr>
          </w:rPrChange>
        </w:rPr>
        <w:t>i</w:t>
      </w:r>
      <w:r w:rsidRPr="00C93E5C">
        <w:rPr>
          <w:rFonts w:ascii="Helvetica" w:hAnsi="Helvetica" w:cs="Calibri"/>
          <w:sz w:val="32"/>
          <w:szCs w:val="32"/>
          <w:rPrChange w:id="584" w:author="Ryan" w:date="2017-04-30T19:28:00Z">
            <w:rPr>
              <w:rFonts w:ascii="Calibri" w:hAnsi="Calibri" w:cs="Calibri"/>
              <w:sz w:val="32"/>
              <w:szCs w:val="32"/>
            </w:rPr>
          </w:rPrChange>
        </w:rPr>
        <w:t xml:space="preserve">ge of former care and </w:t>
      </w:r>
      <w:proofErr w:type="spellStart"/>
      <w:r w:rsidRPr="00C93E5C">
        <w:rPr>
          <w:rFonts w:ascii="Helvetica" w:hAnsi="Helvetica" w:cs="Calibri"/>
          <w:sz w:val="32"/>
          <w:szCs w:val="32"/>
          <w:rPrChange w:id="585" w:author="Ryan" w:date="2017-04-30T19:28:00Z">
            <w:rPr>
              <w:rFonts w:ascii="Calibri" w:hAnsi="Calibri" w:cs="Calibri"/>
              <w:sz w:val="32"/>
              <w:szCs w:val="32"/>
            </w:rPr>
          </w:rPrChange>
        </w:rPr>
        <w:t>anxie</w:t>
      </w:r>
      <w:proofErr w:type="spellEnd"/>
      <w:r w:rsidR="004A2AA2" w:rsidRPr="00C93E5C">
        <w:rPr>
          <w:rFonts w:ascii="Helvetica" w:hAnsi="Helvetica" w:cs="Calibri"/>
          <w:sz w:val="32"/>
          <w:szCs w:val="32"/>
          <w:rPrChange w:id="586" w:author="Ryan" w:date="2017-04-30T19:28:00Z">
            <w:rPr>
              <w:rFonts w:ascii="Calibri" w:hAnsi="Calibri" w:cs="Calibri"/>
              <w:sz w:val="32"/>
              <w:szCs w:val="32"/>
            </w:rPr>
          </w:rPrChange>
        </w:rPr>
        <w:t>-</w:t>
      </w:r>
    </w:p>
    <w:p w14:paraId="2254B982" w14:textId="77777777" w:rsidR="00472BE7" w:rsidRPr="00C93E5C" w:rsidRDefault="007B0C85" w:rsidP="00472BE7">
      <w:pPr>
        <w:spacing w:after="0"/>
        <w:rPr>
          <w:rFonts w:ascii="Helvetica" w:hAnsi="Helvetica" w:cs="Calibri"/>
          <w:sz w:val="32"/>
          <w:szCs w:val="32"/>
          <w:rPrChange w:id="587" w:author="Ryan" w:date="2017-04-30T19:28:00Z">
            <w:rPr>
              <w:rFonts w:ascii="Calibri" w:hAnsi="Calibri" w:cs="Calibri"/>
              <w:sz w:val="32"/>
              <w:szCs w:val="32"/>
            </w:rPr>
          </w:rPrChange>
        </w:rPr>
      </w:pPr>
      <w:proofErr w:type="spellStart"/>
      <w:r w:rsidRPr="00C93E5C">
        <w:rPr>
          <w:rFonts w:ascii="Helvetica" w:hAnsi="Helvetica" w:cs="Calibri"/>
          <w:sz w:val="32"/>
          <w:szCs w:val="32"/>
          <w:rPrChange w:id="588" w:author="Ryan" w:date="2017-04-30T19:28:00Z">
            <w:rPr>
              <w:rFonts w:ascii="Calibri" w:hAnsi="Calibri" w:cs="Calibri"/>
              <w:sz w:val="32"/>
              <w:szCs w:val="32"/>
            </w:rPr>
          </w:rPrChange>
        </w:rPr>
        <w:t>ty</w:t>
      </w:r>
      <w:proofErr w:type="spellEnd"/>
      <w:r w:rsidRPr="00C93E5C">
        <w:rPr>
          <w:rFonts w:ascii="Helvetica" w:hAnsi="Helvetica" w:cs="Calibri"/>
          <w:sz w:val="32"/>
          <w:szCs w:val="32"/>
          <w:rPrChange w:id="589" w:author="Ryan" w:date="2017-04-30T19:28:00Z">
            <w:rPr>
              <w:rFonts w:ascii="Calibri" w:hAnsi="Calibri" w:cs="Calibri"/>
              <w:sz w:val="32"/>
              <w:szCs w:val="32"/>
            </w:rPr>
          </w:rPrChange>
        </w:rPr>
        <w:t>, and</w:t>
      </w:r>
      <w:r w:rsidR="00472BE7" w:rsidRPr="00C93E5C">
        <w:rPr>
          <w:rFonts w:ascii="Helvetica" w:hAnsi="Helvetica" w:cs="Calibri"/>
          <w:sz w:val="32"/>
          <w:szCs w:val="32"/>
          <w:rPrChange w:id="590" w:author="Ryan" w:date="2017-04-30T19:28:00Z">
            <w:rPr>
              <w:rFonts w:ascii="Calibri" w:hAnsi="Calibri" w:cs="Calibri"/>
              <w:sz w:val="32"/>
              <w:szCs w:val="32"/>
            </w:rPr>
          </w:rPrChange>
        </w:rPr>
        <w:t xml:space="preserve"> became tranquil.</w:t>
      </w:r>
    </w:p>
    <w:p w14:paraId="1B0587F9" w14:textId="3E3E1A66" w:rsidR="00193271" w:rsidRPr="00C93E5C" w:rsidRDefault="00193271" w:rsidP="00472BE7">
      <w:pPr>
        <w:spacing w:after="0"/>
        <w:rPr>
          <w:rFonts w:ascii="Helvetica" w:hAnsi="Helvetica" w:cs="Calibri"/>
          <w:i/>
          <w:sz w:val="32"/>
          <w:szCs w:val="32"/>
          <w:rPrChange w:id="591" w:author="Ryan" w:date="2017-04-30T19:28:00Z">
            <w:rPr>
              <w:rFonts w:ascii="Calibri" w:hAnsi="Calibri" w:cs="Calibri"/>
              <w:i/>
              <w:sz w:val="32"/>
              <w:szCs w:val="32"/>
            </w:rPr>
          </w:rPrChange>
        </w:rPr>
      </w:pPr>
      <w:r w:rsidRPr="00C93E5C">
        <w:rPr>
          <w:rFonts w:ascii="Helvetica" w:hAnsi="Helvetica" w:cs="Calibri"/>
          <w:i/>
          <w:sz w:val="32"/>
          <w:szCs w:val="32"/>
          <w:rPrChange w:id="592" w:author="Ryan" w:date="2017-04-30T19:28:00Z">
            <w:rPr>
              <w:rFonts w:ascii="Calibri" w:hAnsi="Calibri" w:cs="Calibri"/>
              <w:i/>
              <w:sz w:val="32"/>
              <w:szCs w:val="32"/>
            </w:rPr>
          </w:rPrChange>
        </w:rPr>
        <w:t>(To be continued.)</w:t>
      </w:r>
    </w:p>
    <w:p w14:paraId="275D7443" w14:textId="77777777" w:rsidR="004A2AA2" w:rsidRPr="00C93E5C" w:rsidRDefault="004A2AA2" w:rsidP="00472BE7">
      <w:pPr>
        <w:spacing w:after="0"/>
        <w:rPr>
          <w:rFonts w:ascii="Helvetica" w:hAnsi="Helvetica" w:cs="Calibri"/>
          <w:sz w:val="32"/>
          <w:szCs w:val="32"/>
          <w:rPrChange w:id="593" w:author="Ryan" w:date="2017-04-30T19:28:00Z">
            <w:rPr>
              <w:rFonts w:ascii="Calibri" w:hAnsi="Calibri" w:cs="Calibri"/>
              <w:sz w:val="32"/>
              <w:szCs w:val="32"/>
            </w:rPr>
          </w:rPrChange>
        </w:rPr>
      </w:pPr>
    </w:p>
    <w:p w14:paraId="4742057B" w14:textId="47E7B14C" w:rsidR="004A2AA2" w:rsidRPr="00C93E5C" w:rsidRDefault="00A06787" w:rsidP="00472BE7">
      <w:pPr>
        <w:spacing w:after="0"/>
        <w:rPr>
          <w:rFonts w:ascii="Helvetica" w:hAnsi="Helvetica" w:cs="Calibri"/>
          <w:sz w:val="32"/>
          <w:szCs w:val="32"/>
          <w:rPrChange w:id="594" w:author="Ryan" w:date="2017-04-30T19:28:00Z">
            <w:rPr>
              <w:rFonts w:ascii="Calibri" w:hAnsi="Calibri" w:cs="Calibri"/>
              <w:sz w:val="32"/>
              <w:szCs w:val="32"/>
            </w:rPr>
          </w:rPrChange>
        </w:rPr>
      </w:pPr>
      <w:r w:rsidRPr="00C93E5C">
        <w:rPr>
          <w:rFonts w:ascii="Helvetica" w:hAnsi="Helvetica" w:cs="Calibri"/>
          <w:sz w:val="32"/>
          <w:szCs w:val="32"/>
          <w:rPrChange w:id="595" w:author="Ryan" w:date="2017-04-30T19:28:00Z">
            <w:rPr>
              <w:rFonts w:ascii="Calibri" w:hAnsi="Calibri" w:cs="Calibri"/>
              <w:sz w:val="32"/>
              <w:szCs w:val="32"/>
            </w:rPr>
          </w:rPrChange>
        </w:rPr>
        <w:t xml:space="preserve">[2. </w:t>
      </w:r>
      <w:r w:rsidR="00247129" w:rsidRPr="00C93E5C">
        <w:rPr>
          <w:rFonts w:ascii="Helvetica" w:hAnsi="Helvetica" w:cs="Calibri"/>
          <w:sz w:val="32"/>
          <w:szCs w:val="32"/>
          <w:rPrChange w:id="596" w:author="Ryan" w:date="2017-04-30T19:28:00Z">
            <w:rPr>
              <w:rFonts w:ascii="Calibri" w:hAnsi="Calibri" w:cs="Calibri"/>
              <w:sz w:val="32"/>
              <w:szCs w:val="32"/>
            </w:rPr>
          </w:rPrChange>
        </w:rPr>
        <w:t>15 June</w:t>
      </w:r>
      <w:r w:rsidRPr="00C93E5C">
        <w:rPr>
          <w:rFonts w:ascii="Helvetica" w:hAnsi="Helvetica" w:cs="Calibri"/>
          <w:sz w:val="32"/>
          <w:szCs w:val="32"/>
          <w:rPrChange w:id="597" w:author="Ryan" w:date="2017-04-30T19:28:00Z">
            <w:rPr>
              <w:rFonts w:ascii="Calibri" w:hAnsi="Calibri" w:cs="Calibri"/>
              <w:sz w:val="32"/>
              <w:szCs w:val="32"/>
            </w:rPr>
          </w:rPrChange>
        </w:rPr>
        <w:t xml:space="preserve"> 1802]</w:t>
      </w:r>
    </w:p>
    <w:p w14:paraId="76419069" w14:textId="77777777" w:rsidR="00193271" w:rsidRPr="00C93E5C" w:rsidRDefault="00193271" w:rsidP="00472BE7">
      <w:pPr>
        <w:spacing w:after="0"/>
        <w:rPr>
          <w:rFonts w:ascii="Helvetica" w:hAnsi="Helvetica" w:cs="Calibri"/>
          <w:sz w:val="32"/>
          <w:szCs w:val="32"/>
          <w:rPrChange w:id="598" w:author="Ryan" w:date="2017-04-30T19:28:00Z">
            <w:rPr>
              <w:rFonts w:ascii="Calibri" w:hAnsi="Calibri" w:cs="Calibri"/>
              <w:sz w:val="32"/>
              <w:szCs w:val="32"/>
            </w:rPr>
          </w:rPrChange>
        </w:rPr>
      </w:pPr>
    </w:p>
    <w:p w14:paraId="4AD9230A" w14:textId="77777777" w:rsidR="00472BE7" w:rsidRPr="00C93E5C" w:rsidRDefault="00472BE7" w:rsidP="00472BE7">
      <w:pPr>
        <w:spacing w:after="0"/>
        <w:rPr>
          <w:rFonts w:ascii="Helvetica" w:hAnsi="Helvetica" w:cs="Calibri"/>
          <w:sz w:val="32"/>
          <w:szCs w:val="32"/>
          <w:rPrChange w:id="599" w:author="Ryan" w:date="2017-04-30T19:28:00Z">
            <w:rPr>
              <w:rFonts w:ascii="Calibri" w:hAnsi="Calibri" w:cs="Calibri"/>
              <w:sz w:val="32"/>
              <w:szCs w:val="32"/>
            </w:rPr>
          </w:rPrChange>
        </w:rPr>
      </w:pPr>
      <w:r w:rsidRPr="00C93E5C">
        <w:rPr>
          <w:rFonts w:ascii="Helvetica" w:hAnsi="Helvetica" w:cs="Calibri"/>
          <w:sz w:val="32"/>
          <w:szCs w:val="32"/>
          <w:rPrChange w:id="600" w:author="Ryan" w:date="2017-04-30T19:28:00Z">
            <w:rPr>
              <w:rFonts w:ascii="Calibri" w:hAnsi="Calibri" w:cs="Calibri"/>
              <w:sz w:val="32"/>
              <w:szCs w:val="32"/>
            </w:rPr>
          </w:rPrChange>
        </w:rPr>
        <w:t>A</w:t>
      </w:r>
      <w:r w:rsidR="004A2AA2" w:rsidRPr="00C93E5C">
        <w:rPr>
          <w:rFonts w:ascii="Helvetica" w:hAnsi="Helvetica" w:cs="Calibri"/>
          <w:sz w:val="32"/>
          <w:szCs w:val="32"/>
          <w:rPrChange w:id="601" w:author="Ryan" w:date="2017-04-30T19:28:00Z">
            <w:rPr>
              <w:rFonts w:ascii="Calibri" w:hAnsi="Calibri" w:cs="Calibri"/>
              <w:sz w:val="32"/>
              <w:szCs w:val="32"/>
            </w:rPr>
          </w:rPrChange>
        </w:rPr>
        <w:t>MONG</w:t>
      </w:r>
      <w:r w:rsidRPr="00C93E5C">
        <w:rPr>
          <w:rFonts w:ascii="Helvetica" w:hAnsi="Helvetica" w:cs="Calibri"/>
          <w:sz w:val="32"/>
          <w:szCs w:val="32"/>
          <w:rPrChange w:id="602" w:author="Ryan" w:date="2017-04-30T19:28:00Z">
            <w:rPr>
              <w:rFonts w:ascii="Calibri" w:hAnsi="Calibri" w:cs="Calibri"/>
              <w:sz w:val="32"/>
              <w:szCs w:val="32"/>
            </w:rPr>
          </w:rPrChange>
        </w:rPr>
        <w:t xml:space="preserve"> those who visited at the house of </w:t>
      </w:r>
    </w:p>
    <w:p w14:paraId="07220AEE" w14:textId="77777777" w:rsidR="004A2AA2" w:rsidRPr="00C93E5C" w:rsidRDefault="00472BE7" w:rsidP="00472BE7">
      <w:pPr>
        <w:spacing w:after="0"/>
        <w:rPr>
          <w:rFonts w:ascii="Helvetica" w:hAnsi="Helvetica" w:cs="Calibri"/>
          <w:sz w:val="32"/>
          <w:szCs w:val="32"/>
          <w:rPrChange w:id="603" w:author="Ryan" w:date="2017-04-30T19:28:00Z">
            <w:rPr>
              <w:rFonts w:ascii="Calibri" w:hAnsi="Calibri" w:cs="Calibri"/>
              <w:sz w:val="32"/>
              <w:szCs w:val="32"/>
            </w:rPr>
          </w:rPrChange>
        </w:rPr>
      </w:pPr>
      <w:r w:rsidRPr="00C93E5C">
        <w:rPr>
          <w:rFonts w:ascii="Helvetica" w:hAnsi="Helvetica" w:cs="Calibri"/>
          <w:sz w:val="32"/>
          <w:szCs w:val="32"/>
          <w:rPrChange w:id="604" w:author="Ryan" w:date="2017-04-30T19:28:00Z">
            <w:rPr>
              <w:rFonts w:ascii="Calibri" w:hAnsi="Calibri" w:cs="Calibri"/>
              <w:sz w:val="32"/>
              <w:szCs w:val="32"/>
            </w:rPr>
          </w:rPrChange>
        </w:rPr>
        <w:t xml:space="preserve">Eliza's uncle, was a young man of </w:t>
      </w:r>
    </w:p>
    <w:p w14:paraId="400A0D33" w14:textId="77777777" w:rsidR="004A2AA2" w:rsidRPr="00C93E5C" w:rsidRDefault="00472BE7" w:rsidP="00472BE7">
      <w:pPr>
        <w:spacing w:after="0"/>
        <w:rPr>
          <w:rFonts w:ascii="Helvetica" w:hAnsi="Helvetica" w:cs="Calibri"/>
          <w:sz w:val="32"/>
          <w:szCs w:val="32"/>
          <w:rPrChange w:id="605" w:author="Ryan" w:date="2017-04-30T19:28:00Z">
            <w:rPr>
              <w:rFonts w:ascii="Calibri" w:hAnsi="Calibri" w:cs="Calibri"/>
              <w:sz w:val="32"/>
              <w:szCs w:val="32"/>
            </w:rPr>
          </w:rPrChange>
        </w:rPr>
      </w:pPr>
      <w:r w:rsidRPr="00C93E5C">
        <w:rPr>
          <w:rFonts w:ascii="Helvetica" w:hAnsi="Helvetica" w:cs="Calibri"/>
          <w:sz w:val="32"/>
          <w:szCs w:val="32"/>
          <w:rPrChange w:id="606" w:author="Ryan" w:date="2017-04-30T19:28:00Z">
            <w:rPr>
              <w:rFonts w:ascii="Calibri" w:hAnsi="Calibri" w:cs="Calibri"/>
              <w:sz w:val="32"/>
              <w:szCs w:val="32"/>
            </w:rPr>
          </w:rPrChange>
        </w:rPr>
        <w:t>the name of Blake, who was nephew to the Go</w:t>
      </w:r>
      <w:r w:rsidR="004A2AA2" w:rsidRPr="00C93E5C">
        <w:rPr>
          <w:rFonts w:ascii="Helvetica" w:hAnsi="Helvetica" w:cs="Calibri"/>
          <w:sz w:val="32"/>
          <w:szCs w:val="32"/>
          <w:rPrChange w:id="607" w:author="Ryan" w:date="2017-04-30T19:28:00Z">
            <w:rPr>
              <w:rFonts w:ascii="Calibri" w:hAnsi="Calibri" w:cs="Calibri"/>
              <w:sz w:val="32"/>
              <w:szCs w:val="32"/>
            </w:rPr>
          </w:rPrChange>
        </w:rPr>
        <w:t>-</w:t>
      </w:r>
    </w:p>
    <w:p w14:paraId="5CA934F8" w14:textId="77777777" w:rsidR="004A2AA2" w:rsidRPr="00C93E5C" w:rsidRDefault="00472BE7" w:rsidP="00472BE7">
      <w:pPr>
        <w:spacing w:after="0"/>
        <w:rPr>
          <w:rFonts w:ascii="Helvetica" w:hAnsi="Helvetica" w:cs="Calibri"/>
          <w:sz w:val="32"/>
          <w:szCs w:val="32"/>
          <w:rPrChange w:id="608" w:author="Ryan" w:date="2017-04-30T19:28:00Z">
            <w:rPr>
              <w:rFonts w:ascii="Calibri" w:hAnsi="Calibri" w:cs="Calibri"/>
              <w:sz w:val="32"/>
              <w:szCs w:val="32"/>
            </w:rPr>
          </w:rPrChange>
        </w:rPr>
      </w:pPr>
      <w:proofErr w:type="spellStart"/>
      <w:r w:rsidRPr="00C93E5C">
        <w:rPr>
          <w:rFonts w:ascii="Helvetica" w:hAnsi="Helvetica" w:cs="Calibri"/>
          <w:sz w:val="32"/>
          <w:szCs w:val="32"/>
          <w:rPrChange w:id="609" w:author="Ryan" w:date="2017-04-30T19:28:00Z">
            <w:rPr>
              <w:rFonts w:ascii="Calibri" w:hAnsi="Calibri" w:cs="Calibri"/>
              <w:sz w:val="32"/>
              <w:szCs w:val="32"/>
            </w:rPr>
          </w:rPrChange>
        </w:rPr>
        <w:t>vernor</w:t>
      </w:r>
      <w:proofErr w:type="spellEnd"/>
      <w:r w:rsidR="004A2AA2" w:rsidRPr="00C93E5C">
        <w:rPr>
          <w:rFonts w:ascii="Helvetica" w:hAnsi="Helvetica" w:cs="Calibri"/>
          <w:sz w:val="32"/>
          <w:szCs w:val="32"/>
          <w:rPrChange w:id="610" w:author="Ryan" w:date="2017-04-30T19:28:00Z">
            <w:rPr>
              <w:rFonts w:ascii="Calibri" w:hAnsi="Calibri" w:cs="Calibri"/>
              <w:sz w:val="32"/>
              <w:szCs w:val="32"/>
            </w:rPr>
          </w:rPrChange>
        </w:rPr>
        <w:t xml:space="preserve"> of the province.</w:t>
      </w:r>
      <w:r w:rsidRPr="00C93E5C">
        <w:rPr>
          <w:rFonts w:ascii="Helvetica" w:hAnsi="Helvetica" w:cs="Calibri"/>
          <w:sz w:val="32"/>
          <w:szCs w:val="32"/>
          <w:rPrChange w:id="611" w:author="Ryan" w:date="2017-04-30T19:28:00Z">
            <w:rPr>
              <w:rFonts w:ascii="Calibri" w:hAnsi="Calibri" w:cs="Calibri"/>
              <w:sz w:val="32"/>
              <w:szCs w:val="32"/>
            </w:rPr>
          </w:rPrChange>
        </w:rPr>
        <w:t xml:space="preserve"> Pleased with the man</w:t>
      </w:r>
      <w:r w:rsidR="004A2AA2" w:rsidRPr="00C93E5C">
        <w:rPr>
          <w:rFonts w:ascii="Helvetica" w:hAnsi="Helvetica" w:cs="Calibri"/>
          <w:sz w:val="32"/>
          <w:szCs w:val="32"/>
          <w:rPrChange w:id="612" w:author="Ryan" w:date="2017-04-30T19:28:00Z">
            <w:rPr>
              <w:rFonts w:ascii="Calibri" w:hAnsi="Calibri" w:cs="Calibri"/>
              <w:sz w:val="32"/>
              <w:szCs w:val="32"/>
            </w:rPr>
          </w:rPrChange>
        </w:rPr>
        <w:t>-</w:t>
      </w:r>
    </w:p>
    <w:p w14:paraId="6261E6F5" w14:textId="77777777" w:rsidR="00472BE7" w:rsidRPr="00C93E5C" w:rsidRDefault="00472BE7" w:rsidP="00472BE7">
      <w:pPr>
        <w:spacing w:after="0"/>
        <w:rPr>
          <w:rFonts w:ascii="Helvetica" w:hAnsi="Helvetica" w:cs="Calibri"/>
          <w:sz w:val="32"/>
          <w:szCs w:val="32"/>
          <w:rPrChange w:id="613" w:author="Ryan" w:date="2017-04-30T19:28:00Z">
            <w:rPr>
              <w:rFonts w:ascii="Calibri" w:hAnsi="Calibri" w:cs="Calibri"/>
              <w:sz w:val="32"/>
              <w:szCs w:val="32"/>
            </w:rPr>
          </w:rPrChange>
        </w:rPr>
      </w:pPr>
      <w:proofErr w:type="spellStart"/>
      <w:r w:rsidRPr="00C93E5C">
        <w:rPr>
          <w:rFonts w:ascii="Helvetica" w:hAnsi="Helvetica" w:cs="Calibri"/>
          <w:sz w:val="32"/>
          <w:szCs w:val="32"/>
          <w:rPrChange w:id="614" w:author="Ryan" w:date="2017-04-30T19:28:00Z">
            <w:rPr>
              <w:rFonts w:ascii="Calibri" w:hAnsi="Calibri" w:cs="Calibri"/>
              <w:sz w:val="32"/>
              <w:szCs w:val="32"/>
            </w:rPr>
          </w:rPrChange>
        </w:rPr>
        <w:t>ner</w:t>
      </w:r>
      <w:r w:rsidR="004A2AA2" w:rsidRPr="00C93E5C">
        <w:rPr>
          <w:rFonts w:ascii="Helvetica" w:hAnsi="Helvetica" w:cs="Calibri"/>
          <w:sz w:val="32"/>
          <w:szCs w:val="32"/>
          <w:rPrChange w:id="615" w:author="Ryan" w:date="2017-04-30T19:28:00Z">
            <w:rPr>
              <w:rFonts w:ascii="Calibri" w:hAnsi="Calibri" w:cs="Calibri"/>
              <w:sz w:val="32"/>
              <w:szCs w:val="32"/>
            </w:rPr>
          </w:rPrChange>
        </w:rPr>
        <w:t>s</w:t>
      </w:r>
      <w:proofErr w:type="spellEnd"/>
      <w:r w:rsidR="004A2AA2" w:rsidRPr="00C93E5C">
        <w:rPr>
          <w:rFonts w:ascii="Helvetica" w:hAnsi="Helvetica" w:cs="Calibri"/>
          <w:sz w:val="32"/>
          <w:szCs w:val="32"/>
          <w:rPrChange w:id="616" w:author="Ryan" w:date="2017-04-30T19:28:00Z">
            <w:rPr>
              <w:rFonts w:ascii="Calibri" w:hAnsi="Calibri" w:cs="Calibri"/>
              <w:sz w:val="32"/>
              <w:szCs w:val="32"/>
            </w:rPr>
          </w:rPrChange>
        </w:rPr>
        <w:t xml:space="preserve"> </w:t>
      </w:r>
      <w:r w:rsidRPr="00C93E5C">
        <w:rPr>
          <w:rFonts w:ascii="Helvetica" w:hAnsi="Helvetica" w:cs="Calibri"/>
          <w:sz w:val="32"/>
          <w:szCs w:val="32"/>
          <w:rPrChange w:id="617" w:author="Ryan" w:date="2017-04-30T19:28:00Z">
            <w:rPr>
              <w:rFonts w:ascii="Calibri" w:hAnsi="Calibri" w:cs="Calibri"/>
              <w:sz w:val="32"/>
              <w:szCs w:val="32"/>
            </w:rPr>
          </w:rPrChange>
        </w:rPr>
        <w:t>and appearance of Eliza, he frequently at-</w:t>
      </w:r>
    </w:p>
    <w:p w14:paraId="60E62F2D" w14:textId="77777777" w:rsidR="004A2AA2" w:rsidRPr="00C93E5C" w:rsidRDefault="00472BE7" w:rsidP="00472BE7">
      <w:pPr>
        <w:spacing w:after="0"/>
        <w:rPr>
          <w:rFonts w:ascii="Helvetica" w:hAnsi="Helvetica" w:cs="Calibri"/>
          <w:sz w:val="32"/>
          <w:szCs w:val="32"/>
          <w:rPrChange w:id="618" w:author="Ryan" w:date="2017-04-30T19:28:00Z">
            <w:rPr>
              <w:rFonts w:ascii="Calibri" w:hAnsi="Calibri" w:cs="Calibri"/>
              <w:sz w:val="32"/>
              <w:szCs w:val="32"/>
            </w:rPr>
          </w:rPrChange>
        </w:rPr>
      </w:pPr>
      <w:r w:rsidRPr="00C93E5C">
        <w:rPr>
          <w:rFonts w:ascii="Helvetica" w:hAnsi="Helvetica" w:cs="Calibri"/>
          <w:sz w:val="32"/>
          <w:szCs w:val="32"/>
          <w:rPrChange w:id="619" w:author="Ryan" w:date="2017-04-30T19:28:00Z">
            <w:rPr>
              <w:rFonts w:ascii="Calibri" w:hAnsi="Calibri" w:cs="Calibri"/>
              <w:sz w:val="32"/>
              <w:szCs w:val="32"/>
            </w:rPr>
          </w:rPrChange>
        </w:rPr>
        <w:t>tended her in public, and sometimes in com</w:t>
      </w:r>
      <w:r w:rsidR="004A2AA2" w:rsidRPr="00C93E5C">
        <w:rPr>
          <w:rFonts w:ascii="Helvetica" w:hAnsi="Helvetica" w:cs="Calibri"/>
          <w:sz w:val="32"/>
          <w:szCs w:val="32"/>
          <w:rPrChange w:id="620" w:author="Ryan" w:date="2017-04-30T19:28:00Z">
            <w:rPr>
              <w:rFonts w:ascii="Calibri" w:hAnsi="Calibri" w:cs="Calibri"/>
              <w:sz w:val="32"/>
              <w:szCs w:val="32"/>
            </w:rPr>
          </w:rPrChange>
        </w:rPr>
        <w:t>-</w:t>
      </w:r>
    </w:p>
    <w:p w14:paraId="79ACB9F2" w14:textId="77777777" w:rsidR="004A2AA2" w:rsidRPr="00C93E5C" w:rsidRDefault="00472BE7" w:rsidP="00472BE7">
      <w:pPr>
        <w:spacing w:after="0"/>
        <w:rPr>
          <w:rFonts w:ascii="Helvetica" w:hAnsi="Helvetica" w:cs="Calibri"/>
          <w:sz w:val="32"/>
          <w:szCs w:val="32"/>
          <w:rPrChange w:id="621" w:author="Ryan" w:date="2017-04-30T19:28:00Z">
            <w:rPr>
              <w:rFonts w:ascii="Calibri" w:hAnsi="Calibri" w:cs="Calibri"/>
              <w:sz w:val="32"/>
              <w:szCs w:val="32"/>
            </w:rPr>
          </w:rPrChange>
        </w:rPr>
      </w:pPr>
      <w:proofErr w:type="spellStart"/>
      <w:r w:rsidRPr="00C93E5C">
        <w:rPr>
          <w:rFonts w:ascii="Helvetica" w:hAnsi="Helvetica" w:cs="Calibri"/>
          <w:sz w:val="32"/>
          <w:szCs w:val="32"/>
          <w:rPrChange w:id="622" w:author="Ryan" w:date="2017-04-30T19:28:00Z">
            <w:rPr>
              <w:rFonts w:ascii="Calibri" w:hAnsi="Calibri" w:cs="Calibri"/>
              <w:sz w:val="32"/>
              <w:szCs w:val="32"/>
            </w:rPr>
          </w:rPrChange>
        </w:rPr>
        <w:t>pany</w:t>
      </w:r>
      <w:proofErr w:type="spellEnd"/>
      <w:r w:rsidR="004A2AA2" w:rsidRPr="00C93E5C">
        <w:rPr>
          <w:rFonts w:ascii="Helvetica" w:hAnsi="Helvetica" w:cs="Calibri"/>
          <w:sz w:val="32"/>
          <w:szCs w:val="32"/>
          <w:rPrChange w:id="623" w:author="Ryan" w:date="2017-04-30T19:28:00Z">
            <w:rPr>
              <w:rFonts w:ascii="Calibri" w:hAnsi="Calibri" w:cs="Calibri"/>
              <w:sz w:val="32"/>
              <w:szCs w:val="32"/>
            </w:rPr>
          </w:rPrChange>
        </w:rPr>
        <w:t xml:space="preserve">, only, of her cousins. He experienced, </w:t>
      </w:r>
      <w:r w:rsidRPr="00C93E5C">
        <w:rPr>
          <w:rFonts w:ascii="Helvetica" w:hAnsi="Helvetica" w:cs="Calibri"/>
          <w:sz w:val="32"/>
          <w:szCs w:val="32"/>
          <w:rPrChange w:id="624" w:author="Ryan" w:date="2017-04-30T19:28:00Z">
            <w:rPr>
              <w:rFonts w:ascii="Calibri" w:hAnsi="Calibri" w:cs="Calibri"/>
              <w:sz w:val="32"/>
              <w:szCs w:val="32"/>
            </w:rPr>
          </w:rPrChange>
        </w:rPr>
        <w:t xml:space="preserve">or </w:t>
      </w:r>
    </w:p>
    <w:p w14:paraId="726668A1" w14:textId="77777777" w:rsidR="004A2AA2" w:rsidRPr="00C93E5C" w:rsidRDefault="00472BE7" w:rsidP="00472BE7">
      <w:pPr>
        <w:spacing w:after="0"/>
        <w:rPr>
          <w:rFonts w:ascii="Helvetica" w:hAnsi="Helvetica" w:cs="Calibri"/>
          <w:sz w:val="32"/>
          <w:szCs w:val="32"/>
          <w:rPrChange w:id="625" w:author="Ryan" w:date="2017-04-30T19:28:00Z">
            <w:rPr>
              <w:rFonts w:ascii="Calibri" w:hAnsi="Calibri" w:cs="Calibri"/>
              <w:sz w:val="32"/>
              <w:szCs w:val="32"/>
            </w:rPr>
          </w:rPrChange>
        </w:rPr>
      </w:pPr>
      <w:r w:rsidRPr="00C93E5C">
        <w:rPr>
          <w:rFonts w:ascii="Helvetica" w:hAnsi="Helvetica" w:cs="Calibri"/>
          <w:sz w:val="32"/>
          <w:szCs w:val="32"/>
          <w:rPrChange w:id="626" w:author="Ryan" w:date="2017-04-30T19:28:00Z">
            <w:rPr>
              <w:rFonts w:ascii="Calibri" w:hAnsi="Calibri" w:cs="Calibri"/>
              <w:sz w:val="32"/>
              <w:szCs w:val="32"/>
            </w:rPr>
          </w:rPrChange>
        </w:rPr>
        <w:t>fancied he experienced, greater</w:t>
      </w:r>
      <w:r w:rsidR="004A2AA2" w:rsidRPr="00C93E5C">
        <w:rPr>
          <w:rFonts w:ascii="Helvetica" w:hAnsi="Helvetica" w:cs="Calibri"/>
          <w:sz w:val="32"/>
          <w:szCs w:val="32"/>
          <w:rPrChange w:id="627" w:author="Ryan" w:date="2017-04-30T19:28:00Z">
            <w:rPr>
              <w:rFonts w:ascii="Calibri" w:hAnsi="Calibri" w:cs="Calibri"/>
              <w:sz w:val="32"/>
              <w:szCs w:val="32"/>
            </w:rPr>
          </w:rPrChange>
        </w:rPr>
        <w:t xml:space="preserve"> </w:t>
      </w:r>
      <w:r w:rsidRPr="00C93E5C">
        <w:rPr>
          <w:rFonts w:ascii="Helvetica" w:hAnsi="Helvetica" w:cs="Calibri"/>
          <w:sz w:val="32"/>
          <w:szCs w:val="32"/>
          <w:rPrChange w:id="628" w:author="Ryan" w:date="2017-04-30T19:28:00Z">
            <w:rPr>
              <w:rFonts w:ascii="Calibri" w:hAnsi="Calibri" w:cs="Calibri"/>
              <w:sz w:val="32"/>
              <w:szCs w:val="32"/>
            </w:rPr>
          </w:rPrChange>
        </w:rPr>
        <w:t xml:space="preserve">happiness </w:t>
      </w:r>
      <w:r w:rsidR="004A2AA2" w:rsidRPr="00C93E5C">
        <w:rPr>
          <w:rFonts w:ascii="Helvetica" w:hAnsi="Helvetica" w:cs="Calibri"/>
          <w:sz w:val="32"/>
          <w:szCs w:val="32"/>
          <w:rPrChange w:id="629" w:author="Ryan" w:date="2017-04-30T19:28:00Z">
            <w:rPr>
              <w:rFonts w:ascii="Calibri" w:hAnsi="Calibri" w:cs="Calibri"/>
              <w:sz w:val="32"/>
              <w:szCs w:val="32"/>
            </w:rPr>
          </w:rPrChange>
        </w:rPr>
        <w:t>when</w:t>
      </w:r>
    </w:p>
    <w:p w14:paraId="5DC8E218" w14:textId="77777777" w:rsidR="004A2AA2" w:rsidRPr="00C93E5C" w:rsidRDefault="00472BE7" w:rsidP="00472BE7">
      <w:pPr>
        <w:spacing w:after="0"/>
        <w:rPr>
          <w:rFonts w:ascii="Helvetica" w:hAnsi="Helvetica" w:cs="Calibri"/>
          <w:sz w:val="32"/>
          <w:szCs w:val="32"/>
          <w:rPrChange w:id="630" w:author="Ryan" w:date="2017-04-30T19:28:00Z">
            <w:rPr>
              <w:rFonts w:ascii="Calibri" w:hAnsi="Calibri" w:cs="Calibri"/>
              <w:sz w:val="32"/>
              <w:szCs w:val="32"/>
            </w:rPr>
          </w:rPrChange>
        </w:rPr>
      </w:pPr>
      <w:r w:rsidRPr="00C93E5C">
        <w:rPr>
          <w:rFonts w:ascii="Helvetica" w:hAnsi="Helvetica" w:cs="Calibri"/>
          <w:sz w:val="32"/>
          <w:szCs w:val="32"/>
          <w:rPrChange w:id="631" w:author="Ryan" w:date="2017-04-30T19:28:00Z">
            <w:rPr>
              <w:rFonts w:ascii="Calibri" w:hAnsi="Calibri" w:cs="Calibri"/>
              <w:sz w:val="32"/>
              <w:szCs w:val="32"/>
            </w:rPr>
          </w:rPrChange>
        </w:rPr>
        <w:t>in her presence, than he could</w:t>
      </w:r>
      <w:r w:rsidR="004A2AA2" w:rsidRPr="00C93E5C">
        <w:rPr>
          <w:rFonts w:ascii="Helvetica" w:hAnsi="Helvetica" w:cs="Calibri"/>
          <w:sz w:val="32"/>
          <w:szCs w:val="32"/>
          <w:rPrChange w:id="632" w:author="Ryan" w:date="2017-04-30T19:28:00Z">
            <w:rPr>
              <w:rFonts w:ascii="Calibri" w:hAnsi="Calibri" w:cs="Calibri"/>
              <w:sz w:val="32"/>
              <w:szCs w:val="32"/>
            </w:rPr>
          </w:rPrChange>
        </w:rPr>
        <w:t xml:space="preserve"> </w:t>
      </w:r>
      <w:r w:rsidRPr="00C93E5C">
        <w:rPr>
          <w:rFonts w:ascii="Helvetica" w:hAnsi="Helvetica" w:cs="Calibri"/>
          <w:sz w:val="32"/>
          <w:szCs w:val="32"/>
          <w:rPrChange w:id="633" w:author="Ryan" w:date="2017-04-30T19:28:00Z">
            <w:rPr>
              <w:rFonts w:ascii="Calibri" w:hAnsi="Calibri" w:cs="Calibri"/>
              <w:sz w:val="32"/>
              <w:szCs w:val="32"/>
            </w:rPr>
          </w:rPrChange>
        </w:rPr>
        <w:t>any where else en</w:t>
      </w:r>
      <w:r w:rsidR="004A2AA2" w:rsidRPr="00C93E5C">
        <w:rPr>
          <w:rFonts w:ascii="Helvetica" w:hAnsi="Helvetica" w:cs="Calibri"/>
          <w:sz w:val="32"/>
          <w:szCs w:val="32"/>
          <w:rPrChange w:id="634" w:author="Ryan" w:date="2017-04-30T19:28:00Z">
            <w:rPr>
              <w:rFonts w:ascii="Calibri" w:hAnsi="Calibri" w:cs="Calibri"/>
              <w:sz w:val="32"/>
              <w:szCs w:val="32"/>
            </w:rPr>
          </w:rPrChange>
        </w:rPr>
        <w:t>-</w:t>
      </w:r>
    </w:p>
    <w:p w14:paraId="7E96AB6D" w14:textId="77777777" w:rsidR="004A2AA2" w:rsidRPr="00C93E5C" w:rsidRDefault="00472BE7" w:rsidP="00472BE7">
      <w:pPr>
        <w:spacing w:after="0"/>
        <w:rPr>
          <w:rFonts w:ascii="Helvetica" w:hAnsi="Helvetica" w:cs="Calibri"/>
          <w:sz w:val="32"/>
          <w:szCs w:val="32"/>
          <w:rPrChange w:id="635" w:author="Ryan" w:date="2017-04-30T19:28:00Z">
            <w:rPr>
              <w:rFonts w:ascii="Calibri" w:hAnsi="Calibri" w:cs="Calibri"/>
              <w:sz w:val="32"/>
              <w:szCs w:val="32"/>
            </w:rPr>
          </w:rPrChange>
        </w:rPr>
      </w:pPr>
      <w:r w:rsidRPr="00C93E5C">
        <w:rPr>
          <w:rFonts w:ascii="Helvetica" w:hAnsi="Helvetica" w:cs="Calibri"/>
          <w:sz w:val="32"/>
          <w:szCs w:val="32"/>
          <w:rPrChange w:id="636" w:author="Ryan" w:date="2017-04-30T19:28:00Z">
            <w:rPr>
              <w:rFonts w:ascii="Calibri" w:hAnsi="Calibri" w:cs="Calibri"/>
              <w:sz w:val="32"/>
              <w:szCs w:val="32"/>
            </w:rPr>
          </w:rPrChange>
        </w:rPr>
        <w:t>joy, and he became a more</w:t>
      </w:r>
      <w:r w:rsidR="004A2AA2" w:rsidRPr="00C93E5C">
        <w:rPr>
          <w:rFonts w:ascii="Helvetica" w:hAnsi="Helvetica" w:cs="Calibri"/>
          <w:sz w:val="32"/>
          <w:szCs w:val="32"/>
          <w:rPrChange w:id="637" w:author="Ryan" w:date="2017-04-30T19:28:00Z">
            <w:rPr>
              <w:rFonts w:ascii="Calibri" w:hAnsi="Calibri" w:cs="Calibri"/>
              <w:sz w:val="32"/>
              <w:szCs w:val="32"/>
            </w:rPr>
          </w:rPrChange>
        </w:rPr>
        <w:t xml:space="preserve"> </w:t>
      </w:r>
      <w:r w:rsidRPr="00C93E5C">
        <w:rPr>
          <w:rFonts w:ascii="Helvetica" w:hAnsi="Helvetica" w:cs="Calibri"/>
          <w:sz w:val="32"/>
          <w:szCs w:val="32"/>
          <w:rPrChange w:id="638" w:author="Ryan" w:date="2017-04-30T19:28:00Z">
            <w:rPr>
              <w:rFonts w:ascii="Calibri" w:hAnsi="Calibri" w:cs="Calibri"/>
              <w:sz w:val="32"/>
              <w:szCs w:val="32"/>
            </w:rPr>
          </w:rPrChange>
        </w:rPr>
        <w:t xml:space="preserve">constant visitor to </w:t>
      </w:r>
    </w:p>
    <w:p w14:paraId="753B6656" w14:textId="77777777" w:rsidR="00472BE7" w:rsidRPr="00C93E5C" w:rsidRDefault="00472BE7" w:rsidP="00472BE7">
      <w:pPr>
        <w:spacing w:after="0"/>
        <w:rPr>
          <w:rFonts w:ascii="Helvetica" w:hAnsi="Helvetica" w:cs="Calibri"/>
          <w:sz w:val="32"/>
          <w:szCs w:val="32"/>
          <w:rPrChange w:id="639" w:author="Ryan" w:date="2017-04-30T19:28:00Z">
            <w:rPr>
              <w:rFonts w:ascii="Calibri" w:hAnsi="Calibri" w:cs="Calibri"/>
              <w:sz w:val="32"/>
              <w:szCs w:val="32"/>
            </w:rPr>
          </w:rPrChange>
        </w:rPr>
      </w:pPr>
      <w:r w:rsidRPr="00C93E5C">
        <w:rPr>
          <w:rFonts w:ascii="Helvetica" w:hAnsi="Helvetica" w:cs="Calibri"/>
          <w:sz w:val="32"/>
          <w:szCs w:val="32"/>
          <w:rPrChange w:id="640" w:author="Ryan" w:date="2017-04-30T19:28:00Z">
            <w:rPr>
              <w:rFonts w:ascii="Calibri" w:hAnsi="Calibri" w:cs="Calibri"/>
              <w:sz w:val="32"/>
              <w:szCs w:val="32"/>
            </w:rPr>
          </w:rPrChange>
        </w:rPr>
        <w:t>the family.</w:t>
      </w:r>
    </w:p>
    <w:p w14:paraId="02D1E742" w14:textId="77777777" w:rsidR="004A2AA2" w:rsidRPr="00C93E5C" w:rsidRDefault="00472BE7" w:rsidP="004A2AA2">
      <w:pPr>
        <w:spacing w:after="0"/>
        <w:ind w:firstLine="240"/>
        <w:rPr>
          <w:rFonts w:ascii="Helvetica" w:hAnsi="Helvetica" w:cs="Calibri"/>
          <w:sz w:val="32"/>
          <w:szCs w:val="32"/>
          <w:rPrChange w:id="641" w:author="Ryan" w:date="2017-04-30T19:28:00Z">
            <w:rPr>
              <w:rFonts w:ascii="Calibri" w:hAnsi="Calibri" w:cs="Calibri"/>
              <w:sz w:val="32"/>
              <w:szCs w:val="32"/>
            </w:rPr>
          </w:rPrChange>
        </w:rPr>
      </w:pPr>
      <w:r w:rsidRPr="00C93E5C">
        <w:rPr>
          <w:rFonts w:ascii="Helvetica" w:hAnsi="Helvetica" w:cs="Calibri"/>
          <w:sz w:val="32"/>
          <w:szCs w:val="32"/>
          <w:rPrChange w:id="642" w:author="Ryan" w:date="2017-04-30T19:28:00Z">
            <w:rPr>
              <w:rFonts w:ascii="Calibri" w:hAnsi="Calibri" w:cs="Calibri"/>
              <w:sz w:val="32"/>
              <w:szCs w:val="32"/>
            </w:rPr>
          </w:rPrChange>
        </w:rPr>
        <w:t>Blake was considerably older than Eliza.</w:t>
      </w:r>
      <w:r w:rsidR="004A2AA2" w:rsidRPr="00C93E5C">
        <w:rPr>
          <w:rFonts w:ascii="Helvetica" w:hAnsi="Helvetica" w:cs="Calibri"/>
          <w:sz w:val="32"/>
          <w:szCs w:val="32"/>
          <w:rPrChange w:id="643" w:author="Ryan" w:date="2017-04-30T19:28:00Z">
            <w:rPr>
              <w:rFonts w:ascii="Calibri" w:hAnsi="Calibri" w:cs="Calibri"/>
              <w:sz w:val="32"/>
              <w:szCs w:val="32"/>
            </w:rPr>
          </w:rPrChange>
        </w:rPr>
        <w:t xml:space="preserve"> </w:t>
      </w:r>
      <w:r w:rsidRPr="00C93E5C">
        <w:rPr>
          <w:rFonts w:ascii="Helvetica" w:hAnsi="Helvetica" w:cs="Calibri"/>
          <w:sz w:val="32"/>
          <w:szCs w:val="32"/>
          <w:rPrChange w:id="644" w:author="Ryan" w:date="2017-04-30T19:28:00Z">
            <w:rPr>
              <w:rFonts w:ascii="Calibri" w:hAnsi="Calibri" w:cs="Calibri"/>
              <w:sz w:val="32"/>
              <w:szCs w:val="32"/>
            </w:rPr>
          </w:rPrChange>
        </w:rPr>
        <w:t xml:space="preserve">He </w:t>
      </w:r>
    </w:p>
    <w:p w14:paraId="49A185C0" w14:textId="77777777" w:rsidR="004A2AA2" w:rsidRPr="00C93E5C" w:rsidRDefault="00472BE7" w:rsidP="00472BE7">
      <w:pPr>
        <w:spacing w:after="0"/>
        <w:rPr>
          <w:rFonts w:ascii="Helvetica" w:hAnsi="Helvetica" w:cs="Calibri"/>
          <w:sz w:val="32"/>
          <w:szCs w:val="32"/>
          <w:rPrChange w:id="645" w:author="Ryan" w:date="2017-04-30T19:28:00Z">
            <w:rPr>
              <w:rFonts w:ascii="Calibri" w:hAnsi="Calibri" w:cs="Calibri"/>
              <w:sz w:val="32"/>
              <w:szCs w:val="32"/>
            </w:rPr>
          </w:rPrChange>
        </w:rPr>
      </w:pPr>
      <w:r w:rsidRPr="00C93E5C">
        <w:rPr>
          <w:rFonts w:ascii="Helvetica" w:hAnsi="Helvetica" w:cs="Calibri"/>
          <w:sz w:val="32"/>
          <w:szCs w:val="32"/>
          <w:rPrChange w:id="646" w:author="Ryan" w:date="2017-04-30T19:28:00Z">
            <w:rPr>
              <w:rFonts w:ascii="Calibri" w:hAnsi="Calibri" w:cs="Calibri"/>
              <w:sz w:val="32"/>
              <w:szCs w:val="32"/>
            </w:rPr>
          </w:rPrChange>
        </w:rPr>
        <w:t>had seen some gay days in England,</w:t>
      </w:r>
      <w:r w:rsidR="004A2AA2" w:rsidRPr="00C93E5C">
        <w:rPr>
          <w:rFonts w:ascii="Helvetica" w:hAnsi="Helvetica" w:cs="Calibri"/>
          <w:sz w:val="32"/>
          <w:szCs w:val="32"/>
          <w:rPrChange w:id="647" w:author="Ryan" w:date="2017-04-30T19:28:00Z">
            <w:rPr>
              <w:rFonts w:ascii="Calibri" w:hAnsi="Calibri" w:cs="Calibri"/>
              <w:sz w:val="32"/>
              <w:szCs w:val="32"/>
            </w:rPr>
          </w:rPrChange>
        </w:rPr>
        <w:t xml:space="preserve"> </w:t>
      </w:r>
      <w:r w:rsidRPr="00C93E5C">
        <w:rPr>
          <w:rFonts w:ascii="Helvetica" w:hAnsi="Helvetica" w:cs="Calibri"/>
          <w:sz w:val="32"/>
          <w:szCs w:val="32"/>
          <w:rPrChange w:id="648" w:author="Ryan" w:date="2017-04-30T19:28:00Z">
            <w:rPr>
              <w:rFonts w:ascii="Calibri" w:hAnsi="Calibri" w:cs="Calibri"/>
              <w:sz w:val="32"/>
              <w:szCs w:val="32"/>
            </w:rPr>
          </w:rPrChange>
        </w:rPr>
        <w:t xml:space="preserve">which place </w:t>
      </w:r>
    </w:p>
    <w:p w14:paraId="5494E820" w14:textId="77777777" w:rsidR="004A2AA2" w:rsidRPr="00C93E5C" w:rsidRDefault="00472BE7" w:rsidP="00472BE7">
      <w:pPr>
        <w:spacing w:after="0"/>
        <w:rPr>
          <w:rFonts w:ascii="Helvetica" w:hAnsi="Helvetica" w:cs="Calibri"/>
          <w:sz w:val="32"/>
          <w:szCs w:val="32"/>
          <w:rPrChange w:id="649" w:author="Ryan" w:date="2017-04-30T19:28:00Z">
            <w:rPr>
              <w:rFonts w:ascii="Calibri" w:hAnsi="Calibri" w:cs="Calibri"/>
              <w:sz w:val="32"/>
              <w:szCs w:val="32"/>
            </w:rPr>
          </w:rPrChange>
        </w:rPr>
      </w:pPr>
      <w:r w:rsidRPr="00C93E5C">
        <w:rPr>
          <w:rFonts w:ascii="Helvetica" w:hAnsi="Helvetica" w:cs="Calibri"/>
          <w:sz w:val="32"/>
          <w:szCs w:val="32"/>
          <w:rPrChange w:id="650" w:author="Ryan" w:date="2017-04-30T19:28:00Z">
            <w:rPr>
              <w:rFonts w:ascii="Calibri" w:hAnsi="Calibri" w:cs="Calibri"/>
              <w:sz w:val="32"/>
              <w:szCs w:val="32"/>
            </w:rPr>
          </w:rPrChange>
        </w:rPr>
        <w:t>he had left soon after the death</w:t>
      </w:r>
      <w:r w:rsidR="004A2AA2" w:rsidRPr="00C93E5C">
        <w:rPr>
          <w:rFonts w:ascii="Helvetica" w:hAnsi="Helvetica" w:cs="Calibri"/>
          <w:sz w:val="32"/>
          <w:szCs w:val="32"/>
          <w:rPrChange w:id="651" w:author="Ryan" w:date="2017-04-30T19:28:00Z">
            <w:rPr>
              <w:rFonts w:ascii="Calibri" w:hAnsi="Calibri" w:cs="Calibri"/>
              <w:sz w:val="32"/>
              <w:szCs w:val="32"/>
            </w:rPr>
          </w:rPrChange>
        </w:rPr>
        <w:t xml:space="preserve"> </w:t>
      </w:r>
      <w:r w:rsidRPr="00C93E5C">
        <w:rPr>
          <w:rFonts w:ascii="Helvetica" w:hAnsi="Helvetica" w:cs="Calibri"/>
          <w:sz w:val="32"/>
          <w:szCs w:val="32"/>
          <w:rPrChange w:id="652" w:author="Ryan" w:date="2017-04-30T19:28:00Z">
            <w:rPr>
              <w:rFonts w:ascii="Calibri" w:hAnsi="Calibri" w:cs="Calibri"/>
              <w:sz w:val="32"/>
              <w:szCs w:val="32"/>
            </w:rPr>
          </w:rPrChange>
        </w:rPr>
        <w:t xml:space="preserve">of his father, by </w:t>
      </w:r>
    </w:p>
    <w:p w14:paraId="6F99E824" w14:textId="77777777" w:rsidR="004A2AA2" w:rsidRPr="00C93E5C" w:rsidRDefault="004A2AA2" w:rsidP="00472BE7">
      <w:pPr>
        <w:spacing w:after="0"/>
        <w:rPr>
          <w:rFonts w:ascii="Helvetica" w:hAnsi="Helvetica" w:cs="Calibri"/>
          <w:sz w:val="32"/>
          <w:szCs w:val="32"/>
          <w:rPrChange w:id="653" w:author="Ryan" w:date="2017-04-30T19:28:00Z">
            <w:rPr>
              <w:rFonts w:ascii="Calibri" w:hAnsi="Calibri" w:cs="Calibri"/>
              <w:sz w:val="32"/>
              <w:szCs w:val="32"/>
            </w:rPr>
          </w:rPrChange>
        </w:rPr>
      </w:pPr>
      <w:r w:rsidRPr="00C93E5C">
        <w:rPr>
          <w:rFonts w:ascii="Helvetica" w:hAnsi="Helvetica" w:cs="Calibri"/>
          <w:sz w:val="32"/>
          <w:szCs w:val="32"/>
          <w:rPrChange w:id="654" w:author="Ryan" w:date="2017-04-30T19:28:00Z">
            <w:rPr>
              <w:rFonts w:ascii="Calibri" w:hAnsi="Calibri" w:cs="Calibri"/>
              <w:sz w:val="32"/>
              <w:szCs w:val="32"/>
            </w:rPr>
          </w:rPrChange>
        </w:rPr>
        <w:t>whose will he became pos</w:t>
      </w:r>
      <w:r w:rsidR="00472BE7" w:rsidRPr="00C93E5C">
        <w:rPr>
          <w:rFonts w:ascii="Helvetica" w:hAnsi="Helvetica" w:cs="Calibri"/>
          <w:sz w:val="32"/>
          <w:szCs w:val="32"/>
          <w:rPrChange w:id="655" w:author="Ryan" w:date="2017-04-30T19:28:00Z">
            <w:rPr>
              <w:rFonts w:ascii="Calibri" w:hAnsi="Calibri" w:cs="Calibri"/>
              <w:sz w:val="32"/>
              <w:szCs w:val="32"/>
            </w:rPr>
          </w:rPrChange>
        </w:rPr>
        <w:t>sessed of an ample for</w:t>
      </w:r>
      <w:r w:rsidRPr="00C93E5C">
        <w:rPr>
          <w:rFonts w:ascii="Helvetica" w:hAnsi="Helvetica" w:cs="Calibri"/>
          <w:sz w:val="32"/>
          <w:szCs w:val="32"/>
          <w:rPrChange w:id="656" w:author="Ryan" w:date="2017-04-30T19:28:00Z">
            <w:rPr>
              <w:rFonts w:ascii="Calibri" w:hAnsi="Calibri" w:cs="Calibri"/>
              <w:sz w:val="32"/>
              <w:szCs w:val="32"/>
            </w:rPr>
          </w:rPrChange>
        </w:rPr>
        <w:t>-</w:t>
      </w:r>
    </w:p>
    <w:p w14:paraId="7E6BA915" w14:textId="77777777" w:rsidR="004A2AA2" w:rsidRPr="00C93E5C" w:rsidRDefault="00472BE7" w:rsidP="00472BE7">
      <w:pPr>
        <w:spacing w:after="0"/>
        <w:rPr>
          <w:rFonts w:ascii="Helvetica" w:hAnsi="Helvetica" w:cs="Calibri"/>
          <w:sz w:val="32"/>
          <w:szCs w:val="32"/>
          <w:rPrChange w:id="657" w:author="Ryan" w:date="2017-04-30T19:28:00Z">
            <w:rPr>
              <w:rFonts w:ascii="Calibri" w:hAnsi="Calibri" w:cs="Calibri"/>
              <w:sz w:val="32"/>
              <w:szCs w:val="32"/>
            </w:rPr>
          </w:rPrChange>
        </w:rPr>
      </w:pPr>
      <w:r w:rsidRPr="00C93E5C">
        <w:rPr>
          <w:rFonts w:ascii="Helvetica" w:hAnsi="Helvetica" w:cs="Calibri"/>
          <w:sz w:val="32"/>
          <w:szCs w:val="32"/>
          <w:rPrChange w:id="658" w:author="Ryan" w:date="2017-04-30T19:28:00Z">
            <w:rPr>
              <w:rFonts w:ascii="Calibri" w:hAnsi="Calibri" w:cs="Calibri"/>
              <w:sz w:val="32"/>
              <w:szCs w:val="32"/>
            </w:rPr>
          </w:rPrChange>
        </w:rPr>
        <w:t xml:space="preserve">tune, and came over </w:t>
      </w:r>
      <w:r w:rsidR="004A2AA2" w:rsidRPr="00C93E5C">
        <w:rPr>
          <w:rFonts w:ascii="Helvetica" w:hAnsi="Helvetica" w:cs="Calibri"/>
          <w:sz w:val="32"/>
          <w:szCs w:val="32"/>
          <w:rPrChange w:id="659" w:author="Ryan" w:date="2017-04-30T19:28:00Z">
            <w:rPr>
              <w:rFonts w:ascii="Calibri" w:hAnsi="Calibri" w:cs="Calibri"/>
              <w:sz w:val="32"/>
              <w:szCs w:val="32"/>
            </w:rPr>
          </w:rPrChange>
        </w:rPr>
        <w:t>to America</w:t>
      </w:r>
      <w:r w:rsidRPr="00C93E5C">
        <w:rPr>
          <w:rFonts w:ascii="Helvetica" w:hAnsi="Helvetica" w:cs="Calibri"/>
          <w:sz w:val="32"/>
          <w:szCs w:val="32"/>
          <w:rPrChange w:id="660" w:author="Ryan" w:date="2017-04-30T19:28:00Z">
            <w:rPr>
              <w:rFonts w:ascii="Calibri" w:hAnsi="Calibri" w:cs="Calibri"/>
              <w:sz w:val="32"/>
              <w:szCs w:val="32"/>
            </w:rPr>
          </w:rPrChange>
        </w:rPr>
        <w:t xml:space="preserve"> with his </w:t>
      </w:r>
      <w:proofErr w:type="spellStart"/>
      <w:r w:rsidRPr="00C93E5C">
        <w:rPr>
          <w:rFonts w:ascii="Helvetica" w:hAnsi="Helvetica" w:cs="Calibri"/>
          <w:sz w:val="32"/>
          <w:szCs w:val="32"/>
          <w:rPrChange w:id="661" w:author="Ryan" w:date="2017-04-30T19:28:00Z">
            <w:rPr>
              <w:rFonts w:ascii="Calibri" w:hAnsi="Calibri" w:cs="Calibri"/>
              <w:sz w:val="32"/>
              <w:szCs w:val="32"/>
            </w:rPr>
          </w:rPrChange>
        </w:rPr>
        <w:t>kins</w:t>
      </w:r>
      <w:proofErr w:type="spellEnd"/>
      <w:r w:rsidR="004A2AA2" w:rsidRPr="00C93E5C">
        <w:rPr>
          <w:rFonts w:ascii="Helvetica" w:hAnsi="Helvetica" w:cs="Calibri"/>
          <w:sz w:val="32"/>
          <w:szCs w:val="32"/>
          <w:rPrChange w:id="662" w:author="Ryan" w:date="2017-04-30T19:28:00Z">
            <w:rPr>
              <w:rFonts w:ascii="Calibri" w:hAnsi="Calibri" w:cs="Calibri"/>
              <w:sz w:val="32"/>
              <w:szCs w:val="32"/>
            </w:rPr>
          </w:rPrChange>
        </w:rPr>
        <w:t>-</w:t>
      </w:r>
    </w:p>
    <w:p w14:paraId="03427C26" w14:textId="77777777" w:rsidR="004A2AA2" w:rsidRPr="00C93E5C" w:rsidRDefault="004A2AA2" w:rsidP="00472BE7">
      <w:pPr>
        <w:spacing w:after="0"/>
        <w:rPr>
          <w:rFonts w:ascii="Helvetica" w:hAnsi="Helvetica" w:cs="Calibri"/>
          <w:sz w:val="32"/>
          <w:szCs w:val="32"/>
          <w:rPrChange w:id="663" w:author="Ryan" w:date="2017-04-30T19:28:00Z">
            <w:rPr>
              <w:rFonts w:ascii="Calibri" w:hAnsi="Calibri" w:cs="Calibri"/>
              <w:sz w:val="32"/>
              <w:szCs w:val="32"/>
            </w:rPr>
          </w:rPrChange>
        </w:rPr>
      </w:pPr>
      <w:r w:rsidRPr="00C93E5C">
        <w:rPr>
          <w:rFonts w:ascii="Helvetica" w:hAnsi="Helvetica" w:cs="Calibri"/>
          <w:sz w:val="32"/>
          <w:szCs w:val="32"/>
          <w:rPrChange w:id="664" w:author="Ryan" w:date="2017-04-30T19:28:00Z">
            <w:rPr>
              <w:rFonts w:ascii="Calibri" w:hAnsi="Calibri" w:cs="Calibri"/>
              <w:sz w:val="32"/>
              <w:szCs w:val="32"/>
            </w:rPr>
          </w:rPrChange>
        </w:rPr>
        <w:t>man on his ap</w:t>
      </w:r>
      <w:r w:rsidR="00472BE7" w:rsidRPr="00C93E5C">
        <w:rPr>
          <w:rFonts w:ascii="Helvetica" w:hAnsi="Helvetica" w:cs="Calibri"/>
          <w:sz w:val="32"/>
          <w:szCs w:val="32"/>
          <w:rPrChange w:id="665" w:author="Ryan" w:date="2017-04-30T19:28:00Z">
            <w:rPr>
              <w:rFonts w:ascii="Calibri" w:hAnsi="Calibri" w:cs="Calibri"/>
              <w:sz w:val="32"/>
              <w:szCs w:val="32"/>
            </w:rPr>
          </w:rPrChange>
        </w:rPr>
        <w:t xml:space="preserve">pointment to the supreme </w:t>
      </w:r>
      <w:proofErr w:type="spellStart"/>
      <w:r w:rsidR="00472BE7" w:rsidRPr="00C93E5C">
        <w:rPr>
          <w:rFonts w:ascii="Helvetica" w:hAnsi="Helvetica" w:cs="Calibri"/>
          <w:sz w:val="32"/>
          <w:szCs w:val="32"/>
          <w:rPrChange w:id="666" w:author="Ryan" w:date="2017-04-30T19:28:00Z">
            <w:rPr>
              <w:rFonts w:ascii="Calibri" w:hAnsi="Calibri" w:cs="Calibri"/>
              <w:sz w:val="32"/>
              <w:szCs w:val="32"/>
            </w:rPr>
          </w:rPrChange>
        </w:rPr>
        <w:t>magis</w:t>
      </w:r>
      <w:proofErr w:type="spellEnd"/>
      <w:r w:rsidRPr="00C93E5C">
        <w:rPr>
          <w:rFonts w:ascii="Helvetica" w:hAnsi="Helvetica" w:cs="Calibri"/>
          <w:sz w:val="32"/>
          <w:szCs w:val="32"/>
          <w:rPrChange w:id="667" w:author="Ryan" w:date="2017-04-30T19:28:00Z">
            <w:rPr>
              <w:rFonts w:ascii="Calibri" w:hAnsi="Calibri" w:cs="Calibri"/>
              <w:sz w:val="32"/>
              <w:szCs w:val="32"/>
            </w:rPr>
          </w:rPrChange>
        </w:rPr>
        <w:t>-</w:t>
      </w:r>
    </w:p>
    <w:p w14:paraId="28A1787A" w14:textId="77777777" w:rsidR="004A2AA2" w:rsidRPr="00C93E5C" w:rsidRDefault="00472BE7" w:rsidP="00472BE7">
      <w:pPr>
        <w:spacing w:after="0"/>
        <w:rPr>
          <w:rFonts w:ascii="Helvetica" w:hAnsi="Helvetica" w:cs="Calibri"/>
          <w:sz w:val="32"/>
          <w:szCs w:val="32"/>
          <w:rPrChange w:id="668" w:author="Ryan" w:date="2017-04-30T19:28:00Z">
            <w:rPr>
              <w:rFonts w:ascii="Calibri" w:hAnsi="Calibri" w:cs="Calibri"/>
              <w:sz w:val="32"/>
              <w:szCs w:val="32"/>
            </w:rPr>
          </w:rPrChange>
        </w:rPr>
      </w:pPr>
      <w:proofErr w:type="spellStart"/>
      <w:r w:rsidRPr="00C93E5C">
        <w:rPr>
          <w:rFonts w:ascii="Helvetica" w:hAnsi="Helvetica" w:cs="Calibri"/>
          <w:sz w:val="32"/>
          <w:szCs w:val="32"/>
          <w:rPrChange w:id="669" w:author="Ryan" w:date="2017-04-30T19:28:00Z">
            <w:rPr>
              <w:rFonts w:ascii="Calibri" w:hAnsi="Calibri" w:cs="Calibri"/>
              <w:sz w:val="32"/>
              <w:szCs w:val="32"/>
            </w:rPr>
          </w:rPrChange>
        </w:rPr>
        <w:lastRenderedPageBreak/>
        <w:t>tracy</w:t>
      </w:r>
      <w:proofErr w:type="spellEnd"/>
      <w:r w:rsidRPr="00C93E5C">
        <w:rPr>
          <w:rFonts w:ascii="Helvetica" w:hAnsi="Helvetica" w:cs="Calibri"/>
          <w:sz w:val="32"/>
          <w:szCs w:val="32"/>
          <w:rPrChange w:id="670" w:author="Ryan" w:date="2017-04-30T19:28:00Z">
            <w:rPr>
              <w:rFonts w:ascii="Calibri" w:hAnsi="Calibri" w:cs="Calibri"/>
              <w:sz w:val="32"/>
              <w:szCs w:val="32"/>
            </w:rPr>
          </w:rPrChange>
        </w:rPr>
        <w:t xml:space="preserve"> of the</w:t>
      </w:r>
      <w:r w:rsidR="004A2AA2" w:rsidRPr="00C93E5C">
        <w:rPr>
          <w:rFonts w:ascii="Helvetica" w:hAnsi="Helvetica" w:cs="Calibri"/>
          <w:sz w:val="32"/>
          <w:szCs w:val="32"/>
          <w:rPrChange w:id="671" w:author="Ryan" w:date="2017-04-30T19:28:00Z">
            <w:rPr>
              <w:rFonts w:ascii="Calibri" w:hAnsi="Calibri" w:cs="Calibri"/>
              <w:sz w:val="32"/>
              <w:szCs w:val="32"/>
            </w:rPr>
          </w:rPrChange>
        </w:rPr>
        <w:t xml:space="preserve"> </w:t>
      </w:r>
      <w:r w:rsidRPr="00C93E5C">
        <w:rPr>
          <w:rFonts w:ascii="Helvetica" w:hAnsi="Helvetica" w:cs="Calibri"/>
          <w:sz w:val="32"/>
          <w:szCs w:val="32"/>
          <w:rPrChange w:id="672" w:author="Ryan" w:date="2017-04-30T19:28:00Z">
            <w:rPr>
              <w:rFonts w:ascii="Calibri" w:hAnsi="Calibri" w:cs="Calibri"/>
              <w:sz w:val="32"/>
              <w:szCs w:val="32"/>
            </w:rPr>
          </w:rPrChange>
        </w:rPr>
        <w:t>colony. He was a youth of fashion</w:t>
      </w:r>
      <w:r w:rsidR="004A2AA2" w:rsidRPr="00C93E5C">
        <w:rPr>
          <w:rFonts w:ascii="Helvetica" w:hAnsi="Helvetica" w:cs="Calibri"/>
          <w:sz w:val="32"/>
          <w:szCs w:val="32"/>
          <w:rPrChange w:id="673" w:author="Ryan" w:date="2017-04-30T19:28:00Z">
            <w:rPr>
              <w:rFonts w:ascii="Calibri" w:hAnsi="Calibri" w:cs="Calibri"/>
              <w:sz w:val="32"/>
              <w:szCs w:val="32"/>
            </w:rPr>
          </w:rPrChange>
        </w:rPr>
        <w:t>-</w:t>
      </w:r>
    </w:p>
    <w:p w14:paraId="55979C6A" w14:textId="77777777" w:rsidR="00472BE7" w:rsidRPr="00C93E5C" w:rsidRDefault="00472BE7" w:rsidP="00472BE7">
      <w:pPr>
        <w:spacing w:after="0"/>
        <w:rPr>
          <w:rFonts w:ascii="Helvetica" w:hAnsi="Helvetica" w:cs="Calibri"/>
          <w:sz w:val="32"/>
          <w:szCs w:val="32"/>
          <w:rPrChange w:id="674" w:author="Ryan" w:date="2017-04-30T19:28:00Z">
            <w:rPr>
              <w:rFonts w:ascii="Calibri" w:hAnsi="Calibri" w:cs="Calibri"/>
              <w:sz w:val="32"/>
              <w:szCs w:val="32"/>
            </w:rPr>
          </w:rPrChange>
        </w:rPr>
      </w:pPr>
      <w:r w:rsidRPr="00C93E5C">
        <w:rPr>
          <w:rFonts w:ascii="Helvetica" w:hAnsi="Helvetica" w:cs="Calibri"/>
          <w:sz w:val="32"/>
          <w:szCs w:val="32"/>
          <w:rPrChange w:id="675" w:author="Ryan" w:date="2017-04-30T19:28:00Z">
            <w:rPr>
              <w:rFonts w:ascii="Calibri" w:hAnsi="Calibri" w:cs="Calibri"/>
              <w:sz w:val="32"/>
              <w:szCs w:val="32"/>
            </w:rPr>
          </w:rPrChange>
        </w:rPr>
        <w:t>able</w:t>
      </w:r>
      <w:r w:rsidR="004A2AA2" w:rsidRPr="00C93E5C">
        <w:rPr>
          <w:rFonts w:ascii="Helvetica" w:hAnsi="Helvetica" w:cs="Calibri"/>
          <w:sz w:val="32"/>
          <w:szCs w:val="32"/>
          <w:rPrChange w:id="676" w:author="Ryan" w:date="2017-04-30T19:28:00Z">
            <w:rPr>
              <w:rFonts w:ascii="Calibri" w:hAnsi="Calibri" w:cs="Calibri"/>
              <w:sz w:val="32"/>
              <w:szCs w:val="32"/>
            </w:rPr>
          </w:rPrChange>
        </w:rPr>
        <w:t xml:space="preserve"> </w:t>
      </w:r>
      <w:r w:rsidRPr="00C93E5C">
        <w:rPr>
          <w:rFonts w:ascii="Helvetica" w:hAnsi="Helvetica" w:cs="Calibri"/>
          <w:sz w:val="32"/>
          <w:szCs w:val="32"/>
          <w:rPrChange w:id="677" w:author="Ryan" w:date="2017-04-30T19:28:00Z">
            <w:rPr>
              <w:rFonts w:ascii="Calibri" w:hAnsi="Calibri" w:cs="Calibri"/>
              <w:sz w:val="32"/>
              <w:szCs w:val="32"/>
            </w:rPr>
          </w:rPrChange>
        </w:rPr>
        <w:t>taste, of easy address, engaging manners,</w:t>
      </w:r>
    </w:p>
    <w:p w14:paraId="345872EA" w14:textId="77777777" w:rsidR="004A2AA2" w:rsidRPr="00C93E5C" w:rsidRDefault="00472BE7" w:rsidP="00472BE7">
      <w:pPr>
        <w:spacing w:after="0"/>
        <w:rPr>
          <w:rFonts w:ascii="Helvetica" w:hAnsi="Helvetica" w:cs="Calibri"/>
          <w:sz w:val="32"/>
          <w:szCs w:val="32"/>
          <w:rPrChange w:id="678" w:author="Ryan" w:date="2017-04-30T19:28:00Z">
            <w:rPr>
              <w:rFonts w:ascii="Calibri" w:hAnsi="Calibri" w:cs="Calibri"/>
              <w:sz w:val="32"/>
              <w:szCs w:val="32"/>
            </w:rPr>
          </w:rPrChange>
        </w:rPr>
      </w:pPr>
      <w:r w:rsidRPr="00C93E5C">
        <w:rPr>
          <w:rFonts w:ascii="Helvetica" w:hAnsi="Helvetica" w:cs="Calibri"/>
          <w:sz w:val="32"/>
          <w:szCs w:val="32"/>
          <w:rPrChange w:id="679" w:author="Ryan" w:date="2017-04-30T19:28:00Z">
            <w:rPr>
              <w:rFonts w:ascii="Calibri" w:hAnsi="Calibri" w:cs="Calibri"/>
              <w:sz w:val="32"/>
              <w:szCs w:val="32"/>
            </w:rPr>
          </w:rPrChange>
        </w:rPr>
        <w:t xml:space="preserve">and of an agreeable appearance. He was one </w:t>
      </w:r>
    </w:p>
    <w:p w14:paraId="403D3DC5" w14:textId="77777777" w:rsidR="004A2AA2" w:rsidRPr="00C93E5C" w:rsidRDefault="004A2AA2" w:rsidP="00472BE7">
      <w:pPr>
        <w:spacing w:after="0"/>
        <w:rPr>
          <w:rFonts w:ascii="Helvetica" w:hAnsi="Helvetica" w:cs="Calibri"/>
          <w:sz w:val="32"/>
          <w:szCs w:val="32"/>
          <w:rPrChange w:id="680" w:author="Ryan" w:date="2017-04-30T19:28:00Z">
            <w:rPr>
              <w:rFonts w:ascii="Calibri" w:hAnsi="Calibri" w:cs="Calibri"/>
              <w:sz w:val="32"/>
              <w:szCs w:val="32"/>
            </w:rPr>
          </w:rPrChange>
        </w:rPr>
      </w:pPr>
      <w:r w:rsidRPr="00C93E5C">
        <w:rPr>
          <w:rFonts w:ascii="Helvetica" w:hAnsi="Helvetica" w:cs="Calibri"/>
          <w:sz w:val="32"/>
          <w:szCs w:val="32"/>
          <w:rPrChange w:id="681" w:author="Ryan" w:date="2017-04-30T19:28:00Z">
            <w:rPr>
              <w:rFonts w:ascii="Calibri" w:hAnsi="Calibri" w:cs="Calibri"/>
              <w:sz w:val="32"/>
              <w:szCs w:val="32"/>
            </w:rPr>
          </w:rPrChange>
        </w:rPr>
        <w:t>of those characters who are distinguish</w:t>
      </w:r>
      <w:r w:rsidR="00472BE7" w:rsidRPr="00C93E5C">
        <w:rPr>
          <w:rFonts w:ascii="Helvetica" w:hAnsi="Helvetica" w:cs="Calibri"/>
          <w:sz w:val="32"/>
          <w:szCs w:val="32"/>
          <w:rPrChange w:id="682" w:author="Ryan" w:date="2017-04-30T19:28:00Z">
            <w:rPr>
              <w:rFonts w:ascii="Calibri" w:hAnsi="Calibri" w:cs="Calibri"/>
              <w:sz w:val="32"/>
              <w:szCs w:val="32"/>
            </w:rPr>
          </w:rPrChange>
        </w:rPr>
        <w:t xml:space="preserve">ed by the </w:t>
      </w:r>
    </w:p>
    <w:p w14:paraId="08778257" w14:textId="77777777" w:rsidR="004A2AA2" w:rsidRPr="00C93E5C" w:rsidRDefault="00472BE7" w:rsidP="00472BE7">
      <w:pPr>
        <w:spacing w:after="0"/>
        <w:rPr>
          <w:rFonts w:ascii="Helvetica" w:hAnsi="Helvetica" w:cs="Calibri"/>
          <w:sz w:val="32"/>
          <w:szCs w:val="32"/>
          <w:rPrChange w:id="683" w:author="Ryan" w:date="2017-04-30T19:28:00Z">
            <w:rPr>
              <w:rFonts w:ascii="Calibri" w:hAnsi="Calibri" w:cs="Calibri"/>
              <w:sz w:val="32"/>
              <w:szCs w:val="32"/>
            </w:rPr>
          </w:rPrChange>
        </w:rPr>
      </w:pPr>
      <w:r w:rsidRPr="00C93E5C">
        <w:rPr>
          <w:rFonts w:ascii="Helvetica" w:hAnsi="Helvetica" w:cs="Calibri"/>
          <w:sz w:val="32"/>
          <w:szCs w:val="32"/>
          <w:rPrChange w:id="684" w:author="Ryan" w:date="2017-04-30T19:28:00Z">
            <w:rPr>
              <w:rFonts w:ascii="Calibri" w:hAnsi="Calibri" w:cs="Calibri"/>
              <w:sz w:val="32"/>
              <w:szCs w:val="32"/>
            </w:rPr>
          </w:rPrChange>
        </w:rPr>
        <w:t>appellation of a Lady's man. He</w:t>
      </w:r>
      <w:r w:rsidR="004A2AA2" w:rsidRPr="00C93E5C">
        <w:rPr>
          <w:rFonts w:ascii="Helvetica" w:hAnsi="Helvetica" w:cs="Calibri"/>
          <w:sz w:val="32"/>
          <w:szCs w:val="32"/>
          <w:rPrChange w:id="685" w:author="Ryan" w:date="2017-04-30T19:28:00Z">
            <w:rPr>
              <w:rFonts w:ascii="Calibri" w:hAnsi="Calibri" w:cs="Calibri"/>
              <w:sz w:val="32"/>
              <w:szCs w:val="32"/>
            </w:rPr>
          </w:rPrChange>
        </w:rPr>
        <w:t xml:space="preserve"> </w:t>
      </w:r>
      <w:r w:rsidRPr="00C93E5C">
        <w:rPr>
          <w:rFonts w:ascii="Helvetica" w:hAnsi="Helvetica" w:cs="Calibri"/>
          <w:sz w:val="32"/>
          <w:szCs w:val="32"/>
          <w:rPrChange w:id="686" w:author="Ryan" w:date="2017-04-30T19:28:00Z">
            <w:rPr>
              <w:rFonts w:ascii="Calibri" w:hAnsi="Calibri" w:cs="Calibri"/>
              <w:sz w:val="32"/>
              <w:szCs w:val="32"/>
            </w:rPr>
          </w:rPrChange>
        </w:rPr>
        <w:t xml:space="preserve">had no idea of </w:t>
      </w:r>
    </w:p>
    <w:p w14:paraId="6BCFF9ED" w14:textId="77777777" w:rsidR="004A2AA2" w:rsidRPr="00C93E5C" w:rsidRDefault="004A2AA2" w:rsidP="00472BE7">
      <w:pPr>
        <w:spacing w:after="0"/>
        <w:rPr>
          <w:rFonts w:ascii="Helvetica" w:hAnsi="Helvetica" w:cs="Calibri"/>
          <w:sz w:val="32"/>
          <w:szCs w:val="32"/>
          <w:rPrChange w:id="687" w:author="Ryan" w:date="2017-04-30T19:28:00Z">
            <w:rPr>
              <w:rFonts w:ascii="Calibri" w:hAnsi="Calibri" w:cs="Calibri"/>
              <w:sz w:val="32"/>
              <w:szCs w:val="32"/>
            </w:rPr>
          </w:rPrChange>
        </w:rPr>
      </w:pPr>
      <w:r w:rsidRPr="00C93E5C">
        <w:rPr>
          <w:rFonts w:ascii="Helvetica" w:hAnsi="Helvetica" w:cs="Calibri"/>
          <w:sz w:val="32"/>
          <w:szCs w:val="32"/>
          <w:rPrChange w:id="688" w:author="Ryan" w:date="2017-04-30T19:28:00Z">
            <w:rPr>
              <w:rFonts w:ascii="Calibri" w:hAnsi="Calibri" w:cs="Calibri"/>
              <w:sz w:val="32"/>
              <w:szCs w:val="32"/>
            </w:rPr>
          </w:rPrChange>
        </w:rPr>
        <w:t>forming any serious connec</w:t>
      </w:r>
      <w:r w:rsidR="00472BE7" w:rsidRPr="00C93E5C">
        <w:rPr>
          <w:rFonts w:ascii="Helvetica" w:hAnsi="Helvetica" w:cs="Calibri"/>
          <w:sz w:val="32"/>
          <w:szCs w:val="32"/>
          <w:rPrChange w:id="689" w:author="Ryan" w:date="2017-04-30T19:28:00Z">
            <w:rPr>
              <w:rFonts w:ascii="Calibri" w:hAnsi="Calibri" w:cs="Calibri"/>
              <w:sz w:val="32"/>
              <w:szCs w:val="32"/>
            </w:rPr>
          </w:rPrChange>
        </w:rPr>
        <w:t xml:space="preserve">tion with Eliza; but </w:t>
      </w:r>
    </w:p>
    <w:p w14:paraId="24B3ED63" w14:textId="77777777" w:rsidR="004A2AA2" w:rsidRPr="00C93E5C" w:rsidRDefault="004A2AA2" w:rsidP="00472BE7">
      <w:pPr>
        <w:spacing w:after="0"/>
        <w:rPr>
          <w:rFonts w:ascii="Helvetica" w:hAnsi="Helvetica" w:cs="Calibri"/>
          <w:sz w:val="32"/>
          <w:szCs w:val="32"/>
          <w:rPrChange w:id="690" w:author="Ryan" w:date="2017-04-30T19:28:00Z">
            <w:rPr>
              <w:rFonts w:ascii="Calibri" w:hAnsi="Calibri" w:cs="Calibri"/>
              <w:sz w:val="32"/>
              <w:szCs w:val="32"/>
            </w:rPr>
          </w:rPrChange>
        </w:rPr>
      </w:pPr>
      <w:r w:rsidRPr="00C93E5C">
        <w:rPr>
          <w:rFonts w:ascii="Helvetica" w:hAnsi="Helvetica" w:cs="Calibri"/>
          <w:sz w:val="32"/>
          <w:szCs w:val="32"/>
          <w:rPrChange w:id="691" w:author="Ryan" w:date="2017-04-30T19:28:00Z">
            <w:rPr>
              <w:rFonts w:ascii="Calibri" w:hAnsi="Calibri" w:cs="Calibri"/>
              <w:sz w:val="32"/>
              <w:szCs w:val="32"/>
            </w:rPr>
          </w:rPrChange>
        </w:rPr>
        <w:t>he esteemed her in</w:t>
      </w:r>
      <w:r w:rsidR="00472BE7" w:rsidRPr="00C93E5C">
        <w:rPr>
          <w:rFonts w:ascii="Helvetica" w:hAnsi="Helvetica" w:cs="Calibri"/>
          <w:sz w:val="32"/>
          <w:szCs w:val="32"/>
          <w:rPrChange w:id="692" w:author="Ryan" w:date="2017-04-30T19:28:00Z">
            <w:rPr>
              <w:rFonts w:ascii="Calibri" w:hAnsi="Calibri" w:cs="Calibri"/>
              <w:sz w:val="32"/>
              <w:szCs w:val="32"/>
            </w:rPr>
          </w:rPrChange>
        </w:rPr>
        <w:t xml:space="preserve">nocent gaiety, admired her </w:t>
      </w:r>
    </w:p>
    <w:p w14:paraId="25A6C536" w14:textId="77777777" w:rsidR="004A2AA2" w:rsidRPr="00C93E5C" w:rsidRDefault="00472BE7" w:rsidP="00472BE7">
      <w:pPr>
        <w:spacing w:after="0"/>
        <w:rPr>
          <w:rFonts w:ascii="Helvetica" w:hAnsi="Helvetica" w:cs="Calibri"/>
          <w:sz w:val="32"/>
          <w:szCs w:val="32"/>
          <w:rPrChange w:id="693" w:author="Ryan" w:date="2017-04-30T19:28:00Z">
            <w:rPr>
              <w:rFonts w:ascii="Calibri" w:hAnsi="Calibri" w:cs="Calibri"/>
              <w:sz w:val="32"/>
              <w:szCs w:val="32"/>
            </w:rPr>
          </w:rPrChange>
        </w:rPr>
      </w:pPr>
      <w:r w:rsidRPr="00C93E5C">
        <w:rPr>
          <w:rFonts w:ascii="Helvetica" w:hAnsi="Helvetica" w:cs="Calibri"/>
          <w:sz w:val="32"/>
          <w:szCs w:val="32"/>
          <w:rPrChange w:id="694" w:author="Ryan" w:date="2017-04-30T19:28:00Z">
            <w:rPr>
              <w:rFonts w:ascii="Calibri" w:hAnsi="Calibri" w:cs="Calibri"/>
              <w:sz w:val="32"/>
              <w:szCs w:val="32"/>
            </w:rPr>
          </w:rPrChange>
        </w:rPr>
        <w:t>beauty, and was</w:t>
      </w:r>
      <w:r w:rsidR="004A2AA2" w:rsidRPr="00C93E5C">
        <w:rPr>
          <w:rFonts w:ascii="Helvetica" w:hAnsi="Helvetica" w:cs="Calibri"/>
          <w:sz w:val="32"/>
          <w:szCs w:val="32"/>
          <w:rPrChange w:id="695" w:author="Ryan" w:date="2017-04-30T19:28:00Z">
            <w:rPr>
              <w:rFonts w:ascii="Calibri" w:hAnsi="Calibri" w:cs="Calibri"/>
              <w:sz w:val="32"/>
              <w:szCs w:val="32"/>
            </w:rPr>
          </w:rPrChange>
        </w:rPr>
        <w:t xml:space="preserve"> </w:t>
      </w:r>
      <w:r w:rsidRPr="00C93E5C">
        <w:rPr>
          <w:rFonts w:ascii="Helvetica" w:hAnsi="Helvetica" w:cs="Calibri"/>
          <w:sz w:val="32"/>
          <w:szCs w:val="32"/>
          <w:rPrChange w:id="696" w:author="Ryan" w:date="2017-04-30T19:28:00Z">
            <w:rPr>
              <w:rFonts w:ascii="Calibri" w:hAnsi="Calibri" w:cs="Calibri"/>
              <w:sz w:val="32"/>
              <w:szCs w:val="32"/>
            </w:rPr>
          </w:rPrChange>
        </w:rPr>
        <w:t xml:space="preserve">charmed, with those </w:t>
      </w:r>
      <w:proofErr w:type="spellStart"/>
      <w:r w:rsidRPr="00C93E5C">
        <w:rPr>
          <w:rFonts w:ascii="Helvetica" w:hAnsi="Helvetica" w:cs="Calibri"/>
          <w:sz w:val="32"/>
          <w:szCs w:val="32"/>
          <w:rPrChange w:id="697" w:author="Ryan" w:date="2017-04-30T19:28:00Z">
            <w:rPr>
              <w:rFonts w:ascii="Calibri" w:hAnsi="Calibri" w:cs="Calibri"/>
              <w:sz w:val="32"/>
              <w:szCs w:val="32"/>
            </w:rPr>
          </w:rPrChange>
        </w:rPr>
        <w:t>indescriba</w:t>
      </w:r>
      <w:proofErr w:type="spellEnd"/>
      <w:r w:rsidR="004A2AA2" w:rsidRPr="00C93E5C">
        <w:rPr>
          <w:rFonts w:ascii="Helvetica" w:hAnsi="Helvetica" w:cs="Calibri"/>
          <w:sz w:val="32"/>
          <w:szCs w:val="32"/>
          <w:rPrChange w:id="698" w:author="Ryan" w:date="2017-04-30T19:28:00Z">
            <w:rPr>
              <w:rFonts w:ascii="Calibri" w:hAnsi="Calibri" w:cs="Calibri"/>
              <w:sz w:val="32"/>
              <w:szCs w:val="32"/>
            </w:rPr>
          </w:rPrChange>
        </w:rPr>
        <w:t>-</w:t>
      </w:r>
    </w:p>
    <w:p w14:paraId="09E85EB8" w14:textId="77777777" w:rsidR="004A2AA2" w:rsidRPr="00C93E5C" w:rsidRDefault="00472BE7" w:rsidP="00472BE7">
      <w:pPr>
        <w:spacing w:after="0"/>
        <w:rPr>
          <w:rFonts w:ascii="Helvetica" w:hAnsi="Helvetica" w:cs="Calibri"/>
          <w:sz w:val="32"/>
          <w:szCs w:val="32"/>
          <w:rPrChange w:id="699" w:author="Ryan" w:date="2017-04-30T19:28:00Z">
            <w:rPr>
              <w:rFonts w:ascii="Calibri" w:hAnsi="Calibri" w:cs="Calibri"/>
              <w:sz w:val="32"/>
              <w:szCs w:val="32"/>
            </w:rPr>
          </w:rPrChange>
        </w:rPr>
      </w:pPr>
      <w:proofErr w:type="spellStart"/>
      <w:r w:rsidRPr="00C93E5C">
        <w:rPr>
          <w:rFonts w:ascii="Helvetica" w:hAnsi="Helvetica" w:cs="Calibri"/>
          <w:sz w:val="32"/>
          <w:szCs w:val="32"/>
          <w:rPrChange w:id="700" w:author="Ryan" w:date="2017-04-30T19:28:00Z">
            <w:rPr>
              <w:rFonts w:ascii="Calibri" w:hAnsi="Calibri" w:cs="Calibri"/>
              <w:sz w:val="32"/>
              <w:szCs w:val="32"/>
            </w:rPr>
          </w:rPrChange>
        </w:rPr>
        <w:t>ble</w:t>
      </w:r>
      <w:proofErr w:type="spellEnd"/>
      <w:r w:rsidRPr="00C93E5C">
        <w:rPr>
          <w:rFonts w:ascii="Helvetica" w:hAnsi="Helvetica" w:cs="Calibri"/>
          <w:sz w:val="32"/>
          <w:szCs w:val="32"/>
          <w:rPrChange w:id="701" w:author="Ryan" w:date="2017-04-30T19:28:00Z">
            <w:rPr>
              <w:rFonts w:ascii="Calibri" w:hAnsi="Calibri" w:cs="Calibri"/>
              <w:sz w:val="32"/>
              <w:szCs w:val="32"/>
            </w:rPr>
          </w:rPrChange>
        </w:rPr>
        <w:t xml:space="preserve"> graces, which are ever the attendants of </w:t>
      </w:r>
      <w:proofErr w:type="spellStart"/>
      <w:r w:rsidRPr="00C93E5C">
        <w:rPr>
          <w:rFonts w:ascii="Helvetica" w:hAnsi="Helvetica" w:cs="Calibri"/>
          <w:sz w:val="32"/>
          <w:szCs w:val="32"/>
          <w:rPrChange w:id="702" w:author="Ryan" w:date="2017-04-30T19:28:00Z">
            <w:rPr>
              <w:rFonts w:ascii="Calibri" w:hAnsi="Calibri" w:cs="Calibri"/>
              <w:sz w:val="32"/>
              <w:szCs w:val="32"/>
            </w:rPr>
          </w:rPrChange>
        </w:rPr>
        <w:t>sym</w:t>
      </w:r>
      <w:proofErr w:type="spellEnd"/>
      <w:r w:rsidR="004A2AA2" w:rsidRPr="00C93E5C">
        <w:rPr>
          <w:rFonts w:ascii="Helvetica" w:hAnsi="Helvetica" w:cs="Calibri"/>
          <w:sz w:val="32"/>
          <w:szCs w:val="32"/>
          <w:rPrChange w:id="703" w:author="Ryan" w:date="2017-04-30T19:28:00Z">
            <w:rPr>
              <w:rFonts w:ascii="Calibri" w:hAnsi="Calibri" w:cs="Calibri"/>
              <w:sz w:val="32"/>
              <w:szCs w:val="32"/>
            </w:rPr>
          </w:rPrChange>
        </w:rPr>
        <w:t>-</w:t>
      </w:r>
    </w:p>
    <w:p w14:paraId="328671DE" w14:textId="77777777" w:rsidR="00472BE7" w:rsidRPr="00C93E5C" w:rsidRDefault="00472BE7" w:rsidP="00472BE7">
      <w:pPr>
        <w:spacing w:after="0"/>
        <w:rPr>
          <w:rFonts w:ascii="Helvetica" w:hAnsi="Helvetica" w:cs="Calibri"/>
          <w:sz w:val="32"/>
          <w:szCs w:val="32"/>
          <w:rPrChange w:id="704" w:author="Ryan" w:date="2017-04-30T19:28:00Z">
            <w:rPr>
              <w:rFonts w:ascii="Calibri" w:hAnsi="Calibri" w:cs="Calibri"/>
              <w:sz w:val="32"/>
              <w:szCs w:val="32"/>
            </w:rPr>
          </w:rPrChange>
        </w:rPr>
      </w:pPr>
      <w:proofErr w:type="spellStart"/>
      <w:r w:rsidRPr="00C93E5C">
        <w:rPr>
          <w:rFonts w:ascii="Helvetica" w:hAnsi="Helvetica" w:cs="Calibri"/>
          <w:sz w:val="32"/>
          <w:szCs w:val="32"/>
          <w:rPrChange w:id="705" w:author="Ryan" w:date="2017-04-30T19:28:00Z">
            <w:rPr>
              <w:rFonts w:ascii="Calibri" w:hAnsi="Calibri" w:cs="Calibri"/>
              <w:sz w:val="32"/>
              <w:szCs w:val="32"/>
            </w:rPr>
          </w:rPrChange>
        </w:rPr>
        <w:t>metry</w:t>
      </w:r>
      <w:proofErr w:type="spellEnd"/>
      <w:r w:rsidR="004A2AA2" w:rsidRPr="00C93E5C">
        <w:rPr>
          <w:rFonts w:ascii="Helvetica" w:hAnsi="Helvetica" w:cs="Calibri"/>
          <w:sz w:val="32"/>
          <w:szCs w:val="32"/>
          <w:rPrChange w:id="706" w:author="Ryan" w:date="2017-04-30T19:28:00Z">
            <w:rPr>
              <w:rFonts w:ascii="Calibri" w:hAnsi="Calibri" w:cs="Calibri"/>
              <w:sz w:val="32"/>
              <w:szCs w:val="32"/>
            </w:rPr>
          </w:rPrChange>
        </w:rPr>
        <w:t xml:space="preserve"> </w:t>
      </w:r>
      <w:r w:rsidRPr="00C93E5C">
        <w:rPr>
          <w:rFonts w:ascii="Helvetica" w:hAnsi="Helvetica" w:cs="Calibri"/>
          <w:sz w:val="32"/>
          <w:szCs w:val="32"/>
          <w:rPrChange w:id="707" w:author="Ryan" w:date="2017-04-30T19:28:00Z">
            <w:rPr>
              <w:rFonts w:ascii="Calibri" w:hAnsi="Calibri" w:cs="Calibri"/>
              <w:sz w:val="32"/>
              <w:szCs w:val="32"/>
            </w:rPr>
          </w:rPrChange>
        </w:rPr>
        <w:t>of form, sincerity of mind, and a vivacious,</w:t>
      </w:r>
    </w:p>
    <w:p w14:paraId="6ACB0DE3" w14:textId="77777777" w:rsidR="004A2AA2" w:rsidRPr="00C93E5C" w:rsidRDefault="00472BE7" w:rsidP="00472BE7">
      <w:pPr>
        <w:spacing w:after="0"/>
        <w:rPr>
          <w:rFonts w:ascii="Helvetica" w:hAnsi="Helvetica" w:cs="Calibri"/>
          <w:sz w:val="32"/>
          <w:szCs w:val="32"/>
          <w:rPrChange w:id="708" w:author="Ryan" w:date="2017-04-30T19:28:00Z">
            <w:rPr>
              <w:rFonts w:ascii="Calibri" w:hAnsi="Calibri" w:cs="Calibri"/>
              <w:sz w:val="32"/>
              <w:szCs w:val="32"/>
            </w:rPr>
          </w:rPrChange>
        </w:rPr>
      </w:pPr>
      <w:r w:rsidRPr="00C93E5C">
        <w:rPr>
          <w:rFonts w:ascii="Helvetica" w:hAnsi="Helvetica" w:cs="Calibri"/>
          <w:sz w:val="32"/>
          <w:szCs w:val="32"/>
          <w:rPrChange w:id="709" w:author="Ryan" w:date="2017-04-30T19:28:00Z">
            <w:rPr>
              <w:rFonts w:ascii="Calibri" w:hAnsi="Calibri" w:cs="Calibri"/>
              <w:sz w:val="32"/>
              <w:szCs w:val="32"/>
            </w:rPr>
          </w:rPrChange>
        </w:rPr>
        <w:t>uncontamin</w:t>
      </w:r>
      <w:r w:rsidR="004A2AA2" w:rsidRPr="00C93E5C">
        <w:rPr>
          <w:rFonts w:ascii="Helvetica" w:hAnsi="Helvetica" w:cs="Calibri"/>
          <w:sz w:val="32"/>
          <w:szCs w:val="32"/>
          <w:rPrChange w:id="710" w:author="Ryan" w:date="2017-04-30T19:28:00Z">
            <w:rPr>
              <w:rFonts w:ascii="Calibri" w:hAnsi="Calibri" w:cs="Calibri"/>
              <w:sz w:val="32"/>
              <w:szCs w:val="32"/>
            </w:rPr>
          </w:rPrChange>
        </w:rPr>
        <w:t>ated simplicity of manners, Eli</w:t>
      </w:r>
      <w:r w:rsidRPr="00C93E5C">
        <w:rPr>
          <w:rFonts w:ascii="Helvetica" w:hAnsi="Helvetica" w:cs="Calibri"/>
          <w:sz w:val="32"/>
          <w:szCs w:val="32"/>
          <w:rPrChange w:id="711" w:author="Ryan" w:date="2017-04-30T19:28:00Z">
            <w:rPr>
              <w:rFonts w:ascii="Calibri" w:hAnsi="Calibri" w:cs="Calibri"/>
              <w:sz w:val="32"/>
              <w:szCs w:val="32"/>
            </w:rPr>
          </w:rPrChange>
        </w:rPr>
        <w:t xml:space="preserve">za </w:t>
      </w:r>
    </w:p>
    <w:p w14:paraId="0AE0BF2B" w14:textId="77777777" w:rsidR="004A2AA2" w:rsidRPr="00C93E5C" w:rsidRDefault="00472BE7" w:rsidP="00472BE7">
      <w:pPr>
        <w:spacing w:after="0"/>
        <w:rPr>
          <w:rFonts w:ascii="Helvetica" w:hAnsi="Helvetica" w:cs="Calibri"/>
          <w:sz w:val="32"/>
          <w:szCs w:val="32"/>
          <w:rPrChange w:id="712" w:author="Ryan" w:date="2017-04-30T19:28:00Z">
            <w:rPr>
              <w:rFonts w:ascii="Calibri" w:hAnsi="Calibri" w:cs="Calibri"/>
              <w:sz w:val="32"/>
              <w:szCs w:val="32"/>
            </w:rPr>
          </w:rPrChange>
        </w:rPr>
      </w:pPr>
      <w:r w:rsidRPr="00C93E5C">
        <w:rPr>
          <w:rFonts w:ascii="Helvetica" w:hAnsi="Helvetica" w:cs="Calibri"/>
          <w:sz w:val="32"/>
          <w:szCs w:val="32"/>
          <w:rPrChange w:id="713" w:author="Ryan" w:date="2017-04-30T19:28:00Z">
            <w:rPr>
              <w:rFonts w:ascii="Calibri" w:hAnsi="Calibri" w:cs="Calibri"/>
              <w:sz w:val="32"/>
              <w:szCs w:val="32"/>
            </w:rPr>
          </w:rPrChange>
        </w:rPr>
        <w:t>received his addresses as he designed</w:t>
      </w:r>
      <w:r w:rsidR="004A2AA2" w:rsidRPr="00C93E5C">
        <w:rPr>
          <w:rFonts w:ascii="Helvetica" w:hAnsi="Helvetica" w:cs="Calibri"/>
          <w:sz w:val="32"/>
          <w:szCs w:val="32"/>
          <w:rPrChange w:id="714" w:author="Ryan" w:date="2017-04-30T19:28:00Z">
            <w:rPr>
              <w:rFonts w:ascii="Calibri" w:hAnsi="Calibri" w:cs="Calibri"/>
              <w:sz w:val="32"/>
              <w:szCs w:val="32"/>
            </w:rPr>
          </w:rPrChange>
        </w:rPr>
        <w:t xml:space="preserve"> </w:t>
      </w:r>
      <w:r w:rsidRPr="00C93E5C">
        <w:rPr>
          <w:rFonts w:ascii="Helvetica" w:hAnsi="Helvetica" w:cs="Calibri"/>
          <w:sz w:val="32"/>
          <w:szCs w:val="32"/>
          <w:rPrChange w:id="715" w:author="Ryan" w:date="2017-04-30T19:28:00Z">
            <w:rPr>
              <w:rFonts w:ascii="Calibri" w:hAnsi="Calibri" w:cs="Calibri"/>
              <w:sz w:val="32"/>
              <w:szCs w:val="32"/>
            </w:rPr>
          </w:rPrChange>
        </w:rPr>
        <w:t xml:space="preserve">them. She </w:t>
      </w:r>
    </w:p>
    <w:p w14:paraId="6B129847" w14:textId="77777777" w:rsidR="004A2AA2" w:rsidRPr="00C93E5C" w:rsidRDefault="004A2AA2" w:rsidP="00472BE7">
      <w:pPr>
        <w:spacing w:after="0"/>
        <w:rPr>
          <w:rFonts w:ascii="Helvetica" w:hAnsi="Helvetica" w:cs="Calibri"/>
          <w:sz w:val="32"/>
          <w:szCs w:val="32"/>
          <w:rPrChange w:id="716" w:author="Ryan" w:date="2017-04-30T19:28:00Z">
            <w:rPr>
              <w:rFonts w:ascii="Calibri" w:hAnsi="Calibri" w:cs="Calibri"/>
              <w:sz w:val="32"/>
              <w:szCs w:val="32"/>
            </w:rPr>
          </w:rPrChange>
        </w:rPr>
      </w:pPr>
      <w:r w:rsidRPr="00C93E5C">
        <w:rPr>
          <w:rFonts w:ascii="Helvetica" w:hAnsi="Helvetica" w:cs="Calibri"/>
          <w:sz w:val="32"/>
          <w:szCs w:val="32"/>
          <w:rPrChange w:id="717" w:author="Ryan" w:date="2017-04-30T19:28:00Z">
            <w:rPr>
              <w:rFonts w:ascii="Calibri" w:hAnsi="Calibri" w:cs="Calibri"/>
              <w:sz w:val="32"/>
              <w:szCs w:val="32"/>
            </w:rPr>
          </w:rPrChange>
        </w:rPr>
        <w:t>suffered him to attend her be</w:t>
      </w:r>
      <w:r w:rsidR="00472BE7" w:rsidRPr="00C93E5C">
        <w:rPr>
          <w:rFonts w:ascii="Helvetica" w:hAnsi="Helvetica" w:cs="Calibri"/>
          <w:sz w:val="32"/>
          <w:szCs w:val="32"/>
          <w:rPrChange w:id="718" w:author="Ryan" w:date="2017-04-30T19:28:00Z">
            <w:rPr>
              <w:rFonts w:ascii="Calibri" w:hAnsi="Calibri" w:cs="Calibri"/>
              <w:sz w:val="32"/>
              <w:szCs w:val="32"/>
            </w:rPr>
          </w:rPrChange>
        </w:rPr>
        <w:t xml:space="preserve">cause she was </w:t>
      </w:r>
      <w:proofErr w:type="spellStart"/>
      <w:r w:rsidR="00472BE7" w:rsidRPr="00C93E5C">
        <w:rPr>
          <w:rFonts w:ascii="Helvetica" w:hAnsi="Helvetica" w:cs="Calibri"/>
          <w:sz w:val="32"/>
          <w:szCs w:val="32"/>
          <w:rPrChange w:id="719" w:author="Ryan" w:date="2017-04-30T19:28:00Z">
            <w:rPr>
              <w:rFonts w:ascii="Calibri" w:hAnsi="Calibri" w:cs="Calibri"/>
              <w:sz w:val="32"/>
              <w:szCs w:val="32"/>
            </w:rPr>
          </w:rPrChange>
        </w:rPr>
        <w:t>wil</w:t>
      </w:r>
      <w:proofErr w:type="spellEnd"/>
      <w:r w:rsidRPr="00C93E5C">
        <w:rPr>
          <w:rFonts w:ascii="Helvetica" w:hAnsi="Helvetica" w:cs="Calibri"/>
          <w:sz w:val="32"/>
          <w:szCs w:val="32"/>
          <w:rPrChange w:id="720" w:author="Ryan" w:date="2017-04-30T19:28:00Z">
            <w:rPr>
              <w:rFonts w:ascii="Calibri" w:hAnsi="Calibri" w:cs="Calibri"/>
              <w:sz w:val="32"/>
              <w:szCs w:val="32"/>
            </w:rPr>
          </w:rPrChange>
        </w:rPr>
        <w:t>-</w:t>
      </w:r>
    </w:p>
    <w:p w14:paraId="4368DCD2" w14:textId="77777777" w:rsidR="004A2AA2" w:rsidRPr="00C93E5C" w:rsidRDefault="00472BE7" w:rsidP="00472BE7">
      <w:pPr>
        <w:spacing w:after="0"/>
        <w:rPr>
          <w:rFonts w:ascii="Helvetica" w:hAnsi="Helvetica" w:cs="Calibri"/>
          <w:sz w:val="32"/>
          <w:szCs w:val="32"/>
          <w:rPrChange w:id="721" w:author="Ryan" w:date="2017-04-30T19:28:00Z">
            <w:rPr>
              <w:rFonts w:ascii="Calibri" w:hAnsi="Calibri" w:cs="Calibri"/>
              <w:sz w:val="32"/>
              <w:szCs w:val="32"/>
            </w:rPr>
          </w:rPrChange>
        </w:rPr>
      </w:pPr>
      <w:r w:rsidRPr="00C93E5C">
        <w:rPr>
          <w:rFonts w:ascii="Helvetica" w:hAnsi="Helvetica" w:cs="Calibri"/>
          <w:sz w:val="32"/>
          <w:szCs w:val="32"/>
          <w:rPrChange w:id="722" w:author="Ryan" w:date="2017-04-30T19:28:00Z">
            <w:rPr>
              <w:rFonts w:ascii="Calibri" w:hAnsi="Calibri" w:cs="Calibri"/>
              <w:sz w:val="32"/>
              <w:szCs w:val="32"/>
            </w:rPr>
          </w:rPrChange>
        </w:rPr>
        <w:t>ling to be attended by</w:t>
      </w:r>
      <w:r w:rsidR="004A2AA2" w:rsidRPr="00C93E5C">
        <w:rPr>
          <w:rFonts w:ascii="Helvetica" w:hAnsi="Helvetica" w:cs="Calibri"/>
          <w:sz w:val="32"/>
          <w:szCs w:val="32"/>
          <w:rPrChange w:id="723" w:author="Ryan" w:date="2017-04-30T19:28:00Z">
            <w:rPr>
              <w:rFonts w:ascii="Calibri" w:hAnsi="Calibri" w:cs="Calibri"/>
              <w:sz w:val="32"/>
              <w:szCs w:val="32"/>
            </w:rPr>
          </w:rPrChange>
        </w:rPr>
        <w:t xml:space="preserve"> </w:t>
      </w:r>
      <w:r w:rsidRPr="00C93E5C">
        <w:rPr>
          <w:rFonts w:ascii="Helvetica" w:hAnsi="Helvetica" w:cs="Calibri"/>
          <w:sz w:val="32"/>
          <w:szCs w:val="32"/>
          <w:rPrChange w:id="724" w:author="Ryan" w:date="2017-04-30T19:28:00Z">
            <w:rPr>
              <w:rFonts w:ascii="Calibri" w:hAnsi="Calibri" w:cs="Calibri"/>
              <w:sz w:val="32"/>
              <w:szCs w:val="32"/>
            </w:rPr>
          </w:rPrChange>
        </w:rPr>
        <w:t xml:space="preserve">some person of distinction </w:t>
      </w:r>
    </w:p>
    <w:p w14:paraId="28EC360A" w14:textId="77777777" w:rsidR="004A2AA2" w:rsidRPr="00C93E5C" w:rsidRDefault="00472BE7" w:rsidP="00472BE7">
      <w:pPr>
        <w:spacing w:after="0"/>
        <w:rPr>
          <w:rFonts w:ascii="Helvetica" w:hAnsi="Helvetica" w:cs="Calibri"/>
          <w:sz w:val="32"/>
          <w:szCs w:val="32"/>
          <w:rPrChange w:id="725" w:author="Ryan" w:date="2017-04-30T19:28:00Z">
            <w:rPr>
              <w:rFonts w:ascii="Calibri" w:hAnsi="Calibri" w:cs="Calibri"/>
              <w:sz w:val="32"/>
              <w:szCs w:val="32"/>
            </w:rPr>
          </w:rPrChange>
        </w:rPr>
      </w:pPr>
      <w:r w:rsidRPr="00C93E5C">
        <w:rPr>
          <w:rFonts w:ascii="Helvetica" w:hAnsi="Helvetica" w:cs="Calibri"/>
          <w:sz w:val="32"/>
          <w:szCs w:val="32"/>
          <w:rPrChange w:id="726" w:author="Ryan" w:date="2017-04-30T19:28:00Z">
            <w:rPr>
              <w:rFonts w:ascii="Calibri" w:hAnsi="Calibri" w:cs="Calibri"/>
              <w:sz w:val="32"/>
              <w:szCs w:val="32"/>
            </w:rPr>
          </w:rPrChange>
        </w:rPr>
        <w:t>whenever she</w:t>
      </w:r>
      <w:r w:rsidR="004A2AA2" w:rsidRPr="00C93E5C">
        <w:rPr>
          <w:rFonts w:ascii="Helvetica" w:hAnsi="Helvetica" w:cs="Calibri"/>
          <w:sz w:val="32"/>
          <w:szCs w:val="32"/>
          <w:rPrChange w:id="727" w:author="Ryan" w:date="2017-04-30T19:28:00Z">
            <w:rPr>
              <w:rFonts w:ascii="Calibri" w:hAnsi="Calibri" w:cs="Calibri"/>
              <w:sz w:val="32"/>
              <w:szCs w:val="32"/>
            </w:rPr>
          </w:rPrChange>
        </w:rPr>
        <w:t xml:space="preserve"> </w:t>
      </w:r>
      <w:r w:rsidRPr="00C93E5C">
        <w:rPr>
          <w:rFonts w:ascii="Helvetica" w:hAnsi="Helvetica" w:cs="Calibri"/>
          <w:sz w:val="32"/>
          <w:szCs w:val="32"/>
          <w:rPrChange w:id="728" w:author="Ryan" w:date="2017-04-30T19:28:00Z">
            <w:rPr>
              <w:rFonts w:ascii="Calibri" w:hAnsi="Calibri" w:cs="Calibri"/>
              <w:sz w:val="32"/>
              <w:szCs w:val="32"/>
            </w:rPr>
          </w:rPrChange>
        </w:rPr>
        <w:t xml:space="preserve">appeared in public; and to visit her </w:t>
      </w:r>
    </w:p>
    <w:p w14:paraId="08E1D7A2" w14:textId="77777777" w:rsidR="00472BE7" w:rsidRPr="00C93E5C" w:rsidRDefault="004A2AA2" w:rsidP="00472BE7">
      <w:pPr>
        <w:spacing w:after="0"/>
        <w:rPr>
          <w:rFonts w:ascii="Helvetica" w:hAnsi="Helvetica" w:cs="Calibri"/>
          <w:sz w:val="32"/>
          <w:szCs w:val="32"/>
          <w:rPrChange w:id="729" w:author="Ryan" w:date="2017-04-30T19:28:00Z">
            <w:rPr>
              <w:rFonts w:ascii="Calibri" w:hAnsi="Calibri" w:cs="Calibri"/>
              <w:sz w:val="32"/>
              <w:szCs w:val="32"/>
            </w:rPr>
          </w:rPrChange>
        </w:rPr>
      </w:pPr>
      <w:r w:rsidRPr="00C93E5C">
        <w:rPr>
          <w:rFonts w:ascii="Helvetica" w:hAnsi="Helvetica" w:cs="Calibri"/>
          <w:sz w:val="32"/>
          <w:szCs w:val="32"/>
          <w:rPrChange w:id="730" w:author="Ryan" w:date="2017-04-30T19:28:00Z">
            <w:rPr>
              <w:rFonts w:ascii="Calibri" w:hAnsi="Calibri" w:cs="Calibri"/>
              <w:sz w:val="32"/>
              <w:szCs w:val="32"/>
            </w:rPr>
          </w:rPrChange>
        </w:rPr>
        <w:t>on ac</w:t>
      </w:r>
      <w:r w:rsidR="00472BE7" w:rsidRPr="00C93E5C">
        <w:rPr>
          <w:rFonts w:ascii="Helvetica" w:hAnsi="Helvetica" w:cs="Calibri"/>
          <w:sz w:val="32"/>
          <w:szCs w:val="32"/>
          <w:rPrChange w:id="731" w:author="Ryan" w:date="2017-04-30T19:28:00Z">
            <w:rPr>
              <w:rFonts w:ascii="Calibri" w:hAnsi="Calibri" w:cs="Calibri"/>
              <w:sz w:val="32"/>
              <w:szCs w:val="32"/>
            </w:rPr>
          </w:rPrChange>
        </w:rPr>
        <w:t>count of the respect with which he was</w:t>
      </w:r>
    </w:p>
    <w:p w14:paraId="5B1A0597" w14:textId="77777777" w:rsidR="004A2AA2" w:rsidRPr="00C93E5C" w:rsidRDefault="00472BE7" w:rsidP="00472BE7">
      <w:pPr>
        <w:spacing w:after="0"/>
        <w:rPr>
          <w:rFonts w:ascii="Helvetica" w:hAnsi="Helvetica" w:cs="Calibri"/>
          <w:sz w:val="32"/>
          <w:szCs w:val="32"/>
          <w:rPrChange w:id="732" w:author="Ryan" w:date="2017-04-30T19:28:00Z">
            <w:rPr>
              <w:rFonts w:ascii="Calibri" w:hAnsi="Calibri" w:cs="Calibri"/>
              <w:sz w:val="32"/>
              <w:szCs w:val="32"/>
            </w:rPr>
          </w:rPrChange>
        </w:rPr>
      </w:pPr>
      <w:r w:rsidRPr="00C93E5C">
        <w:rPr>
          <w:rFonts w:ascii="Helvetica" w:hAnsi="Helvetica" w:cs="Calibri"/>
          <w:sz w:val="32"/>
          <w:szCs w:val="32"/>
          <w:rPrChange w:id="733" w:author="Ryan" w:date="2017-04-30T19:28:00Z">
            <w:rPr>
              <w:rFonts w:ascii="Calibri" w:hAnsi="Calibri" w:cs="Calibri"/>
              <w:sz w:val="32"/>
              <w:szCs w:val="32"/>
            </w:rPr>
          </w:rPrChange>
        </w:rPr>
        <w:t>treated, both in her uncle's family, and by</w:t>
      </w:r>
      <w:r w:rsidR="004A2AA2" w:rsidRPr="00C93E5C">
        <w:rPr>
          <w:rFonts w:ascii="Helvetica" w:hAnsi="Helvetica" w:cs="Calibri"/>
          <w:sz w:val="32"/>
          <w:szCs w:val="32"/>
          <w:rPrChange w:id="734" w:author="Ryan" w:date="2017-04-30T19:28:00Z">
            <w:rPr>
              <w:rFonts w:ascii="Calibri" w:hAnsi="Calibri" w:cs="Calibri"/>
              <w:sz w:val="32"/>
              <w:szCs w:val="32"/>
            </w:rPr>
          </w:rPrChange>
        </w:rPr>
        <w:t xml:space="preserve"> </w:t>
      </w:r>
      <w:r w:rsidRPr="00C93E5C">
        <w:rPr>
          <w:rFonts w:ascii="Helvetica" w:hAnsi="Helvetica" w:cs="Calibri"/>
          <w:sz w:val="32"/>
          <w:szCs w:val="32"/>
          <w:rPrChange w:id="735" w:author="Ryan" w:date="2017-04-30T19:28:00Z">
            <w:rPr>
              <w:rFonts w:ascii="Calibri" w:hAnsi="Calibri" w:cs="Calibri"/>
              <w:sz w:val="32"/>
              <w:szCs w:val="32"/>
            </w:rPr>
          </w:rPrChange>
        </w:rPr>
        <w:t xml:space="preserve">all </w:t>
      </w:r>
    </w:p>
    <w:p w14:paraId="10556459" w14:textId="77777777" w:rsidR="004A2AA2" w:rsidRPr="00C93E5C" w:rsidRDefault="00472BE7" w:rsidP="00472BE7">
      <w:pPr>
        <w:spacing w:after="0"/>
        <w:rPr>
          <w:rFonts w:ascii="Helvetica" w:hAnsi="Helvetica" w:cs="Calibri"/>
          <w:sz w:val="32"/>
          <w:szCs w:val="32"/>
          <w:rPrChange w:id="736" w:author="Ryan" w:date="2017-04-30T19:28:00Z">
            <w:rPr>
              <w:rFonts w:ascii="Calibri" w:hAnsi="Calibri" w:cs="Calibri"/>
              <w:sz w:val="32"/>
              <w:szCs w:val="32"/>
            </w:rPr>
          </w:rPrChange>
        </w:rPr>
      </w:pPr>
      <w:r w:rsidRPr="00C93E5C">
        <w:rPr>
          <w:rFonts w:ascii="Helvetica" w:hAnsi="Helvetica" w:cs="Calibri"/>
          <w:sz w:val="32"/>
          <w:szCs w:val="32"/>
          <w:rPrChange w:id="737" w:author="Ryan" w:date="2017-04-30T19:28:00Z">
            <w:rPr>
              <w:rFonts w:ascii="Calibri" w:hAnsi="Calibri" w:cs="Calibri"/>
              <w:sz w:val="32"/>
              <w:szCs w:val="32"/>
            </w:rPr>
          </w:rPrChange>
        </w:rPr>
        <w:t>with whom he was acquainted. Balls</w:t>
      </w:r>
      <w:r w:rsidR="004A2AA2" w:rsidRPr="00C93E5C">
        <w:rPr>
          <w:rFonts w:ascii="Helvetica" w:hAnsi="Helvetica" w:cs="Calibri"/>
          <w:sz w:val="32"/>
          <w:szCs w:val="32"/>
          <w:rPrChange w:id="738" w:author="Ryan" w:date="2017-04-30T19:28:00Z">
            <w:rPr>
              <w:rFonts w:ascii="Calibri" w:hAnsi="Calibri" w:cs="Calibri"/>
              <w:sz w:val="32"/>
              <w:szCs w:val="32"/>
            </w:rPr>
          </w:rPrChange>
        </w:rPr>
        <w:t xml:space="preserve"> </w:t>
      </w:r>
      <w:r w:rsidRPr="00C93E5C">
        <w:rPr>
          <w:rFonts w:ascii="Helvetica" w:hAnsi="Helvetica" w:cs="Calibri"/>
          <w:sz w:val="32"/>
          <w:szCs w:val="32"/>
          <w:rPrChange w:id="739" w:author="Ryan" w:date="2017-04-30T19:28:00Z">
            <w:rPr>
              <w:rFonts w:ascii="Calibri" w:hAnsi="Calibri" w:cs="Calibri"/>
              <w:sz w:val="32"/>
              <w:szCs w:val="32"/>
            </w:rPr>
          </w:rPrChange>
        </w:rPr>
        <w:t xml:space="preserve">were the </w:t>
      </w:r>
    </w:p>
    <w:p w14:paraId="36F772CA" w14:textId="77777777" w:rsidR="004A2AA2" w:rsidRPr="00C93E5C" w:rsidRDefault="00472BE7" w:rsidP="00472BE7">
      <w:pPr>
        <w:spacing w:after="0"/>
        <w:rPr>
          <w:rFonts w:ascii="Helvetica" w:hAnsi="Helvetica" w:cs="Calibri"/>
          <w:sz w:val="32"/>
          <w:szCs w:val="32"/>
          <w:rPrChange w:id="740" w:author="Ryan" w:date="2017-04-30T19:28:00Z">
            <w:rPr>
              <w:rFonts w:ascii="Calibri" w:hAnsi="Calibri" w:cs="Calibri"/>
              <w:sz w:val="32"/>
              <w:szCs w:val="32"/>
            </w:rPr>
          </w:rPrChange>
        </w:rPr>
      </w:pPr>
      <w:r w:rsidRPr="00C93E5C">
        <w:rPr>
          <w:rFonts w:ascii="Helvetica" w:hAnsi="Helvetica" w:cs="Calibri"/>
          <w:sz w:val="32"/>
          <w:szCs w:val="32"/>
          <w:rPrChange w:id="741" w:author="Ryan" w:date="2017-04-30T19:28:00Z">
            <w:rPr>
              <w:rFonts w:ascii="Calibri" w:hAnsi="Calibri" w:cs="Calibri"/>
              <w:sz w:val="32"/>
              <w:szCs w:val="32"/>
            </w:rPr>
          </w:rPrChange>
        </w:rPr>
        <w:t>pr</w:t>
      </w:r>
      <w:r w:rsidR="004A2AA2" w:rsidRPr="00C93E5C">
        <w:rPr>
          <w:rFonts w:ascii="Helvetica" w:hAnsi="Helvetica" w:cs="Calibri"/>
          <w:sz w:val="32"/>
          <w:szCs w:val="32"/>
          <w:rPrChange w:id="742" w:author="Ryan" w:date="2017-04-30T19:28:00Z">
            <w:rPr>
              <w:rFonts w:ascii="Calibri" w:hAnsi="Calibri" w:cs="Calibri"/>
              <w:sz w:val="32"/>
              <w:szCs w:val="32"/>
            </w:rPr>
          </w:rPrChange>
        </w:rPr>
        <w:t>incipal amusement</w:t>
      </w:r>
      <w:r w:rsidR="0028616B" w:rsidRPr="00C93E5C">
        <w:rPr>
          <w:rFonts w:ascii="Helvetica" w:hAnsi="Helvetica" w:cs="Calibri"/>
          <w:sz w:val="32"/>
          <w:szCs w:val="32"/>
          <w:rPrChange w:id="743" w:author="Ryan" w:date="2017-04-30T19:28:00Z">
            <w:rPr>
              <w:rFonts w:ascii="Calibri" w:hAnsi="Calibri" w:cs="Calibri"/>
              <w:sz w:val="32"/>
              <w:szCs w:val="32"/>
            </w:rPr>
          </w:rPrChange>
        </w:rPr>
        <w:t>s</w:t>
      </w:r>
      <w:r w:rsidR="004A2AA2" w:rsidRPr="00C93E5C">
        <w:rPr>
          <w:rFonts w:ascii="Helvetica" w:hAnsi="Helvetica" w:cs="Calibri"/>
          <w:sz w:val="32"/>
          <w:szCs w:val="32"/>
          <w:rPrChange w:id="744" w:author="Ryan" w:date="2017-04-30T19:28:00Z">
            <w:rPr>
              <w:rFonts w:ascii="Calibri" w:hAnsi="Calibri" w:cs="Calibri"/>
              <w:sz w:val="32"/>
              <w:szCs w:val="32"/>
            </w:rPr>
          </w:rPrChange>
        </w:rPr>
        <w:t xml:space="preserve">, and at these </w:t>
      </w:r>
      <w:r w:rsidRPr="00C93E5C">
        <w:rPr>
          <w:rFonts w:ascii="Helvetica" w:hAnsi="Helvetica" w:cs="Calibri"/>
          <w:sz w:val="32"/>
          <w:szCs w:val="32"/>
          <w:rPrChange w:id="745" w:author="Ryan" w:date="2017-04-30T19:28:00Z">
            <w:rPr>
              <w:rFonts w:ascii="Calibri" w:hAnsi="Calibri" w:cs="Calibri"/>
              <w:sz w:val="32"/>
              <w:szCs w:val="32"/>
            </w:rPr>
          </w:rPrChange>
        </w:rPr>
        <w:t>he was</w:t>
      </w:r>
      <w:r w:rsidR="004A2AA2" w:rsidRPr="00C93E5C">
        <w:rPr>
          <w:rFonts w:ascii="Helvetica" w:hAnsi="Helvetica" w:cs="Calibri"/>
          <w:sz w:val="32"/>
          <w:szCs w:val="32"/>
          <w:rPrChange w:id="746" w:author="Ryan" w:date="2017-04-30T19:28:00Z">
            <w:rPr>
              <w:rFonts w:ascii="Calibri" w:hAnsi="Calibri" w:cs="Calibri"/>
              <w:sz w:val="32"/>
              <w:szCs w:val="32"/>
            </w:rPr>
          </w:rPrChange>
        </w:rPr>
        <w:t>,</w:t>
      </w:r>
      <w:r w:rsidRPr="00C93E5C">
        <w:rPr>
          <w:rFonts w:ascii="Helvetica" w:hAnsi="Helvetica" w:cs="Calibri"/>
          <w:sz w:val="32"/>
          <w:szCs w:val="32"/>
          <w:rPrChange w:id="747" w:author="Ryan" w:date="2017-04-30T19:28:00Z">
            <w:rPr>
              <w:rFonts w:ascii="Calibri" w:hAnsi="Calibri" w:cs="Calibri"/>
              <w:sz w:val="32"/>
              <w:szCs w:val="32"/>
            </w:rPr>
          </w:rPrChange>
        </w:rPr>
        <w:t xml:space="preserve"> with </w:t>
      </w:r>
    </w:p>
    <w:p w14:paraId="4DFB7BA9" w14:textId="77777777" w:rsidR="004A2AA2" w:rsidRPr="00C93E5C" w:rsidRDefault="004A2AA2" w:rsidP="00472BE7">
      <w:pPr>
        <w:spacing w:after="0"/>
        <w:rPr>
          <w:rFonts w:ascii="Helvetica" w:hAnsi="Helvetica" w:cs="Calibri"/>
          <w:sz w:val="32"/>
          <w:szCs w:val="32"/>
          <w:rPrChange w:id="748" w:author="Ryan" w:date="2017-04-30T19:28:00Z">
            <w:rPr>
              <w:rFonts w:ascii="Calibri" w:hAnsi="Calibri" w:cs="Calibri"/>
              <w:sz w:val="32"/>
              <w:szCs w:val="32"/>
            </w:rPr>
          </w:rPrChange>
        </w:rPr>
      </w:pPr>
      <w:r w:rsidRPr="00C93E5C">
        <w:rPr>
          <w:rFonts w:ascii="Helvetica" w:hAnsi="Helvetica" w:cs="Calibri"/>
          <w:sz w:val="32"/>
          <w:szCs w:val="32"/>
          <w:rPrChange w:id="749" w:author="Ryan" w:date="2017-04-30T19:28:00Z">
            <w:rPr>
              <w:rFonts w:ascii="Calibri" w:hAnsi="Calibri" w:cs="Calibri"/>
              <w:sz w:val="32"/>
              <w:szCs w:val="32"/>
            </w:rPr>
          </w:rPrChange>
        </w:rPr>
        <w:t>few exceptions, her</w:t>
      </w:r>
      <w:r w:rsidR="00472BE7" w:rsidRPr="00C93E5C">
        <w:rPr>
          <w:rFonts w:ascii="Helvetica" w:hAnsi="Helvetica" w:cs="Calibri"/>
          <w:sz w:val="32"/>
          <w:szCs w:val="32"/>
          <w:rPrChange w:id="750" w:author="Ryan" w:date="2017-04-30T19:28:00Z">
            <w:rPr>
              <w:rFonts w:ascii="Calibri" w:hAnsi="Calibri" w:cs="Calibri"/>
              <w:sz w:val="32"/>
              <w:szCs w:val="32"/>
            </w:rPr>
          </w:rPrChange>
        </w:rPr>
        <w:t xml:space="preserve"> partner. Her being ushered </w:t>
      </w:r>
    </w:p>
    <w:p w14:paraId="43C3D8C9" w14:textId="77777777" w:rsidR="0062788F" w:rsidRPr="00C93E5C" w:rsidRDefault="004A2AA2" w:rsidP="00472BE7">
      <w:pPr>
        <w:spacing w:after="0"/>
        <w:rPr>
          <w:rFonts w:ascii="Helvetica" w:hAnsi="Helvetica" w:cs="Calibri"/>
          <w:sz w:val="32"/>
          <w:szCs w:val="32"/>
          <w:rPrChange w:id="751" w:author="Ryan" w:date="2017-04-30T19:28:00Z">
            <w:rPr>
              <w:rFonts w:ascii="Calibri" w:hAnsi="Calibri" w:cs="Calibri"/>
              <w:sz w:val="32"/>
              <w:szCs w:val="32"/>
            </w:rPr>
          </w:rPrChange>
        </w:rPr>
      </w:pPr>
      <w:r w:rsidRPr="00C93E5C">
        <w:rPr>
          <w:rFonts w:ascii="Helvetica" w:hAnsi="Helvetica" w:cs="Calibri"/>
          <w:sz w:val="32"/>
          <w:szCs w:val="32"/>
          <w:rPrChange w:id="752" w:author="Ryan" w:date="2017-04-30T19:28:00Z">
            <w:rPr>
              <w:rFonts w:ascii="Calibri" w:hAnsi="Calibri" w:cs="Calibri"/>
              <w:sz w:val="32"/>
              <w:szCs w:val="32"/>
            </w:rPr>
          </w:rPrChange>
        </w:rPr>
        <w:t>into notice by so con</w:t>
      </w:r>
      <w:r w:rsidR="00472BE7" w:rsidRPr="00C93E5C">
        <w:rPr>
          <w:rFonts w:ascii="Helvetica" w:hAnsi="Helvetica" w:cs="Calibri"/>
          <w:sz w:val="32"/>
          <w:szCs w:val="32"/>
          <w:rPrChange w:id="753" w:author="Ryan" w:date="2017-04-30T19:28:00Z">
            <w:rPr>
              <w:rFonts w:ascii="Calibri" w:hAnsi="Calibri" w:cs="Calibri"/>
              <w:sz w:val="32"/>
              <w:szCs w:val="32"/>
            </w:rPr>
          </w:rPrChange>
        </w:rPr>
        <w:t xml:space="preserve">spicuous a character as </w:t>
      </w:r>
    </w:p>
    <w:p w14:paraId="4B60816B" w14:textId="77777777" w:rsidR="0062788F" w:rsidRPr="00C93E5C" w:rsidRDefault="00472BE7" w:rsidP="00472BE7">
      <w:pPr>
        <w:spacing w:after="0"/>
        <w:rPr>
          <w:rFonts w:ascii="Helvetica" w:hAnsi="Helvetica" w:cs="Calibri"/>
          <w:sz w:val="32"/>
          <w:szCs w:val="32"/>
          <w:rPrChange w:id="754" w:author="Ryan" w:date="2017-04-30T19:28:00Z">
            <w:rPr>
              <w:rFonts w:ascii="Calibri" w:hAnsi="Calibri" w:cs="Calibri"/>
              <w:sz w:val="32"/>
              <w:szCs w:val="32"/>
            </w:rPr>
          </w:rPrChange>
        </w:rPr>
      </w:pPr>
      <w:r w:rsidRPr="00C93E5C">
        <w:rPr>
          <w:rFonts w:ascii="Helvetica" w:hAnsi="Helvetica" w:cs="Calibri"/>
          <w:sz w:val="32"/>
          <w:szCs w:val="32"/>
          <w:rPrChange w:id="755" w:author="Ryan" w:date="2017-04-30T19:28:00Z">
            <w:rPr>
              <w:rFonts w:ascii="Calibri" w:hAnsi="Calibri" w:cs="Calibri"/>
              <w:sz w:val="32"/>
              <w:szCs w:val="32"/>
            </w:rPr>
          </w:rPrChange>
        </w:rPr>
        <w:t xml:space="preserve">Blake, gave her general </w:t>
      </w:r>
      <w:proofErr w:type="spellStart"/>
      <w:r w:rsidRPr="00C93E5C">
        <w:rPr>
          <w:rFonts w:ascii="Helvetica" w:hAnsi="Helvetica" w:cs="Calibri"/>
          <w:sz w:val="32"/>
          <w:szCs w:val="32"/>
          <w:rPrChange w:id="756" w:author="Ryan" w:date="2017-04-30T19:28:00Z">
            <w:rPr>
              <w:rFonts w:ascii="Calibri" w:hAnsi="Calibri" w:cs="Calibri"/>
              <w:sz w:val="32"/>
              <w:szCs w:val="32"/>
            </w:rPr>
          </w:rPrChange>
        </w:rPr>
        <w:t>eclat</w:t>
      </w:r>
      <w:proofErr w:type="spellEnd"/>
      <w:r w:rsidRPr="00C93E5C">
        <w:rPr>
          <w:rFonts w:ascii="Helvetica" w:hAnsi="Helvetica" w:cs="Calibri"/>
          <w:sz w:val="32"/>
          <w:szCs w:val="32"/>
          <w:rPrChange w:id="757" w:author="Ryan" w:date="2017-04-30T19:28:00Z">
            <w:rPr>
              <w:rFonts w:ascii="Calibri" w:hAnsi="Calibri" w:cs="Calibri"/>
              <w:sz w:val="32"/>
              <w:szCs w:val="32"/>
            </w:rPr>
          </w:rPrChange>
        </w:rPr>
        <w:t xml:space="preserve"> among the gentle</w:t>
      </w:r>
      <w:r w:rsidR="0062788F" w:rsidRPr="00C93E5C">
        <w:rPr>
          <w:rFonts w:ascii="Helvetica" w:hAnsi="Helvetica" w:cs="Calibri"/>
          <w:sz w:val="32"/>
          <w:szCs w:val="32"/>
          <w:rPrChange w:id="758" w:author="Ryan" w:date="2017-04-30T19:28:00Z">
            <w:rPr>
              <w:rFonts w:ascii="Calibri" w:hAnsi="Calibri" w:cs="Calibri"/>
              <w:sz w:val="32"/>
              <w:szCs w:val="32"/>
            </w:rPr>
          </w:rPrChange>
        </w:rPr>
        <w:t>-</w:t>
      </w:r>
    </w:p>
    <w:p w14:paraId="5051BD03" w14:textId="77777777" w:rsidR="00472BE7" w:rsidRPr="00C93E5C" w:rsidRDefault="00472BE7" w:rsidP="00472BE7">
      <w:pPr>
        <w:spacing w:after="0"/>
        <w:rPr>
          <w:rFonts w:ascii="Helvetica" w:hAnsi="Helvetica" w:cs="Calibri"/>
          <w:sz w:val="32"/>
          <w:szCs w:val="32"/>
          <w:rPrChange w:id="759" w:author="Ryan" w:date="2017-04-30T19:28:00Z">
            <w:rPr>
              <w:rFonts w:ascii="Calibri" w:hAnsi="Calibri" w:cs="Calibri"/>
              <w:sz w:val="32"/>
              <w:szCs w:val="32"/>
            </w:rPr>
          </w:rPrChange>
        </w:rPr>
      </w:pPr>
      <w:r w:rsidRPr="00C93E5C">
        <w:rPr>
          <w:rFonts w:ascii="Helvetica" w:hAnsi="Helvetica" w:cs="Calibri"/>
          <w:sz w:val="32"/>
          <w:szCs w:val="32"/>
          <w:rPrChange w:id="760" w:author="Ryan" w:date="2017-04-30T19:28:00Z">
            <w:rPr>
              <w:rFonts w:ascii="Calibri" w:hAnsi="Calibri" w:cs="Calibri"/>
              <w:sz w:val="32"/>
              <w:szCs w:val="32"/>
            </w:rPr>
          </w:rPrChange>
        </w:rPr>
        <w:t>men, and caused her to become an object of envy</w:t>
      </w:r>
    </w:p>
    <w:p w14:paraId="6ACCFF71" w14:textId="77777777" w:rsidR="0062788F" w:rsidRPr="00C93E5C" w:rsidRDefault="00472BE7" w:rsidP="00472BE7">
      <w:pPr>
        <w:spacing w:after="0"/>
        <w:rPr>
          <w:rFonts w:ascii="Helvetica" w:hAnsi="Helvetica" w:cs="Calibri"/>
          <w:sz w:val="32"/>
          <w:szCs w:val="32"/>
          <w:rPrChange w:id="761" w:author="Ryan" w:date="2017-04-30T19:28:00Z">
            <w:rPr>
              <w:rFonts w:ascii="Calibri" w:hAnsi="Calibri" w:cs="Calibri"/>
              <w:sz w:val="32"/>
              <w:szCs w:val="32"/>
            </w:rPr>
          </w:rPrChange>
        </w:rPr>
      </w:pPr>
      <w:r w:rsidRPr="00C93E5C">
        <w:rPr>
          <w:rFonts w:ascii="Helvetica" w:hAnsi="Helvetica" w:cs="Calibri"/>
          <w:sz w:val="32"/>
          <w:szCs w:val="32"/>
          <w:rPrChange w:id="762" w:author="Ryan" w:date="2017-04-30T19:28:00Z">
            <w:rPr>
              <w:rFonts w:ascii="Calibri" w:hAnsi="Calibri" w:cs="Calibri"/>
              <w:sz w:val="32"/>
              <w:szCs w:val="32"/>
            </w:rPr>
          </w:rPrChange>
        </w:rPr>
        <w:t>to some of the ladies. It would be vanity</w:t>
      </w:r>
      <w:r w:rsidR="0062788F" w:rsidRPr="00C93E5C">
        <w:rPr>
          <w:rFonts w:ascii="Helvetica" w:hAnsi="Helvetica" w:cs="Calibri"/>
          <w:sz w:val="32"/>
          <w:szCs w:val="32"/>
          <w:rPrChange w:id="763" w:author="Ryan" w:date="2017-04-30T19:28:00Z">
            <w:rPr>
              <w:rFonts w:ascii="Calibri" w:hAnsi="Calibri" w:cs="Calibri"/>
              <w:sz w:val="32"/>
              <w:szCs w:val="32"/>
            </w:rPr>
          </w:rPrChange>
        </w:rPr>
        <w:t xml:space="preserve"> </w:t>
      </w:r>
      <w:r w:rsidRPr="00C93E5C">
        <w:rPr>
          <w:rFonts w:ascii="Helvetica" w:hAnsi="Helvetica" w:cs="Calibri"/>
          <w:sz w:val="32"/>
          <w:szCs w:val="32"/>
          <w:rPrChange w:id="764" w:author="Ryan" w:date="2017-04-30T19:28:00Z">
            <w:rPr>
              <w:rFonts w:ascii="Calibri" w:hAnsi="Calibri" w:cs="Calibri"/>
              <w:sz w:val="32"/>
              <w:szCs w:val="32"/>
            </w:rPr>
          </w:rPrChange>
        </w:rPr>
        <w:t xml:space="preserve">to </w:t>
      </w:r>
    </w:p>
    <w:p w14:paraId="55708CB5" w14:textId="77777777" w:rsidR="0062788F" w:rsidRPr="00C93E5C" w:rsidRDefault="00472BE7" w:rsidP="00472BE7">
      <w:pPr>
        <w:spacing w:after="0"/>
        <w:rPr>
          <w:rFonts w:ascii="Helvetica" w:hAnsi="Helvetica" w:cs="Calibri"/>
          <w:sz w:val="32"/>
          <w:szCs w:val="32"/>
          <w:rPrChange w:id="765" w:author="Ryan" w:date="2017-04-30T19:28:00Z">
            <w:rPr>
              <w:rFonts w:ascii="Calibri" w:hAnsi="Calibri" w:cs="Calibri"/>
              <w:sz w:val="32"/>
              <w:szCs w:val="32"/>
            </w:rPr>
          </w:rPrChange>
        </w:rPr>
      </w:pPr>
      <w:r w:rsidRPr="00C93E5C">
        <w:rPr>
          <w:rFonts w:ascii="Helvetica" w:hAnsi="Helvetica" w:cs="Calibri"/>
          <w:sz w:val="32"/>
          <w:szCs w:val="32"/>
          <w:rPrChange w:id="766" w:author="Ryan" w:date="2017-04-30T19:28:00Z">
            <w:rPr>
              <w:rFonts w:ascii="Calibri" w:hAnsi="Calibri" w:cs="Calibri"/>
              <w:sz w:val="32"/>
              <w:szCs w:val="32"/>
            </w:rPr>
          </w:rPrChange>
        </w:rPr>
        <w:t>say that such flattering attention did</w:t>
      </w:r>
      <w:r w:rsidR="0062788F" w:rsidRPr="00C93E5C">
        <w:rPr>
          <w:rFonts w:ascii="Helvetica" w:hAnsi="Helvetica" w:cs="Calibri"/>
          <w:sz w:val="32"/>
          <w:szCs w:val="32"/>
          <w:rPrChange w:id="767" w:author="Ryan" w:date="2017-04-30T19:28:00Z">
            <w:rPr>
              <w:rFonts w:ascii="Calibri" w:hAnsi="Calibri" w:cs="Calibri"/>
              <w:sz w:val="32"/>
              <w:szCs w:val="32"/>
            </w:rPr>
          </w:rPrChange>
        </w:rPr>
        <w:t xml:space="preserve"> </w:t>
      </w:r>
      <w:r w:rsidRPr="00C93E5C">
        <w:rPr>
          <w:rFonts w:ascii="Helvetica" w:hAnsi="Helvetica" w:cs="Calibri"/>
          <w:sz w:val="32"/>
          <w:szCs w:val="32"/>
          <w:rPrChange w:id="768" w:author="Ryan" w:date="2017-04-30T19:28:00Z">
            <w:rPr>
              <w:rFonts w:ascii="Calibri" w:hAnsi="Calibri" w:cs="Calibri"/>
              <w:sz w:val="32"/>
              <w:szCs w:val="32"/>
            </w:rPr>
          </w:rPrChange>
        </w:rPr>
        <w:t xml:space="preserve">not, in some </w:t>
      </w:r>
    </w:p>
    <w:p w14:paraId="59D2E2EE" w14:textId="77777777" w:rsidR="0062788F" w:rsidRPr="00C93E5C" w:rsidRDefault="00472BE7" w:rsidP="00472BE7">
      <w:pPr>
        <w:spacing w:after="0"/>
        <w:rPr>
          <w:rFonts w:ascii="Helvetica" w:hAnsi="Helvetica" w:cs="Calibri"/>
          <w:sz w:val="32"/>
          <w:szCs w:val="32"/>
          <w:rPrChange w:id="769" w:author="Ryan" w:date="2017-04-30T19:28:00Z">
            <w:rPr>
              <w:rFonts w:ascii="Calibri" w:hAnsi="Calibri" w:cs="Calibri"/>
              <w:sz w:val="32"/>
              <w:szCs w:val="32"/>
            </w:rPr>
          </w:rPrChange>
        </w:rPr>
      </w:pPr>
      <w:r w:rsidRPr="00C93E5C">
        <w:rPr>
          <w:rFonts w:ascii="Helvetica" w:hAnsi="Helvetica" w:cs="Calibri"/>
          <w:sz w:val="32"/>
          <w:szCs w:val="32"/>
          <w:rPrChange w:id="770" w:author="Ryan" w:date="2017-04-30T19:28:00Z">
            <w:rPr>
              <w:rFonts w:ascii="Calibri" w:hAnsi="Calibri" w:cs="Calibri"/>
              <w:sz w:val="32"/>
              <w:szCs w:val="32"/>
            </w:rPr>
          </w:rPrChange>
        </w:rPr>
        <w:t xml:space="preserve">degree, elate the heart of Eliza, for what bosom </w:t>
      </w:r>
    </w:p>
    <w:p w14:paraId="0A58A2E0" w14:textId="77777777" w:rsidR="0062788F" w:rsidRPr="00C93E5C" w:rsidRDefault="0062788F" w:rsidP="00472BE7">
      <w:pPr>
        <w:spacing w:after="0"/>
        <w:rPr>
          <w:rFonts w:ascii="Helvetica" w:hAnsi="Helvetica" w:cs="Calibri"/>
          <w:sz w:val="32"/>
          <w:szCs w:val="32"/>
          <w:rPrChange w:id="771" w:author="Ryan" w:date="2017-04-30T19:28:00Z">
            <w:rPr>
              <w:rFonts w:ascii="Calibri" w:hAnsi="Calibri" w:cs="Calibri"/>
              <w:sz w:val="32"/>
              <w:szCs w:val="32"/>
            </w:rPr>
          </w:rPrChange>
        </w:rPr>
      </w:pPr>
      <w:r w:rsidRPr="00C93E5C">
        <w:rPr>
          <w:rFonts w:ascii="Helvetica" w:hAnsi="Helvetica" w:cs="Calibri"/>
          <w:sz w:val="32"/>
          <w:szCs w:val="32"/>
          <w:rPrChange w:id="772" w:author="Ryan" w:date="2017-04-30T19:28:00Z">
            <w:rPr>
              <w:rFonts w:ascii="Calibri" w:hAnsi="Calibri" w:cs="Calibri"/>
              <w:sz w:val="32"/>
              <w:szCs w:val="32"/>
            </w:rPr>
          </w:rPrChange>
        </w:rPr>
        <w:t>is there which is to</w:t>
      </w:r>
      <w:r w:rsidR="00472BE7" w:rsidRPr="00C93E5C">
        <w:rPr>
          <w:rFonts w:ascii="Helvetica" w:hAnsi="Helvetica" w:cs="Calibri"/>
          <w:sz w:val="32"/>
          <w:szCs w:val="32"/>
          <w:rPrChange w:id="773" w:author="Ryan" w:date="2017-04-30T19:28:00Z">
            <w:rPr>
              <w:rFonts w:ascii="Calibri" w:hAnsi="Calibri" w:cs="Calibri"/>
              <w:sz w:val="32"/>
              <w:szCs w:val="32"/>
            </w:rPr>
          </w:rPrChange>
        </w:rPr>
        <w:t xml:space="preserve">tally unsusceptible to the </w:t>
      </w:r>
      <w:proofErr w:type="spellStart"/>
      <w:r w:rsidR="00472BE7" w:rsidRPr="00C93E5C">
        <w:rPr>
          <w:rFonts w:ascii="Helvetica" w:hAnsi="Helvetica" w:cs="Calibri"/>
          <w:sz w:val="32"/>
          <w:szCs w:val="32"/>
          <w:rPrChange w:id="774" w:author="Ryan" w:date="2017-04-30T19:28:00Z">
            <w:rPr>
              <w:rFonts w:ascii="Calibri" w:hAnsi="Calibri" w:cs="Calibri"/>
              <w:sz w:val="32"/>
              <w:szCs w:val="32"/>
            </w:rPr>
          </w:rPrChange>
        </w:rPr>
        <w:t>fa</w:t>
      </w:r>
      <w:proofErr w:type="spellEnd"/>
      <w:r w:rsidRPr="00C93E5C">
        <w:rPr>
          <w:rFonts w:ascii="Helvetica" w:hAnsi="Helvetica" w:cs="Calibri"/>
          <w:sz w:val="32"/>
          <w:szCs w:val="32"/>
          <w:rPrChange w:id="775" w:author="Ryan" w:date="2017-04-30T19:28:00Z">
            <w:rPr>
              <w:rFonts w:ascii="Calibri" w:hAnsi="Calibri" w:cs="Calibri"/>
              <w:sz w:val="32"/>
              <w:szCs w:val="32"/>
            </w:rPr>
          </w:rPrChange>
        </w:rPr>
        <w:t>-</w:t>
      </w:r>
    </w:p>
    <w:p w14:paraId="056D19C2" w14:textId="77777777" w:rsidR="00472BE7" w:rsidRPr="00C93E5C" w:rsidRDefault="0062788F" w:rsidP="00472BE7">
      <w:pPr>
        <w:spacing w:after="0"/>
        <w:rPr>
          <w:rFonts w:ascii="Helvetica" w:hAnsi="Helvetica" w:cs="Calibri"/>
          <w:sz w:val="32"/>
          <w:szCs w:val="32"/>
          <w:rPrChange w:id="776" w:author="Ryan" w:date="2017-04-30T19:28:00Z">
            <w:rPr>
              <w:rFonts w:ascii="Calibri" w:hAnsi="Calibri" w:cs="Calibri"/>
              <w:sz w:val="32"/>
              <w:szCs w:val="32"/>
            </w:rPr>
          </w:rPrChange>
        </w:rPr>
      </w:pPr>
      <w:proofErr w:type="spellStart"/>
      <w:r w:rsidRPr="00C93E5C">
        <w:rPr>
          <w:rFonts w:ascii="Helvetica" w:hAnsi="Helvetica" w:cs="Calibri"/>
          <w:sz w:val="32"/>
          <w:szCs w:val="32"/>
          <w:rPrChange w:id="777" w:author="Ryan" w:date="2017-04-30T19:28:00Z">
            <w:rPr>
              <w:rFonts w:ascii="Calibri" w:hAnsi="Calibri" w:cs="Calibri"/>
              <w:sz w:val="32"/>
              <w:szCs w:val="32"/>
            </w:rPr>
          </w:rPrChange>
        </w:rPr>
        <w:t>scinating</w:t>
      </w:r>
      <w:proofErr w:type="spellEnd"/>
      <w:r w:rsidRPr="00C93E5C">
        <w:rPr>
          <w:rFonts w:ascii="Helvetica" w:hAnsi="Helvetica" w:cs="Calibri"/>
          <w:sz w:val="32"/>
          <w:szCs w:val="32"/>
          <w:rPrChange w:id="778" w:author="Ryan" w:date="2017-04-30T19:28:00Z">
            <w:rPr>
              <w:rFonts w:ascii="Calibri" w:hAnsi="Calibri" w:cs="Calibri"/>
              <w:sz w:val="32"/>
              <w:szCs w:val="32"/>
            </w:rPr>
          </w:rPrChange>
        </w:rPr>
        <w:t xml:space="preserve"> pow</w:t>
      </w:r>
      <w:r w:rsidR="00472BE7" w:rsidRPr="00C93E5C">
        <w:rPr>
          <w:rFonts w:ascii="Helvetica" w:hAnsi="Helvetica" w:cs="Calibri"/>
          <w:sz w:val="32"/>
          <w:szCs w:val="32"/>
          <w:rPrChange w:id="779" w:author="Ryan" w:date="2017-04-30T19:28:00Z">
            <w:rPr>
              <w:rFonts w:ascii="Calibri" w:hAnsi="Calibri" w:cs="Calibri"/>
              <w:sz w:val="32"/>
              <w:szCs w:val="32"/>
            </w:rPr>
          </w:rPrChange>
        </w:rPr>
        <w:t>ers of adulation!</w:t>
      </w:r>
    </w:p>
    <w:p w14:paraId="4581EBA9" w14:textId="77777777" w:rsidR="0062788F" w:rsidRPr="00C93E5C" w:rsidRDefault="00472BE7" w:rsidP="00B73983">
      <w:pPr>
        <w:spacing w:after="0"/>
        <w:ind w:firstLine="800"/>
        <w:rPr>
          <w:rFonts w:ascii="Helvetica" w:hAnsi="Helvetica" w:cs="Calibri"/>
          <w:sz w:val="32"/>
          <w:szCs w:val="32"/>
          <w:rPrChange w:id="780" w:author="Ryan" w:date="2017-04-30T19:28:00Z">
            <w:rPr>
              <w:rFonts w:ascii="Calibri" w:hAnsi="Calibri" w:cs="Calibri"/>
              <w:sz w:val="32"/>
              <w:szCs w:val="32"/>
            </w:rPr>
          </w:rPrChange>
        </w:rPr>
      </w:pPr>
      <w:r w:rsidRPr="00C93E5C">
        <w:rPr>
          <w:rFonts w:ascii="Helvetica" w:hAnsi="Helvetica" w:cs="Calibri"/>
          <w:sz w:val="32"/>
          <w:szCs w:val="32"/>
          <w:rPrChange w:id="781" w:author="Ryan" w:date="2017-04-30T19:28:00Z">
            <w:rPr>
              <w:rFonts w:ascii="Calibri" w:hAnsi="Calibri" w:cs="Calibri"/>
              <w:sz w:val="32"/>
              <w:szCs w:val="32"/>
            </w:rPr>
          </w:rPrChange>
        </w:rPr>
        <w:t>Blake had been particular to a Miss</w:t>
      </w:r>
      <w:r w:rsidR="0062788F" w:rsidRPr="00C93E5C">
        <w:rPr>
          <w:rFonts w:ascii="Helvetica" w:hAnsi="Helvetica" w:cs="Calibri"/>
          <w:sz w:val="32"/>
          <w:szCs w:val="32"/>
          <w:rPrChange w:id="782" w:author="Ryan" w:date="2017-04-30T19:28:00Z">
            <w:rPr>
              <w:rFonts w:ascii="Calibri" w:hAnsi="Calibri" w:cs="Calibri"/>
              <w:sz w:val="32"/>
              <w:szCs w:val="32"/>
            </w:rPr>
          </w:rPrChange>
        </w:rPr>
        <w:t xml:space="preserve"> </w:t>
      </w:r>
      <w:r w:rsidRPr="00C93E5C">
        <w:rPr>
          <w:rFonts w:ascii="Helvetica" w:hAnsi="Helvetica" w:cs="Calibri"/>
          <w:sz w:val="32"/>
          <w:szCs w:val="32"/>
          <w:rPrChange w:id="783" w:author="Ryan" w:date="2017-04-30T19:28:00Z">
            <w:rPr>
              <w:rFonts w:ascii="Calibri" w:hAnsi="Calibri" w:cs="Calibri"/>
              <w:sz w:val="32"/>
              <w:szCs w:val="32"/>
            </w:rPr>
          </w:rPrChange>
        </w:rPr>
        <w:t xml:space="preserve">Smith, a </w:t>
      </w:r>
    </w:p>
    <w:p w14:paraId="243A977A" w14:textId="77777777" w:rsidR="0062788F" w:rsidRPr="00C93E5C" w:rsidRDefault="00472BE7" w:rsidP="00472BE7">
      <w:pPr>
        <w:spacing w:after="0"/>
        <w:rPr>
          <w:rFonts w:ascii="Helvetica" w:hAnsi="Helvetica" w:cs="Calibri"/>
          <w:sz w:val="32"/>
          <w:szCs w:val="32"/>
          <w:rPrChange w:id="784" w:author="Ryan" w:date="2017-04-30T19:28:00Z">
            <w:rPr>
              <w:rFonts w:ascii="Calibri" w:hAnsi="Calibri" w:cs="Calibri"/>
              <w:sz w:val="32"/>
              <w:szCs w:val="32"/>
            </w:rPr>
          </w:rPrChange>
        </w:rPr>
      </w:pPr>
      <w:r w:rsidRPr="00C93E5C">
        <w:rPr>
          <w:rFonts w:ascii="Helvetica" w:hAnsi="Helvetica" w:cs="Calibri"/>
          <w:sz w:val="32"/>
          <w:szCs w:val="32"/>
          <w:rPrChange w:id="785" w:author="Ryan" w:date="2017-04-30T19:28:00Z">
            <w:rPr>
              <w:rFonts w:ascii="Calibri" w:hAnsi="Calibri" w:cs="Calibri"/>
              <w:sz w:val="32"/>
              <w:szCs w:val="32"/>
            </w:rPr>
          </w:rPrChange>
        </w:rPr>
        <w:t>lady of distinction in the city, who</w:t>
      </w:r>
      <w:r w:rsidR="0062788F" w:rsidRPr="00C93E5C">
        <w:rPr>
          <w:rFonts w:ascii="Helvetica" w:hAnsi="Helvetica" w:cs="Calibri"/>
          <w:sz w:val="32"/>
          <w:szCs w:val="32"/>
          <w:rPrChange w:id="786" w:author="Ryan" w:date="2017-04-30T19:28:00Z">
            <w:rPr>
              <w:rFonts w:ascii="Calibri" w:hAnsi="Calibri" w:cs="Calibri"/>
              <w:sz w:val="32"/>
              <w:szCs w:val="32"/>
            </w:rPr>
          </w:rPrChange>
        </w:rPr>
        <w:t xml:space="preserve"> </w:t>
      </w:r>
      <w:r w:rsidRPr="00C93E5C">
        <w:rPr>
          <w:rFonts w:ascii="Helvetica" w:hAnsi="Helvetica" w:cs="Calibri"/>
          <w:sz w:val="32"/>
          <w:szCs w:val="32"/>
          <w:rPrChange w:id="787" w:author="Ryan" w:date="2017-04-30T19:28:00Z">
            <w:rPr>
              <w:rFonts w:ascii="Calibri" w:hAnsi="Calibri" w:cs="Calibri"/>
              <w:sz w:val="32"/>
              <w:szCs w:val="32"/>
            </w:rPr>
          </w:rPrChange>
        </w:rPr>
        <w:t xml:space="preserve">now became </w:t>
      </w:r>
    </w:p>
    <w:p w14:paraId="76D1D811" w14:textId="77777777" w:rsidR="0062788F" w:rsidRPr="00C93E5C" w:rsidRDefault="00472BE7" w:rsidP="00472BE7">
      <w:pPr>
        <w:spacing w:after="0"/>
        <w:rPr>
          <w:rFonts w:ascii="Helvetica" w:hAnsi="Helvetica" w:cs="Calibri"/>
          <w:sz w:val="32"/>
          <w:szCs w:val="32"/>
          <w:rPrChange w:id="788" w:author="Ryan" w:date="2017-04-30T19:28:00Z">
            <w:rPr>
              <w:rFonts w:ascii="Calibri" w:hAnsi="Calibri" w:cs="Calibri"/>
              <w:sz w:val="32"/>
              <w:szCs w:val="32"/>
            </w:rPr>
          </w:rPrChange>
        </w:rPr>
      </w:pPr>
      <w:r w:rsidRPr="00C93E5C">
        <w:rPr>
          <w:rFonts w:ascii="Helvetica" w:hAnsi="Helvetica" w:cs="Calibri"/>
          <w:sz w:val="32"/>
          <w:szCs w:val="32"/>
          <w:rPrChange w:id="789" w:author="Ryan" w:date="2017-04-30T19:28:00Z">
            <w:rPr>
              <w:rFonts w:ascii="Calibri" w:hAnsi="Calibri" w:cs="Calibri"/>
              <w:sz w:val="32"/>
              <w:szCs w:val="32"/>
            </w:rPr>
          </w:rPrChange>
        </w:rPr>
        <w:t>neglected, and consequently</w:t>
      </w:r>
      <w:r w:rsidR="0062788F" w:rsidRPr="00C93E5C">
        <w:rPr>
          <w:rFonts w:ascii="Helvetica" w:hAnsi="Helvetica" w:cs="Calibri"/>
          <w:sz w:val="32"/>
          <w:szCs w:val="32"/>
          <w:rPrChange w:id="790" w:author="Ryan" w:date="2017-04-30T19:28:00Z">
            <w:rPr>
              <w:rFonts w:ascii="Calibri" w:hAnsi="Calibri" w:cs="Calibri"/>
              <w:sz w:val="32"/>
              <w:szCs w:val="32"/>
            </w:rPr>
          </w:rPrChange>
        </w:rPr>
        <w:t xml:space="preserve"> </w:t>
      </w:r>
      <w:r w:rsidRPr="00C93E5C">
        <w:rPr>
          <w:rFonts w:ascii="Helvetica" w:hAnsi="Helvetica" w:cs="Calibri"/>
          <w:sz w:val="32"/>
          <w:szCs w:val="32"/>
          <w:rPrChange w:id="791" w:author="Ryan" w:date="2017-04-30T19:28:00Z">
            <w:rPr>
              <w:rFonts w:ascii="Calibri" w:hAnsi="Calibri" w:cs="Calibri"/>
              <w:sz w:val="32"/>
              <w:szCs w:val="32"/>
            </w:rPr>
          </w:rPrChange>
        </w:rPr>
        <w:t>piqued, by his at</w:t>
      </w:r>
      <w:r w:rsidR="0062788F" w:rsidRPr="00C93E5C">
        <w:rPr>
          <w:rFonts w:ascii="Helvetica" w:hAnsi="Helvetica" w:cs="Calibri"/>
          <w:sz w:val="32"/>
          <w:szCs w:val="32"/>
          <w:rPrChange w:id="792" w:author="Ryan" w:date="2017-04-30T19:28:00Z">
            <w:rPr>
              <w:rFonts w:ascii="Calibri" w:hAnsi="Calibri" w:cs="Calibri"/>
              <w:sz w:val="32"/>
              <w:szCs w:val="32"/>
            </w:rPr>
          </w:rPrChange>
        </w:rPr>
        <w:t>-</w:t>
      </w:r>
    </w:p>
    <w:p w14:paraId="6B5AFF95" w14:textId="77777777" w:rsidR="0062788F" w:rsidRPr="00C93E5C" w:rsidRDefault="00472BE7" w:rsidP="00472BE7">
      <w:pPr>
        <w:spacing w:after="0"/>
        <w:rPr>
          <w:rFonts w:ascii="Helvetica" w:hAnsi="Helvetica" w:cs="Calibri"/>
          <w:sz w:val="32"/>
          <w:szCs w:val="32"/>
          <w:rPrChange w:id="793" w:author="Ryan" w:date="2017-04-30T19:28:00Z">
            <w:rPr>
              <w:rFonts w:ascii="Calibri" w:hAnsi="Calibri" w:cs="Calibri"/>
              <w:sz w:val="32"/>
              <w:szCs w:val="32"/>
            </w:rPr>
          </w:rPrChange>
        </w:rPr>
      </w:pPr>
      <w:proofErr w:type="spellStart"/>
      <w:r w:rsidRPr="00C93E5C">
        <w:rPr>
          <w:rFonts w:ascii="Helvetica" w:hAnsi="Helvetica" w:cs="Calibri"/>
          <w:sz w:val="32"/>
          <w:szCs w:val="32"/>
          <w:rPrChange w:id="794" w:author="Ryan" w:date="2017-04-30T19:28:00Z">
            <w:rPr>
              <w:rFonts w:ascii="Calibri" w:hAnsi="Calibri" w:cs="Calibri"/>
              <w:sz w:val="32"/>
              <w:szCs w:val="32"/>
            </w:rPr>
          </w:rPrChange>
        </w:rPr>
        <w:lastRenderedPageBreak/>
        <w:t>tendance</w:t>
      </w:r>
      <w:proofErr w:type="spellEnd"/>
      <w:r w:rsidRPr="00C93E5C">
        <w:rPr>
          <w:rFonts w:ascii="Helvetica" w:hAnsi="Helvetica" w:cs="Calibri"/>
          <w:sz w:val="32"/>
          <w:szCs w:val="32"/>
          <w:rPrChange w:id="795" w:author="Ryan" w:date="2017-04-30T19:28:00Z">
            <w:rPr>
              <w:rFonts w:ascii="Calibri" w:hAnsi="Calibri" w:cs="Calibri"/>
              <w:sz w:val="32"/>
              <w:szCs w:val="32"/>
            </w:rPr>
          </w:rPrChange>
        </w:rPr>
        <w:t xml:space="preserve"> </w:t>
      </w:r>
      <w:r w:rsidR="0062788F" w:rsidRPr="00C93E5C">
        <w:rPr>
          <w:rFonts w:ascii="Helvetica" w:hAnsi="Helvetica" w:cs="Calibri"/>
          <w:sz w:val="32"/>
          <w:szCs w:val="32"/>
          <w:rPrChange w:id="796" w:author="Ryan" w:date="2017-04-30T19:28:00Z">
            <w:rPr>
              <w:rFonts w:ascii="Calibri" w:hAnsi="Calibri" w:cs="Calibri"/>
              <w:sz w:val="32"/>
              <w:szCs w:val="32"/>
            </w:rPr>
          </w:rPrChange>
        </w:rPr>
        <w:t>upon</w:t>
      </w:r>
      <w:r w:rsidRPr="00C93E5C">
        <w:rPr>
          <w:rFonts w:ascii="Helvetica" w:hAnsi="Helvetica" w:cs="Calibri"/>
          <w:sz w:val="32"/>
          <w:szCs w:val="32"/>
          <w:rPrChange w:id="797" w:author="Ryan" w:date="2017-04-30T19:28:00Z">
            <w:rPr>
              <w:rFonts w:ascii="Calibri" w:hAnsi="Calibri" w:cs="Calibri"/>
              <w:sz w:val="32"/>
              <w:szCs w:val="32"/>
            </w:rPr>
          </w:rPrChange>
        </w:rPr>
        <w:t xml:space="preserve"> Eliza. She</w:t>
      </w:r>
      <w:r w:rsidR="0062788F" w:rsidRPr="00C93E5C">
        <w:rPr>
          <w:rFonts w:ascii="Helvetica" w:hAnsi="Helvetica" w:cs="Calibri"/>
          <w:sz w:val="32"/>
          <w:szCs w:val="32"/>
          <w:rPrChange w:id="798" w:author="Ryan" w:date="2017-04-30T19:28:00Z">
            <w:rPr>
              <w:rFonts w:ascii="Calibri" w:hAnsi="Calibri" w:cs="Calibri"/>
              <w:sz w:val="32"/>
              <w:szCs w:val="32"/>
            </w:rPr>
          </w:rPrChange>
        </w:rPr>
        <w:t xml:space="preserve"> </w:t>
      </w:r>
      <w:r w:rsidRPr="00C93E5C">
        <w:rPr>
          <w:rFonts w:ascii="Helvetica" w:hAnsi="Helvetica" w:cs="Calibri"/>
          <w:sz w:val="32"/>
          <w:szCs w:val="32"/>
          <w:rPrChange w:id="799" w:author="Ryan" w:date="2017-04-30T19:28:00Z">
            <w:rPr>
              <w:rFonts w:ascii="Calibri" w:hAnsi="Calibri" w:cs="Calibri"/>
              <w:sz w:val="32"/>
              <w:szCs w:val="32"/>
            </w:rPr>
          </w:rPrChange>
        </w:rPr>
        <w:t xml:space="preserve">considered her as a </w:t>
      </w:r>
    </w:p>
    <w:p w14:paraId="1D0BD744" w14:textId="77777777" w:rsidR="0062788F" w:rsidRPr="00C93E5C" w:rsidRDefault="0062788F" w:rsidP="00472BE7">
      <w:pPr>
        <w:spacing w:after="0"/>
        <w:rPr>
          <w:rFonts w:ascii="Helvetica" w:hAnsi="Helvetica" w:cs="Calibri"/>
          <w:sz w:val="32"/>
          <w:szCs w:val="32"/>
          <w:rPrChange w:id="800" w:author="Ryan" w:date="2017-04-30T19:28:00Z">
            <w:rPr>
              <w:rFonts w:ascii="Calibri" w:hAnsi="Calibri" w:cs="Calibri"/>
              <w:sz w:val="32"/>
              <w:szCs w:val="32"/>
            </w:rPr>
          </w:rPrChange>
        </w:rPr>
      </w:pPr>
      <w:r w:rsidRPr="00C93E5C">
        <w:rPr>
          <w:rFonts w:ascii="Helvetica" w:hAnsi="Helvetica" w:cs="Calibri"/>
          <w:sz w:val="32"/>
          <w:szCs w:val="32"/>
          <w:rPrChange w:id="801" w:author="Ryan" w:date="2017-04-30T19:28:00Z">
            <w:rPr>
              <w:rFonts w:ascii="Calibri" w:hAnsi="Calibri" w:cs="Calibri"/>
              <w:sz w:val="32"/>
              <w:szCs w:val="32"/>
            </w:rPr>
          </w:rPrChange>
        </w:rPr>
        <w:t>rival, and of course be</w:t>
      </w:r>
      <w:r w:rsidR="00472BE7" w:rsidRPr="00C93E5C">
        <w:rPr>
          <w:rFonts w:ascii="Helvetica" w:hAnsi="Helvetica" w:cs="Calibri"/>
          <w:sz w:val="32"/>
          <w:szCs w:val="32"/>
          <w:rPrChange w:id="802" w:author="Ryan" w:date="2017-04-30T19:28:00Z">
            <w:rPr>
              <w:rFonts w:ascii="Calibri" w:hAnsi="Calibri" w:cs="Calibri"/>
              <w:sz w:val="32"/>
              <w:szCs w:val="32"/>
            </w:rPr>
          </w:rPrChange>
        </w:rPr>
        <w:t xml:space="preserve">came her enemy. Of this, </w:t>
      </w:r>
    </w:p>
    <w:p w14:paraId="6A4E00FA" w14:textId="77777777" w:rsidR="0062788F" w:rsidRPr="00C93E5C" w:rsidRDefault="00472BE7" w:rsidP="00472BE7">
      <w:pPr>
        <w:spacing w:after="0"/>
        <w:rPr>
          <w:rFonts w:ascii="Helvetica" w:hAnsi="Helvetica" w:cs="Calibri"/>
          <w:sz w:val="32"/>
          <w:szCs w:val="32"/>
          <w:rPrChange w:id="803" w:author="Ryan" w:date="2017-04-30T19:28:00Z">
            <w:rPr>
              <w:rFonts w:ascii="Calibri" w:hAnsi="Calibri" w:cs="Calibri"/>
              <w:sz w:val="32"/>
              <w:szCs w:val="32"/>
            </w:rPr>
          </w:rPrChange>
        </w:rPr>
      </w:pPr>
      <w:r w:rsidRPr="00C93E5C">
        <w:rPr>
          <w:rFonts w:ascii="Helvetica" w:hAnsi="Helvetica" w:cs="Calibri"/>
          <w:sz w:val="32"/>
          <w:szCs w:val="32"/>
          <w:rPrChange w:id="804" w:author="Ryan" w:date="2017-04-30T19:28:00Z">
            <w:rPr>
              <w:rFonts w:ascii="Calibri" w:hAnsi="Calibri" w:cs="Calibri"/>
              <w:sz w:val="32"/>
              <w:szCs w:val="32"/>
            </w:rPr>
          </w:rPrChange>
        </w:rPr>
        <w:t>however, both</w:t>
      </w:r>
      <w:r w:rsidR="0062788F" w:rsidRPr="00C93E5C">
        <w:rPr>
          <w:rFonts w:ascii="Helvetica" w:hAnsi="Helvetica" w:cs="Calibri"/>
          <w:sz w:val="32"/>
          <w:szCs w:val="32"/>
          <w:rPrChange w:id="805" w:author="Ryan" w:date="2017-04-30T19:28:00Z">
            <w:rPr>
              <w:rFonts w:ascii="Calibri" w:hAnsi="Calibri" w:cs="Calibri"/>
              <w:sz w:val="32"/>
              <w:szCs w:val="32"/>
            </w:rPr>
          </w:rPrChange>
        </w:rPr>
        <w:t xml:space="preserve"> </w:t>
      </w:r>
      <w:r w:rsidRPr="00C93E5C">
        <w:rPr>
          <w:rFonts w:ascii="Helvetica" w:hAnsi="Helvetica" w:cs="Calibri"/>
          <w:sz w:val="32"/>
          <w:szCs w:val="32"/>
          <w:rPrChange w:id="806" w:author="Ryan" w:date="2017-04-30T19:28:00Z">
            <w:rPr>
              <w:rFonts w:ascii="Calibri" w:hAnsi="Calibri" w:cs="Calibri"/>
              <w:sz w:val="32"/>
              <w:szCs w:val="32"/>
            </w:rPr>
          </w:rPrChange>
        </w:rPr>
        <w:t>her pride and her interest prevent</w:t>
      </w:r>
      <w:r w:rsidR="0062788F" w:rsidRPr="00C93E5C">
        <w:rPr>
          <w:rFonts w:ascii="Helvetica" w:hAnsi="Helvetica" w:cs="Calibri"/>
          <w:sz w:val="32"/>
          <w:szCs w:val="32"/>
          <w:rPrChange w:id="807" w:author="Ryan" w:date="2017-04-30T19:28:00Z">
            <w:rPr>
              <w:rFonts w:ascii="Calibri" w:hAnsi="Calibri" w:cs="Calibri"/>
              <w:sz w:val="32"/>
              <w:szCs w:val="32"/>
            </w:rPr>
          </w:rPrChange>
        </w:rPr>
        <w:t>-</w:t>
      </w:r>
    </w:p>
    <w:p w14:paraId="4D885647" w14:textId="77777777" w:rsidR="00472BE7" w:rsidRPr="00C93E5C" w:rsidRDefault="00472BE7" w:rsidP="00472BE7">
      <w:pPr>
        <w:spacing w:after="0"/>
        <w:rPr>
          <w:rFonts w:ascii="Helvetica" w:hAnsi="Helvetica" w:cs="Calibri"/>
          <w:sz w:val="32"/>
          <w:szCs w:val="32"/>
          <w:rPrChange w:id="808" w:author="Ryan" w:date="2017-04-30T19:28:00Z">
            <w:rPr>
              <w:rFonts w:ascii="Calibri" w:hAnsi="Calibri" w:cs="Calibri"/>
              <w:sz w:val="32"/>
              <w:szCs w:val="32"/>
            </w:rPr>
          </w:rPrChange>
        </w:rPr>
      </w:pPr>
      <w:proofErr w:type="spellStart"/>
      <w:r w:rsidRPr="00C93E5C">
        <w:rPr>
          <w:rFonts w:ascii="Helvetica" w:hAnsi="Helvetica" w:cs="Calibri"/>
          <w:sz w:val="32"/>
          <w:szCs w:val="32"/>
          <w:rPrChange w:id="809"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810" w:author="Ryan" w:date="2017-04-30T19:28:00Z">
            <w:rPr>
              <w:rFonts w:ascii="Calibri" w:hAnsi="Calibri" w:cs="Calibri"/>
              <w:sz w:val="32"/>
              <w:szCs w:val="32"/>
            </w:rPr>
          </w:rPrChange>
        </w:rPr>
        <w:t xml:space="preserve"> her</w:t>
      </w:r>
      <w:r w:rsidR="0062788F" w:rsidRPr="00C93E5C">
        <w:rPr>
          <w:rFonts w:ascii="Helvetica" w:hAnsi="Helvetica" w:cs="Calibri"/>
          <w:sz w:val="32"/>
          <w:szCs w:val="32"/>
          <w:rPrChange w:id="811" w:author="Ryan" w:date="2017-04-30T19:28:00Z">
            <w:rPr>
              <w:rFonts w:ascii="Calibri" w:hAnsi="Calibri" w:cs="Calibri"/>
              <w:sz w:val="32"/>
              <w:szCs w:val="32"/>
            </w:rPr>
          </w:rPrChange>
        </w:rPr>
        <w:t xml:space="preserve"> </w:t>
      </w:r>
      <w:r w:rsidRPr="00C93E5C">
        <w:rPr>
          <w:rFonts w:ascii="Helvetica" w:hAnsi="Helvetica" w:cs="Calibri"/>
          <w:sz w:val="32"/>
          <w:szCs w:val="32"/>
          <w:rPrChange w:id="812" w:author="Ryan" w:date="2017-04-30T19:28:00Z">
            <w:rPr>
              <w:rFonts w:ascii="Calibri" w:hAnsi="Calibri" w:cs="Calibri"/>
              <w:sz w:val="32"/>
              <w:szCs w:val="32"/>
            </w:rPr>
          </w:rPrChange>
        </w:rPr>
        <w:t>from making an avowal. She put on the</w:t>
      </w:r>
    </w:p>
    <w:p w14:paraId="0262CB5F" w14:textId="77777777" w:rsidR="0062788F" w:rsidRPr="00C93E5C" w:rsidRDefault="0062788F" w:rsidP="00472BE7">
      <w:pPr>
        <w:spacing w:after="0"/>
        <w:rPr>
          <w:rFonts w:ascii="Helvetica" w:hAnsi="Helvetica" w:cs="Calibri"/>
          <w:sz w:val="32"/>
          <w:szCs w:val="32"/>
          <w:rPrChange w:id="813" w:author="Ryan" w:date="2017-04-30T19:28:00Z">
            <w:rPr>
              <w:rFonts w:ascii="Calibri" w:hAnsi="Calibri" w:cs="Calibri"/>
              <w:sz w:val="32"/>
              <w:szCs w:val="32"/>
            </w:rPr>
          </w:rPrChange>
        </w:rPr>
      </w:pPr>
      <w:r w:rsidRPr="00C93E5C">
        <w:rPr>
          <w:rFonts w:ascii="Helvetica" w:hAnsi="Helvetica" w:cs="Calibri"/>
          <w:sz w:val="32"/>
          <w:szCs w:val="32"/>
          <w:rPrChange w:id="814" w:author="Ryan" w:date="2017-04-30T19:28:00Z">
            <w:rPr>
              <w:rFonts w:ascii="Calibri" w:hAnsi="Calibri" w:cs="Calibri"/>
              <w:sz w:val="32"/>
              <w:szCs w:val="32"/>
            </w:rPr>
          </w:rPrChange>
        </w:rPr>
        <w:t xml:space="preserve">appearance of the sincerest friendship </w:t>
      </w:r>
      <w:r w:rsidR="00472BE7" w:rsidRPr="00C93E5C">
        <w:rPr>
          <w:rFonts w:ascii="Helvetica" w:hAnsi="Helvetica" w:cs="Calibri"/>
          <w:sz w:val="32"/>
          <w:szCs w:val="32"/>
          <w:rPrChange w:id="815" w:author="Ryan" w:date="2017-04-30T19:28:00Z">
            <w:rPr>
              <w:rFonts w:ascii="Calibri" w:hAnsi="Calibri" w:cs="Calibri"/>
              <w:sz w:val="32"/>
              <w:szCs w:val="32"/>
            </w:rPr>
          </w:rPrChange>
        </w:rPr>
        <w:t xml:space="preserve">to Eliza, </w:t>
      </w:r>
    </w:p>
    <w:p w14:paraId="2320AC5E" w14:textId="77777777" w:rsidR="0062788F" w:rsidRPr="00C93E5C" w:rsidRDefault="0062788F" w:rsidP="00472BE7">
      <w:pPr>
        <w:spacing w:after="0"/>
        <w:rPr>
          <w:rFonts w:ascii="Helvetica" w:hAnsi="Helvetica" w:cs="Calibri"/>
          <w:sz w:val="32"/>
          <w:szCs w:val="32"/>
          <w:rPrChange w:id="816" w:author="Ryan" w:date="2017-04-30T19:28:00Z">
            <w:rPr>
              <w:rFonts w:ascii="Calibri" w:hAnsi="Calibri" w:cs="Calibri"/>
              <w:sz w:val="32"/>
              <w:szCs w:val="32"/>
            </w:rPr>
          </w:rPrChange>
        </w:rPr>
      </w:pPr>
      <w:r w:rsidRPr="00C93E5C">
        <w:rPr>
          <w:rFonts w:ascii="Helvetica" w:hAnsi="Helvetica" w:cs="Calibri"/>
          <w:sz w:val="32"/>
          <w:szCs w:val="32"/>
          <w:rPrChange w:id="817" w:author="Ryan" w:date="2017-04-30T19:28:00Z">
            <w:rPr>
              <w:rFonts w:ascii="Calibri" w:hAnsi="Calibri" w:cs="Calibri"/>
              <w:sz w:val="32"/>
              <w:szCs w:val="32"/>
            </w:rPr>
          </w:rPrChange>
        </w:rPr>
        <w:t>and assidu</w:t>
      </w:r>
      <w:r w:rsidR="00472BE7" w:rsidRPr="00C93E5C">
        <w:rPr>
          <w:rFonts w:ascii="Helvetica" w:hAnsi="Helvetica" w:cs="Calibri"/>
          <w:sz w:val="32"/>
          <w:szCs w:val="32"/>
          <w:rPrChange w:id="818" w:author="Ryan" w:date="2017-04-30T19:28:00Z">
            <w:rPr>
              <w:rFonts w:ascii="Calibri" w:hAnsi="Calibri" w:cs="Calibri"/>
              <w:sz w:val="32"/>
              <w:szCs w:val="32"/>
            </w:rPr>
          </w:rPrChange>
        </w:rPr>
        <w:t>ously participated in her most retired in</w:t>
      </w:r>
      <w:r w:rsidRPr="00C93E5C">
        <w:rPr>
          <w:rFonts w:ascii="Helvetica" w:hAnsi="Helvetica" w:cs="Calibri"/>
          <w:sz w:val="32"/>
          <w:szCs w:val="32"/>
          <w:rPrChange w:id="819" w:author="Ryan" w:date="2017-04-30T19:28:00Z">
            <w:rPr>
              <w:rFonts w:ascii="Calibri" w:hAnsi="Calibri" w:cs="Calibri"/>
              <w:sz w:val="32"/>
              <w:szCs w:val="32"/>
            </w:rPr>
          </w:rPrChange>
        </w:rPr>
        <w:t>-</w:t>
      </w:r>
    </w:p>
    <w:p w14:paraId="3781561D" w14:textId="77777777" w:rsidR="00472BE7" w:rsidRPr="00C93E5C" w:rsidRDefault="0062788F" w:rsidP="00472BE7">
      <w:pPr>
        <w:spacing w:after="0"/>
        <w:rPr>
          <w:rFonts w:ascii="Helvetica" w:hAnsi="Helvetica" w:cs="Calibri"/>
          <w:sz w:val="32"/>
          <w:szCs w:val="32"/>
          <w:rPrChange w:id="820" w:author="Ryan" w:date="2017-04-30T19:28:00Z">
            <w:rPr>
              <w:rFonts w:ascii="Calibri" w:hAnsi="Calibri" w:cs="Calibri"/>
              <w:sz w:val="32"/>
              <w:szCs w:val="32"/>
            </w:rPr>
          </w:rPrChange>
        </w:rPr>
      </w:pPr>
      <w:proofErr w:type="spellStart"/>
      <w:r w:rsidRPr="00C93E5C">
        <w:rPr>
          <w:rFonts w:ascii="Helvetica" w:hAnsi="Helvetica" w:cs="Calibri"/>
          <w:sz w:val="32"/>
          <w:szCs w:val="32"/>
          <w:rPrChange w:id="821" w:author="Ryan" w:date="2017-04-30T19:28:00Z">
            <w:rPr>
              <w:rFonts w:ascii="Calibri" w:hAnsi="Calibri" w:cs="Calibri"/>
              <w:sz w:val="32"/>
              <w:szCs w:val="32"/>
            </w:rPr>
          </w:rPrChange>
        </w:rPr>
        <w:t>ti</w:t>
      </w:r>
      <w:r w:rsidR="00472BE7" w:rsidRPr="00C93E5C">
        <w:rPr>
          <w:rFonts w:ascii="Helvetica" w:hAnsi="Helvetica" w:cs="Calibri"/>
          <w:sz w:val="32"/>
          <w:szCs w:val="32"/>
          <w:rPrChange w:id="822" w:author="Ryan" w:date="2017-04-30T19:28:00Z">
            <w:rPr>
              <w:rFonts w:ascii="Calibri" w:hAnsi="Calibri" w:cs="Calibri"/>
              <w:sz w:val="32"/>
              <w:szCs w:val="32"/>
            </w:rPr>
          </w:rPrChange>
        </w:rPr>
        <w:t>macies</w:t>
      </w:r>
      <w:proofErr w:type="spellEnd"/>
      <w:r w:rsidR="00472BE7" w:rsidRPr="00C93E5C">
        <w:rPr>
          <w:rFonts w:ascii="Helvetica" w:hAnsi="Helvetica" w:cs="Calibri"/>
          <w:sz w:val="32"/>
          <w:szCs w:val="32"/>
          <w:rPrChange w:id="823" w:author="Ryan" w:date="2017-04-30T19:28:00Z">
            <w:rPr>
              <w:rFonts w:ascii="Calibri" w:hAnsi="Calibri" w:cs="Calibri"/>
              <w:sz w:val="32"/>
              <w:szCs w:val="32"/>
            </w:rPr>
          </w:rPrChange>
        </w:rPr>
        <w:t>.</w:t>
      </w:r>
    </w:p>
    <w:p w14:paraId="77D15758" w14:textId="77777777" w:rsidR="0062788F" w:rsidRPr="00C93E5C" w:rsidRDefault="00472BE7" w:rsidP="00B73983">
      <w:pPr>
        <w:spacing w:after="0"/>
        <w:ind w:firstLine="800"/>
        <w:rPr>
          <w:rFonts w:ascii="Helvetica" w:hAnsi="Helvetica" w:cs="Calibri"/>
          <w:sz w:val="32"/>
          <w:szCs w:val="32"/>
          <w:rPrChange w:id="824" w:author="Ryan" w:date="2017-04-30T19:28:00Z">
            <w:rPr>
              <w:rFonts w:ascii="Calibri" w:hAnsi="Calibri" w:cs="Calibri"/>
              <w:sz w:val="32"/>
              <w:szCs w:val="32"/>
            </w:rPr>
          </w:rPrChange>
        </w:rPr>
      </w:pPr>
      <w:r w:rsidRPr="00C93E5C">
        <w:rPr>
          <w:rFonts w:ascii="Helvetica" w:hAnsi="Helvetica" w:cs="Calibri"/>
          <w:sz w:val="32"/>
          <w:szCs w:val="32"/>
          <w:rPrChange w:id="825" w:author="Ryan" w:date="2017-04-30T19:28:00Z">
            <w:rPr>
              <w:rFonts w:ascii="Calibri" w:hAnsi="Calibri" w:cs="Calibri"/>
              <w:sz w:val="32"/>
              <w:szCs w:val="32"/>
            </w:rPr>
          </w:rPrChange>
        </w:rPr>
        <w:t>The fame of Eliza had also raised up a</w:t>
      </w:r>
      <w:r w:rsidR="0062788F" w:rsidRPr="00C93E5C">
        <w:rPr>
          <w:rFonts w:ascii="Helvetica" w:hAnsi="Helvetica" w:cs="Calibri"/>
          <w:sz w:val="32"/>
          <w:szCs w:val="32"/>
          <w:rPrChange w:id="826" w:author="Ryan" w:date="2017-04-30T19:28:00Z">
            <w:rPr>
              <w:rFonts w:ascii="Calibri" w:hAnsi="Calibri" w:cs="Calibri"/>
              <w:sz w:val="32"/>
              <w:szCs w:val="32"/>
            </w:rPr>
          </w:rPrChange>
        </w:rPr>
        <w:t xml:space="preserve"> </w:t>
      </w:r>
      <w:r w:rsidRPr="00C93E5C">
        <w:rPr>
          <w:rFonts w:ascii="Helvetica" w:hAnsi="Helvetica" w:cs="Calibri"/>
          <w:sz w:val="32"/>
          <w:szCs w:val="32"/>
          <w:rPrChange w:id="827" w:author="Ryan" w:date="2017-04-30T19:28:00Z">
            <w:rPr>
              <w:rFonts w:ascii="Calibri" w:hAnsi="Calibri" w:cs="Calibri"/>
              <w:sz w:val="32"/>
              <w:szCs w:val="32"/>
            </w:rPr>
          </w:rPrChange>
        </w:rPr>
        <w:t xml:space="preserve">serious </w:t>
      </w:r>
    </w:p>
    <w:p w14:paraId="3510CFBE" w14:textId="77777777" w:rsidR="0062788F" w:rsidRPr="00C93E5C" w:rsidRDefault="00472BE7" w:rsidP="0062788F">
      <w:pPr>
        <w:spacing w:after="0"/>
        <w:rPr>
          <w:rFonts w:ascii="Helvetica" w:hAnsi="Helvetica" w:cs="Calibri"/>
          <w:sz w:val="32"/>
          <w:szCs w:val="32"/>
          <w:rPrChange w:id="828" w:author="Ryan" w:date="2017-04-30T19:28:00Z">
            <w:rPr>
              <w:rFonts w:ascii="Calibri" w:hAnsi="Calibri" w:cs="Calibri"/>
              <w:sz w:val="32"/>
              <w:szCs w:val="32"/>
            </w:rPr>
          </w:rPrChange>
        </w:rPr>
      </w:pPr>
      <w:r w:rsidRPr="00C93E5C">
        <w:rPr>
          <w:rFonts w:ascii="Helvetica" w:hAnsi="Helvetica" w:cs="Calibri"/>
          <w:sz w:val="32"/>
          <w:szCs w:val="32"/>
          <w:rPrChange w:id="829" w:author="Ryan" w:date="2017-04-30T19:28:00Z">
            <w:rPr>
              <w:rFonts w:ascii="Calibri" w:hAnsi="Calibri" w:cs="Calibri"/>
              <w:sz w:val="32"/>
              <w:szCs w:val="32"/>
            </w:rPr>
          </w:rPrChange>
        </w:rPr>
        <w:t>rival to Blake. A Mr. Palmer, a man of gal</w:t>
      </w:r>
      <w:r w:rsidR="0062788F" w:rsidRPr="00C93E5C">
        <w:rPr>
          <w:rFonts w:ascii="Helvetica" w:hAnsi="Helvetica" w:cs="Calibri"/>
          <w:sz w:val="32"/>
          <w:szCs w:val="32"/>
          <w:rPrChange w:id="830" w:author="Ryan" w:date="2017-04-30T19:28:00Z">
            <w:rPr>
              <w:rFonts w:ascii="Calibri" w:hAnsi="Calibri" w:cs="Calibri"/>
              <w:sz w:val="32"/>
              <w:szCs w:val="32"/>
            </w:rPr>
          </w:rPrChange>
        </w:rPr>
        <w:t>-</w:t>
      </w:r>
    </w:p>
    <w:p w14:paraId="60FE80C4" w14:textId="77777777" w:rsidR="0062788F" w:rsidRPr="00C93E5C" w:rsidRDefault="00472BE7" w:rsidP="00472BE7">
      <w:pPr>
        <w:spacing w:after="0"/>
        <w:rPr>
          <w:rFonts w:ascii="Helvetica" w:hAnsi="Helvetica" w:cs="Calibri"/>
          <w:sz w:val="32"/>
          <w:szCs w:val="32"/>
          <w:rPrChange w:id="831" w:author="Ryan" w:date="2017-04-30T19:28:00Z">
            <w:rPr>
              <w:rFonts w:ascii="Calibri" w:hAnsi="Calibri" w:cs="Calibri"/>
              <w:sz w:val="32"/>
              <w:szCs w:val="32"/>
            </w:rPr>
          </w:rPrChange>
        </w:rPr>
      </w:pPr>
      <w:proofErr w:type="spellStart"/>
      <w:r w:rsidRPr="00C93E5C">
        <w:rPr>
          <w:rFonts w:ascii="Helvetica" w:hAnsi="Helvetica" w:cs="Calibri"/>
          <w:sz w:val="32"/>
          <w:szCs w:val="32"/>
          <w:rPrChange w:id="832" w:author="Ryan" w:date="2017-04-30T19:28:00Z">
            <w:rPr>
              <w:rFonts w:ascii="Calibri" w:hAnsi="Calibri" w:cs="Calibri"/>
              <w:sz w:val="32"/>
              <w:szCs w:val="32"/>
            </w:rPr>
          </w:rPrChange>
        </w:rPr>
        <w:t>lantry</w:t>
      </w:r>
      <w:proofErr w:type="spellEnd"/>
      <w:r w:rsidRPr="00C93E5C">
        <w:rPr>
          <w:rFonts w:ascii="Helvetica" w:hAnsi="Helvetica" w:cs="Calibri"/>
          <w:sz w:val="32"/>
          <w:szCs w:val="32"/>
          <w:rPrChange w:id="833" w:author="Ryan" w:date="2017-04-30T19:28:00Z">
            <w:rPr>
              <w:rFonts w:ascii="Calibri" w:hAnsi="Calibri" w:cs="Calibri"/>
              <w:sz w:val="32"/>
              <w:szCs w:val="32"/>
            </w:rPr>
          </w:rPrChange>
        </w:rPr>
        <w:t>, obsequiously bowed to her</w:t>
      </w:r>
      <w:r w:rsidR="0062788F" w:rsidRPr="00C93E5C">
        <w:rPr>
          <w:rFonts w:ascii="Helvetica" w:hAnsi="Helvetica" w:cs="Calibri"/>
          <w:sz w:val="32"/>
          <w:szCs w:val="32"/>
          <w:rPrChange w:id="834" w:author="Ryan" w:date="2017-04-30T19:28:00Z">
            <w:rPr>
              <w:rFonts w:ascii="Calibri" w:hAnsi="Calibri" w:cs="Calibri"/>
              <w:sz w:val="32"/>
              <w:szCs w:val="32"/>
            </w:rPr>
          </w:rPrChange>
        </w:rPr>
        <w:t xml:space="preserve"> </w:t>
      </w:r>
      <w:r w:rsidRPr="00C93E5C">
        <w:rPr>
          <w:rFonts w:ascii="Helvetica" w:hAnsi="Helvetica" w:cs="Calibri"/>
          <w:sz w:val="32"/>
          <w:szCs w:val="32"/>
          <w:rPrChange w:id="835" w:author="Ryan" w:date="2017-04-30T19:28:00Z">
            <w:rPr>
              <w:rFonts w:ascii="Calibri" w:hAnsi="Calibri" w:cs="Calibri"/>
              <w:sz w:val="32"/>
              <w:szCs w:val="32"/>
            </w:rPr>
          </w:rPrChange>
        </w:rPr>
        <w:t xml:space="preserve">charms, and </w:t>
      </w:r>
    </w:p>
    <w:p w14:paraId="1E9EC9C1" w14:textId="77777777" w:rsidR="0062788F" w:rsidRPr="00C93E5C" w:rsidRDefault="0062788F" w:rsidP="00472BE7">
      <w:pPr>
        <w:spacing w:after="0"/>
        <w:rPr>
          <w:rFonts w:ascii="Helvetica" w:hAnsi="Helvetica" w:cs="Calibri"/>
          <w:sz w:val="32"/>
          <w:szCs w:val="32"/>
          <w:rPrChange w:id="836" w:author="Ryan" w:date="2017-04-30T19:28:00Z">
            <w:rPr>
              <w:rFonts w:ascii="Calibri" w:hAnsi="Calibri" w:cs="Calibri"/>
              <w:sz w:val="32"/>
              <w:szCs w:val="32"/>
            </w:rPr>
          </w:rPrChange>
        </w:rPr>
      </w:pPr>
      <w:r w:rsidRPr="00C93E5C">
        <w:rPr>
          <w:rFonts w:ascii="Helvetica" w:hAnsi="Helvetica" w:cs="Calibri"/>
          <w:sz w:val="32"/>
          <w:szCs w:val="32"/>
          <w:rPrChange w:id="837" w:author="Ryan" w:date="2017-04-30T19:28:00Z">
            <w:rPr>
              <w:rFonts w:ascii="Calibri" w:hAnsi="Calibri" w:cs="Calibri"/>
              <w:sz w:val="32"/>
              <w:szCs w:val="32"/>
            </w:rPr>
          </w:rPrChange>
        </w:rPr>
        <w:t>assiduously strove to ingrati</w:t>
      </w:r>
      <w:r w:rsidR="00472BE7" w:rsidRPr="00C93E5C">
        <w:rPr>
          <w:rFonts w:ascii="Helvetica" w:hAnsi="Helvetica" w:cs="Calibri"/>
          <w:sz w:val="32"/>
          <w:szCs w:val="32"/>
          <w:rPrChange w:id="838" w:author="Ryan" w:date="2017-04-30T19:28:00Z">
            <w:rPr>
              <w:rFonts w:ascii="Calibri" w:hAnsi="Calibri" w:cs="Calibri"/>
              <w:sz w:val="32"/>
              <w:szCs w:val="32"/>
            </w:rPr>
          </w:rPrChange>
        </w:rPr>
        <w:t>ate himself in</w:t>
      </w:r>
      <w:r w:rsidRPr="00C93E5C">
        <w:rPr>
          <w:rFonts w:ascii="Helvetica" w:hAnsi="Helvetica" w:cs="Calibri"/>
          <w:sz w:val="32"/>
          <w:szCs w:val="32"/>
          <w:rPrChange w:id="839" w:author="Ryan" w:date="2017-04-30T19:28:00Z">
            <w:rPr>
              <w:rFonts w:ascii="Calibri" w:hAnsi="Calibri" w:cs="Calibri"/>
              <w:sz w:val="32"/>
              <w:szCs w:val="32"/>
            </w:rPr>
          </w:rPrChange>
        </w:rPr>
        <w:t>to</w:t>
      </w:r>
      <w:r w:rsidR="00472BE7" w:rsidRPr="00C93E5C">
        <w:rPr>
          <w:rFonts w:ascii="Helvetica" w:hAnsi="Helvetica" w:cs="Calibri"/>
          <w:sz w:val="32"/>
          <w:szCs w:val="32"/>
          <w:rPrChange w:id="840" w:author="Ryan" w:date="2017-04-30T19:28:00Z">
            <w:rPr>
              <w:rFonts w:ascii="Calibri" w:hAnsi="Calibri" w:cs="Calibri"/>
              <w:sz w:val="32"/>
              <w:szCs w:val="32"/>
            </w:rPr>
          </w:rPrChange>
        </w:rPr>
        <w:t xml:space="preserve"> her </w:t>
      </w:r>
      <w:proofErr w:type="spellStart"/>
      <w:r w:rsidR="00472BE7" w:rsidRPr="00C93E5C">
        <w:rPr>
          <w:rFonts w:ascii="Helvetica" w:hAnsi="Helvetica" w:cs="Calibri"/>
          <w:sz w:val="32"/>
          <w:szCs w:val="32"/>
          <w:rPrChange w:id="841" w:author="Ryan" w:date="2017-04-30T19:28:00Z">
            <w:rPr>
              <w:rFonts w:ascii="Calibri" w:hAnsi="Calibri" w:cs="Calibri"/>
              <w:sz w:val="32"/>
              <w:szCs w:val="32"/>
            </w:rPr>
          </w:rPrChange>
        </w:rPr>
        <w:t>fa</w:t>
      </w:r>
      <w:proofErr w:type="spellEnd"/>
      <w:r w:rsidRPr="00C93E5C">
        <w:rPr>
          <w:rFonts w:ascii="Helvetica" w:hAnsi="Helvetica" w:cs="Calibri"/>
          <w:sz w:val="32"/>
          <w:szCs w:val="32"/>
          <w:rPrChange w:id="842" w:author="Ryan" w:date="2017-04-30T19:28:00Z">
            <w:rPr>
              <w:rFonts w:ascii="Calibri" w:hAnsi="Calibri" w:cs="Calibri"/>
              <w:sz w:val="32"/>
              <w:szCs w:val="32"/>
            </w:rPr>
          </w:rPrChange>
        </w:rPr>
        <w:t>-</w:t>
      </w:r>
    </w:p>
    <w:p w14:paraId="4CAEAFD4" w14:textId="77777777" w:rsidR="0062788F" w:rsidRPr="00C93E5C" w:rsidRDefault="0028616B" w:rsidP="00472BE7">
      <w:pPr>
        <w:spacing w:after="0"/>
        <w:rPr>
          <w:rFonts w:ascii="Helvetica" w:hAnsi="Helvetica" w:cs="Calibri"/>
          <w:sz w:val="32"/>
          <w:szCs w:val="32"/>
          <w:rPrChange w:id="843" w:author="Ryan" w:date="2017-04-30T19:28:00Z">
            <w:rPr>
              <w:rFonts w:ascii="Calibri" w:hAnsi="Calibri" w:cs="Calibri"/>
              <w:sz w:val="32"/>
              <w:szCs w:val="32"/>
            </w:rPr>
          </w:rPrChange>
        </w:rPr>
      </w:pPr>
      <w:proofErr w:type="spellStart"/>
      <w:r w:rsidRPr="00C93E5C">
        <w:rPr>
          <w:rFonts w:ascii="Helvetica" w:hAnsi="Helvetica" w:cs="Calibri"/>
          <w:sz w:val="32"/>
          <w:szCs w:val="32"/>
          <w:rPrChange w:id="844" w:author="Ryan" w:date="2017-04-30T19:28:00Z">
            <w:rPr>
              <w:rFonts w:ascii="Calibri" w:hAnsi="Calibri" w:cs="Calibri"/>
              <w:sz w:val="32"/>
              <w:szCs w:val="32"/>
            </w:rPr>
          </w:rPrChange>
        </w:rPr>
        <w:t>vo</w:t>
      </w:r>
      <w:r w:rsidR="00472BE7" w:rsidRPr="00C93E5C">
        <w:rPr>
          <w:rFonts w:ascii="Helvetica" w:hAnsi="Helvetica" w:cs="Calibri"/>
          <w:sz w:val="32"/>
          <w:szCs w:val="32"/>
          <w:rPrChange w:id="845" w:author="Ryan" w:date="2017-04-30T19:28:00Z">
            <w:rPr>
              <w:rFonts w:ascii="Calibri" w:hAnsi="Calibri" w:cs="Calibri"/>
              <w:sz w:val="32"/>
              <w:szCs w:val="32"/>
            </w:rPr>
          </w:rPrChange>
        </w:rPr>
        <w:t>r</w:t>
      </w:r>
      <w:proofErr w:type="spellEnd"/>
      <w:r w:rsidR="00472BE7" w:rsidRPr="00C93E5C">
        <w:rPr>
          <w:rFonts w:ascii="Helvetica" w:hAnsi="Helvetica" w:cs="Calibri"/>
          <w:sz w:val="32"/>
          <w:szCs w:val="32"/>
          <w:rPrChange w:id="846" w:author="Ryan" w:date="2017-04-30T19:28:00Z">
            <w:rPr>
              <w:rFonts w:ascii="Calibri" w:hAnsi="Calibri" w:cs="Calibri"/>
              <w:sz w:val="32"/>
              <w:szCs w:val="32"/>
            </w:rPr>
          </w:rPrChange>
        </w:rPr>
        <w:t>. Blake and he</w:t>
      </w:r>
      <w:r w:rsidR="0062788F" w:rsidRPr="00C93E5C">
        <w:rPr>
          <w:rFonts w:ascii="Helvetica" w:hAnsi="Helvetica" w:cs="Calibri"/>
          <w:sz w:val="32"/>
          <w:szCs w:val="32"/>
          <w:rPrChange w:id="847"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848" w:author="Ryan" w:date="2017-04-30T19:28:00Z">
            <w:rPr>
              <w:rFonts w:ascii="Calibri" w:hAnsi="Calibri" w:cs="Calibri"/>
              <w:sz w:val="32"/>
              <w:szCs w:val="32"/>
            </w:rPr>
          </w:rPrChange>
        </w:rPr>
        <w:t>seldom met, unless in pub</w:t>
      </w:r>
      <w:r w:rsidR="0062788F" w:rsidRPr="00C93E5C">
        <w:rPr>
          <w:rFonts w:ascii="Helvetica" w:hAnsi="Helvetica" w:cs="Calibri"/>
          <w:sz w:val="32"/>
          <w:szCs w:val="32"/>
          <w:rPrChange w:id="849" w:author="Ryan" w:date="2017-04-30T19:28:00Z">
            <w:rPr>
              <w:rFonts w:ascii="Calibri" w:hAnsi="Calibri" w:cs="Calibri"/>
              <w:sz w:val="32"/>
              <w:szCs w:val="32"/>
            </w:rPr>
          </w:rPrChange>
        </w:rPr>
        <w:t>-</w:t>
      </w:r>
    </w:p>
    <w:p w14:paraId="649C3320" w14:textId="77777777" w:rsidR="0062788F" w:rsidRPr="00C93E5C" w:rsidRDefault="00472BE7" w:rsidP="00472BE7">
      <w:pPr>
        <w:spacing w:after="0"/>
        <w:rPr>
          <w:rFonts w:ascii="Helvetica" w:hAnsi="Helvetica" w:cs="Calibri"/>
          <w:sz w:val="32"/>
          <w:szCs w:val="32"/>
          <w:rPrChange w:id="850" w:author="Ryan" w:date="2017-04-30T19:28:00Z">
            <w:rPr>
              <w:rFonts w:ascii="Calibri" w:hAnsi="Calibri" w:cs="Calibri"/>
              <w:sz w:val="32"/>
              <w:szCs w:val="32"/>
            </w:rPr>
          </w:rPrChange>
        </w:rPr>
      </w:pPr>
      <w:proofErr w:type="spellStart"/>
      <w:r w:rsidRPr="00C93E5C">
        <w:rPr>
          <w:rFonts w:ascii="Helvetica" w:hAnsi="Helvetica" w:cs="Calibri"/>
          <w:sz w:val="32"/>
          <w:szCs w:val="32"/>
          <w:rPrChange w:id="851" w:author="Ryan" w:date="2017-04-30T19:28:00Z">
            <w:rPr>
              <w:rFonts w:ascii="Calibri" w:hAnsi="Calibri" w:cs="Calibri"/>
              <w:sz w:val="32"/>
              <w:szCs w:val="32"/>
            </w:rPr>
          </w:rPrChange>
        </w:rPr>
        <w:t>lic</w:t>
      </w:r>
      <w:proofErr w:type="spellEnd"/>
      <w:r w:rsidRPr="00C93E5C">
        <w:rPr>
          <w:rFonts w:ascii="Helvetica" w:hAnsi="Helvetica" w:cs="Calibri"/>
          <w:sz w:val="32"/>
          <w:szCs w:val="32"/>
          <w:rPrChange w:id="852" w:author="Ryan" w:date="2017-04-30T19:28:00Z">
            <w:rPr>
              <w:rFonts w:ascii="Calibri" w:hAnsi="Calibri" w:cs="Calibri"/>
              <w:sz w:val="32"/>
              <w:szCs w:val="32"/>
            </w:rPr>
          </w:rPrChange>
        </w:rPr>
        <w:t>, but Palmer</w:t>
      </w:r>
      <w:r w:rsidR="0062788F" w:rsidRPr="00C93E5C">
        <w:rPr>
          <w:rFonts w:ascii="Helvetica" w:hAnsi="Helvetica" w:cs="Calibri"/>
          <w:sz w:val="32"/>
          <w:szCs w:val="32"/>
          <w:rPrChange w:id="853" w:author="Ryan" w:date="2017-04-30T19:28:00Z">
            <w:rPr>
              <w:rFonts w:ascii="Calibri" w:hAnsi="Calibri" w:cs="Calibri"/>
              <w:sz w:val="32"/>
              <w:szCs w:val="32"/>
            </w:rPr>
          </w:rPrChange>
        </w:rPr>
        <w:t xml:space="preserve"> </w:t>
      </w:r>
      <w:r w:rsidRPr="00C93E5C">
        <w:rPr>
          <w:rFonts w:ascii="Helvetica" w:hAnsi="Helvetica" w:cs="Calibri"/>
          <w:sz w:val="32"/>
          <w:szCs w:val="32"/>
          <w:rPrChange w:id="854" w:author="Ryan" w:date="2017-04-30T19:28:00Z">
            <w:rPr>
              <w:rFonts w:ascii="Calibri" w:hAnsi="Calibri" w:cs="Calibri"/>
              <w:sz w:val="32"/>
              <w:szCs w:val="32"/>
            </w:rPr>
          </w:rPrChange>
        </w:rPr>
        <w:t xml:space="preserve">sought every opportunity, in the </w:t>
      </w:r>
    </w:p>
    <w:p w14:paraId="57624E08" w14:textId="77777777" w:rsidR="0062788F" w:rsidRPr="00C93E5C" w:rsidRDefault="00472BE7" w:rsidP="00472BE7">
      <w:pPr>
        <w:spacing w:after="0"/>
        <w:rPr>
          <w:rFonts w:ascii="Helvetica" w:hAnsi="Helvetica" w:cs="Calibri"/>
          <w:sz w:val="32"/>
          <w:szCs w:val="32"/>
          <w:rPrChange w:id="855" w:author="Ryan" w:date="2017-04-30T19:28:00Z">
            <w:rPr>
              <w:rFonts w:ascii="Calibri" w:hAnsi="Calibri" w:cs="Calibri"/>
              <w:sz w:val="32"/>
              <w:szCs w:val="32"/>
            </w:rPr>
          </w:rPrChange>
        </w:rPr>
      </w:pPr>
      <w:r w:rsidRPr="00C93E5C">
        <w:rPr>
          <w:rFonts w:ascii="Helvetica" w:hAnsi="Helvetica" w:cs="Calibri"/>
          <w:sz w:val="32"/>
          <w:szCs w:val="32"/>
          <w:rPrChange w:id="856" w:author="Ryan" w:date="2017-04-30T19:28:00Z">
            <w:rPr>
              <w:rFonts w:ascii="Calibri" w:hAnsi="Calibri" w:cs="Calibri"/>
              <w:sz w:val="32"/>
              <w:szCs w:val="32"/>
            </w:rPr>
          </w:rPrChange>
        </w:rPr>
        <w:t>absence of</w:t>
      </w:r>
      <w:r w:rsidR="0062788F" w:rsidRPr="00C93E5C">
        <w:rPr>
          <w:rFonts w:ascii="Helvetica" w:hAnsi="Helvetica" w:cs="Calibri"/>
          <w:sz w:val="32"/>
          <w:szCs w:val="32"/>
          <w:rPrChange w:id="857" w:author="Ryan" w:date="2017-04-30T19:28:00Z">
            <w:rPr>
              <w:rFonts w:ascii="Calibri" w:hAnsi="Calibri" w:cs="Calibri"/>
              <w:sz w:val="32"/>
              <w:szCs w:val="32"/>
            </w:rPr>
          </w:rPrChange>
        </w:rPr>
        <w:t xml:space="preserve"> </w:t>
      </w:r>
      <w:r w:rsidRPr="00C93E5C">
        <w:rPr>
          <w:rFonts w:ascii="Helvetica" w:hAnsi="Helvetica" w:cs="Calibri"/>
          <w:sz w:val="32"/>
          <w:szCs w:val="32"/>
          <w:rPrChange w:id="858" w:author="Ryan" w:date="2017-04-30T19:28:00Z">
            <w:rPr>
              <w:rFonts w:ascii="Calibri" w:hAnsi="Calibri" w:cs="Calibri"/>
              <w:sz w:val="32"/>
              <w:szCs w:val="32"/>
            </w:rPr>
          </w:rPrChange>
        </w:rPr>
        <w:t xml:space="preserve">his competitor, to engage her </w:t>
      </w:r>
      <w:proofErr w:type="spellStart"/>
      <w:r w:rsidRPr="00C93E5C">
        <w:rPr>
          <w:rFonts w:ascii="Helvetica" w:hAnsi="Helvetica" w:cs="Calibri"/>
          <w:sz w:val="32"/>
          <w:szCs w:val="32"/>
          <w:rPrChange w:id="859" w:author="Ryan" w:date="2017-04-30T19:28:00Z">
            <w:rPr>
              <w:rFonts w:ascii="Calibri" w:hAnsi="Calibri" w:cs="Calibri"/>
              <w:sz w:val="32"/>
              <w:szCs w:val="32"/>
            </w:rPr>
          </w:rPrChange>
        </w:rPr>
        <w:t>atten</w:t>
      </w:r>
      <w:proofErr w:type="spellEnd"/>
      <w:r w:rsidR="0062788F" w:rsidRPr="00C93E5C">
        <w:rPr>
          <w:rFonts w:ascii="Helvetica" w:hAnsi="Helvetica" w:cs="Calibri"/>
          <w:sz w:val="32"/>
          <w:szCs w:val="32"/>
          <w:rPrChange w:id="860" w:author="Ryan" w:date="2017-04-30T19:28:00Z">
            <w:rPr>
              <w:rFonts w:ascii="Calibri" w:hAnsi="Calibri" w:cs="Calibri"/>
              <w:sz w:val="32"/>
              <w:szCs w:val="32"/>
            </w:rPr>
          </w:rPrChange>
        </w:rPr>
        <w:t>-</w:t>
      </w:r>
    </w:p>
    <w:p w14:paraId="715868F6" w14:textId="77777777" w:rsidR="0062788F" w:rsidRPr="00C93E5C" w:rsidRDefault="00472BE7" w:rsidP="00472BE7">
      <w:pPr>
        <w:spacing w:after="0"/>
        <w:rPr>
          <w:rFonts w:ascii="Helvetica" w:hAnsi="Helvetica" w:cs="Calibri"/>
          <w:sz w:val="32"/>
          <w:szCs w:val="32"/>
          <w:rPrChange w:id="861" w:author="Ryan" w:date="2017-04-30T19:28:00Z">
            <w:rPr>
              <w:rFonts w:ascii="Calibri" w:hAnsi="Calibri" w:cs="Calibri"/>
              <w:sz w:val="32"/>
              <w:szCs w:val="32"/>
            </w:rPr>
          </w:rPrChange>
        </w:rPr>
      </w:pPr>
      <w:proofErr w:type="spellStart"/>
      <w:r w:rsidRPr="00C93E5C">
        <w:rPr>
          <w:rFonts w:ascii="Helvetica" w:hAnsi="Helvetica" w:cs="Calibri"/>
          <w:sz w:val="32"/>
          <w:szCs w:val="32"/>
          <w:rPrChange w:id="862" w:author="Ryan" w:date="2017-04-30T19:28:00Z">
            <w:rPr>
              <w:rFonts w:ascii="Calibri" w:hAnsi="Calibri" w:cs="Calibri"/>
              <w:sz w:val="32"/>
              <w:szCs w:val="32"/>
            </w:rPr>
          </w:rPrChange>
        </w:rPr>
        <w:t>tion</w:t>
      </w:r>
      <w:proofErr w:type="spellEnd"/>
      <w:r w:rsidRPr="00C93E5C">
        <w:rPr>
          <w:rFonts w:ascii="Helvetica" w:hAnsi="Helvetica" w:cs="Calibri"/>
          <w:sz w:val="32"/>
          <w:szCs w:val="32"/>
          <w:rPrChange w:id="863" w:author="Ryan" w:date="2017-04-30T19:28:00Z">
            <w:rPr>
              <w:rFonts w:ascii="Calibri" w:hAnsi="Calibri" w:cs="Calibri"/>
              <w:sz w:val="32"/>
              <w:szCs w:val="32"/>
            </w:rPr>
          </w:rPrChange>
        </w:rPr>
        <w:t>, and</w:t>
      </w:r>
      <w:r w:rsidR="0028616B" w:rsidRPr="00C93E5C">
        <w:rPr>
          <w:rFonts w:ascii="Helvetica" w:hAnsi="Helvetica" w:cs="Calibri"/>
          <w:sz w:val="32"/>
          <w:szCs w:val="32"/>
          <w:rPrChange w:id="864" w:author="Ryan" w:date="2017-04-30T19:28:00Z">
            <w:rPr>
              <w:rFonts w:ascii="Calibri" w:hAnsi="Calibri" w:cs="Calibri"/>
              <w:sz w:val="32"/>
              <w:szCs w:val="32"/>
            </w:rPr>
          </w:rPrChange>
        </w:rPr>
        <w:t>,</w:t>
      </w:r>
      <w:r w:rsidR="0062788F" w:rsidRPr="00C93E5C">
        <w:rPr>
          <w:rFonts w:ascii="Helvetica" w:hAnsi="Helvetica" w:cs="Calibri"/>
          <w:sz w:val="32"/>
          <w:szCs w:val="32"/>
          <w:rPrChange w:id="865" w:author="Ryan" w:date="2017-04-30T19:28:00Z">
            <w:rPr>
              <w:rFonts w:ascii="Calibri" w:hAnsi="Calibri" w:cs="Calibri"/>
              <w:sz w:val="32"/>
              <w:szCs w:val="32"/>
            </w:rPr>
          </w:rPrChange>
        </w:rPr>
        <w:t xml:space="preserve"> </w:t>
      </w:r>
      <w:r w:rsidRPr="00C93E5C">
        <w:rPr>
          <w:rFonts w:ascii="Helvetica" w:hAnsi="Helvetica" w:cs="Calibri"/>
          <w:sz w:val="32"/>
          <w:szCs w:val="32"/>
          <w:rPrChange w:id="866" w:author="Ryan" w:date="2017-04-30T19:28:00Z">
            <w:rPr>
              <w:rFonts w:ascii="Calibri" w:hAnsi="Calibri" w:cs="Calibri"/>
              <w:sz w:val="32"/>
              <w:szCs w:val="32"/>
            </w:rPr>
          </w:rPrChange>
        </w:rPr>
        <w:t xml:space="preserve">if possible, diminish the preference </w:t>
      </w:r>
    </w:p>
    <w:p w14:paraId="67BFA053" w14:textId="77777777" w:rsidR="00472BE7" w:rsidRPr="00C93E5C" w:rsidRDefault="0062788F" w:rsidP="00472BE7">
      <w:pPr>
        <w:spacing w:after="0"/>
        <w:rPr>
          <w:rFonts w:ascii="Helvetica" w:hAnsi="Helvetica" w:cs="Calibri"/>
          <w:sz w:val="32"/>
          <w:szCs w:val="32"/>
          <w:rPrChange w:id="867" w:author="Ryan" w:date="2017-04-30T19:28:00Z">
            <w:rPr>
              <w:rFonts w:ascii="Calibri" w:hAnsi="Calibri" w:cs="Calibri"/>
              <w:sz w:val="32"/>
              <w:szCs w:val="32"/>
            </w:rPr>
          </w:rPrChange>
        </w:rPr>
      </w:pPr>
      <w:r w:rsidRPr="00C93E5C">
        <w:rPr>
          <w:rFonts w:ascii="Helvetica" w:hAnsi="Helvetica" w:cs="Calibri"/>
          <w:sz w:val="32"/>
          <w:szCs w:val="32"/>
          <w:rPrChange w:id="868" w:author="Ryan" w:date="2017-04-30T19:28:00Z">
            <w:rPr>
              <w:rFonts w:ascii="Calibri" w:hAnsi="Calibri" w:cs="Calibri"/>
              <w:sz w:val="32"/>
              <w:szCs w:val="32"/>
            </w:rPr>
          </w:rPrChange>
        </w:rPr>
        <w:t>and es</w:t>
      </w:r>
      <w:r w:rsidR="00472BE7" w:rsidRPr="00C93E5C">
        <w:rPr>
          <w:rFonts w:ascii="Helvetica" w:hAnsi="Helvetica" w:cs="Calibri"/>
          <w:sz w:val="32"/>
          <w:szCs w:val="32"/>
          <w:rPrChange w:id="869" w:author="Ryan" w:date="2017-04-30T19:28:00Z">
            <w:rPr>
              <w:rFonts w:ascii="Calibri" w:hAnsi="Calibri" w:cs="Calibri"/>
              <w:sz w:val="32"/>
              <w:szCs w:val="32"/>
            </w:rPr>
          </w:rPrChange>
        </w:rPr>
        <w:t>teem which he supposed she entertained for</w:t>
      </w:r>
    </w:p>
    <w:p w14:paraId="3D766CD7" w14:textId="77777777" w:rsidR="0062788F" w:rsidRPr="00C93E5C" w:rsidRDefault="00472BE7" w:rsidP="00472BE7">
      <w:pPr>
        <w:spacing w:after="0"/>
        <w:rPr>
          <w:rFonts w:ascii="Helvetica" w:hAnsi="Helvetica" w:cs="Calibri"/>
          <w:sz w:val="32"/>
          <w:szCs w:val="32"/>
          <w:rPrChange w:id="870" w:author="Ryan" w:date="2017-04-30T19:28:00Z">
            <w:rPr>
              <w:rFonts w:ascii="Calibri" w:hAnsi="Calibri" w:cs="Calibri"/>
              <w:sz w:val="32"/>
              <w:szCs w:val="32"/>
            </w:rPr>
          </w:rPrChange>
        </w:rPr>
      </w:pPr>
      <w:r w:rsidRPr="00C93E5C">
        <w:rPr>
          <w:rFonts w:ascii="Helvetica" w:hAnsi="Helvetica" w:cs="Calibri"/>
          <w:sz w:val="32"/>
          <w:szCs w:val="32"/>
          <w:rPrChange w:id="871" w:author="Ryan" w:date="2017-04-30T19:28:00Z">
            <w:rPr>
              <w:rFonts w:ascii="Calibri" w:hAnsi="Calibri" w:cs="Calibri"/>
              <w:sz w:val="32"/>
              <w:szCs w:val="32"/>
            </w:rPr>
          </w:rPrChange>
        </w:rPr>
        <w:t>Blake; this stimulated the latter to a more</w:t>
      </w:r>
      <w:r w:rsidR="0062788F" w:rsidRPr="00C93E5C">
        <w:rPr>
          <w:rFonts w:ascii="Helvetica" w:hAnsi="Helvetica" w:cs="Calibri"/>
          <w:sz w:val="32"/>
          <w:szCs w:val="32"/>
          <w:rPrChange w:id="872"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873" w:author="Ryan" w:date="2017-04-30T19:28:00Z">
            <w:rPr>
              <w:rFonts w:ascii="Calibri" w:hAnsi="Calibri" w:cs="Calibri"/>
              <w:sz w:val="32"/>
              <w:szCs w:val="32"/>
            </w:rPr>
          </w:rPrChange>
        </w:rPr>
        <w:t>vigi</w:t>
      </w:r>
      <w:proofErr w:type="spellEnd"/>
      <w:r w:rsidR="0062788F" w:rsidRPr="00C93E5C">
        <w:rPr>
          <w:rFonts w:ascii="Helvetica" w:hAnsi="Helvetica" w:cs="Calibri"/>
          <w:sz w:val="32"/>
          <w:szCs w:val="32"/>
          <w:rPrChange w:id="874" w:author="Ryan" w:date="2017-04-30T19:28:00Z">
            <w:rPr>
              <w:rFonts w:ascii="Calibri" w:hAnsi="Calibri" w:cs="Calibri"/>
              <w:sz w:val="32"/>
              <w:szCs w:val="32"/>
            </w:rPr>
          </w:rPrChange>
        </w:rPr>
        <w:t>-</w:t>
      </w:r>
    </w:p>
    <w:p w14:paraId="033A4209" w14:textId="77777777" w:rsidR="0062788F" w:rsidRPr="00C93E5C" w:rsidRDefault="00472BE7" w:rsidP="00472BE7">
      <w:pPr>
        <w:spacing w:after="0"/>
        <w:rPr>
          <w:rFonts w:ascii="Helvetica" w:hAnsi="Helvetica" w:cs="Calibri"/>
          <w:sz w:val="32"/>
          <w:szCs w:val="32"/>
          <w:rPrChange w:id="875" w:author="Ryan" w:date="2017-04-30T19:28:00Z">
            <w:rPr>
              <w:rFonts w:ascii="Calibri" w:hAnsi="Calibri" w:cs="Calibri"/>
              <w:sz w:val="32"/>
              <w:szCs w:val="32"/>
            </w:rPr>
          </w:rPrChange>
        </w:rPr>
      </w:pPr>
      <w:proofErr w:type="spellStart"/>
      <w:r w:rsidRPr="00C93E5C">
        <w:rPr>
          <w:rFonts w:ascii="Helvetica" w:hAnsi="Helvetica" w:cs="Calibri"/>
          <w:sz w:val="32"/>
          <w:szCs w:val="32"/>
          <w:rPrChange w:id="876" w:author="Ryan" w:date="2017-04-30T19:28:00Z">
            <w:rPr>
              <w:rFonts w:ascii="Calibri" w:hAnsi="Calibri" w:cs="Calibri"/>
              <w:sz w:val="32"/>
              <w:szCs w:val="32"/>
            </w:rPr>
          </w:rPrChange>
        </w:rPr>
        <w:t>lant</w:t>
      </w:r>
      <w:proofErr w:type="spellEnd"/>
      <w:r w:rsidRPr="00C93E5C">
        <w:rPr>
          <w:rFonts w:ascii="Helvetica" w:hAnsi="Helvetica" w:cs="Calibri"/>
          <w:sz w:val="32"/>
          <w:szCs w:val="32"/>
          <w:rPrChange w:id="877" w:author="Ryan" w:date="2017-04-30T19:28:00Z">
            <w:rPr>
              <w:rFonts w:ascii="Calibri" w:hAnsi="Calibri" w:cs="Calibri"/>
              <w:sz w:val="32"/>
              <w:szCs w:val="32"/>
            </w:rPr>
          </w:rPrChange>
        </w:rPr>
        <w:t xml:space="preserve"> perseverance; his visits to Eliza</w:t>
      </w:r>
      <w:r w:rsidR="0062788F" w:rsidRPr="00C93E5C">
        <w:rPr>
          <w:rFonts w:ascii="Helvetica" w:hAnsi="Helvetica" w:cs="Calibri"/>
          <w:sz w:val="32"/>
          <w:szCs w:val="32"/>
          <w:rPrChange w:id="878" w:author="Ryan" w:date="2017-04-30T19:28:00Z">
            <w:rPr>
              <w:rFonts w:ascii="Calibri" w:hAnsi="Calibri" w:cs="Calibri"/>
              <w:sz w:val="32"/>
              <w:szCs w:val="32"/>
            </w:rPr>
          </w:rPrChange>
        </w:rPr>
        <w:t xml:space="preserve"> </w:t>
      </w:r>
      <w:r w:rsidRPr="00C93E5C">
        <w:rPr>
          <w:rFonts w:ascii="Helvetica" w:hAnsi="Helvetica" w:cs="Calibri"/>
          <w:sz w:val="32"/>
          <w:szCs w:val="32"/>
          <w:rPrChange w:id="879" w:author="Ryan" w:date="2017-04-30T19:28:00Z">
            <w:rPr>
              <w:rFonts w:ascii="Calibri" w:hAnsi="Calibri" w:cs="Calibri"/>
              <w:sz w:val="32"/>
              <w:szCs w:val="32"/>
            </w:rPr>
          </w:rPrChange>
        </w:rPr>
        <w:t xml:space="preserve">became </w:t>
      </w:r>
    </w:p>
    <w:p w14:paraId="6D040325" w14:textId="77777777" w:rsidR="00472BE7" w:rsidRPr="00C93E5C" w:rsidRDefault="00472BE7" w:rsidP="00472BE7">
      <w:pPr>
        <w:spacing w:after="0"/>
        <w:rPr>
          <w:rFonts w:ascii="Helvetica" w:hAnsi="Helvetica" w:cs="Calibri"/>
          <w:sz w:val="32"/>
          <w:szCs w:val="32"/>
          <w:rPrChange w:id="880" w:author="Ryan" w:date="2017-04-30T19:28:00Z">
            <w:rPr>
              <w:rFonts w:ascii="Calibri" w:hAnsi="Calibri" w:cs="Calibri"/>
              <w:sz w:val="32"/>
              <w:szCs w:val="32"/>
            </w:rPr>
          </w:rPrChange>
        </w:rPr>
      </w:pPr>
      <w:r w:rsidRPr="00C93E5C">
        <w:rPr>
          <w:rFonts w:ascii="Helvetica" w:hAnsi="Helvetica" w:cs="Calibri"/>
          <w:sz w:val="32"/>
          <w:szCs w:val="32"/>
          <w:rPrChange w:id="881" w:author="Ryan" w:date="2017-04-30T19:28:00Z">
            <w:rPr>
              <w:rFonts w:ascii="Calibri" w:hAnsi="Calibri" w:cs="Calibri"/>
              <w:sz w:val="32"/>
              <w:szCs w:val="32"/>
            </w:rPr>
          </w:rPrChange>
        </w:rPr>
        <w:t>more</w:t>
      </w:r>
      <w:r w:rsidR="0062788F" w:rsidRPr="00C93E5C">
        <w:rPr>
          <w:rFonts w:ascii="Helvetica" w:hAnsi="Helvetica" w:cs="Calibri"/>
          <w:sz w:val="32"/>
          <w:szCs w:val="32"/>
          <w:rPrChange w:id="882" w:author="Ryan" w:date="2017-04-30T19:28:00Z">
            <w:rPr>
              <w:rFonts w:ascii="Calibri" w:hAnsi="Calibri" w:cs="Calibri"/>
              <w:sz w:val="32"/>
              <w:szCs w:val="32"/>
            </w:rPr>
          </w:rPrChange>
        </w:rPr>
        <w:t xml:space="preserve"> </w:t>
      </w:r>
      <w:r w:rsidRPr="00C93E5C">
        <w:rPr>
          <w:rFonts w:ascii="Helvetica" w:hAnsi="Helvetica" w:cs="Calibri"/>
          <w:sz w:val="32"/>
          <w:szCs w:val="32"/>
          <w:rPrChange w:id="883" w:author="Ryan" w:date="2017-04-30T19:28:00Z">
            <w:rPr>
              <w:rFonts w:ascii="Calibri" w:hAnsi="Calibri" w:cs="Calibri"/>
              <w:sz w:val="32"/>
              <w:szCs w:val="32"/>
            </w:rPr>
          </w:rPrChange>
        </w:rPr>
        <w:t>frequent, and his attention</w:t>
      </w:r>
      <w:r w:rsidR="0062788F" w:rsidRPr="00C93E5C">
        <w:rPr>
          <w:rFonts w:ascii="Helvetica" w:hAnsi="Helvetica" w:cs="Calibri"/>
          <w:sz w:val="32"/>
          <w:szCs w:val="32"/>
          <w:rPrChange w:id="884" w:author="Ryan" w:date="2017-04-30T19:28:00Z">
            <w:rPr>
              <w:rFonts w:ascii="Calibri" w:hAnsi="Calibri" w:cs="Calibri"/>
              <w:sz w:val="32"/>
              <w:szCs w:val="32"/>
            </w:rPr>
          </w:rPrChange>
        </w:rPr>
        <w:t xml:space="preserve"> </w:t>
      </w:r>
      <w:r w:rsidRPr="00C93E5C">
        <w:rPr>
          <w:rFonts w:ascii="Helvetica" w:hAnsi="Helvetica" w:cs="Calibri"/>
          <w:sz w:val="32"/>
          <w:szCs w:val="32"/>
          <w:rPrChange w:id="885" w:author="Ryan" w:date="2017-04-30T19:28:00Z">
            <w:rPr>
              <w:rFonts w:ascii="Calibri" w:hAnsi="Calibri" w:cs="Calibri"/>
              <w:sz w:val="32"/>
              <w:szCs w:val="32"/>
            </w:rPr>
          </w:rPrChange>
        </w:rPr>
        <w:t>more sedulous.</w:t>
      </w:r>
    </w:p>
    <w:p w14:paraId="4DF9A545" w14:textId="77777777" w:rsidR="0062788F" w:rsidRPr="00C93E5C" w:rsidRDefault="00472BE7" w:rsidP="00B73983">
      <w:pPr>
        <w:spacing w:after="0"/>
        <w:ind w:firstLine="800"/>
        <w:rPr>
          <w:rFonts w:ascii="Helvetica" w:hAnsi="Helvetica" w:cs="Calibri"/>
          <w:sz w:val="32"/>
          <w:szCs w:val="32"/>
          <w:rPrChange w:id="886" w:author="Ryan" w:date="2017-04-30T19:28:00Z">
            <w:rPr>
              <w:rFonts w:ascii="Calibri" w:hAnsi="Calibri" w:cs="Calibri"/>
              <w:sz w:val="32"/>
              <w:szCs w:val="32"/>
            </w:rPr>
          </w:rPrChange>
        </w:rPr>
      </w:pPr>
      <w:r w:rsidRPr="00C93E5C">
        <w:rPr>
          <w:rFonts w:ascii="Helvetica" w:hAnsi="Helvetica" w:cs="Calibri"/>
          <w:sz w:val="32"/>
          <w:szCs w:val="32"/>
          <w:rPrChange w:id="887" w:author="Ryan" w:date="2017-04-30T19:28:00Z">
            <w:rPr>
              <w:rFonts w:ascii="Calibri" w:hAnsi="Calibri" w:cs="Calibri"/>
              <w:sz w:val="32"/>
              <w:szCs w:val="32"/>
            </w:rPr>
          </w:rPrChange>
        </w:rPr>
        <w:t>He waited on her one evening to offer</w:t>
      </w:r>
      <w:r w:rsidR="0062788F" w:rsidRPr="00C93E5C">
        <w:rPr>
          <w:rFonts w:ascii="Helvetica" w:hAnsi="Helvetica" w:cs="Calibri"/>
          <w:sz w:val="32"/>
          <w:szCs w:val="32"/>
          <w:rPrChange w:id="888" w:author="Ryan" w:date="2017-04-30T19:28:00Z">
            <w:rPr>
              <w:rFonts w:ascii="Calibri" w:hAnsi="Calibri" w:cs="Calibri"/>
              <w:sz w:val="32"/>
              <w:szCs w:val="32"/>
            </w:rPr>
          </w:rPrChange>
        </w:rPr>
        <w:t xml:space="preserve"> </w:t>
      </w:r>
      <w:r w:rsidRPr="00C93E5C">
        <w:rPr>
          <w:rFonts w:ascii="Helvetica" w:hAnsi="Helvetica" w:cs="Calibri"/>
          <w:sz w:val="32"/>
          <w:szCs w:val="32"/>
          <w:rPrChange w:id="889" w:author="Ryan" w:date="2017-04-30T19:28:00Z">
            <w:rPr>
              <w:rFonts w:ascii="Calibri" w:hAnsi="Calibri" w:cs="Calibri"/>
              <w:sz w:val="32"/>
              <w:szCs w:val="32"/>
            </w:rPr>
          </w:rPrChange>
        </w:rPr>
        <w:t>him</w:t>
      </w:r>
      <w:r w:rsidR="0062788F" w:rsidRPr="00C93E5C">
        <w:rPr>
          <w:rFonts w:ascii="Helvetica" w:hAnsi="Helvetica" w:cs="Calibri"/>
          <w:sz w:val="32"/>
          <w:szCs w:val="32"/>
          <w:rPrChange w:id="890" w:author="Ryan" w:date="2017-04-30T19:28:00Z">
            <w:rPr>
              <w:rFonts w:ascii="Calibri" w:hAnsi="Calibri" w:cs="Calibri"/>
              <w:sz w:val="32"/>
              <w:szCs w:val="32"/>
            </w:rPr>
          </w:rPrChange>
        </w:rPr>
        <w:t>-</w:t>
      </w:r>
    </w:p>
    <w:p w14:paraId="7D461829" w14:textId="77777777" w:rsidR="0062788F" w:rsidRPr="00C93E5C" w:rsidRDefault="00472BE7" w:rsidP="00472BE7">
      <w:pPr>
        <w:spacing w:after="0"/>
        <w:rPr>
          <w:rFonts w:ascii="Helvetica" w:hAnsi="Helvetica" w:cs="Calibri"/>
          <w:sz w:val="32"/>
          <w:szCs w:val="32"/>
          <w:rPrChange w:id="891" w:author="Ryan" w:date="2017-04-30T19:28:00Z">
            <w:rPr>
              <w:rFonts w:ascii="Calibri" w:hAnsi="Calibri" w:cs="Calibri"/>
              <w:sz w:val="32"/>
              <w:szCs w:val="32"/>
            </w:rPr>
          </w:rPrChange>
        </w:rPr>
      </w:pPr>
      <w:r w:rsidRPr="00C93E5C">
        <w:rPr>
          <w:rFonts w:ascii="Helvetica" w:hAnsi="Helvetica" w:cs="Calibri"/>
          <w:sz w:val="32"/>
          <w:szCs w:val="32"/>
          <w:rPrChange w:id="892" w:author="Ryan" w:date="2017-04-30T19:28:00Z">
            <w:rPr>
              <w:rFonts w:ascii="Calibri" w:hAnsi="Calibri" w:cs="Calibri"/>
              <w:sz w:val="32"/>
              <w:szCs w:val="32"/>
            </w:rPr>
          </w:rPrChange>
        </w:rPr>
        <w:t>self as her partner at an approaching</w:t>
      </w:r>
      <w:r w:rsidR="0062788F" w:rsidRPr="00C93E5C">
        <w:rPr>
          <w:rFonts w:ascii="Helvetica" w:hAnsi="Helvetica" w:cs="Calibri"/>
          <w:sz w:val="32"/>
          <w:szCs w:val="32"/>
          <w:rPrChange w:id="893" w:author="Ryan" w:date="2017-04-30T19:28:00Z">
            <w:rPr>
              <w:rFonts w:ascii="Calibri" w:hAnsi="Calibri" w:cs="Calibri"/>
              <w:sz w:val="32"/>
              <w:szCs w:val="32"/>
            </w:rPr>
          </w:rPrChange>
        </w:rPr>
        <w:t xml:space="preserve"> </w:t>
      </w:r>
      <w:r w:rsidRPr="00C93E5C">
        <w:rPr>
          <w:rFonts w:ascii="Helvetica" w:hAnsi="Helvetica" w:cs="Calibri"/>
          <w:sz w:val="32"/>
          <w:szCs w:val="32"/>
          <w:rPrChange w:id="894" w:author="Ryan" w:date="2017-04-30T19:28:00Z">
            <w:rPr>
              <w:rFonts w:ascii="Calibri" w:hAnsi="Calibri" w:cs="Calibri"/>
              <w:sz w:val="32"/>
              <w:szCs w:val="32"/>
            </w:rPr>
          </w:rPrChange>
        </w:rPr>
        <w:t xml:space="preserve">ball, and </w:t>
      </w:r>
    </w:p>
    <w:p w14:paraId="0519E3C5" w14:textId="77777777" w:rsidR="0062788F" w:rsidRPr="00C93E5C" w:rsidRDefault="00472BE7" w:rsidP="00472BE7">
      <w:pPr>
        <w:spacing w:after="0"/>
        <w:rPr>
          <w:rFonts w:ascii="Helvetica" w:hAnsi="Helvetica" w:cs="Calibri"/>
          <w:sz w:val="32"/>
          <w:szCs w:val="32"/>
          <w:rPrChange w:id="895" w:author="Ryan" w:date="2017-04-30T19:28:00Z">
            <w:rPr>
              <w:rFonts w:ascii="Calibri" w:hAnsi="Calibri" w:cs="Calibri"/>
              <w:sz w:val="32"/>
              <w:szCs w:val="32"/>
            </w:rPr>
          </w:rPrChange>
        </w:rPr>
      </w:pPr>
      <w:r w:rsidRPr="00C93E5C">
        <w:rPr>
          <w:rFonts w:ascii="Helvetica" w:hAnsi="Helvetica" w:cs="Calibri"/>
          <w:sz w:val="32"/>
          <w:szCs w:val="32"/>
          <w:rPrChange w:id="896" w:author="Ryan" w:date="2017-04-30T19:28:00Z">
            <w:rPr>
              <w:rFonts w:ascii="Calibri" w:hAnsi="Calibri" w:cs="Calibri"/>
              <w:sz w:val="32"/>
              <w:szCs w:val="32"/>
            </w:rPr>
          </w:rPrChange>
        </w:rPr>
        <w:t>found</w:t>
      </w:r>
      <w:r w:rsidR="0028616B" w:rsidRPr="00C93E5C">
        <w:rPr>
          <w:rFonts w:ascii="Helvetica" w:hAnsi="Helvetica" w:cs="Calibri"/>
          <w:sz w:val="32"/>
          <w:szCs w:val="32"/>
          <w:rPrChange w:id="897" w:author="Ryan" w:date="2017-04-30T19:28:00Z">
            <w:rPr>
              <w:rFonts w:ascii="Calibri" w:hAnsi="Calibri" w:cs="Calibri"/>
              <w:sz w:val="32"/>
              <w:szCs w:val="32"/>
            </w:rPr>
          </w:rPrChange>
        </w:rPr>
        <w:t>,</w:t>
      </w:r>
      <w:r w:rsidRPr="00C93E5C">
        <w:rPr>
          <w:rFonts w:ascii="Helvetica" w:hAnsi="Helvetica" w:cs="Calibri"/>
          <w:sz w:val="32"/>
          <w:szCs w:val="32"/>
          <w:rPrChange w:id="898" w:author="Ryan" w:date="2017-04-30T19:28:00Z">
            <w:rPr>
              <w:rFonts w:ascii="Calibri" w:hAnsi="Calibri" w:cs="Calibri"/>
              <w:sz w:val="32"/>
              <w:szCs w:val="32"/>
            </w:rPr>
          </w:rPrChange>
        </w:rPr>
        <w:t xml:space="preserve"> to his extreme vexation,</w:t>
      </w:r>
      <w:r w:rsidR="0062788F" w:rsidRPr="00C93E5C">
        <w:rPr>
          <w:rFonts w:ascii="Helvetica" w:hAnsi="Helvetica" w:cs="Calibri"/>
          <w:sz w:val="32"/>
          <w:szCs w:val="32"/>
          <w:rPrChange w:id="899" w:author="Ryan" w:date="2017-04-30T19:28:00Z">
            <w:rPr>
              <w:rFonts w:ascii="Calibri" w:hAnsi="Calibri" w:cs="Calibri"/>
              <w:sz w:val="32"/>
              <w:szCs w:val="32"/>
            </w:rPr>
          </w:rPrChange>
        </w:rPr>
        <w:t xml:space="preserve"> </w:t>
      </w:r>
      <w:r w:rsidRPr="00C93E5C">
        <w:rPr>
          <w:rFonts w:ascii="Helvetica" w:hAnsi="Helvetica" w:cs="Calibri"/>
          <w:sz w:val="32"/>
          <w:szCs w:val="32"/>
          <w:rPrChange w:id="900" w:author="Ryan" w:date="2017-04-30T19:28:00Z">
            <w:rPr>
              <w:rFonts w:ascii="Calibri" w:hAnsi="Calibri" w:cs="Calibri"/>
              <w:sz w:val="32"/>
              <w:szCs w:val="32"/>
            </w:rPr>
          </w:rPrChange>
        </w:rPr>
        <w:t xml:space="preserve">that her hand </w:t>
      </w:r>
    </w:p>
    <w:p w14:paraId="4D43AE3E" w14:textId="77777777" w:rsidR="0062788F" w:rsidRPr="00C93E5C" w:rsidRDefault="00472BE7" w:rsidP="00472BE7">
      <w:pPr>
        <w:spacing w:after="0"/>
        <w:rPr>
          <w:rFonts w:ascii="Helvetica" w:hAnsi="Helvetica" w:cs="Calibri"/>
          <w:sz w:val="32"/>
          <w:szCs w:val="32"/>
          <w:rPrChange w:id="901" w:author="Ryan" w:date="2017-04-30T19:28:00Z">
            <w:rPr>
              <w:rFonts w:ascii="Calibri" w:hAnsi="Calibri" w:cs="Calibri"/>
              <w:sz w:val="32"/>
              <w:szCs w:val="32"/>
            </w:rPr>
          </w:rPrChange>
        </w:rPr>
      </w:pPr>
      <w:r w:rsidRPr="00C93E5C">
        <w:rPr>
          <w:rFonts w:ascii="Helvetica" w:hAnsi="Helvetica" w:cs="Calibri"/>
          <w:sz w:val="32"/>
          <w:szCs w:val="32"/>
          <w:rPrChange w:id="902" w:author="Ryan" w:date="2017-04-30T19:28:00Z">
            <w:rPr>
              <w:rFonts w:ascii="Calibri" w:hAnsi="Calibri" w:cs="Calibri"/>
              <w:sz w:val="32"/>
              <w:szCs w:val="32"/>
            </w:rPr>
          </w:rPrChange>
        </w:rPr>
        <w:t>had been previously engaged</w:t>
      </w:r>
      <w:r w:rsidR="0062788F" w:rsidRPr="00C93E5C">
        <w:rPr>
          <w:rFonts w:ascii="Helvetica" w:hAnsi="Helvetica" w:cs="Calibri"/>
          <w:sz w:val="32"/>
          <w:szCs w:val="32"/>
          <w:rPrChange w:id="903" w:author="Ryan" w:date="2017-04-30T19:28:00Z">
            <w:rPr>
              <w:rFonts w:ascii="Calibri" w:hAnsi="Calibri" w:cs="Calibri"/>
              <w:sz w:val="32"/>
              <w:szCs w:val="32"/>
            </w:rPr>
          </w:rPrChange>
        </w:rPr>
        <w:t xml:space="preserve"> </w:t>
      </w:r>
      <w:r w:rsidRPr="00C93E5C">
        <w:rPr>
          <w:rFonts w:ascii="Helvetica" w:hAnsi="Helvetica" w:cs="Calibri"/>
          <w:sz w:val="32"/>
          <w:szCs w:val="32"/>
          <w:rPrChange w:id="904" w:author="Ryan" w:date="2017-04-30T19:28:00Z">
            <w:rPr>
              <w:rFonts w:ascii="Calibri" w:hAnsi="Calibri" w:cs="Calibri"/>
              <w:sz w:val="32"/>
              <w:szCs w:val="32"/>
            </w:rPr>
          </w:rPrChange>
        </w:rPr>
        <w:t xml:space="preserve">to Palmer. He </w:t>
      </w:r>
    </w:p>
    <w:p w14:paraId="38806AC6" w14:textId="77777777" w:rsidR="0062788F" w:rsidRPr="00C93E5C" w:rsidRDefault="0062788F" w:rsidP="00472BE7">
      <w:pPr>
        <w:spacing w:after="0"/>
        <w:rPr>
          <w:rFonts w:ascii="Helvetica" w:hAnsi="Helvetica" w:cs="Calibri"/>
          <w:sz w:val="32"/>
          <w:szCs w:val="32"/>
          <w:rPrChange w:id="905" w:author="Ryan" w:date="2017-04-30T19:28:00Z">
            <w:rPr>
              <w:rFonts w:ascii="Calibri" w:hAnsi="Calibri" w:cs="Calibri"/>
              <w:sz w:val="32"/>
              <w:szCs w:val="32"/>
            </w:rPr>
          </w:rPrChange>
        </w:rPr>
      </w:pPr>
      <w:r w:rsidRPr="00C93E5C">
        <w:rPr>
          <w:rFonts w:ascii="Helvetica" w:hAnsi="Helvetica" w:cs="Calibri"/>
          <w:sz w:val="32"/>
          <w:szCs w:val="32"/>
          <w:rPrChange w:id="906" w:author="Ryan" w:date="2017-04-30T19:28:00Z">
            <w:rPr>
              <w:rFonts w:ascii="Calibri" w:hAnsi="Calibri" w:cs="Calibri"/>
              <w:sz w:val="32"/>
              <w:szCs w:val="32"/>
            </w:rPr>
          </w:rPrChange>
        </w:rPr>
        <w:t xml:space="preserve">did not remonstrate; </w:t>
      </w:r>
      <w:r w:rsidR="00472BE7" w:rsidRPr="00C93E5C">
        <w:rPr>
          <w:rFonts w:ascii="Helvetica" w:hAnsi="Helvetica" w:cs="Calibri"/>
          <w:sz w:val="32"/>
          <w:szCs w:val="32"/>
          <w:rPrChange w:id="907" w:author="Ryan" w:date="2017-04-30T19:28:00Z">
            <w:rPr>
              <w:rFonts w:ascii="Calibri" w:hAnsi="Calibri" w:cs="Calibri"/>
              <w:sz w:val="32"/>
              <w:szCs w:val="32"/>
            </w:rPr>
          </w:rPrChange>
        </w:rPr>
        <w:t xml:space="preserve">this would have been </w:t>
      </w:r>
      <w:proofErr w:type="spellStart"/>
      <w:r w:rsidR="00472BE7" w:rsidRPr="00C93E5C">
        <w:rPr>
          <w:rFonts w:ascii="Helvetica" w:hAnsi="Helvetica" w:cs="Calibri"/>
          <w:sz w:val="32"/>
          <w:szCs w:val="32"/>
          <w:rPrChange w:id="908" w:author="Ryan" w:date="2017-04-30T19:28:00Z">
            <w:rPr>
              <w:rFonts w:ascii="Calibri" w:hAnsi="Calibri" w:cs="Calibri"/>
              <w:sz w:val="32"/>
              <w:szCs w:val="32"/>
            </w:rPr>
          </w:rPrChange>
        </w:rPr>
        <w:t>im</w:t>
      </w:r>
      <w:proofErr w:type="spellEnd"/>
      <w:r w:rsidRPr="00C93E5C">
        <w:rPr>
          <w:rFonts w:ascii="Helvetica" w:hAnsi="Helvetica" w:cs="Calibri"/>
          <w:sz w:val="32"/>
          <w:szCs w:val="32"/>
          <w:rPrChange w:id="909" w:author="Ryan" w:date="2017-04-30T19:28:00Z">
            <w:rPr>
              <w:rFonts w:ascii="Calibri" w:hAnsi="Calibri" w:cs="Calibri"/>
              <w:sz w:val="32"/>
              <w:szCs w:val="32"/>
            </w:rPr>
          </w:rPrChange>
        </w:rPr>
        <w:t>-</w:t>
      </w:r>
    </w:p>
    <w:p w14:paraId="318CF723" w14:textId="77777777" w:rsidR="0062788F" w:rsidRPr="00C93E5C" w:rsidRDefault="00472BE7" w:rsidP="00472BE7">
      <w:pPr>
        <w:spacing w:after="0"/>
        <w:rPr>
          <w:rFonts w:ascii="Helvetica" w:hAnsi="Helvetica" w:cs="Calibri"/>
          <w:sz w:val="32"/>
          <w:szCs w:val="32"/>
          <w:rPrChange w:id="910" w:author="Ryan" w:date="2017-04-30T19:28:00Z">
            <w:rPr>
              <w:rFonts w:ascii="Calibri" w:hAnsi="Calibri" w:cs="Calibri"/>
              <w:sz w:val="32"/>
              <w:szCs w:val="32"/>
            </w:rPr>
          </w:rPrChange>
        </w:rPr>
      </w:pPr>
      <w:r w:rsidRPr="00C93E5C">
        <w:rPr>
          <w:rFonts w:ascii="Helvetica" w:hAnsi="Helvetica" w:cs="Calibri"/>
          <w:sz w:val="32"/>
          <w:szCs w:val="32"/>
          <w:rPrChange w:id="911" w:author="Ryan" w:date="2017-04-30T19:28:00Z">
            <w:rPr>
              <w:rFonts w:ascii="Calibri" w:hAnsi="Calibri" w:cs="Calibri"/>
              <w:sz w:val="32"/>
              <w:szCs w:val="32"/>
            </w:rPr>
          </w:rPrChange>
        </w:rPr>
        <w:t>proper; besides,</w:t>
      </w:r>
      <w:r w:rsidR="0062788F" w:rsidRPr="00C93E5C">
        <w:rPr>
          <w:rFonts w:ascii="Helvetica" w:hAnsi="Helvetica" w:cs="Calibri"/>
          <w:sz w:val="32"/>
          <w:szCs w:val="32"/>
          <w:rPrChange w:id="912" w:author="Ryan" w:date="2017-04-30T19:28:00Z">
            <w:rPr>
              <w:rFonts w:ascii="Calibri" w:hAnsi="Calibri" w:cs="Calibri"/>
              <w:sz w:val="32"/>
              <w:szCs w:val="32"/>
            </w:rPr>
          </w:rPrChange>
        </w:rPr>
        <w:t xml:space="preserve"> </w:t>
      </w:r>
      <w:r w:rsidRPr="00C93E5C">
        <w:rPr>
          <w:rFonts w:ascii="Helvetica" w:hAnsi="Helvetica" w:cs="Calibri"/>
          <w:sz w:val="32"/>
          <w:szCs w:val="32"/>
          <w:rPrChange w:id="913" w:author="Ryan" w:date="2017-04-30T19:28:00Z">
            <w:rPr>
              <w:rFonts w:ascii="Calibri" w:hAnsi="Calibri" w:cs="Calibri"/>
              <w:sz w:val="32"/>
              <w:szCs w:val="32"/>
            </w:rPr>
          </w:rPrChange>
        </w:rPr>
        <w:t xml:space="preserve">he could claim no privilege so </w:t>
      </w:r>
    </w:p>
    <w:p w14:paraId="07F1BEF4" w14:textId="77777777" w:rsidR="0062788F" w:rsidRPr="00C93E5C" w:rsidRDefault="00472BE7" w:rsidP="00472BE7">
      <w:pPr>
        <w:spacing w:after="0"/>
        <w:rPr>
          <w:rFonts w:ascii="Helvetica" w:hAnsi="Helvetica" w:cs="Calibri"/>
          <w:sz w:val="32"/>
          <w:szCs w:val="32"/>
          <w:rPrChange w:id="914" w:author="Ryan" w:date="2017-04-30T19:28:00Z">
            <w:rPr>
              <w:rFonts w:ascii="Calibri" w:hAnsi="Calibri" w:cs="Calibri"/>
              <w:sz w:val="32"/>
              <w:szCs w:val="32"/>
            </w:rPr>
          </w:rPrChange>
        </w:rPr>
      </w:pPr>
      <w:r w:rsidRPr="00C93E5C">
        <w:rPr>
          <w:rFonts w:ascii="Helvetica" w:hAnsi="Helvetica" w:cs="Calibri"/>
          <w:sz w:val="32"/>
          <w:szCs w:val="32"/>
          <w:rPrChange w:id="915" w:author="Ryan" w:date="2017-04-30T19:28:00Z">
            <w:rPr>
              <w:rFonts w:ascii="Calibri" w:hAnsi="Calibri" w:cs="Calibri"/>
              <w:sz w:val="32"/>
              <w:szCs w:val="32"/>
            </w:rPr>
          </w:rPrChange>
        </w:rPr>
        <w:t>to do. He</w:t>
      </w:r>
      <w:r w:rsidR="0062788F" w:rsidRPr="00C93E5C">
        <w:rPr>
          <w:rFonts w:ascii="Helvetica" w:hAnsi="Helvetica" w:cs="Calibri"/>
          <w:sz w:val="32"/>
          <w:szCs w:val="32"/>
          <w:rPrChange w:id="916" w:author="Ryan" w:date="2017-04-30T19:28:00Z">
            <w:rPr>
              <w:rFonts w:ascii="Calibri" w:hAnsi="Calibri" w:cs="Calibri"/>
              <w:sz w:val="32"/>
              <w:szCs w:val="32"/>
            </w:rPr>
          </w:rPrChange>
        </w:rPr>
        <w:t xml:space="preserve"> </w:t>
      </w:r>
      <w:r w:rsidRPr="00C93E5C">
        <w:rPr>
          <w:rFonts w:ascii="Helvetica" w:hAnsi="Helvetica" w:cs="Calibri"/>
          <w:sz w:val="32"/>
          <w:szCs w:val="32"/>
          <w:rPrChange w:id="917" w:author="Ryan" w:date="2017-04-30T19:28:00Z">
            <w:rPr>
              <w:rFonts w:ascii="Calibri" w:hAnsi="Calibri" w:cs="Calibri"/>
              <w:sz w:val="32"/>
              <w:szCs w:val="32"/>
            </w:rPr>
          </w:rPrChange>
        </w:rPr>
        <w:t xml:space="preserve">soon took leave and withdrew, in </w:t>
      </w:r>
    </w:p>
    <w:p w14:paraId="603743D2" w14:textId="77777777" w:rsidR="00472BE7" w:rsidRPr="00C93E5C" w:rsidRDefault="00472BE7" w:rsidP="00472BE7">
      <w:pPr>
        <w:spacing w:after="0"/>
        <w:rPr>
          <w:rFonts w:ascii="Helvetica" w:hAnsi="Helvetica" w:cs="Calibri"/>
          <w:sz w:val="32"/>
          <w:szCs w:val="32"/>
          <w:rPrChange w:id="918" w:author="Ryan" w:date="2017-04-30T19:28:00Z">
            <w:rPr>
              <w:rFonts w:ascii="Calibri" w:hAnsi="Calibri" w:cs="Calibri"/>
              <w:sz w:val="32"/>
              <w:szCs w:val="32"/>
            </w:rPr>
          </w:rPrChange>
        </w:rPr>
      </w:pPr>
      <w:r w:rsidRPr="00C93E5C">
        <w:rPr>
          <w:rFonts w:ascii="Helvetica" w:hAnsi="Helvetica" w:cs="Calibri"/>
          <w:sz w:val="32"/>
          <w:szCs w:val="32"/>
          <w:rPrChange w:id="919" w:author="Ryan" w:date="2017-04-30T19:28:00Z">
            <w:rPr>
              <w:rFonts w:ascii="Calibri" w:hAnsi="Calibri" w:cs="Calibri"/>
              <w:sz w:val="32"/>
              <w:szCs w:val="32"/>
            </w:rPr>
          </w:rPrChange>
        </w:rPr>
        <w:t>chagrin and disappointment.</w:t>
      </w:r>
    </w:p>
    <w:p w14:paraId="4331BD6F" w14:textId="77777777" w:rsidR="003B7D4F" w:rsidRPr="00C93E5C" w:rsidRDefault="00472BE7" w:rsidP="00B73983">
      <w:pPr>
        <w:spacing w:after="0"/>
        <w:ind w:firstLine="800"/>
        <w:rPr>
          <w:rFonts w:ascii="Helvetica" w:hAnsi="Helvetica" w:cs="Calibri"/>
          <w:sz w:val="32"/>
          <w:szCs w:val="32"/>
          <w:rPrChange w:id="920" w:author="Ryan" w:date="2017-04-30T19:28:00Z">
            <w:rPr>
              <w:rFonts w:ascii="Calibri" w:hAnsi="Calibri" w:cs="Calibri"/>
              <w:sz w:val="32"/>
              <w:szCs w:val="32"/>
            </w:rPr>
          </w:rPrChange>
        </w:rPr>
      </w:pPr>
      <w:r w:rsidRPr="00C93E5C">
        <w:rPr>
          <w:rFonts w:ascii="Helvetica" w:hAnsi="Helvetica" w:cs="Calibri"/>
          <w:sz w:val="32"/>
          <w:szCs w:val="32"/>
          <w:rPrChange w:id="921" w:author="Ryan" w:date="2017-04-30T19:28:00Z">
            <w:rPr>
              <w:rFonts w:ascii="Calibri" w:hAnsi="Calibri" w:cs="Calibri"/>
              <w:sz w:val="32"/>
              <w:szCs w:val="32"/>
            </w:rPr>
          </w:rPrChange>
        </w:rPr>
        <w:t>At the assembly Blake danced with Miss</w:t>
      </w:r>
      <w:r w:rsidR="003B7D4F" w:rsidRPr="00C93E5C">
        <w:rPr>
          <w:rFonts w:ascii="Helvetica" w:hAnsi="Helvetica" w:cs="Calibri"/>
          <w:sz w:val="32"/>
          <w:szCs w:val="32"/>
          <w:rPrChange w:id="922" w:author="Ryan" w:date="2017-04-30T19:28:00Z">
            <w:rPr>
              <w:rFonts w:ascii="Calibri" w:hAnsi="Calibri" w:cs="Calibri"/>
              <w:sz w:val="32"/>
              <w:szCs w:val="32"/>
            </w:rPr>
          </w:rPrChange>
        </w:rPr>
        <w:t xml:space="preserve"> </w:t>
      </w:r>
      <w:r w:rsidRPr="00C93E5C">
        <w:rPr>
          <w:rFonts w:ascii="Helvetica" w:hAnsi="Helvetica" w:cs="Calibri"/>
          <w:sz w:val="32"/>
          <w:szCs w:val="32"/>
          <w:rPrChange w:id="923" w:author="Ryan" w:date="2017-04-30T19:28:00Z">
            <w:rPr>
              <w:rFonts w:ascii="Calibri" w:hAnsi="Calibri" w:cs="Calibri"/>
              <w:sz w:val="32"/>
              <w:szCs w:val="32"/>
            </w:rPr>
          </w:rPrChange>
        </w:rPr>
        <w:t xml:space="preserve">Smith, </w:t>
      </w:r>
    </w:p>
    <w:p w14:paraId="663D259C" w14:textId="77777777" w:rsidR="003B7D4F" w:rsidRPr="00C93E5C" w:rsidRDefault="00472BE7" w:rsidP="00472BE7">
      <w:pPr>
        <w:spacing w:after="0"/>
        <w:rPr>
          <w:rFonts w:ascii="Helvetica" w:hAnsi="Helvetica" w:cs="Calibri"/>
          <w:sz w:val="32"/>
          <w:szCs w:val="32"/>
          <w:rPrChange w:id="924" w:author="Ryan" w:date="2017-04-30T19:28:00Z">
            <w:rPr>
              <w:rFonts w:ascii="Calibri" w:hAnsi="Calibri" w:cs="Calibri"/>
              <w:sz w:val="32"/>
              <w:szCs w:val="32"/>
            </w:rPr>
          </w:rPrChange>
        </w:rPr>
      </w:pPr>
      <w:r w:rsidRPr="00C93E5C">
        <w:rPr>
          <w:rFonts w:ascii="Helvetica" w:hAnsi="Helvetica" w:cs="Calibri"/>
          <w:sz w:val="32"/>
          <w:szCs w:val="32"/>
          <w:rPrChange w:id="925" w:author="Ryan" w:date="2017-04-30T19:28:00Z">
            <w:rPr>
              <w:rFonts w:ascii="Calibri" w:hAnsi="Calibri" w:cs="Calibri"/>
              <w:sz w:val="32"/>
              <w:szCs w:val="32"/>
            </w:rPr>
          </w:rPrChange>
        </w:rPr>
        <w:t>but his spirits were sunk</w:t>
      </w:r>
      <w:r w:rsidR="003B7D4F" w:rsidRPr="00C93E5C">
        <w:rPr>
          <w:rFonts w:ascii="Helvetica" w:hAnsi="Helvetica" w:cs="Calibri"/>
          <w:sz w:val="32"/>
          <w:szCs w:val="32"/>
          <w:rPrChange w:id="926" w:author="Ryan" w:date="2017-04-30T19:28:00Z">
            <w:rPr>
              <w:rFonts w:ascii="Calibri" w:hAnsi="Calibri" w:cs="Calibri"/>
              <w:sz w:val="32"/>
              <w:szCs w:val="32"/>
            </w:rPr>
          </w:rPrChange>
        </w:rPr>
        <w:t>,</w:t>
      </w:r>
      <w:r w:rsidRPr="00C93E5C">
        <w:rPr>
          <w:rFonts w:ascii="Helvetica" w:hAnsi="Helvetica" w:cs="Calibri"/>
          <w:sz w:val="32"/>
          <w:szCs w:val="32"/>
          <w:rPrChange w:id="927" w:author="Ryan" w:date="2017-04-30T19:28:00Z">
            <w:rPr>
              <w:rFonts w:ascii="Calibri" w:hAnsi="Calibri" w:cs="Calibri"/>
              <w:sz w:val="32"/>
              <w:szCs w:val="32"/>
            </w:rPr>
          </w:rPrChange>
        </w:rPr>
        <w:t xml:space="preserve"> and his</w:t>
      </w:r>
      <w:r w:rsidR="003B7D4F" w:rsidRPr="00C93E5C">
        <w:rPr>
          <w:rFonts w:ascii="Helvetica" w:hAnsi="Helvetica" w:cs="Calibri"/>
          <w:sz w:val="32"/>
          <w:szCs w:val="32"/>
          <w:rPrChange w:id="928" w:author="Ryan" w:date="2017-04-30T19:28:00Z">
            <w:rPr>
              <w:rFonts w:ascii="Calibri" w:hAnsi="Calibri" w:cs="Calibri"/>
              <w:sz w:val="32"/>
              <w:szCs w:val="32"/>
            </w:rPr>
          </w:rPrChange>
        </w:rPr>
        <w:t xml:space="preserve"> </w:t>
      </w:r>
      <w:r w:rsidRPr="00C93E5C">
        <w:rPr>
          <w:rFonts w:ascii="Helvetica" w:hAnsi="Helvetica" w:cs="Calibri"/>
          <w:sz w:val="32"/>
          <w:szCs w:val="32"/>
          <w:rPrChange w:id="929" w:author="Ryan" w:date="2017-04-30T19:28:00Z">
            <w:rPr>
              <w:rFonts w:ascii="Calibri" w:hAnsi="Calibri" w:cs="Calibri"/>
              <w:sz w:val="32"/>
              <w:szCs w:val="32"/>
            </w:rPr>
          </w:rPrChange>
        </w:rPr>
        <w:t xml:space="preserve">natural </w:t>
      </w:r>
      <w:proofErr w:type="spellStart"/>
      <w:r w:rsidRPr="00C93E5C">
        <w:rPr>
          <w:rFonts w:ascii="Helvetica" w:hAnsi="Helvetica" w:cs="Calibri"/>
          <w:sz w:val="32"/>
          <w:szCs w:val="32"/>
          <w:rPrChange w:id="930" w:author="Ryan" w:date="2017-04-30T19:28:00Z">
            <w:rPr>
              <w:rFonts w:ascii="Calibri" w:hAnsi="Calibri" w:cs="Calibri"/>
              <w:sz w:val="32"/>
              <w:szCs w:val="32"/>
            </w:rPr>
          </w:rPrChange>
        </w:rPr>
        <w:t>vivaci</w:t>
      </w:r>
      <w:proofErr w:type="spellEnd"/>
      <w:r w:rsidR="003B7D4F" w:rsidRPr="00C93E5C">
        <w:rPr>
          <w:rFonts w:ascii="Helvetica" w:hAnsi="Helvetica" w:cs="Calibri"/>
          <w:sz w:val="32"/>
          <w:szCs w:val="32"/>
          <w:rPrChange w:id="931" w:author="Ryan" w:date="2017-04-30T19:28:00Z">
            <w:rPr>
              <w:rFonts w:ascii="Calibri" w:hAnsi="Calibri" w:cs="Calibri"/>
              <w:sz w:val="32"/>
              <w:szCs w:val="32"/>
            </w:rPr>
          </w:rPrChange>
        </w:rPr>
        <w:t>-</w:t>
      </w:r>
    </w:p>
    <w:p w14:paraId="52D8CD27" w14:textId="77777777" w:rsidR="003B7D4F" w:rsidRPr="00C93E5C" w:rsidRDefault="00472BE7" w:rsidP="00472BE7">
      <w:pPr>
        <w:spacing w:after="0"/>
        <w:rPr>
          <w:rFonts w:ascii="Helvetica" w:hAnsi="Helvetica" w:cs="Calibri"/>
          <w:sz w:val="32"/>
          <w:szCs w:val="32"/>
          <w:rPrChange w:id="932" w:author="Ryan" w:date="2017-04-30T19:28:00Z">
            <w:rPr>
              <w:rFonts w:ascii="Calibri" w:hAnsi="Calibri" w:cs="Calibri"/>
              <w:sz w:val="32"/>
              <w:szCs w:val="32"/>
            </w:rPr>
          </w:rPrChange>
        </w:rPr>
      </w:pPr>
      <w:proofErr w:type="spellStart"/>
      <w:r w:rsidRPr="00C93E5C">
        <w:rPr>
          <w:rFonts w:ascii="Helvetica" w:hAnsi="Helvetica" w:cs="Calibri"/>
          <w:sz w:val="32"/>
          <w:szCs w:val="32"/>
          <w:rPrChange w:id="933" w:author="Ryan" w:date="2017-04-30T19:28:00Z">
            <w:rPr>
              <w:rFonts w:ascii="Calibri" w:hAnsi="Calibri" w:cs="Calibri"/>
              <w:sz w:val="32"/>
              <w:szCs w:val="32"/>
            </w:rPr>
          </w:rPrChange>
        </w:rPr>
        <w:t>ty</w:t>
      </w:r>
      <w:proofErr w:type="spellEnd"/>
      <w:r w:rsidRPr="00C93E5C">
        <w:rPr>
          <w:rFonts w:ascii="Helvetica" w:hAnsi="Helvetica" w:cs="Calibri"/>
          <w:sz w:val="32"/>
          <w:szCs w:val="32"/>
          <w:rPrChange w:id="934" w:author="Ryan" w:date="2017-04-30T19:28:00Z">
            <w:rPr>
              <w:rFonts w:ascii="Calibri" w:hAnsi="Calibri" w:cs="Calibri"/>
              <w:sz w:val="32"/>
              <w:szCs w:val="32"/>
            </w:rPr>
          </w:rPrChange>
        </w:rPr>
        <w:t xml:space="preserve"> depressed. On this he was</w:t>
      </w:r>
      <w:r w:rsidR="003B7D4F" w:rsidRPr="00C93E5C">
        <w:rPr>
          <w:rFonts w:ascii="Helvetica" w:hAnsi="Helvetica" w:cs="Calibri"/>
          <w:sz w:val="32"/>
          <w:szCs w:val="32"/>
          <w:rPrChange w:id="935" w:author="Ryan" w:date="2017-04-30T19:28:00Z">
            <w:rPr>
              <w:rFonts w:ascii="Calibri" w:hAnsi="Calibri" w:cs="Calibri"/>
              <w:sz w:val="32"/>
              <w:szCs w:val="32"/>
            </w:rPr>
          </w:rPrChange>
        </w:rPr>
        <w:t xml:space="preserve"> </w:t>
      </w:r>
      <w:r w:rsidRPr="00C93E5C">
        <w:rPr>
          <w:rFonts w:ascii="Helvetica" w:hAnsi="Helvetica" w:cs="Calibri"/>
          <w:sz w:val="32"/>
          <w:szCs w:val="32"/>
          <w:rPrChange w:id="936" w:author="Ryan" w:date="2017-04-30T19:28:00Z">
            <w:rPr>
              <w:rFonts w:ascii="Calibri" w:hAnsi="Calibri" w:cs="Calibri"/>
              <w:sz w:val="32"/>
              <w:szCs w:val="32"/>
            </w:rPr>
          </w:rPrChange>
        </w:rPr>
        <w:t>rallied</w:t>
      </w:r>
      <w:r w:rsidR="003B7D4F" w:rsidRPr="00C93E5C">
        <w:rPr>
          <w:rFonts w:ascii="Helvetica" w:hAnsi="Helvetica" w:cs="Calibri"/>
          <w:sz w:val="32"/>
          <w:szCs w:val="32"/>
          <w:rPrChange w:id="937" w:author="Ryan" w:date="2017-04-30T19:28:00Z">
            <w:rPr>
              <w:rFonts w:ascii="Calibri" w:hAnsi="Calibri" w:cs="Calibri"/>
              <w:sz w:val="32"/>
              <w:szCs w:val="32"/>
            </w:rPr>
          </w:rPrChange>
        </w:rPr>
        <w:t>,</w:t>
      </w:r>
      <w:r w:rsidRPr="00C93E5C">
        <w:rPr>
          <w:rFonts w:ascii="Helvetica" w:hAnsi="Helvetica" w:cs="Calibri"/>
          <w:sz w:val="32"/>
          <w:szCs w:val="32"/>
          <w:rPrChange w:id="938" w:author="Ryan" w:date="2017-04-30T19:28:00Z">
            <w:rPr>
              <w:rFonts w:ascii="Calibri" w:hAnsi="Calibri" w:cs="Calibri"/>
              <w:sz w:val="32"/>
              <w:szCs w:val="32"/>
            </w:rPr>
          </w:rPrChange>
        </w:rPr>
        <w:t xml:space="preserve"> and he </w:t>
      </w:r>
    </w:p>
    <w:p w14:paraId="62433831" w14:textId="77777777" w:rsidR="003B7D4F" w:rsidRPr="00C93E5C" w:rsidRDefault="003B7D4F" w:rsidP="00472BE7">
      <w:pPr>
        <w:spacing w:after="0"/>
        <w:rPr>
          <w:rFonts w:ascii="Helvetica" w:hAnsi="Helvetica" w:cs="Calibri"/>
          <w:sz w:val="32"/>
          <w:szCs w:val="32"/>
          <w:rPrChange w:id="939" w:author="Ryan" w:date="2017-04-30T19:28:00Z">
            <w:rPr>
              <w:rFonts w:ascii="Calibri" w:hAnsi="Calibri" w:cs="Calibri"/>
              <w:sz w:val="32"/>
              <w:szCs w:val="32"/>
            </w:rPr>
          </w:rPrChange>
        </w:rPr>
      </w:pPr>
      <w:r w:rsidRPr="00C93E5C">
        <w:rPr>
          <w:rFonts w:ascii="Helvetica" w:hAnsi="Helvetica" w:cs="Calibri"/>
          <w:sz w:val="32"/>
          <w:szCs w:val="32"/>
          <w:rPrChange w:id="940" w:author="Ryan" w:date="2017-04-30T19:28:00Z">
            <w:rPr>
              <w:rFonts w:ascii="Calibri" w:hAnsi="Calibri" w:cs="Calibri"/>
              <w:sz w:val="32"/>
              <w:szCs w:val="32"/>
            </w:rPr>
          </w:rPrChange>
        </w:rPr>
        <w:t>complained of an indisposi</w:t>
      </w:r>
      <w:r w:rsidR="00472BE7" w:rsidRPr="00C93E5C">
        <w:rPr>
          <w:rFonts w:ascii="Helvetica" w:hAnsi="Helvetica" w:cs="Calibri"/>
          <w:sz w:val="32"/>
          <w:szCs w:val="32"/>
          <w:rPrChange w:id="941" w:author="Ryan" w:date="2017-04-30T19:28:00Z">
            <w:rPr>
              <w:rFonts w:ascii="Calibri" w:hAnsi="Calibri" w:cs="Calibri"/>
              <w:sz w:val="32"/>
              <w:szCs w:val="32"/>
            </w:rPr>
          </w:rPrChange>
        </w:rPr>
        <w:t xml:space="preserve">tion. Miss Smith and </w:t>
      </w:r>
    </w:p>
    <w:p w14:paraId="47CFA6A3" w14:textId="77777777" w:rsidR="003B7D4F" w:rsidRPr="00C93E5C" w:rsidRDefault="00472BE7" w:rsidP="00472BE7">
      <w:pPr>
        <w:spacing w:after="0"/>
        <w:rPr>
          <w:rFonts w:ascii="Helvetica" w:hAnsi="Helvetica" w:cs="Calibri"/>
          <w:sz w:val="32"/>
          <w:szCs w:val="32"/>
          <w:rPrChange w:id="942" w:author="Ryan" w:date="2017-04-30T19:28:00Z">
            <w:rPr>
              <w:rFonts w:ascii="Calibri" w:hAnsi="Calibri" w:cs="Calibri"/>
              <w:sz w:val="32"/>
              <w:szCs w:val="32"/>
            </w:rPr>
          </w:rPrChange>
        </w:rPr>
      </w:pPr>
      <w:r w:rsidRPr="00C93E5C">
        <w:rPr>
          <w:rFonts w:ascii="Helvetica" w:hAnsi="Helvetica" w:cs="Calibri"/>
          <w:sz w:val="32"/>
          <w:szCs w:val="32"/>
          <w:rPrChange w:id="943" w:author="Ryan" w:date="2017-04-30T19:28:00Z">
            <w:rPr>
              <w:rFonts w:ascii="Calibri" w:hAnsi="Calibri" w:cs="Calibri"/>
              <w:sz w:val="32"/>
              <w:szCs w:val="32"/>
            </w:rPr>
          </w:rPrChange>
        </w:rPr>
        <w:lastRenderedPageBreak/>
        <w:t>Palmer well knew</w:t>
      </w:r>
      <w:r w:rsidR="003B7D4F" w:rsidRPr="00C93E5C">
        <w:rPr>
          <w:rFonts w:ascii="Helvetica" w:hAnsi="Helvetica" w:cs="Calibri"/>
          <w:sz w:val="32"/>
          <w:szCs w:val="32"/>
          <w:rPrChange w:id="944" w:author="Ryan" w:date="2017-04-30T19:28:00Z">
            <w:rPr>
              <w:rFonts w:ascii="Calibri" w:hAnsi="Calibri" w:cs="Calibri"/>
              <w:sz w:val="32"/>
              <w:szCs w:val="32"/>
            </w:rPr>
          </w:rPrChange>
        </w:rPr>
        <w:t xml:space="preserve"> </w:t>
      </w:r>
      <w:r w:rsidRPr="00C93E5C">
        <w:rPr>
          <w:rFonts w:ascii="Helvetica" w:hAnsi="Helvetica" w:cs="Calibri"/>
          <w:sz w:val="32"/>
          <w:szCs w:val="32"/>
          <w:rPrChange w:id="945" w:author="Ryan" w:date="2017-04-30T19:28:00Z">
            <w:rPr>
              <w:rFonts w:ascii="Calibri" w:hAnsi="Calibri" w:cs="Calibri"/>
              <w:sz w:val="32"/>
              <w:szCs w:val="32"/>
            </w:rPr>
          </w:rPrChange>
        </w:rPr>
        <w:t>what antidote would have re</w:t>
      </w:r>
      <w:r w:rsidR="003B7D4F" w:rsidRPr="00C93E5C">
        <w:rPr>
          <w:rFonts w:ascii="Helvetica" w:hAnsi="Helvetica" w:cs="Calibri"/>
          <w:sz w:val="32"/>
          <w:szCs w:val="32"/>
          <w:rPrChange w:id="946" w:author="Ryan" w:date="2017-04-30T19:28:00Z">
            <w:rPr>
              <w:rFonts w:ascii="Calibri" w:hAnsi="Calibri" w:cs="Calibri"/>
              <w:sz w:val="32"/>
              <w:szCs w:val="32"/>
            </w:rPr>
          </w:rPrChange>
        </w:rPr>
        <w:t>-</w:t>
      </w:r>
    </w:p>
    <w:p w14:paraId="04389834" w14:textId="77777777" w:rsidR="00472BE7" w:rsidRPr="00C93E5C" w:rsidRDefault="00472BE7" w:rsidP="00472BE7">
      <w:pPr>
        <w:spacing w:after="0"/>
        <w:rPr>
          <w:rFonts w:ascii="Helvetica" w:hAnsi="Helvetica" w:cs="Calibri"/>
          <w:sz w:val="32"/>
          <w:szCs w:val="32"/>
          <w:rPrChange w:id="947" w:author="Ryan" w:date="2017-04-30T19:28:00Z">
            <w:rPr>
              <w:rFonts w:ascii="Calibri" w:hAnsi="Calibri" w:cs="Calibri"/>
              <w:sz w:val="32"/>
              <w:szCs w:val="32"/>
            </w:rPr>
          </w:rPrChange>
        </w:rPr>
      </w:pPr>
      <w:r w:rsidRPr="00C93E5C">
        <w:rPr>
          <w:rFonts w:ascii="Helvetica" w:hAnsi="Helvetica" w:cs="Calibri"/>
          <w:sz w:val="32"/>
          <w:szCs w:val="32"/>
          <w:rPrChange w:id="948" w:author="Ryan" w:date="2017-04-30T19:28:00Z">
            <w:rPr>
              <w:rFonts w:ascii="Calibri" w:hAnsi="Calibri" w:cs="Calibri"/>
              <w:sz w:val="32"/>
              <w:szCs w:val="32"/>
            </w:rPr>
          </w:rPrChange>
        </w:rPr>
        <w:t>moved the</w:t>
      </w:r>
      <w:r w:rsidR="003B7D4F" w:rsidRPr="00C93E5C">
        <w:rPr>
          <w:rFonts w:ascii="Helvetica" w:hAnsi="Helvetica" w:cs="Calibri"/>
          <w:sz w:val="32"/>
          <w:szCs w:val="32"/>
          <w:rPrChange w:id="949" w:author="Ryan" w:date="2017-04-30T19:28:00Z">
            <w:rPr>
              <w:rFonts w:ascii="Calibri" w:hAnsi="Calibri" w:cs="Calibri"/>
              <w:sz w:val="32"/>
              <w:szCs w:val="32"/>
            </w:rPr>
          </w:rPrChange>
        </w:rPr>
        <w:t xml:space="preserve"> </w:t>
      </w:r>
      <w:r w:rsidRPr="00C93E5C">
        <w:rPr>
          <w:rFonts w:ascii="Helvetica" w:hAnsi="Helvetica" w:cs="Calibri"/>
          <w:sz w:val="32"/>
          <w:szCs w:val="32"/>
          <w:rPrChange w:id="950" w:author="Ryan" w:date="2017-04-30T19:28:00Z">
            <w:rPr>
              <w:rFonts w:ascii="Calibri" w:hAnsi="Calibri" w:cs="Calibri"/>
              <w:sz w:val="32"/>
              <w:szCs w:val="32"/>
            </w:rPr>
          </w:rPrChange>
        </w:rPr>
        <w:t>malady.</w:t>
      </w:r>
    </w:p>
    <w:p w14:paraId="0A33C654" w14:textId="77777777" w:rsidR="003B7D4F" w:rsidRPr="00C93E5C" w:rsidRDefault="00472BE7" w:rsidP="00B73983">
      <w:pPr>
        <w:spacing w:after="0"/>
        <w:ind w:firstLine="800"/>
        <w:rPr>
          <w:rFonts w:ascii="Helvetica" w:hAnsi="Helvetica" w:cs="Calibri"/>
          <w:sz w:val="32"/>
          <w:szCs w:val="32"/>
          <w:rPrChange w:id="951" w:author="Ryan" w:date="2017-04-30T19:28:00Z">
            <w:rPr>
              <w:rFonts w:ascii="Calibri" w:hAnsi="Calibri" w:cs="Calibri"/>
              <w:sz w:val="32"/>
              <w:szCs w:val="32"/>
            </w:rPr>
          </w:rPrChange>
        </w:rPr>
      </w:pPr>
      <w:r w:rsidRPr="00C93E5C">
        <w:rPr>
          <w:rFonts w:ascii="Helvetica" w:hAnsi="Helvetica" w:cs="Calibri"/>
          <w:sz w:val="32"/>
          <w:szCs w:val="32"/>
          <w:rPrChange w:id="952" w:author="Ryan" w:date="2017-04-30T19:28:00Z">
            <w:rPr>
              <w:rFonts w:ascii="Calibri" w:hAnsi="Calibri" w:cs="Calibri"/>
              <w:sz w:val="32"/>
              <w:szCs w:val="32"/>
            </w:rPr>
          </w:rPrChange>
        </w:rPr>
        <w:t>The next day he seriously consulted his</w:t>
      </w:r>
      <w:r w:rsidR="003B7D4F" w:rsidRPr="00C93E5C">
        <w:rPr>
          <w:rFonts w:ascii="Helvetica" w:hAnsi="Helvetica" w:cs="Calibri"/>
          <w:sz w:val="32"/>
          <w:szCs w:val="32"/>
          <w:rPrChange w:id="953"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954" w:author="Ryan" w:date="2017-04-30T19:28:00Z">
            <w:rPr>
              <w:rFonts w:ascii="Calibri" w:hAnsi="Calibri" w:cs="Calibri"/>
              <w:sz w:val="32"/>
              <w:szCs w:val="32"/>
            </w:rPr>
          </w:rPrChange>
        </w:rPr>
        <w:t>situa</w:t>
      </w:r>
      <w:proofErr w:type="spellEnd"/>
      <w:r w:rsidR="003B7D4F" w:rsidRPr="00C93E5C">
        <w:rPr>
          <w:rFonts w:ascii="Helvetica" w:hAnsi="Helvetica" w:cs="Calibri"/>
          <w:sz w:val="32"/>
          <w:szCs w:val="32"/>
          <w:rPrChange w:id="955" w:author="Ryan" w:date="2017-04-30T19:28:00Z">
            <w:rPr>
              <w:rFonts w:ascii="Calibri" w:hAnsi="Calibri" w:cs="Calibri"/>
              <w:sz w:val="32"/>
              <w:szCs w:val="32"/>
            </w:rPr>
          </w:rPrChange>
        </w:rPr>
        <w:t>-</w:t>
      </w:r>
    </w:p>
    <w:p w14:paraId="7F4C4A45" w14:textId="77777777" w:rsidR="003B7D4F" w:rsidRPr="00C93E5C" w:rsidRDefault="00472BE7" w:rsidP="00472BE7">
      <w:pPr>
        <w:spacing w:after="0"/>
        <w:rPr>
          <w:rFonts w:ascii="Helvetica" w:hAnsi="Helvetica" w:cs="Calibri"/>
          <w:sz w:val="32"/>
          <w:szCs w:val="32"/>
          <w:rPrChange w:id="956" w:author="Ryan" w:date="2017-04-30T19:28:00Z">
            <w:rPr>
              <w:rFonts w:ascii="Calibri" w:hAnsi="Calibri" w:cs="Calibri"/>
              <w:sz w:val="32"/>
              <w:szCs w:val="32"/>
            </w:rPr>
          </w:rPrChange>
        </w:rPr>
      </w:pPr>
      <w:proofErr w:type="spellStart"/>
      <w:r w:rsidRPr="00C93E5C">
        <w:rPr>
          <w:rFonts w:ascii="Helvetica" w:hAnsi="Helvetica" w:cs="Calibri"/>
          <w:sz w:val="32"/>
          <w:szCs w:val="32"/>
          <w:rPrChange w:id="957" w:author="Ryan" w:date="2017-04-30T19:28:00Z">
            <w:rPr>
              <w:rFonts w:ascii="Calibri" w:hAnsi="Calibri" w:cs="Calibri"/>
              <w:sz w:val="32"/>
              <w:szCs w:val="32"/>
            </w:rPr>
          </w:rPrChange>
        </w:rPr>
        <w:t>tion</w:t>
      </w:r>
      <w:proofErr w:type="spellEnd"/>
      <w:r w:rsidRPr="00C93E5C">
        <w:rPr>
          <w:rFonts w:ascii="Helvetica" w:hAnsi="Helvetica" w:cs="Calibri"/>
          <w:sz w:val="32"/>
          <w:szCs w:val="32"/>
          <w:rPrChange w:id="958" w:author="Ryan" w:date="2017-04-30T19:28:00Z">
            <w:rPr>
              <w:rFonts w:ascii="Calibri" w:hAnsi="Calibri" w:cs="Calibri"/>
              <w:sz w:val="32"/>
              <w:szCs w:val="32"/>
            </w:rPr>
          </w:rPrChange>
        </w:rPr>
        <w:t>.</w:t>
      </w:r>
      <w:r w:rsidR="003B7D4F" w:rsidRPr="00C93E5C">
        <w:rPr>
          <w:rFonts w:ascii="Helvetica" w:hAnsi="Helvetica" w:cs="Calibri"/>
          <w:sz w:val="32"/>
          <w:szCs w:val="32"/>
          <w:rPrChange w:id="959" w:author="Ryan" w:date="2017-04-30T19:28:00Z">
            <w:rPr>
              <w:rFonts w:ascii="Calibri" w:hAnsi="Calibri" w:cs="Calibri"/>
              <w:sz w:val="32"/>
              <w:szCs w:val="32"/>
            </w:rPr>
          </w:rPrChange>
        </w:rPr>
        <w:t xml:space="preserve"> He found himself under the </w:t>
      </w:r>
      <w:proofErr w:type="spellStart"/>
      <w:r w:rsidR="003B7D4F" w:rsidRPr="00C93E5C">
        <w:rPr>
          <w:rFonts w:ascii="Helvetica" w:hAnsi="Helvetica" w:cs="Calibri"/>
          <w:sz w:val="32"/>
          <w:szCs w:val="32"/>
          <w:rPrChange w:id="960" w:author="Ryan" w:date="2017-04-30T19:28:00Z">
            <w:rPr>
              <w:rFonts w:ascii="Calibri" w:hAnsi="Calibri" w:cs="Calibri"/>
              <w:sz w:val="32"/>
              <w:szCs w:val="32"/>
            </w:rPr>
          </w:rPrChange>
        </w:rPr>
        <w:t>con</w:t>
      </w:r>
      <w:r w:rsidRPr="00C93E5C">
        <w:rPr>
          <w:rFonts w:ascii="Helvetica" w:hAnsi="Helvetica" w:cs="Calibri"/>
          <w:sz w:val="32"/>
          <w:szCs w:val="32"/>
          <w:rPrChange w:id="961" w:author="Ryan" w:date="2017-04-30T19:28:00Z">
            <w:rPr>
              <w:rFonts w:ascii="Calibri" w:hAnsi="Calibri" w:cs="Calibri"/>
              <w:sz w:val="32"/>
              <w:szCs w:val="32"/>
            </w:rPr>
          </w:rPrChange>
        </w:rPr>
        <w:t>troul</w:t>
      </w:r>
      <w:proofErr w:type="spellEnd"/>
      <w:r w:rsidRPr="00C93E5C">
        <w:rPr>
          <w:rFonts w:ascii="Helvetica" w:hAnsi="Helvetica" w:cs="Calibri"/>
          <w:sz w:val="32"/>
          <w:szCs w:val="32"/>
          <w:rPrChange w:id="962" w:author="Ryan" w:date="2017-04-30T19:28:00Z">
            <w:rPr>
              <w:rFonts w:ascii="Calibri" w:hAnsi="Calibri" w:cs="Calibri"/>
              <w:sz w:val="32"/>
              <w:szCs w:val="32"/>
            </w:rPr>
          </w:rPrChange>
        </w:rPr>
        <w:t xml:space="preserve"> of </w:t>
      </w:r>
    </w:p>
    <w:p w14:paraId="2CCA3D64" w14:textId="77777777" w:rsidR="003B7D4F" w:rsidRPr="00C93E5C" w:rsidRDefault="003B7D4F" w:rsidP="00472BE7">
      <w:pPr>
        <w:spacing w:after="0"/>
        <w:rPr>
          <w:rFonts w:ascii="Helvetica" w:hAnsi="Helvetica" w:cs="Calibri"/>
          <w:sz w:val="32"/>
          <w:szCs w:val="32"/>
          <w:rPrChange w:id="963" w:author="Ryan" w:date="2017-04-30T19:28:00Z">
            <w:rPr>
              <w:rFonts w:ascii="Calibri" w:hAnsi="Calibri" w:cs="Calibri"/>
              <w:sz w:val="32"/>
              <w:szCs w:val="32"/>
            </w:rPr>
          </w:rPrChange>
        </w:rPr>
      </w:pPr>
      <w:r w:rsidRPr="00C93E5C">
        <w:rPr>
          <w:rFonts w:ascii="Helvetica" w:hAnsi="Helvetica" w:cs="Calibri"/>
          <w:sz w:val="32"/>
          <w:szCs w:val="32"/>
          <w:rPrChange w:id="964" w:author="Ryan" w:date="2017-04-30T19:28:00Z">
            <w:rPr>
              <w:rFonts w:ascii="Calibri" w:hAnsi="Calibri" w:cs="Calibri"/>
              <w:sz w:val="32"/>
              <w:szCs w:val="32"/>
            </w:rPr>
          </w:rPrChange>
        </w:rPr>
        <w:t>an unconquerable passion; a pas</w:t>
      </w:r>
      <w:r w:rsidR="00472BE7" w:rsidRPr="00C93E5C">
        <w:rPr>
          <w:rFonts w:ascii="Helvetica" w:hAnsi="Helvetica" w:cs="Calibri"/>
          <w:sz w:val="32"/>
          <w:szCs w:val="32"/>
          <w:rPrChange w:id="965" w:author="Ryan" w:date="2017-04-30T19:28:00Z">
            <w:rPr>
              <w:rFonts w:ascii="Calibri" w:hAnsi="Calibri" w:cs="Calibri"/>
              <w:sz w:val="32"/>
              <w:szCs w:val="32"/>
            </w:rPr>
          </w:rPrChange>
        </w:rPr>
        <w:t>sion which, like</w:t>
      </w:r>
    </w:p>
    <w:p w14:paraId="65A1F6C6" w14:textId="77777777" w:rsidR="003B7D4F" w:rsidRPr="00C93E5C" w:rsidRDefault="00472BE7" w:rsidP="00472BE7">
      <w:pPr>
        <w:spacing w:after="0"/>
        <w:rPr>
          <w:rFonts w:ascii="Helvetica" w:hAnsi="Helvetica" w:cs="Calibri"/>
          <w:sz w:val="32"/>
          <w:szCs w:val="32"/>
          <w:rPrChange w:id="966" w:author="Ryan" w:date="2017-04-30T19:28:00Z">
            <w:rPr>
              <w:rFonts w:ascii="Calibri" w:hAnsi="Calibri" w:cs="Calibri"/>
              <w:sz w:val="32"/>
              <w:szCs w:val="32"/>
            </w:rPr>
          </w:rPrChange>
        </w:rPr>
      </w:pPr>
      <w:r w:rsidRPr="00C93E5C">
        <w:rPr>
          <w:rFonts w:ascii="Helvetica" w:hAnsi="Helvetica" w:cs="Calibri"/>
          <w:sz w:val="32"/>
          <w:szCs w:val="32"/>
          <w:rPrChange w:id="967" w:author="Ryan" w:date="2017-04-30T19:28:00Z">
            <w:rPr>
              <w:rFonts w:ascii="Calibri" w:hAnsi="Calibri" w:cs="Calibri"/>
              <w:sz w:val="32"/>
              <w:szCs w:val="32"/>
            </w:rPr>
          </w:rPrChange>
        </w:rPr>
        <w:t>the electric fluid, finds no</w:t>
      </w:r>
      <w:r w:rsidR="003B7D4F" w:rsidRPr="00C93E5C">
        <w:rPr>
          <w:rFonts w:ascii="Helvetica" w:hAnsi="Helvetica" w:cs="Calibri"/>
          <w:sz w:val="32"/>
          <w:szCs w:val="32"/>
          <w:rPrChange w:id="968" w:author="Ryan" w:date="2017-04-30T19:28:00Z">
            <w:rPr>
              <w:rFonts w:ascii="Calibri" w:hAnsi="Calibri" w:cs="Calibri"/>
              <w:sz w:val="32"/>
              <w:szCs w:val="32"/>
            </w:rPr>
          </w:rPrChange>
        </w:rPr>
        <w:t xml:space="preserve"> </w:t>
      </w:r>
      <w:r w:rsidRPr="00C93E5C">
        <w:rPr>
          <w:rFonts w:ascii="Helvetica" w:hAnsi="Helvetica" w:cs="Calibri"/>
          <w:sz w:val="32"/>
          <w:szCs w:val="32"/>
          <w:rPrChange w:id="969" w:author="Ryan" w:date="2017-04-30T19:28:00Z">
            <w:rPr>
              <w:rFonts w:ascii="Calibri" w:hAnsi="Calibri" w:cs="Calibri"/>
              <w:sz w:val="32"/>
              <w:szCs w:val="32"/>
            </w:rPr>
          </w:rPrChange>
        </w:rPr>
        <w:t xml:space="preserve">restraint but in the </w:t>
      </w:r>
      <w:proofErr w:type="spellStart"/>
      <w:r w:rsidRPr="00C93E5C">
        <w:rPr>
          <w:rFonts w:ascii="Helvetica" w:hAnsi="Helvetica" w:cs="Calibri"/>
          <w:sz w:val="32"/>
          <w:szCs w:val="32"/>
          <w:rPrChange w:id="970" w:author="Ryan" w:date="2017-04-30T19:28:00Z">
            <w:rPr>
              <w:rFonts w:ascii="Calibri" w:hAnsi="Calibri" w:cs="Calibri"/>
              <w:sz w:val="32"/>
              <w:szCs w:val="32"/>
            </w:rPr>
          </w:rPrChange>
        </w:rPr>
        <w:t>ob</w:t>
      </w:r>
      <w:proofErr w:type="spellEnd"/>
      <w:r w:rsidR="003B7D4F" w:rsidRPr="00C93E5C">
        <w:rPr>
          <w:rFonts w:ascii="Helvetica" w:hAnsi="Helvetica" w:cs="Calibri"/>
          <w:sz w:val="32"/>
          <w:szCs w:val="32"/>
          <w:rPrChange w:id="971" w:author="Ryan" w:date="2017-04-30T19:28:00Z">
            <w:rPr>
              <w:rFonts w:ascii="Calibri" w:hAnsi="Calibri" w:cs="Calibri"/>
              <w:sz w:val="32"/>
              <w:szCs w:val="32"/>
            </w:rPr>
          </w:rPrChange>
        </w:rPr>
        <w:t>-</w:t>
      </w:r>
    </w:p>
    <w:p w14:paraId="1184F4C8" w14:textId="77777777" w:rsidR="003B7D4F" w:rsidRPr="00C93E5C" w:rsidRDefault="00472BE7" w:rsidP="00472BE7">
      <w:pPr>
        <w:spacing w:after="0"/>
        <w:rPr>
          <w:rFonts w:ascii="Helvetica" w:hAnsi="Helvetica" w:cs="Calibri"/>
          <w:sz w:val="32"/>
          <w:szCs w:val="32"/>
          <w:rPrChange w:id="972" w:author="Ryan" w:date="2017-04-30T19:28:00Z">
            <w:rPr>
              <w:rFonts w:ascii="Calibri" w:hAnsi="Calibri" w:cs="Calibri"/>
              <w:sz w:val="32"/>
              <w:szCs w:val="32"/>
            </w:rPr>
          </w:rPrChange>
        </w:rPr>
      </w:pPr>
      <w:proofErr w:type="spellStart"/>
      <w:r w:rsidRPr="00C93E5C">
        <w:rPr>
          <w:rFonts w:ascii="Helvetica" w:hAnsi="Helvetica" w:cs="Calibri"/>
          <w:sz w:val="32"/>
          <w:szCs w:val="32"/>
          <w:rPrChange w:id="973" w:author="Ryan" w:date="2017-04-30T19:28:00Z">
            <w:rPr>
              <w:rFonts w:ascii="Calibri" w:hAnsi="Calibri" w:cs="Calibri"/>
              <w:sz w:val="32"/>
              <w:szCs w:val="32"/>
            </w:rPr>
          </w:rPrChange>
        </w:rPr>
        <w:t>ject</w:t>
      </w:r>
      <w:proofErr w:type="spellEnd"/>
      <w:r w:rsidRPr="00C93E5C">
        <w:rPr>
          <w:rFonts w:ascii="Helvetica" w:hAnsi="Helvetica" w:cs="Calibri"/>
          <w:sz w:val="32"/>
          <w:szCs w:val="32"/>
          <w:rPrChange w:id="974" w:author="Ryan" w:date="2017-04-30T19:28:00Z">
            <w:rPr>
              <w:rFonts w:ascii="Calibri" w:hAnsi="Calibri" w:cs="Calibri"/>
              <w:sz w:val="32"/>
              <w:szCs w:val="32"/>
            </w:rPr>
          </w:rPrChange>
        </w:rPr>
        <w:t xml:space="preserve"> of its attraction,</w:t>
      </w:r>
      <w:r w:rsidR="003B7D4F" w:rsidRPr="00C93E5C">
        <w:rPr>
          <w:rFonts w:ascii="Helvetica" w:hAnsi="Helvetica" w:cs="Calibri"/>
          <w:sz w:val="32"/>
          <w:szCs w:val="32"/>
          <w:rPrChange w:id="975" w:author="Ryan" w:date="2017-04-30T19:28:00Z">
            <w:rPr>
              <w:rFonts w:ascii="Calibri" w:hAnsi="Calibri" w:cs="Calibri"/>
              <w:sz w:val="32"/>
              <w:szCs w:val="32"/>
            </w:rPr>
          </w:rPrChange>
        </w:rPr>
        <w:t xml:space="preserve"> </w:t>
      </w:r>
      <w:r w:rsidRPr="00C93E5C">
        <w:rPr>
          <w:rFonts w:ascii="Helvetica" w:hAnsi="Helvetica" w:cs="Calibri"/>
          <w:sz w:val="32"/>
          <w:szCs w:val="32"/>
          <w:rPrChange w:id="976" w:author="Ryan" w:date="2017-04-30T19:28:00Z">
            <w:rPr>
              <w:rFonts w:ascii="Calibri" w:hAnsi="Calibri" w:cs="Calibri"/>
              <w:sz w:val="32"/>
              <w:szCs w:val="32"/>
            </w:rPr>
          </w:rPrChange>
        </w:rPr>
        <w:t xml:space="preserve">or in its own dissolution. </w:t>
      </w:r>
    </w:p>
    <w:p w14:paraId="34AF50E2" w14:textId="77777777" w:rsidR="003B7D4F" w:rsidRPr="00C93E5C" w:rsidRDefault="00472BE7" w:rsidP="00472BE7">
      <w:pPr>
        <w:spacing w:after="0"/>
        <w:rPr>
          <w:rFonts w:ascii="Helvetica" w:hAnsi="Helvetica" w:cs="Calibri"/>
          <w:sz w:val="32"/>
          <w:szCs w:val="32"/>
          <w:rPrChange w:id="977" w:author="Ryan" w:date="2017-04-30T19:28:00Z">
            <w:rPr>
              <w:rFonts w:ascii="Calibri" w:hAnsi="Calibri" w:cs="Calibri"/>
              <w:sz w:val="32"/>
              <w:szCs w:val="32"/>
            </w:rPr>
          </w:rPrChange>
        </w:rPr>
      </w:pPr>
      <w:r w:rsidRPr="00C93E5C">
        <w:rPr>
          <w:rFonts w:ascii="Helvetica" w:hAnsi="Helvetica" w:cs="Calibri"/>
          <w:sz w:val="32"/>
          <w:szCs w:val="32"/>
          <w:rPrChange w:id="978" w:author="Ryan" w:date="2017-04-30T19:28:00Z">
            <w:rPr>
              <w:rFonts w:ascii="Calibri" w:hAnsi="Calibri" w:cs="Calibri"/>
              <w:sz w:val="32"/>
              <w:szCs w:val="32"/>
            </w:rPr>
          </w:rPrChange>
        </w:rPr>
        <w:t>What was to be done? Was</w:t>
      </w:r>
      <w:r w:rsidR="003B7D4F" w:rsidRPr="00C93E5C">
        <w:rPr>
          <w:rFonts w:ascii="Helvetica" w:hAnsi="Helvetica" w:cs="Calibri"/>
          <w:sz w:val="32"/>
          <w:szCs w:val="32"/>
          <w:rPrChange w:id="979" w:author="Ryan" w:date="2017-04-30T19:28:00Z">
            <w:rPr>
              <w:rFonts w:ascii="Calibri" w:hAnsi="Calibri" w:cs="Calibri"/>
              <w:sz w:val="32"/>
              <w:szCs w:val="32"/>
            </w:rPr>
          </w:rPrChange>
        </w:rPr>
        <w:t xml:space="preserve"> </w:t>
      </w:r>
      <w:r w:rsidRPr="00C93E5C">
        <w:rPr>
          <w:rFonts w:ascii="Helvetica" w:hAnsi="Helvetica" w:cs="Calibri"/>
          <w:sz w:val="32"/>
          <w:szCs w:val="32"/>
          <w:rPrChange w:id="980" w:author="Ryan" w:date="2017-04-30T19:28:00Z">
            <w:rPr>
              <w:rFonts w:ascii="Calibri" w:hAnsi="Calibri" w:cs="Calibri"/>
              <w:sz w:val="32"/>
              <w:szCs w:val="32"/>
            </w:rPr>
          </w:rPrChange>
        </w:rPr>
        <w:t xml:space="preserve">not she who had </w:t>
      </w:r>
    </w:p>
    <w:p w14:paraId="44BEB8BB" w14:textId="77777777" w:rsidR="003B7D4F" w:rsidRPr="00C93E5C" w:rsidRDefault="00472BE7" w:rsidP="00472BE7">
      <w:pPr>
        <w:spacing w:after="0"/>
        <w:rPr>
          <w:rFonts w:ascii="Helvetica" w:hAnsi="Helvetica" w:cs="Calibri"/>
          <w:sz w:val="32"/>
          <w:szCs w:val="32"/>
          <w:rPrChange w:id="981" w:author="Ryan" w:date="2017-04-30T19:28:00Z">
            <w:rPr>
              <w:rFonts w:ascii="Calibri" w:hAnsi="Calibri" w:cs="Calibri"/>
              <w:sz w:val="32"/>
              <w:szCs w:val="32"/>
            </w:rPr>
          </w:rPrChange>
        </w:rPr>
      </w:pPr>
      <w:r w:rsidRPr="00C93E5C">
        <w:rPr>
          <w:rFonts w:ascii="Helvetica" w:hAnsi="Helvetica" w:cs="Calibri"/>
          <w:sz w:val="32"/>
          <w:szCs w:val="32"/>
          <w:rPrChange w:id="982" w:author="Ryan" w:date="2017-04-30T19:28:00Z">
            <w:rPr>
              <w:rFonts w:ascii="Calibri" w:hAnsi="Calibri" w:cs="Calibri"/>
              <w:sz w:val="32"/>
              <w:szCs w:val="32"/>
            </w:rPr>
          </w:rPrChange>
        </w:rPr>
        <w:t>raised this</w:t>
      </w:r>
      <w:r w:rsidR="003B7D4F" w:rsidRPr="00C93E5C">
        <w:rPr>
          <w:rFonts w:ascii="Helvetica" w:hAnsi="Helvetica" w:cs="Calibri"/>
          <w:sz w:val="32"/>
          <w:szCs w:val="32"/>
          <w:rPrChange w:id="983" w:author="Ryan" w:date="2017-04-30T19:28:00Z">
            <w:rPr>
              <w:rFonts w:ascii="Calibri" w:hAnsi="Calibri" w:cs="Calibri"/>
              <w:sz w:val="32"/>
              <w:szCs w:val="32"/>
            </w:rPr>
          </w:rPrChange>
        </w:rPr>
        <w:t xml:space="preserve"> </w:t>
      </w:r>
      <w:r w:rsidRPr="00C93E5C">
        <w:rPr>
          <w:rFonts w:ascii="Helvetica" w:hAnsi="Helvetica" w:cs="Calibri"/>
          <w:sz w:val="32"/>
          <w:szCs w:val="32"/>
          <w:rPrChange w:id="984" w:author="Ryan" w:date="2017-04-30T19:28:00Z">
            <w:rPr>
              <w:rFonts w:ascii="Calibri" w:hAnsi="Calibri" w:cs="Calibri"/>
              <w:sz w:val="32"/>
              <w:szCs w:val="32"/>
            </w:rPr>
          </w:rPrChange>
        </w:rPr>
        <w:t>tempest in his bosom worthy of honor</w:t>
      </w:r>
      <w:r w:rsidR="003B7D4F" w:rsidRPr="00C93E5C">
        <w:rPr>
          <w:rFonts w:ascii="Helvetica" w:hAnsi="Helvetica" w:cs="Calibri"/>
          <w:sz w:val="32"/>
          <w:szCs w:val="32"/>
          <w:rPrChange w:id="985" w:author="Ryan" w:date="2017-04-30T19:28:00Z">
            <w:rPr>
              <w:rFonts w:ascii="Calibri" w:hAnsi="Calibri" w:cs="Calibri"/>
              <w:sz w:val="32"/>
              <w:szCs w:val="32"/>
            </w:rPr>
          </w:rPrChange>
        </w:rPr>
        <w:t>-</w:t>
      </w:r>
    </w:p>
    <w:p w14:paraId="63C1B479" w14:textId="77777777" w:rsidR="00472BE7" w:rsidRPr="00C93E5C" w:rsidRDefault="00472BE7" w:rsidP="00472BE7">
      <w:pPr>
        <w:spacing w:after="0"/>
        <w:rPr>
          <w:rFonts w:ascii="Helvetica" w:hAnsi="Helvetica" w:cs="Calibri"/>
          <w:sz w:val="32"/>
          <w:szCs w:val="32"/>
          <w:rPrChange w:id="986" w:author="Ryan" w:date="2017-04-30T19:28:00Z">
            <w:rPr>
              <w:rFonts w:ascii="Calibri" w:hAnsi="Calibri" w:cs="Calibri"/>
              <w:sz w:val="32"/>
              <w:szCs w:val="32"/>
            </w:rPr>
          </w:rPrChange>
        </w:rPr>
      </w:pPr>
      <w:r w:rsidRPr="00C93E5C">
        <w:rPr>
          <w:rFonts w:ascii="Helvetica" w:hAnsi="Helvetica" w:cs="Calibri"/>
          <w:sz w:val="32"/>
          <w:szCs w:val="32"/>
          <w:rPrChange w:id="987" w:author="Ryan" w:date="2017-04-30T19:28:00Z">
            <w:rPr>
              <w:rFonts w:ascii="Calibri" w:hAnsi="Calibri" w:cs="Calibri"/>
              <w:sz w:val="32"/>
              <w:szCs w:val="32"/>
            </w:rPr>
          </w:rPrChange>
        </w:rPr>
        <w:t>able</w:t>
      </w:r>
      <w:r w:rsidR="003B7D4F" w:rsidRPr="00C93E5C">
        <w:rPr>
          <w:rFonts w:ascii="Helvetica" w:hAnsi="Helvetica" w:cs="Calibri"/>
          <w:sz w:val="32"/>
          <w:szCs w:val="32"/>
          <w:rPrChange w:id="988" w:author="Ryan" w:date="2017-04-30T19:28:00Z">
            <w:rPr>
              <w:rFonts w:ascii="Calibri" w:hAnsi="Calibri" w:cs="Calibri"/>
              <w:sz w:val="32"/>
              <w:szCs w:val="32"/>
            </w:rPr>
          </w:rPrChange>
        </w:rPr>
        <w:t xml:space="preserve"> </w:t>
      </w:r>
      <w:r w:rsidRPr="00C93E5C">
        <w:rPr>
          <w:rFonts w:ascii="Helvetica" w:hAnsi="Helvetica" w:cs="Calibri"/>
          <w:sz w:val="32"/>
          <w:szCs w:val="32"/>
          <w:rPrChange w:id="989" w:author="Ryan" w:date="2017-04-30T19:28:00Z">
            <w:rPr>
              <w:rFonts w:ascii="Calibri" w:hAnsi="Calibri" w:cs="Calibri"/>
              <w:sz w:val="32"/>
              <w:szCs w:val="32"/>
            </w:rPr>
          </w:rPrChange>
        </w:rPr>
        <w:t>proposals? Was it not probable she would</w:t>
      </w:r>
    </w:p>
    <w:p w14:paraId="19357E4B" w14:textId="2AD06E51" w:rsidR="003B7D4F" w:rsidRPr="00C93E5C" w:rsidRDefault="00472BE7" w:rsidP="00472BE7">
      <w:pPr>
        <w:spacing w:after="0"/>
        <w:rPr>
          <w:rFonts w:ascii="Helvetica" w:hAnsi="Helvetica" w:cs="Calibri"/>
          <w:sz w:val="32"/>
          <w:szCs w:val="32"/>
          <w:rPrChange w:id="990" w:author="Ryan" w:date="2017-04-30T19:28:00Z">
            <w:rPr>
              <w:rFonts w:ascii="Calibri" w:hAnsi="Calibri" w:cs="Calibri"/>
              <w:sz w:val="32"/>
              <w:szCs w:val="32"/>
            </w:rPr>
          </w:rPrChange>
        </w:rPr>
      </w:pPr>
      <w:r w:rsidRPr="00C93E5C">
        <w:rPr>
          <w:rFonts w:ascii="Helvetica" w:hAnsi="Helvetica" w:cs="Calibri"/>
          <w:sz w:val="32"/>
          <w:szCs w:val="32"/>
          <w:rPrChange w:id="991" w:author="Ryan" w:date="2017-04-30T19:28:00Z">
            <w:rPr>
              <w:rFonts w:ascii="Calibri" w:hAnsi="Calibri" w:cs="Calibri"/>
              <w:sz w:val="32"/>
              <w:szCs w:val="32"/>
            </w:rPr>
          </w:rPrChange>
        </w:rPr>
        <w:t>accept them if made then in an honorable</w:t>
      </w:r>
      <w:r w:rsidR="003B7D4F" w:rsidRPr="00C93E5C">
        <w:rPr>
          <w:rFonts w:ascii="Helvetica" w:hAnsi="Helvetica" w:cs="Calibri"/>
          <w:sz w:val="32"/>
          <w:szCs w:val="32"/>
          <w:rPrChange w:id="992" w:author="Ryan" w:date="2017-04-30T19:28:00Z">
            <w:rPr>
              <w:rFonts w:ascii="Calibri" w:hAnsi="Calibri" w:cs="Calibri"/>
              <w:sz w:val="32"/>
              <w:szCs w:val="32"/>
            </w:rPr>
          </w:rPrChange>
        </w:rPr>
        <w:t xml:space="preserve"> way?</w:t>
      </w:r>
      <w:del w:id="993" w:author="Ryan" w:date="2017-04-30T19:49:00Z">
        <w:r w:rsidR="003B7D4F" w:rsidRPr="00C93E5C" w:rsidDel="00FB4514">
          <w:rPr>
            <w:rFonts w:ascii="Helvetica" w:hAnsi="Helvetica" w:cs="Calibri"/>
            <w:sz w:val="32"/>
            <w:szCs w:val="32"/>
            <w:rPrChange w:id="994" w:author="Ryan" w:date="2017-04-30T19:28:00Z">
              <w:rPr>
                <w:rFonts w:ascii="Calibri" w:hAnsi="Calibri" w:cs="Calibri"/>
                <w:sz w:val="32"/>
                <w:szCs w:val="32"/>
              </w:rPr>
            </w:rPrChange>
          </w:rPr>
          <w:delText>—</w:delText>
        </w:r>
      </w:del>
      <w:ins w:id="995" w:author="Ryan" w:date="2017-04-30T19:49:00Z">
        <w:r w:rsidR="00FB4514">
          <w:rPr>
            <w:rFonts w:ascii="Helvetica" w:hAnsi="Helvetica" w:cs="Calibri"/>
            <w:sz w:val="32"/>
            <w:szCs w:val="32"/>
          </w:rPr>
          <w:t>--</w:t>
        </w:r>
      </w:ins>
    </w:p>
    <w:p w14:paraId="343AD226" w14:textId="77777777" w:rsidR="003B7D4F" w:rsidRPr="00C93E5C" w:rsidRDefault="00472BE7" w:rsidP="00472BE7">
      <w:pPr>
        <w:spacing w:after="0"/>
        <w:rPr>
          <w:rFonts w:ascii="Helvetica" w:hAnsi="Helvetica" w:cs="Calibri"/>
          <w:sz w:val="32"/>
          <w:szCs w:val="32"/>
          <w:rPrChange w:id="996" w:author="Ryan" w:date="2017-04-30T19:28:00Z">
            <w:rPr>
              <w:rFonts w:ascii="Calibri" w:hAnsi="Calibri" w:cs="Calibri"/>
              <w:sz w:val="32"/>
              <w:szCs w:val="32"/>
            </w:rPr>
          </w:rPrChange>
        </w:rPr>
      </w:pPr>
      <w:r w:rsidRPr="00C93E5C">
        <w:rPr>
          <w:rFonts w:ascii="Helvetica" w:hAnsi="Helvetica" w:cs="Calibri"/>
          <w:sz w:val="32"/>
          <w:szCs w:val="32"/>
          <w:rPrChange w:id="997" w:author="Ryan" w:date="2017-04-30T19:28:00Z">
            <w:rPr>
              <w:rFonts w:ascii="Calibri" w:hAnsi="Calibri" w:cs="Calibri"/>
              <w:sz w:val="32"/>
              <w:szCs w:val="32"/>
            </w:rPr>
          </w:rPrChange>
        </w:rPr>
        <w:t>Blake new nothing of Albert, or of</w:t>
      </w:r>
      <w:r w:rsidR="003B7D4F" w:rsidRPr="00C93E5C">
        <w:rPr>
          <w:rFonts w:ascii="Helvetica" w:hAnsi="Helvetica" w:cs="Calibri"/>
          <w:sz w:val="32"/>
          <w:szCs w:val="32"/>
          <w:rPrChange w:id="998" w:author="Ryan" w:date="2017-04-30T19:28:00Z">
            <w:rPr>
              <w:rFonts w:ascii="Calibri" w:hAnsi="Calibri" w:cs="Calibri"/>
              <w:sz w:val="32"/>
              <w:szCs w:val="32"/>
            </w:rPr>
          </w:rPrChange>
        </w:rPr>
        <w:t xml:space="preserve"> </w:t>
      </w:r>
      <w:r w:rsidRPr="00C93E5C">
        <w:rPr>
          <w:rFonts w:ascii="Helvetica" w:hAnsi="Helvetica" w:cs="Calibri"/>
          <w:sz w:val="32"/>
          <w:szCs w:val="32"/>
          <w:rPrChange w:id="999" w:author="Ryan" w:date="2017-04-30T19:28:00Z">
            <w:rPr>
              <w:rFonts w:ascii="Calibri" w:hAnsi="Calibri" w:cs="Calibri"/>
              <w:sz w:val="32"/>
              <w:szCs w:val="32"/>
            </w:rPr>
          </w:rPrChange>
        </w:rPr>
        <w:t xml:space="preserve">her being </w:t>
      </w:r>
    </w:p>
    <w:p w14:paraId="4F9CB98C" w14:textId="77777777" w:rsidR="003B7D4F" w:rsidRPr="00C93E5C" w:rsidRDefault="00472BE7" w:rsidP="00472BE7">
      <w:pPr>
        <w:spacing w:after="0"/>
        <w:rPr>
          <w:rFonts w:ascii="Helvetica" w:hAnsi="Helvetica" w:cs="Calibri"/>
          <w:sz w:val="32"/>
          <w:szCs w:val="32"/>
          <w:rPrChange w:id="1000" w:author="Ryan" w:date="2017-04-30T19:28:00Z">
            <w:rPr>
              <w:rFonts w:ascii="Calibri" w:hAnsi="Calibri" w:cs="Calibri"/>
              <w:sz w:val="32"/>
              <w:szCs w:val="32"/>
            </w:rPr>
          </w:rPrChange>
        </w:rPr>
      </w:pPr>
      <w:r w:rsidRPr="00C93E5C">
        <w:rPr>
          <w:rFonts w:ascii="Helvetica" w:hAnsi="Helvetica" w:cs="Calibri"/>
          <w:sz w:val="32"/>
          <w:szCs w:val="32"/>
          <w:rPrChange w:id="1001" w:author="Ryan" w:date="2017-04-30T19:28:00Z">
            <w:rPr>
              <w:rFonts w:ascii="Calibri" w:hAnsi="Calibri" w:cs="Calibri"/>
              <w:sz w:val="32"/>
              <w:szCs w:val="32"/>
            </w:rPr>
          </w:rPrChange>
        </w:rPr>
        <w:t>under any prior engagements. But</w:t>
      </w:r>
      <w:r w:rsidR="003B7D4F" w:rsidRPr="00C93E5C">
        <w:rPr>
          <w:rFonts w:ascii="Helvetica" w:hAnsi="Helvetica" w:cs="Calibri"/>
          <w:sz w:val="32"/>
          <w:szCs w:val="32"/>
          <w:rPrChange w:id="1002" w:author="Ryan" w:date="2017-04-30T19:28:00Z">
            <w:rPr>
              <w:rFonts w:ascii="Calibri" w:hAnsi="Calibri" w:cs="Calibri"/>
              <w:sz w:val="32"/>
              <w:szCs w:val="32"/>
            </w:rPr>
          </w:rPrChange>
        </w:rPr>
        <w:t xml:space="preserve"> </w:t>
      </w:r>
      <w:r w:rsidRPr="00C93E5C">
        <w:rPr>
          <w:rFonts w:ascii="Helvetica" w:hAnsi="Helvetica" w:cs="Calibri"/>
          <w:sz w:val="32"/>
          <w:szCs w:val="32"/>
          <w:rPrChange w:id="1003" w:author="Ryan" w:date="2017-04-30T19:28:00Z">
            <w:rPr>
              <w:rFonts w:ascii="Calibri" w:hAnsi="Calibri" w:cs="Calibri"/>
              <w:sz w:val="32"/>
              <w:szCs w:val="32"/>
            </w:rPr>
          </w:rPrChange>
        </w:rPr>
        <w:t xml:space="preserve">were there </w:t>
      </w:r>
    </w:p>
    <w:p w14:paraId="4A86FD1C" w14:textId="77777777" w:rsidR="003B7D4F" w:rsidRPr="00C93E5C" w:rsidRDefault="00472BE7" w:rsidP="00472BE7">
      <w:pPr>
        <w:spacing w:after="0"/>
        <w:rPr>
          <w:rFonts w:ascii="Helvetica" w:hAnsi="Helvetica" w:cs="Calibri"/>
          <w:sz w:val="32"/>
          <w:szCs w:val="32"/>
          <w:rPrChange w:id="1004" w:author="Ryan" w:date="2017-04-30T19:28:00Z">
            <w:rPr>
              <w:rFonts w:ascii="Calibri" w:hAnsi="Calibri" w:cs="Calibri"/>
              <w:sz w:val="32"/>
              <w:szCs w:val="32"/>
            </w:rPr>
          </w:rPrChange>
        </w:rPr>
      </w:pPr>
      <w:r w:rsidRPr="00C93E5C">
        <w:rPr>
          <w:rFonts w:ascii="Helvetica" w:hAnsi="Helvetica" w:cs="Calibri"/>
          <w:sz w:val="32"/>
          <w:szCs w:val="32"/>
          <w:rPrChange w:id="1005" w:author="Ryan" w:date="2017-04-30T19:28:00Z">
            <w:rPr>
              <w:rFonts w:ascii="Calibri" w:hAnsi="Calibri" w:cs="Calibri"/>
              <w:sz w:val="32"/>
              <w:szCs w:val="32"/>
            </w:rPr>
          </w:rPrChange>
        </w:rPr>
        <w:t>no other barriers to a union with</w:t>
      </w:r>
      <w:r w:rsidR="003B7D4F" w:rsidRPr="00C93E5C">
        <w:rPr>
          <w:rFonts w:ascii="Helvetica" w:hAnsi="Helvetica" w:cs="Calibri"/>
          <w:sz w:val="32"/>
          <w:szCs w:val="32"/>
          <w:rPrChange w:id="1006" w:author="Ryan" w:date="2017-04-30T19:28:00Z">
            <w:rPr>
              <w:rFonts w:ascii="Calibri" w:hAnsi="Calibri" w:cs="Calibri"/>
              <w:sz w:val="32"/>
              <w:szCs w:val="32"/>
            </w:rPr>
          </w:rPrChange>
        </w:rPr>
        <w:t xml:space="preserve"> </w:t>
      </w:r>
      <w:r w:rsidRPr="00C93E5C">
        <w:rPr>
          <w:rFonts w:ascii="Helvetica" w:hAnsi="Helvetica" w:cs="Calibri"/>
          <w:sz w:val="32"/>
          <w:szCs w:val="32"/>
          <w:rPrChange w:id="1007" w:author="Ryan" w:date="2017-04-30T19:28:00Z">
            <w:rPr>
              <w:rFonts w:ascii="Calibri" w:hAnsi="Calibri" w:cs="Calibri"/>
              <w:sz w:val="32"/>
              <w:szCs w:val="32"/>
            </w:rPr>
          </w:rPrChange>
        </w:rPr>
        <w:t xml:space="preserve">Eliza? There </w:t>
      </w:r>
    </w:p>
    <w:p w14:paraId="37A8FF6D" w14:textId="1924DEBD" w:rsidR="003B7D4F" w:rsidRPr="00C93E5C" w:rsidRDefault="00472BE7" w:rsidP="00472BE7">
      <w:pPr>
        <w:spacing w:after="0"/>
        <w:rPr>
          <w:rFonts w:ascii="Helvetica" w:hAnsi="Helvetica" w:cs="Calibri"/>
          <w:sz w:val="32"/>
          <w:szCs w:val="32"/>
          <w:rPrChange w:id="1008" w:author="Ryan" w:date="2017-04-30T19:28:00Z">
            <w:rPr>
              <w:rFonts w:ascii="Calibri" w:hAnsi="Calibri" w:cs="Calibri"/>
              <w:sz w:val="32"/>
              <w:szCs w:val="32"/>
            </w:rPr>
          </w:rPrChange>
        </w:rPr>
      </w:pPr>
      <w:r w:rsidRPr="00C93E5C">
        <w:rPr>
          <w:rFonts w:ascii="Helvetica" w:hAnsi="Helvetica" w:cs="Calibri"/>
          <w:sz w:val="32"/>
          <w:szCs w:val="32"/>
          <w:rPrChange w:id="1009" w:author="Ryan" w:date="2017-04-30T19:28:00Z">
            <w:rPr>
              <w:rFonts w:ascii="Calibri" w:hAnsi="Calibri" w:cs="Calibri"/>
              <w:sz w:val="32"/>
              <w:szCs w:val="32"/>
            </w:rPr>
          </w:rPrChange>
        </w:rPr>
        <w:t>were</w:t>
      </w:r>
      <w:r w:rsidR="003B7D4F" w:rsidRPr="00C93E5C">
        <w:rPr>
          <w:rFonts w:ascii="Helvetica" w:hAnsi="Helvetica" w:cs="Calibri"/>
          <w:sz w:val="32"/>
          <w:szCs w:val="32"/>
          <w:rPrChange w:id="1010" w:author="Ryan" w:date="2017-04-30T19:28:00Z">
            <w:rPr>
              <w:rFonts w:ascii="Calibri" w:hAnsi="Calibri" w:cs="Calibri"/>
              <w:sz w:val="32"/>
              <w:szCs w:val="32"/>
            </w:rPr>
          </w:rPrChange>
        </w:rPr>
        <w:t>, and serious ones too.</w:t>
      </w:r>
      <w:del w:id="1011" w:author="Ryan" w:date="2017-04-30T19:49:00Z">
        <w:r w:rsidR="003B7D4F" w:rsidRPr="00C93E5C" w:rsidDel="00FB4514">
          <w:rPr>
            <w:rFonts w:ascii="Helvetica" w:hAnsi="Helvetica" w:cs="Calibri"/>
            <w:sz w:val="32"/>
            <w:szCs w:val="32"/>
            <w:rPrChange w:id="1012" w:author="Ryan" w:date="2017-04-30T19:28:00Z">
              <w:rPr>
                <w:rFonts w:ascii="Calibri" w:hAnsi="Calibri" w:cs="Calibri"/>
                <w:sz w:val="32"/>
                <w:szCs w:val="32"/>
              </w:rPr>
            </w:rPrChange>
          </w:rPr>
          <w:delText>—</w:delText>
        </w:r>
      </w:del>
      <w:ins w:id="1013" w:author="Ryan" w:date="2017-04-30T19:49:00Z">
        <w:r w:rsidR="00FB4514">
          <w:rPr>
            <w:rFonts w:ascii="Helvetica" w:hAnsi="Helvetica" w:cs="Calibri"/>
            <w:sz w:val="32"/>
            <w:szCs w:val="32"/>
          </w:rPr>
          <w:t>--</w:t>
        </w:r>
      </w:ins>
      <w:r w:rsidRPr="00C93E5C">
        <w:rPr>
          <w:rFonts w:ascii="Helvetica" w:hAnsi="Helvetica" w:cs="Calibri"/>
          <w:sz w:val="32"/>
          <w:szCs w:val="32"/>
          <w:rPrChange w:id="1014" w:author="Ryan" w:date="2017-04-30T19:28:00Z">
            <w:rPr>
              <w:rFonts w:ascii="Calibri" w:hAnsi="Calibri" w:cs="Calibri"/>
              <w:sz w:val="32"/>
              <w:szCs w:val="32"/>
            </w:rPr>
          </w:rPrChange>
        </w:rPr>
        <w:t xml:space="preserve">Barriers which none </w:t>
      </w:r>
    </w:p>
    <w:p w14:paraId="695BD3C8" w14:textId="77777777" w:rsidR="003B7D4F" w:rsidRPr="00C93E5C" w:rsidRDefault="00472BE7" w:rsidP="00472BE7">
      <w:pPr>
        <w:spacing w:after="0"/>
        <w:rPr>
          <w:rFonts w:ascii="Helvetica" w:hAnsi="Helvetica" w:cs="Calibri"/>
          <w:sz w:val="32"/>
          <w:szCs w:val="32"/>
          <w:rPrChange w:id="1015" w:author="Ryan" w:date="2017-04-30T19:28:00Z">
            <w:rPr>
              <w:rFonts w:ascii="Calibri" w:hAnsi="Calibri" w:cs="Calibri"/>
              <w:sz w:val="32"/>
              <w:szCs w:val="32"/>
            </w:rPr>
          </w:rPrChange>
        </w:rPr>
      </w:pPr>
      <w:r w:rsidRPr="00C93E5C">
        <w:rPr>
          <w:rFonts w:ascii="Helvetica" w:hAnsi="Helvetica" w:cs="Calibri"/>
          <w:sz w:val="32"/>
          <w:szCs w:val="32"/>
          <w:rPrChange w:id="1016" w:author="Ryan" w:date="2017-04-30T19:28:00Z">
            <w:rPr>
              <w:rFonts w:ascii="Calibri" w:hAnsi="Calibri" w:cs="Calibri"/>
              <w:sz w:val="32"/>
              <w:szCs w:val="32"/>
            </w:rPr>
          </w:rPrChange>
        </w:rPr>
        <w:t>except himself and</w:t>
      </w:r>
      <w:r w:rsidR="003B7D4F" w:rsidRPr="00C93E5C">
        <w:rPr>
          <w:rFonts w:ascii="Helvetica" w:hAnsi="Helvetica" w:cs="Calibri"/>
          <w:sz w:val="32"/>
          <w:szCs w:val="32"/>
          <w:rPrChange w:id="1017" w:author="Ryan" w:date="2017-04-30T19:28:00Z">
            <w:rPr>
              <w:rFonts w:ascii="Calibri" w:hAnsi="Calibri" w:cs="Calibri"/>
              <w:sz w:val="32"/>
              <w:szCs w:val="32"/>
            </w:rPr>
          </w:rPrChange>
        </w:rPr>
        <w:t xml:space="preserve"> </w:t>
      </w:r>
      <w:r w:rsidRPr="00C93E5C">
        <w:rPr>
          <w:rFonts w:ascii="Helvetica" w:hAnsi="Helvetica" w:cs="Calibri"/>
          <w:sz w:val="32"/>
          <w:szCs w:val="32"/>
          <w:rPrChange w:id="1018" w:author="Ryan" w:date="2017-04-30T19:28:00Z">
            <w:rPr>
              <w:rFonts w:ascii="Calibri" w:hAnsi="Calibri" w:cs="Calibri"/>
              <w:sz w:val="32"/>
              <w:szCs w:val="32"/>
            </w:rPr>
          </w:rPrChange>
        </w:rPr>
        <w:t xml:space="preserve">one other person were </w:t>
      </w:r>
      <w:r w:rsidR="003B7D4F" w:rsidRPr="00C93E5C">
        <w:rPr>
          <w:rFonts w:ascii="Helvetica" w:hAnsi="Helvetica" w:cs="Calibri"/>
          <w:sz w:val="32"/>
          <w:szCs w:val="32"/>
          <w:rPrChange w:id="1019" w:author="Ryan" w:date="2017-04-30T19:28:00Z">
            <w:rPr>
              <w:rFonts w:ascii="Calibri" w:hAnsi="Calibri" w:cs="Calibri"/>
              <w:sz w:val="32"/>
              <w:szCs w:val="32"/>
            </w:rPr>
          </w:rPrChange>
        </w:rPr>
        <w:t>acquaint-</w:t>
      </w:r>
    </w:p>
    <w:p w14:paraId="02D8A209" w14:textId="77777777" w:rsidR="003B7D4F" w:rsidRPr="00C93E5C" w:rsidRDefault="00472BE7" w:rsidP="00472BE7">
      <w:pPr>
        <w:spacing w:after="0"/>
        <w:rPr>
          <w:rFonts w:ascii="Helvetica" w:hAnsi="Helvetica" w:cs="Calibri"/>
          <w:sz w:val="32"/>
          <w:szCs w:val="32"/>
          <w:rPrChange w:id="1020" w:author="Ryan" w:date="2017-04-30T19:28:00Z">
            <w:rPr>
              <w:rFonts w:ascii="Calibri" w:hAnsi="Calibri" w:cs="Calibri"/>
              <w:sz w:val="32"/>
              <w:szCs w:val="32"/>
            </w:rPr>
          </w:rPrChange>
        </w:rPr>
      </w:pPr>
      <w:r w:rsidRPr="00C93E5C">
        <w:rPr>
          <w:rFonts w:ascii="Helvetica" w:hAnsi="Helvetica" w:cs="Calibri"/>
          <w:sz w:val="32"/>
          <w:szCs w:val="32"/>
          <w:rPrChange w:id="1021" w:author="Ryan" w:date="2017-04-30T19:28:00Z">
            <w:rPr>
              <w:rFonts w:ascii="Calibri" w:hAnsi="Calibri" w:cs="Calibri"/>
              <w:sz w:val="32"/>
              <w:szCs w:val="32"/>
            </w:rPr>
          </w:rPrChange>
        </w:rPr>
        <w:t>ted with, on</w:t>
      </w:r>
      <w:r w:rsidR="003B7D4F" w:rsidRPr="00C93E5C">
        <w:rPr>
          <w:rFonts w:ascii="Helvetica" w:hAnsi="Helvetica" w:cs="Calibri"/>
          <w:sz w:val="32"/>
          <w:szCs w:val="32"/>
          <w:rPrChange w:id="1022" w:author="Ryan" w:date="2017-04-30T19:28:00Z">
            <w:rPr>
              <w:rFonts w:ascii="Calibri" w:hAnsi="Calibri" w:cs="Calibri"/>
              <w:sz w:val="32"/>
              <w:szCs w:val="32"/>
            </w:rPr>
          </w:rPrChange>
        </w:rPr>
        <w:t xml:space="preserve"> </w:t>
      </w:r>
      <w:r w:rsidRPr="00C93E5C">
        <w:rPr>
          <w:rFonts w:ascii="Helvetica" w:hAnsi="Helvetica" w:cs="Calibri"/>
          <w:sz w:val="32"/>
          <w:szCs w:val="32"/>
          <w:rPrChange w:id="1023" w:author="Ryan" w:date="2017-04-30T19:28:00Z">
            <w:rPr>
              <w:rFonts w:ascii="Calibri" w:hAnsi="Calibri" w:cs="Calibri"/>
              <w:sz w:val="32"/>
              <w:szCs w:val="32"/>
            </w:rPr>
          </w:rPrChange>
        </w:rPr>
        <w:t xml:space="preserve">this side of the Atlantic. Were these </w:t>
      </w:r>
    </w:p>
    <w:p w14:paraId="4BCCE8D8" w14:textId="77777777" w:rsidR="003B7D4F" w:rsidRPr="00C93E5C" w:rsidRDefault="003B7D4F" w:rsidP="00472BE7">
      <w:pPr>
        <w:spacing w:after="0"/>
        <w:rPr>
          <w:rFonts w:ascii="Helvetica" w:hAnsi="Helvetica" w:cs="Calibri"/>
          <w:sz w:val="32"/>
          <w:szCs w:val="32"/>
          <w:rPrChange w:id="1024" w:author="Ryan" w:date="2017-04-30T19:28:00Z">
            <w:rPr>
              <w:rFonts w:ascii="Calibri" w:hAnsi="Calibri" w:cs="Calibri"/>
              <w:sz w:val="32"/>
              <w:szCs w:val="32"/>
            </w:rPr>
          </w:rPrChange>
        </w:rPr>
      </w:pPr>
      <w:r w:rsidRPr="00C93E5C">
        <w:rPr>
          <w:rFonts w:ascii="Helvetica" w:hAnsi="Helvetica" w:cs="Calibri"/>
          <w:sz w:val="32"/>
          <w:szCs w:val="32"/>
          <w:rPrChange w:id="1025" w:author="Ryan" w:date="2017-04-30T19:28:00Z">
            <w:rPr>
              <w:rFonts w:ascii="Calibri" w:hAnsi="Calibri" w:cs="Calibri"/>
              <w:sz w:val="32"/>
              <w:szCs w:val="32"/>
            </w:rPr>
          </w:rPrChange>
        </w:rPr>
        <w:t>im</w:t>
      </w:r>
      <w:r w:rsidR="00472BE7" w:rsidRPr="00C93E5C">
        <w:rPr>
          <w:rFonts w:ascii="Helvetica" w:hAnsi="Helvetica" w:cs="Calibri"/>
          <w:sz w:val="32"/>
          <w:szCs w:val="32"/>
          <w:rPrChange w:id="1026" w:author="Ryan" w:date="2017-04-30T19:28:00Z">
            <w:rPr>
              <w:rFonts w:ascii="Calibri" w:hAnsi="Calibri" w:cs="Calibri"/>
              <w:sz w:val="32"/>
              <w:szCs w:val="32"/>
            </w:rPr>
          </w:rPrChange>
        </w:rPr>
        <w:t>pediments insurmountable? Could they not</w:t>
      </w:r>
      <w:r w:rsidRPr="00C93E5C">
        <w:rPr>
          <w:rFonts w:ascii="Helvetica" w:hAnsi="Helvetica" w:cs="Calibri"/>
          <w:sz w:val="32"/>
          <w:szCs w:val="32"/>
          <w:rPrChange w:id="1027"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028" w:author="Ryan" w:date="2017-04-30T19:28:00Z">
            <w:rPr>
              <w:rFonts w:ascii="Calibri" w:hAnsi="Calibri" w:cs="Calibri"/>
              <w:sz w:val="32"/>
              <w:szCs w:val="32"/>
            </w:rPr>
          </w:rPrChange>
        </w:rPr>
        <w:t xml:space="preserve">be </w:t>
      </w:r>
    </w:p>
    <w:p w14:paraId="0F0D7B71" w14:textId="77777777" w:rsidR="003B7D4F" w:rsidRPr="00C93E5C" w:rsidRDefault="00472BE7" w:rsidP="00472BE7">
      <w:pPr>
        <w:spacing w:after="0"/>
        <w:rPr>
          <w:rFonts w:ascii="Helvetica" w:hAnsi="Helvetica" w:cs="Calibri"/>
          <w:sz w:val="32"/>
          <w:szCs w:val="32"/>
          <w:rPrChange w:id="1029" w:author="Ryan" w:date="2017-04-30T19:28:00Z">
            <w:rPr>
              <w:rFonts w:ascii="Calibri" w:hAnsi="Calibri" w:cs="Calibri"/>
              <w:sz w:val="32"/>
              <w:szCs w:val="32"/>
            </w:rPr>
          </w:rPrChange>
        </w:rPr>
      </w:pPr>
      <w:r w:rsidRPr="00C93E5C">
        <w:rPr>
          <w:rFonts w:ascii="Helvetica" w:hAnsi="Helvetica" w:cs="Calibri"/>
          <w:sz w:val="32"/>
          <w:szCs w:val="32"/>
          <w:rPrChange w:id="1030" w:author="Ryan" w:date="2017-04-30T19:28:00Z">
            <w:rPr>
              <w:rFonts w:ascii="Calibri" w:hAnsi="Calibri" w:cs="Calibri"/>
              <w:sz w:val="32"/>
              <w:szCs w:val="32"/>
            </w:rPr>
          </w:rPrChange>
        </w:rPr>
        <w:t>removed?</w:t>
      </w:r>
      <w:r w:rsidR="003B7D4F" w:rsidRPr="00C93E5C">
        <w:rPr>
          <w:rFonts w:ascii="Helvetica" w:hAnsi="Helvetica" w:cs="Calibri"/>
          <w:sz w:val="32"/>
          <w:szCs w:val="32"/>
          <w:rPrChange w:id="1031" w:author="Ryan" w:date="2017-04-30T19:28:00Z">
            <w:rPr>
              <w:rFonts w:ascii="Calibri" w:hAnsi="Calibri" w:cs="Calibri"/>
              <w:sz w:val="32"/>
              <w:szCs w:val="32"/>
            </w:rPr>
          </w:rPrChange>
        </w:rPr>
        <w:t xml:space="preserve"> No plan which had hitherto </w:t>
      </w:r>
      <w:r w:rsidRPr="00C93E5C">
        <w:rPr>
          <w:rFonts w:ascii="Helvetica" w:hAnsi="Helvetica" w:cs="Calibri"/>
          <w:sz w:val="32"/>
          <w:szCs w:val="32"/>
          <w:rPrChange w:id="1032" w:author="Ryan" w:date="2017-04-30T19:28:00Z">
            <w:rPr>
              <w:rFonts w:ascii="Calibri" w:hAnsi="Calibri" w:cs="Calibri"/>
              <w:sz w:val="32"/>
              <w:szCs w:val="32"/>
            </w:rPr>
          </w:rPrChange>
        </w:rPr>
        <w:t xml:space="preserve">presented </w:t>
      </w:r>
    </w:p>
    <w:p w14:paraId="134567C9" w14:textId="77777777" w:rsidR="003B7D4F" w:rsidRPr="00C93E5C" w:rsidRDefault="00472BE7" w:rsidP="00472BE7">
      <w:pPr>
        <w:spacing w:after="0"/>
        <w:rPr>
          <w:rFonts w:ascii="Helvetica" w:hAnsi="Helvetica" w:cs="Calibri"/>
          <w:sz w:val="32"/>
          <w:szCs w:val="32"/>
          <w:rPrChange w:id="1033" w:author="Ryan" w:date="2017-04-30T19:28:00Z">
            <w:rPr>
              <w:rFonts w:ascii="Calibri" w:hAnsi="Calibri" w:cs="Calibri"/>
              <w:sz w:val="32"/>
              <w:szCs w:val="32"/>
            </w:rPr>
          </w:rPrChange>
        </w:rPr>
      </w:pPr>
      <w:r w:rsidRPr="00C93E5C">
        <w:rPr>
          <w:rFonts w:ascii="Helvetica" w:hAnsi="Helvetica" w:cs="Calibri"/>
          <w:sz w:val="32"/>
          <w:szCs w:val="32"/>
          <w:rPrChange w:id="1034" w:author="Ryan" w:date="2017-04-30T19:28:00Z">
            <w:rPr>
              <w:rFonts w:ascii="Calibri" w:hAnsi="Calibri" w:cs="Calibri"/>
              <w:sz w:val="32"/>
              <w:szCs w:val="32"/>
            </w:rPr>
          </w:rPrChange>
        </w:rPr>
        <w:t>itse</w:t>
      </w:r>
      <w:r w:rsidR="003B7D4F" w:rsidRPr="00C93E5C">
        <w:rPr>
          <w:rFonts w:ascii="Helvetica" w:hAnsi="Helvetica" w:cs="Calibri"/>
          <w:sz w:val="32"/>
          <w:szCs w:val="32"/>
          <w:rPrChange w:id="1035" w:author="Ryan" w:date="2017-04-30T19:28:00Z">
            <w:rPr>
              <w:rFonts w:ascii="Calibri" w:hAnsi="Calibri" w:cs="Calibri"/>
              <w:sz w:val="32"/>
              <w:szCs w:val="32"/>
            </w:rPr>
          </w:rPrChange>
        </w:rPr>
        <w:t>lf, appeared of sufficient vali</w:t>
      </w:r>
      <w:r w:rsidRPr="00C93E5C">
        <w:rPr>
          <w:rFonts w:ascii="Helvetica" w:hAnsi="Helvetica" w:cs="Calibri"/>
          <w:sz w:val="32"/>
          <w:szCs w:val="32"/>
          <w:rPrChange w:id="1036" w:author="Ryan" w:date="2017-04-30T19:28:00Z">
            <w:rPr>
              <w:rFonts w:ascii="Calibri" w:hAnsi="Calibri" w:cs="Calibri"/>
              <w:sz w:val="32"/>
              <w:szCs w:val="32"/>
            </w:rPr>
          </w:rPrChange>
        </w:rPr>
        <w:t xml:space="preserve">dity to enable </w:t>
      </w:r>
    </w:p>
    <w:p w14:paraId="68AB334E" w14:textId="77777777" w:rsidR="00472BE7" w:rsidRPr="00C93E5C" w:rsidRDefault="00472BE7" w:rsidP="00472BE7">
      <w:pPr>
        <w:spacing w:after="0"/>
        <w:rPr>
          <w:rFonts w:ascii="Helvetica" w:hAnsi="Helvetica" w:cs="Calibri"/>
          <w:sz w:val="32"/>
          <w:szCs w:val="32"/>
          <w:rPrChange w:id="1037" w:author="Ryan" w:date="2017-04-30T19:28:00Z">
            <w:rPr>
              <w:rFonts w:ascii="Calibri" w:hAnsi="Calibri" w:cs="Calibri"/>
              <w:sz w:val="32"/>
              <w:szCs w:val="32"/>
            </w:rPr>
          </w:rPrChange>
        </w:rPr>
      </w:pPr>
      <w:r w:rsidRPr="00C93E5C">
        <w:rPr>
          <w:rFonts w:ascii="Helvetica" w:hAnsi="Helvetica" w:cs="Calibri"/>
          <w:sz w:val="32"/>
          <w:szCs w:val="32"/>
          <w:rPrChange w:id="1038" w:author="Ryan" w:date="2017-04-30T19:28:00Z">
            <w:rPr>
              <w:rFonts w:ascii="Calibri" w:hAnsi="Calibri" w:cs="Calibri"/>
              <w:sz w:val="32"/>
              <w:szCs w:val="32"/>
            </w:rPr>
          </w:rPrChange>
        </w:rPr>
        <w:t>him to surmount the obstacle.</w:t>
      </w:r>
    </w:p>
    <w:p w14:paraId="0ADC1467" w14:textId="77777777" w:rsidR="003B7D4F" w:rsidRPr="00C93E5C" w:rsidRDefault="00472BE7" w:rsidP="00B73983">
      <w:pPr>
        <w:spacing w:after="0"/>
        <w:ind w:firstLine="800"/>
        <w:rPr>
          <w:rFonts w:ascii="Helvetica" w:hAnsi="Helvetica" w:cs="Calibri"/>
          <w:sz w:val="32"/>
          <w:szCs w:val="32"/>
          <w:rPrChange w:id="1039" w:author="Ryan" w:date="2017-04-30T19:28:00Z">
            <w:rPr>
              <w:rFonts w:ascii="Calibri" w:hAnsi="Calibri" w:cs="Calibri"/>
              <w:sz w:val="32"/>
              <w:szCs w:val="32"/>
            </w:rPr>
          </w:rPrChange>
        </w:rPr>
      </w:pPr>
      <w:r w:rsidRPr="00C93E5C">
        <w:rPr>
          <w:rFonts w:ascii="Helvetica" w:hAnsi="Helvetica" w:cs="Calibri"/>
          <w:sz w:val="32"/>
          <w:szCs w:val="32"/>
          <w:rPrChange w:id="1040" w:author="Ryan" w:date="2017-04-30T19:28:00Z">
            <w:rPr>
              <w:rFonts w:ascii="Calibri" w:hAnsi="Calibri" w:cs="Calibri"/>
              <w:sz w:val="32"/>
              <w:szCs w:val="32"/>
            </w:rPr>
          </w:rPrChange>
        </w:rPr>
        <w:t>Under the pressure of these reflections,</w:t>
      </w:r>
      <w:r w:rsidR="003B7D4F" w:rsidRPr="00C93E5C">
        <w:rPr>
          <w:rFonts w:ascii="Helvetica" w:hAnsi="Helvetica" w:cs="Calibri"/>
          <w:sz w:val="32"/>
          <w:szCs w:val="32"/>
          <w:rPrChange w:id="1041" w:author="Ryan" w:date="2017-04-30T19:28:00Z">
            <w:rPr>
              <w:rFonts w:ascii="Calibri" w:hAnsi="Calibri" w:cs="Calibri"/>
              <w:sz w:val="32"/>
              <w:szCs w:val="32"/>
            </w:rPr>
          </w:rPrChange>
        </w:rPr>
        <w:t xml:space="preserve"> </w:t>
      </w:r>
      <w:r w:rsidRPr="00C93E5C">
        <w:rPr>
          <w:rFonts w:ascii="Helvetica" w:hAnsi="Helvetica" w:cs="Calibri"/>
          <w:sz w:val="32"/>
          <w:szCs w:val="32"/>
          <w:rPrChange w:id="1042" w:author="Ryan" w:date="2017-04-30T19:28:00Z">
            <w:rPr>
              <w:rFonts w:ascii="Calibri" w:hAnsi="Calibri" w:cs="Calibri"/>
              <w:sz w:val="32"/>
              <w:szCs w:val="32"/>
            </w:rPr>
          </w:rPrChange>
        </w:rPr>
        <w:t>he wan</w:t>
      </w:r>
      <w:r w:rsidR="003B7D4F" w:rsidRPr="00C93E5C">
        <w:rPr>
          <w:rFonts w:ascii="Helvetica" w:hAnsi="Helvetica" w:cs="Calibri"/>
          <w:sz w:val="32"/>
          <w:szCs w:val="32"/>
          <w:rPrChange w:id="1043" w:author="Ryan" w:date="2017-04-30T19:28:00Z">
            <w:rPr>
              <w:rFonts w:ascii="Calibri" w:hAnsi="Calibri" w:cs="Calibri"/>
              <w:sz w:val="32"/>
              <w:szCs w:val="32"/>
            </w:rPr>
          </w:rPrChange>
        </w:rPr>
        <w:t>-</w:t>
      </w:r>
    </w:p>
    <w:p w14:paraId="38075776" w14:textId="77777777" w:rsidR="003B7D4F" w:rsidRPr="00C93E5C" w:rsidRDefault="00472BE7" w:rsidP="00472BE7">
      <w:pPr>
        <w:spacing w:after="0"/>
        <w:rPr>
          <w:rFonts w:ascii="Helvetica" w:hAnsi="Helvetica" w:cs="Calibri"/>
          <w:sz w:val="32"/>
          <w:szCs w:val="32"/>
          <w:rPrChange w:id="1044" w:author="Ryan" w:date="2017-04-30T19:28:00Z">
            <w:rPr>
              <w:rFonts w:ascii="Calibri" w:hAnsi="Calibri" w:cs="Calibri"/>
              <w:sz w:val="32"/>
              <w:szCs w:val="32"/>
            </w:rPr>
          </w:rPrChange>
        </w:rPr>
      </w:pPr>
      <w:proofErr w:type="spellStart"/>
      <w:r w:rsidRPr="00C93E5C">
        <w:rPr>
          <w:rFonts w:ascii="Helvetica" w:hAnsi="Helvetica" w:cs="Calibri"/>
          <w:sz w:val="32"/>
          <w:szCs w:val="32"/>
          <w:rPrChange w:id="1045" w:author="Ryan" w:date="2017-04-30T19:28:00Z">
            <w:rPr>
              <w:rFonts w:ascii="Calibri" w:hAnsi="Calibri" w:cs="Calibri"/>
              <w:sz w:val="32"/>
              <w:szCs w:val="32"/>
            </w:rPr>
          </w:rPrChange>
        </w:rPr>
        <w:t>dered</w:t>
      </w:r>
      <w:proofErr w:type="spellEnd"/>
      <w:r w:rsidRPr="00C93E5C">
        <w:rPr>
          <w:rFonts w:ascii="Helvetica" w:hAnsi="Helvetica" w:cs="Calibri"/>
          <w:sz w:val="32"/>
          <w:szCs w:val="32"/>
          <w:rPrChange w:id="1046" w:author="Ryan" w:date="2017-04-30T19:28:00Z">
            <w:rPr>
              <w:rFonts w:ascii="Calibri" w:hAnsi="Calibri" w:cs="Calibri"/>
              <w:sz w:val="32"/>
              <w:szCs w:val="32"/>
            </w:rPr>
          </w:rPrChange>
        </w:rPr>
        <w:t>, when evening came, along the</w:t>
      </w:r>
      <w:r w:rsidR="003B7D4F" w:rsidRPr="00C93E5C">
        <w:rPr>
          <w:rFonts w:ascii="Helvetica" w:hAnsi="Helvetica" w:cs="Calibri"/>
          <w:sz w:val="32"/>
          <w:szCs w:val="32"/>
          <w:rPrChange w:id="1047" w:author="Ryan" w:date="2017-04-30T19:28:00Z">
            <w:rPr>
              <w:rFonts w:ascii="Calibri" w:hAnsi="Calibri" w:cs="Calibri"/>
              <w:sz w:val="32"/>
              <w:szCs w:val="32"/>
            </w:rPr>
          </w:rPrChange>
        </w:rPr>
        <w:t xml:space="preserve"> </w:t>
      </w:r>
      <w:r w:rsidRPr="00C93E5C">
        <w:rPr>
          <w:rFonts w:ascii="Helvetica" w:hAnsi="Helvetica" w:cs="Calibri"/>
          <w:sz w:val="32"/>
          <w:szCs w:val="32"/>
          <w:rPrChange w:id="1048" w:author="Ryan" w:date="2017-04-30T19:28:00Z">
            <w:rPr>
              <w:rFonts w:ascii="Calibri" w:hAnsi="Calibri" w:cs="Calibri"/>
              <w:sz w:val="32"/>
              <w:szCs w:val="32"/>
            </w:rPr>
          </w:rPrChange>
        </w:rPr>
        <w:t xml:space="preserve">banks of </w:t>
      </w:r>
    </w:p>
    <w:p w14:paraId="0CB30B82" w14:textId="77777777" w:rsidR="003B7D4F" w:rsidRPr="00C93E5C" w:rsidRDefault="00472BE7" w:rsidP="00472BE7">
      <w:pPr>
        <w:spacing w:after="0"/>
        <w:rPr>
          <w:rFonts w:ascii="Helvetica" w:hAnsi="Helvetica" w:cs="Calibri"/>
          <w:sz w:val="32"/>
          <w:szCs w:val="32"/>
          <w:rPrChange w:id="1049" w:author="Ryan" w:date="2017-04-30T19:28:00Z">
            <w:rPr>
              <w:rFonts w:ascii="Calibri" w:hAnsi="Calibri" w:cs="Calibri"/>
              <w:sz w:val="32"/>
              <w:szCs w:val="32"/>
            </w:rPr>
          </w:rPrChange>
        </w:rPr>
      </w:pPr>
      <w:r w:rsidRPr="00C93E5C">
        <w:rPr>
          <w:rFonts w:ascii="Helvetica" w:hAnsi="Helvetica" w:cs="Calibri"/>
          <w:sz w:val="32"/>
          <w:szCs w:val="32"/>
          <w:rPrChange w:id="1050" w:author="Ryan" w:date="2017-04-30T19:28:00Z">
            <w:rPr>
              <w:rFonts w:ascii="Calibri" w:hAnsi="Calibri" w:cs="Calibri"/>
              <w:sz w:val="32"/>
              <w:szCs w:val="32"/>
            </w:rPr>
          </w:rPrChange>
        </w:rPr>
        <w:t>the Hudson, above the city,</w:t>
      </w:r>
      <w:r w:rsidR="003B7D4F" w:rsidRPr="00C93E5C">
        <w:rPr>
          <w:rFonts w:ascii="Helvetica" w:hAnsi="Helvetica" w:cs="Calibri"/>
          <w:sz w:val="32"/>
          <w:szCs w:val="32"/>
          <w:rPrChange w:id="1051" w:author="Ryan" w:date="2017-04-30T19:28:00Z">
            <w:rPr>
              <w:rFonts w:ascii="Calibri" w:hAnsi="Calibri" w:cs="Calibri"/>
              <w:sz w:val="32"/>
              <w:szCs w:val="32"/>
            </w:rPr>
          </w:rPrChange>
        </w:rPr>
        <w:t xml:space="preserve"> </w:t>
      </w:r>
      <w:r w:rsidRPr="00C93E5C">
        <w:rPr>
          <w:rFonts w:ascii="Helvetica" w:hAnsi="Helvetica" w:cs="Calibri"/>
          <w:sz w:val="32"/>
          <w:szCs w:val="32"/>
          <w:rPrChange w:id="1052" w:author="Ryan" w:date="2017-04-30T19:28:00Z">
            <w:rPr>
              <w:rFonts w:ascii="Calibri" w:hAnsi="Calibri" w:cs="Calibri"/>
              <w:sz w:val="32"/>
              <w:szCs w:val="32"/>
            </w:rPr>
          </w:rPrChange>
        </w:rPr>
        <w:t xml:space="preserve">where the elms and </w:t>
      </w:r>
    </w:p>
    <w:p w14:paraId="4BCD3233" w14:textId="77777777" w:rsidR="003B7D4F" w:rsidRPr="00C93E5C" w:rsidRDefault="00472BE7" w:rsidP="00472BE7">
      <w:pPr>
        <w:spacing w:after="0"/>
        <w:rPr>
          <w:rFonts w:ascii="Helvetica" w:hAnsi="Helvetica" w:cs="Calibri"/>
          <w:sz w:val="32"/>
          <w:szCs w:val="32"/>
          <w:rPrChange w:id="1053" w:author="Ryan" w:date="2017-04-30T19:28:00Z">
            <w:rPr>
              <w:rFonts w:ascii="Calibri" w:hAnsi="Calibri" w:cs="Calibri"/>
              <w:sz w:val="32"/>
              <w:szCs w:val="32"/>
            </w:rPr>
          </w:rPrChange>
        </w:rPr>
      </w:pPr>
      <w:r w:rsidRPr="00C93E5C">
        <w:rPr>
          <w:rFonts w:ascii="Helvetica" w:hAnsi="Helvetica" w:cs="Calibri"/>
          <w:sz w:val="32"/>
          <w:szCs w:val="32"/>
          <w:rPrChange w:id="1054" w:author="Ryan" w:date="2017-04-30T19:28:00Z">
            <w:rPr>
              <w:rFonts w:ascii="Calibri" w:hAnsi="Calibri" w:cs="Calibri"/>
              <w:sz w:val="32"/>
              <w:szCs w:val="32"/>
            </w:rPr>
          </w:rPrChange>
        </w:rPr>
        <w:t xml:space="preserve">the willows, on the verge of the river, cast a </w:t>
      </w:r>
    </w:p>
    <w:p w14:paraId="1A0B9C4E" w14:textId="77777777" w:rsidR="003B7D4F" w:rsidRPr="00C93E5C" w:rsidRDefault="00472BE7" w:rsidP="00472BE7">
      <w:pPr>
        <w:spacing w:after="0"/>
        <w:rPr>
          <w:rFonts w:ascii="Helvetica" w:hAnsi="Helvetica" w:cs="Calibri"/>
          <w:sz w:val="32"/>
          <w:szCs w:val="32"/>
          <w:rPrChange w:id="1055" w:author="Ryan" w:date="2017-04-30T19:28:00Z">
            <w:rPr>
              <w:rFonts w:ascii="Calibri" w:hAnsi="Calibri" w:cs="Calibri"/>
              <w:sz w:val="32"/>
              <w:szCs w:val="32"/>
            </w:rPr>
          </w:rPrChange>
        </w:rPr>
      </w:pPr>
      <w:r w:rsidRPr="00C93E5C">
        <w:rPr>
          <w:rFonts w:ascii="Helvetica" w:hAnsi="Helvetica" w:cs="Calibri"/>
          <w:sz w:val="32"/>
          <w:szCs w:val="32"/>
          <w:rPrChange w:id="1056" w:author="Ryan" w:date="2017-04-30T19:28:00Z">
            <w:rPr>
              <w:rFonts w:ascii="Calibri" w:hAnsi="Calibri" w:cs="Calibri"/>
              <w:sz w:val="32"/>
              <w:szCs w:val="32"/>
            </w:rPr>
          </w:rPrChange>
        </w:rPr>
        <w:t>dun, umbrageous</w:t>
      </w:r>
      <w:r w:rsidR="003B7D4F" w:rsidRPr="00C93E5C">
        <w:rPr>
          <w:rFonts w:ascii="Helvetica" w:hAnsi="Helvetica" w:cs="Calibri"/>
          <w:sz w:val="32"/>
          <w:szCs w:val="32"/>
          <w:rPrChange w:id="1057" w:author="Ryan" w:date="2017-04-30T19:28:00Z">
            <w:rPr>
              <w:rFonts w:ascii="Calibri" w:hAnsi="Calibri" w:cs="Calibri"/>
              <w:sz w:val="32"/>
              <w:szCs w:val="32"/>
            </w:rPr>
          </w:rPrChange>
        </w:rPr>
        <w:t xml:space="preserve"> </w:t>
      </w:r>
      <w:r w:rsidRPr="00C93E5C">
        <w:rPr>
          <w:rFonts w:ascii="Helvetica" w:hAnsi="Helvetica" w:cs="Calibri"/>
          <w:sz w:val="32"/>
          <w:szCs w:val="32"/>
          <w:rPrChange w:id="1058" w:author="Ryan" w:date="2017-04-30T19:28:00Z">
            <w:rPr>
              <w:rFonts w:ascii="Calibri" w:hAnsi="Calibri" w:cs="Calibri"/>
              <w:sz w:val="32"/>
              <w:szCs w:val="32"/>
            </w:rPr>
          </w:rPrChange>
        </w:rPr>
        <w:t xml:space="preserve">shade. The Sun was retiring </w:t>
      </w:r>
    </w:p>
    <w:p w14:paraId="4A7824A4" w14:textId="77777777" w:rsidR="003B7D4F" w:rsidRPr="00C93E5C" w:rsidRDefault="00472BE7" w:rsidP="00472BE7">
      <w:pPr>
        <w:spacing w:after="0"/>
        <w:rPr>
          <w:rFonts w:ascii="Helvetica" w:hAnsi="Helvetica" w:cs="Calibri"/>
          <w:sz w:val="32"/>
          <w:szCs w:val="32"/>
          <w:rPrChange w:id="1059" w:author="Ryan" w:date="2017-04-30T19:28:00Z">
            <w:rPr>
              <w:rFonts w:ascii="Calibri" w:hAnsi="Calibri" w:cs="Calibri"/>
              <w:sz w:val="32"/>
              <w:szCs w:val="32"/>
            </w:rPr>
          </w:rPrChange>
        </w:rPr>
      </w:pPr>
      <w:r w:rsidRPr="00C93E5C">
        <w:rPr>
          <w:rFonts w:ascii="Helvetica" w:hAnsi="Helvetica" w:cs="Calibri"/>
          <w:sz w:val="32"/>
          <w:szCs w:val="32"/>
          <w:rPrChange w:id="1060" w:author="Ryan" w:date="2017-04-30T19:28:00Z">
            <w:rPr>
              <w:rFonts w:ascii="Calibri" w:hAnsi="Calibri" w:cs="Calibri"/>
              <w:sz w:val="32"/>
              <w:szCs w:val="32"/>
            </w:rPr>
          </w:rPrChange>
        </w:rPr>
        <w:t xml:space="preserve">behind the blue western hills, while the brazen </w:t>
      </w:r>
    </w:p>
    <w:p w14:paraId="7E228C47" w14:textId="77777777" w:rsidR="00472BE7" w:rsidRPr="00C93E5C" w:rsidRDefault="00472BE7" w:rsidP="00472BE7">
      <w:pPr>
        <w:spacing w:after="0"/>
        <w:rPr>
          <w:rFonts w:ascii="Helvetica" w:hAnsi="Helvetica" w:cs="Calibri"/>
          <w:sz w:val="32"/>
          <w:szCs w:val="32"/>
          <w:rPrChange w:id="1061" w:author="Ryan" w:date="2017-04-30T19:28:00Z">
            <w:rPr>
              <w:rFonts w:ascii="Calibri" w:hAnsi="Calibri" w:cs="Calibri"/>
              <w:sz w:val="32"/>
              <w:szCs w:val="32"/>
            </w:rPr>
          </w:rPrChange>
        </w:rPr>
      </w:pPr>
      <w:r w:rsidRPr="00C93E5C">
        <w:rPr>
          <w:rFonts w:ascii="Helvetica" w:hAnsi="Helvetica" w:cs="Calibri"/>
          <w:sz w:val="32"/>
          <w:szCs w:val="32"/>
          <w:rPrChange w:id="1062" w:author="Ryan" w:date="2017-04-30T19:28:00Z">
            <w:rPr>
              <w:rFonts w:ascii="Calibri" w:hAnsi="Calibri" w:cs="Calibri"/>
              <w:sz w:val="32"/>
              <w:szCs w:val="32"/>
            </w:rPr>
          </w:rPrChange>
        </w:rPr>
        <w:t>summit</w:t>
      </w:r>
      <w:r w:rsidR="0028616B" w:rsidRPr="00C93E5C">
        <w:rPr>
          <w:rFonts w:ascii="Helvetica" w:hAnsi="Helvetica" w:cs="Calibri"/>
          <w:sz w:val="32"/>
          <w:szCs w:val="32"/>
          <w:rPrChange w:id="1063" w:author="Ryan" w:date="2017-04-30T19:28:00Z">
            <w:rPr>
              <w:rFonts w:ascii="Calibri" w:hAnsi="Calibri" w:cs="Calibri"/>
              <w:sz w:val="32"/>
              <w:szCs w:val="32"/>
            </w:rPr>
          </w:rPrChange>
        </w:rPr>
        <w:t>s</w:t>
      </w:r>
      <w:r w:rsidR="003B7D4F" w:rsidRPr="00C93E5C">
        <w:rPr>
          <w:rFonts w:ascii="Helvetica" w:hAnsi="Helvetica" w:cs="Calibri"/>
          <w:sz w:val="32"/>
          <w:szCs w:val="32"/>
          <w:rPrChange w:id="1064" w:author="Ryan" w:date="2017-04-30T19:28:00Z">
            <w:rPr>
              <w:rFonts w:ascii="Calibri" w:hAnsi="Calibri" w:cs="Calibri"/>
              <w:sz w:val="32"/>
              <w:szCs w:val="32"/>
            </w:rPr>
          </w:rPrChange>
        </w:rPr>
        <w:t xml:space="preserve"> </w:t>
      </w:r>
      <w:r w:rsidRPr="00C93E5C">
        <w:rPr>
          <w:rFonts w:ascii="Helvetica" w:hAnsi="Helvetica" w:cs="Calibri"/>
          <w:sz w:val="32"/>
          <w:szCs w:val="32"/>
          <w:rPrChange w:id="1065" w:author="Ryan" w:date="2017-04-30T19:28:00Z">
            <w:rPr>
              <w:rFonts w:ascii="Calibri" w:hAnsi="Calibri" w:cs="Calibri"/>
              <w:sz w:val="32"/>
              <w:szCs w:val="32"/>
            </w:rPr>
          </w:rPrChange>
        </w:rPr>
        <w:t xml:space="preserve">of the </w:t>
      </w:r>
      <w:proofErr w:type="spellStart"/>
      <w:r w:rsidRPr="00C93E5C">
        <w:rPr>
          <w:rFonts w:ascii="Helvetica" w:hAnsi="Helvetica" w:cs="Calibri"/>
          <w:sz w:val="32"/>
          <w:szCs w:val="32"/>
          <w:rPrChange w:id="1066" w:author="Ryan" w:date="2017-04-30T19:28:00Z">
            <w:rPr>
              <w:rFonts w:ascii="Calibri" w:hAnsi="Calibri" w:cs="Calibri"/>
              <w:sz w:val="32"/>
              <w:szCs w:val="32"/>
            </w:rPr>
          </w:rPrChange>
        </w:rPr>
        <w:t>steepled</w:t>
      </w:r>
      <w:proofErr w:type="spellEnd"/>
      <w:r w:rsidRPr="00C93E5C">
        <w:rPr>
          <w:rFonts w:ascii="Helvetica" w:hAnsi="Helvetica" w:cs="Calibri"/>
          <w:sz w:val="32"/>
          <w:szCs w:val="32"/>
          <w:rPrChange w:id="1067" w:author="Ryan" w:date="2017-04-30T19:28:00Z">
            <w:rPr>
              <w:rFonts w:ascii="Calibri" w:hAnsi="Calibri" w:cs="Calibri"/>
              <w:sz w:val="32"/>
              <w:szCs w:val="32"/>
            </w:rPr>
          </w:rPrChange>
        </w:rPr>
        <w:t xml:space="preserve"> fanes, alone, held the last</w:t>
      </w:r>
    </w:p>
    <w:p w14:paraId="0E6C84CB" w14:textId="77777777" w:rsidR="003B7D4F" w:rsidRPr="00C93E5C" w:rsidRDefault="00472BE7" w:rsidP="00472BE7">
      <w:pPr>
        <w:spacing w:after="0"/>
        <w:rPr>
          <w:rFonts w:ascii="Helvetica" w:hAnsi="Helvetica" w:cs="Calibri"/>
          <w:sz w:val="32"/>
          <w:szCs w:val="32"/>
          <w:rPrChange w:id="1068" w:author="Ryan" w:date="2017-04-30T19:28:00Z">
            <w:rPr>
              <w:rFonts w:ascii="Calibri" w:hAnsi="Calibri" w:cs="Calibri"/>
              <w:sz w:val="32"/>
              <w:szCs w:val="32"/>
            </w:rPr>
          </w:rPrChange>
        </w:rPr>
      </w:pPr>
      <w:r w:rsidRPr="00C93E5C">
        <w:rPr>
          <w:rFonts w:ascii="Helvetica" w:hAnsi="Helvetica" w:cs="Calibri"/>
          <w:sz w:val="32"/>
          <w:szCs w:val="32"/>
          <w:rPrChange w:id="1069" w:author="Ryan" w:date="2017-04-30T19:28:00Z">
            <w:rPr>
              <w:rFonts w:ascii="Calibri" w:hAnsi="Calibri" w:cs="Calibri"/>
              <w:sz w:val="32"/>
              <w:szCs w:val="32"/>
            </w:rPr>
          </w:rPrChange>
        </w:rPr>
        <w:t>gleam of his reluctant ray. "The breeze's</w:t>
      </w:r>
      <w:r w:rsidR="003B7D4F" w:rsidRPr="00C93E5C">
        <w:rPr>
          <w:rFonts w:ascii="Helvetica" w:hAnsi="Helvetica" w:cs="Calibri"/>
          <w:sz w:val="32"/>
          <w:szCs w:val="32"/>
          <w:rPrChange w:id="1070" w:author="Ryan" w:date="2017-04-30T19:28:00Z">
            <w:rPr>
              <w:rFonts w:ascii="Calibri" w:hAnsi="Calibri" w:cs="Calibri"/>
              <w:sz w:val="32"/>
              <w:szCs w:val="32"/>
            </w:rPr>
          </w:rPrChange>
        </w:rPr>
        <w:t xml:space="preserve"> </w:t>
      </w:r>
      <w:r w:rsidRPr="00C93E5C">
        <w:rPr>
          <w:rFonts w:ascii="Helvetica" w:hAnsi="Helvetica" w:cs="Calibri"/>
          <w:sz w:val="32"/>
          <w:szCs w:val="32"/>
          <w:rPrChange w:id="1071" w:author="Ryan" w:date="2017-04-30T19:28:00Z">
            <w:rPr>
              <w:rFonts w:ascii="Calibri" w:hAnsi="Calibri" w:cs="Calibri"/>
              <w:sz w:val="32"/>
              <w:szCs w:val="32"/>
            </w:rPr>
          </w:rPrChange>
        </w:rPr>
        <w:t>rust</w:t>
      </w:r>
      <w:r w:rsidR="003B7D4F" w:rsidRPr="00C93E5C">
        <w:rPr>
          <w:rFonts w:ascii="Helvetica" w:hAnsi="Helvetica" w:cs="Calibri"/>
          <w:sz w:val="32"/>
          <w:szCs w:val="32"/>
          <w:rPrChange w:id="1072" w:author="Ryan" w:date="2017-04-30T19:28:00Z">
            <w:rPr>
              <w:rFonts w:ascii="Calibri" w:hAnsi="Calibri" w:cs="Calibri"/>
              <w:sz w:val="32"/>
              <w:szCs w:val="32"/>
            </w:rPr>
          </w:rPrChange>
        </w:rPr>
        <w:t>-</w:t>
      </w:r>
    </w:p>
    <w:p w14:paraId="742F231B" w14:textId="77777777" w:rsidR="003B7D4F" w:rsidRPr="00C93E5C" w:rsidRDefault="00472BE7" w:rsidP="00472BE7">
      <w:pPr>
        <w:spacing w:after="0"/>
        <w:rPr>
          <w:rFonts w:ascii="Helvetica" w:hAnsi="Helvetica" w:cs="Calibri"/>
          <w:sz w:val="32"/>
          <w:szCs w:val="32"/>
          <w:rPrChange w:id="1073" w:author="Ryan" w:date="2017-04-30T19:28:00Z">
            <w:rPr>
              <w:rFonts w:ascii="Calibri" w:hAnsi="Calibri" w:cs="Calibri"/>
              <w:sz w:val="32"/>
              <w:szCs w:val="32"/>
            </w:rPr>
          </w:rPrChange>
        </w:rPr>
      </w:pPr>
      <w:r w:rsidRPr="00C93E5C">
        <w:rPr>
          <w:rFonts w:ascii="Helvetica" w:hAnsi="Helvetica" w:cs="Calibri"/>
          <w:sz w:val="32"/>
          <w:szCs w:val="32"/>
          <w:rPrChange w:id="1074" w:author="Ryan" w:date="2017-04-30T19:28:00Z">
            <w:rPr>
              <w:rFonts w:ascii="Calibri" w:hAnsi="Calibri" w:cs="Calibri"/>
              <w:sz w:val="32"/>
              <w:szCs w:val="32"/>
            </w:rPr>
          </w:rPrChange>
        </w:rPr>
        <w:t xml:space="preserve">ling </w:t>
      </w:r>
      <w:r w:rsidR="00002CCA" w:rsidRPr="00C93E5C">
        <w:rPr>
          <w:rFonts w:ascii="Helvetica" w:hAnsi="Helvetica" w:cs="Calibri"/>
          <w:sz w:val="32"/>
          <w:szCs w:val="32"/>
          <w:rPrChange w:id="1075" w:author="Ryan" w:date="2017-04-30T19:28:00Z">
            <w:rPr>
              <w:rFonts w:ascii="Calibri" w:hAnsi="Calibri" w:cs="Calibri"/>
              <w:sz w:val="32"/>
              <w:szCs w:val="32"/>
            </w:rPr>
          </w:rPrChange>
        </w:rPr>
        <w:t xml:space="preserve">wing </w:t>
      </w:r>
      <w:r w:rsidRPr="00C93E5C">
        <w:rPr>
          <w:rFonts w:ascii="Helvetica" w:hAnsi="Helvetica" w:cs="Calibri"/>
          <w:sz w:val="32"/>
          <w:szCs w:val="32"/>
          <w:rPrChange w:id="1076" w:author="Ryan" w:date="2017-04-30T19:28:00Z">
            <w:rPr>
              <w:rFonts w:ascii="Calibri" w:hAnsi="Calibri" w:cs="Calibri"/>
              <w:sz w:val="32"/>
              <w:szCs w:val="32"/>
            </w:rPr>
          </w:rPrChange>
        </w:rPr>
        <w:t xml:space="preserve">was in the tree," and the faintly </w:t>
      </w:r>
      <w:proofErr w:type="spellStart"/>
      <w:r w:rsidR="003B7D4F" w:rsidRPr="00C93E5C">
        <w:rPr>
          <w:rFonts w:ascii="Helvetica" w:hAnsi="Helvetica" w:cs="Calibri"/>
          <w:sz w:val="32"/>
          <w:szCs w:val="32"/>
          <w:rPrChange w:id="1077" w:author="Ryan" w:date="2017-04-30T19:28:00Z">
            <w:rPr>
              <w:rFonts w:ascii="Calibri" w:hAnsi="Calibri" w:cs="Calibri"/>
              <w:sz w:val="32"/>
              <w:szCs w:val="32"/>
            </w:rPr>
          </w:rPrChange>
        </w:rPr>
        <w:t>mur</w:t>
      </w:r>
      <w:proofErr w:type="spellEnd"/>
      <w:r w:rsidR="003B7D4F" w:rsidRPr="00C93E5C">
        <w:rPr>
          <w:rFonts w:ascii="Helvetica" w:hAnsi="Helvetica" w:cs="Calibri"/>
          <w:sz w:val="32"/>
          <w:szCs w:val="32"/>
          <w:rPrChange w:id="1078" w:author="Ryan" w:date="2017-04-30T19:28:00Z">
            <w:rPr>
              <w:rFonts w:ascii="Calibri" w:hAnsi="Calibri" w:cs="Calibri"/>
              <w:sz w:val="32"/>
              <w:szCs w:val="32"/>
            </w:rPr>
          </w:rPrChange>
        </w:rPr>
        <w:t>-</w:t>
      </w:r>
    </w:p>
    <w:p w14:paraId="4F62A7F6" w14:textId="77777777" w:rsidR="003B7D4F" w:rsidRPr="00C93E5C" w:rsidRDefault="003B7D4F" w:rsidP="00472BE7">
      <w:pPr>
        <w:spacing w:after="0"/>
        <w:rPr>
          <w:rFonts w:ascii="Helvetica" w:hAnsi="Helvetica" w:cs="Calibri"/>
          <w:sz w:val="32"/>
          <w:szCs w:val="32"/>
          <w:rPrChange w:id="1079" w:author="Ryan" w:date="2017-04-30T19:28:00Z">
            <w:rPr>
              <w:rFonts w:ascii="Calibri" w:hAnsi="Calibri" w:cs="Calibri"/>
              <w:sz w:val="32"/>
              <w:szCs w:val="32"/>
            </w:rPr>
          </w:rPrChange>
        </w:rPr>
      </w:pPr>
      <w:proofErr w:type="spellStart"/>
      <w:r w:rsidRPr="00C93E5C">
        <w:rPr>
          <w:rFonts w:ascii="Helvetica" w:hAnsi="Helvetica" w:cs="Calibri"/>
          <w:sz w:val="32"/>
          <w:szCs w:val="32"/>
          <w:rPrChange w:id="1080" w:author="Ryan" w:date="2017-04-30T19:28:00Z">
            <w:rPr>
              <w:rFonts w:ascii="Calibri" w:hAnsi="Calibri" w:cs="Calibri"/>
              <w:sz w:val="32"/>
              <w:szCs w:val="32"/>
            </w:rPr>
          </w:rPrChange>
        </w:rPr>
        <w:t>m</w:t>
      </w:r>
      <w:r w:rsidR="00002CCA" w:rsidRPr="00C93E5C">
        <w:rPr>
          <w:rFonts w:ascii="Helvetica" w:hAnsi="Helvetica" w:cs="Calibri"/>
          <w:sz w:val="32"/>
          <w:szCs w:val="32"/>
          <w:rPrChange w:id="1081" w:author="Ryan" w:date="2017-04-30T19:28:00Z">
            <w:rPr>
              <w:rFonts w:ascii="Calibri" w:hAnsi="Calibri" w:cs="Calibri"/>
              <w:sz w:val="32"/>
              <w:szCs w:val="32"/>
            </w:rPr>
          </w:rPrChange>
        </w:rPr>
        <w:t>u</w:t>
      </w:r>
      <w:r w:rsidR="00472BE7" w:rsidRPr="00C93E5C">
        <w:rPr>
          <w:rFonts w:ascii="Helvetica" w:hAnsi="Helvetica" w:cs="Calibri"/>
          <w:sz w:val="32"/>
          <w:szCs w:val="32"/>
          <w:rPrChange w:id="1082" w:author="Ryan" w:date="2017-04-30T19:28:00Z">
            <w:rPr>
              <w:rFonts w:ascii="Calibri" w:hAnsi="Calibri" w:cs="Calibri"/>
              <w:sz w:val="32"/>
              <w:szCs w:val="32"/>
            </w:rPr>
          </w:rPrChange>
        </w:rPr>
        <w:t>ri</w:t>
      </w:r>
      <w:r w:rsidRPr="00C93E5C">
        <w:rPr>
          <w:rFonts w:ascii="Helvetica" w:hAnsi="Helvetica" w:cs="Calibri"/>
          <w:sz w:val="32"/>
          <w:szCs w:val="32"/>
          <w:rPrChange w:id="1083" w:author="Ryan" w:date="2017-04-30T19:28:00Z">
            <w:rPr>
              <w:rFonts w:ascii="Calibri" w:hAnsi="Calibri" w:cs="Calibri"/>
              <w:sz w:val="32"/>
              <w:szCs w:val="32"/>
            </w:rPr>
          </w:rPrChange>
        </w:rPr>
        <w:t>ng</w:t>
      </w:r>
      <w:proofErr w:type="spellEnd"/>
      <w:r w:rsidRPr="00C93E5C">
        <w:rPr>
          <w:rFonts w:ascii="Helvetica" w:hAnsi="Helvetica" w:cs="Calibri"/>
          <w:sz w:val="32"/>
          <w:szCs w:val="32"/>
          <w:rPrChange w:id="1084" w:author="Ryan" w:date="2017-04-30T19:28:00Z">
            <w:rPr>
              <w:rFonts w:ascii="Calibri" w:hAnsi="Calibri" w:cs="Calibri"/>
              <w:sz w:val="32"/>
              <w:szCs w:val="32"/>
            </w:rPr>
          </w:rPrChange>
        </w:rPr>
        <w:t xml:space="preserve"> wave dashed in melancholy cadence upo</w:t>
      </w:r>
      <w:r w:rsidR="00472BE7" w:rsidRPr="00C93E5C">
        <w:rPr>
          <w:rFonts w:ascii="Helvetica" w:hAnsi="Helvetica" w:cs="Calibri"/>
          <w:sz w:val="32"/>
          <w:szCs w:val="32"/>
          <w:rPrChange w:id="1085" w:author="Ryan" w:date="2017-04-30T19:28:00Z">
            <w:rPr>
              <w:rFonts w:ascii="Calibri" w:hAnsi="Calibri" w:cs="Calibri"/>
              <w:sz w:val="32"/>
              <w:szCs w:val="32"/>
            </w:rPr>
          </w:rPrChange>
        </w:rPr>
        <w:t xml:space="preserve">n </w:t>
      </w:r>
    </w:p>
    <w:p w14:paraId="16D26A9A" w14:textId="77777777" w:rsidR="003B7D4F" w:rsidRPr="00C93E5C" w:rsidRDefault="00472BE7" w:rsidP="00472BE7">
      <w:pPr>
        <w:spacing w:after="0"/>
        <w:rPr>
          <w:rFonts w:ascii="Helvetica" w:hAnsi="Helvetica" w:cs="Calibri"/>
          <w:sz w:val="32"/>
          <w:szCs w:val="32"/>
          <w:rPrChange w:id="1086" w:author="Ryan" w:date="2017-04-30T19:28:00Z">
            <w:rPr>
              <w:rFonts w:ascii="Calibri" w:hAnsi="Calibri" w:cs="Calibri"/>
              <w:sz w:val="32"/>
              <w:szCs w:val="32"/>
            </w:rPr>
          </w:rPrChange>
        </w:rPr>
      </w:pPr>
      <w:r w:rsidRPr="00C93E5C">
        <w:rPr>
          <w:rFonts w:ascii="Helvetica" w:hAnsi="Helvetica" w:cs="Calibri"/>
          <w:sz w:val="32"/>
          <w:szCs w:val="32"/>
          <w:rPrChange w:id="1087" w:author="Ryan" w:date="2017-04-30T19:28:00Z">
            <w:rPr>
              <w:rFonts w:ascii="Calibri" w:hAnsi="Calibri" w:cs="Calibri"/>
              <w:sz w:val="32"/>
              <w:szCs w:val="32"/>
            </w:rPr>
          </w:rPrChange>
        </w:rPr>
        <w:lastRenderedPageBreak/>
        <w:t>the pe</w:t>
      </w:r>
      <w:r w:rsidR="003B7D4F" w:rsidRPr="00C93E5C">
        <w:rPr>
          <w:rFonts w:ascii="Helvetica" w:hAnsi="Helvetica" w:cs="Calibri"/>
          <w:sz w:val="32"/>
          <w:szCs w:val="32"/>
          <w:rPrChange w:id="1088" w:author="Ryan" w:date="2017-04-30T19:28:00Z">
            <w:rPr>
              <w:rFonts w:ascii="Calibri" w:hAnsi="Calibri" w:cs="Calibri"/>
              <w:sz w:val="32"/>
              <w:szCs w:val="32"/>
            </w:rPr>
          </w:rPrChange>
        </w:rPr>
        <w:t>bbly shore. Twilight gather</w:t>
      </w:r>
      <w:r w:rsidRPr="00C93E5C">
        <w:rPr>
          <w:rFonts w:ascii="Helvetica" w:hAnsi="Helvetica" w:cs="Calibri"/>
          <w:sz w:val="32"/>
          <w:szCs w:val="32"/>
          <w:rPrChange w:id="1089" w:author="Ryan" w:date="2017-04-30T19:28:00Z">
            <w:rPr>
              <w:rFonts w:ascii="Calibri" w:hAnsi="Calibri" w:cs="Calibri"/>
              <w:sz w:val="32"/>
              <w:szCs w:val="32"/>
            </w:rPr>
          </w:rPrChange>
        </w:rPr>
        <w:t xml:space="preserve">ed around, </w:t>
      </w:r>
    </w:p>
    <w:p w14:paraId="21504E72" w14:textId="77777777" w:rsidR="003B7D4F" w:rsidRPr="00C93E5C" w:rsidRDefault="003B7D4F" w:rsidP="00472BE7">
      <w:pPr>
        <w:spacing w:after="0"/>
        <w:rPr>
          <w:rFonts w:ascii="Helvetica" w:hAnsi="Helvetica" w:cs="Calibri"/>
          <w:sz w:val="32"/>
          <w:szCs w:val="32"/>
          <w:rPrChange w:id="1090" w:author="Ryan" w:date="2017-04-30T19:28:00Z">
            <w:rPr>
              <w:rFonts w:ascii="Calibri" w:hAnsi="Calibri" w:cs="Calibri"/>
              <w:sz w:val="32"/>
              <w:szCs w:val="32"/>
            </w:rPr>
          </w:rPrChange>
        </w:rPr>
      </w:pPr>
      <w:r w:rsidRPr="00C93E5C">
        <w:rPr>
          <w:rFonts w:ascii="Helvetica" w:hAnsi="Helvetica" w:cs="Calibri"/>
          <w:sz w:val="32"/>
          <w:szCs w:val="32"/>
          <w:rPrChange w:id="1091" w:author="Ryan" w:date="2017-04-30T19:28:00Z">
            <w:rPr>
              <w:rFonts w:ascii="Calibri" w:hAnsi="Calibri" w:cs="Calibri"/>
              <w:sz w:val="32"/>
              <w:szCs w:val="32"/>
            </w:rPr>
          </w:rPrChange>
        </w:rPr>
        <w:t>when he heard voices and foot</w:t>
      </w:r>
      <w:r w:rsidR="00472BE7" w:rsidRPr="00C93E5C">
        <w:rPr>
          <w:rFonts w:ascii="Helvetica" w:hAnsi="Helvetica" w:cs="Calibri"/>
          <w:sz w:val="32"/>
          <w:szCs w:val="32"/>
          <w:rPrChange w:id="1092" w:author="Ryan" w:date="2017-04-30T19:28:00Z">
            <w:rPr>
              <w:rFonts w:ascii="Calibri" w:hAnsi="Calibri" w:cs="Calibri"/>
              <w:sz w:val="32"/>
              <w:szCs w:val="32"/>
            </w:rPr>
          </w:rPrChange>
        </w:rPr>
        <w:t xml:space="preserve">steps approaching. </w:t>
      </w:r>
    </w:p>
    <w:p w14:paraId="20DE1D3E" w14:textId="3681ACD0" w:rsidR="003B7D4F" w:rsidRPr="00C93E5C" w:rsidRDefault="003B7D4F" w:rsidP="00472BE7">
      <w:pPr>
        <w:spacing w:after="0"/>
        <w:rPr>
          <w:rFonts w:ascii="Helvetica" w:hAnsi="Helvetica" w:cs="Calibri"/>
          <w:sz w:val="32"/>
          <w:szCs w:val="32"/>
          <w:rPrChange w:id="1093" w:author="Ryan" w:date="2017-04-30T19:28:00Z">
            <w:rPr>
              <w:rFonts w:ascii="Calibri" w:hAnsi="Calibri" w:cs="Calibri"/>
              <w:sz w:val="32"/>
              <w:szCs w:val="32"/>
            </w:rPr>
          </w:rPrChange>
        </w:rPr>
      </w:pPr>
      <w:r w:rsidRPr="00C93E5C">
        <w:rPr>
          <w:rFonts w:ascii="Helvetica" w:hAnsi="Helvetica" w:cs="Calibri"/>
          <w:sz w:val="32"/>
          <w:szCs w:val="32"/>
          <w:rPrChange w:id="1094" w:author="Ryan" w:date="2017-04-30T19:28:00Z">
            <w:rPr>
              <w:rFonts w:ascii="Calibri" w:hAnsi="Calibri" w:cs="Calibri"/>
              <w:sz w:val="32"/>
              <w:szCs w:val="32"/>
            </w:rPr>
          </w:rPrChange>
        </w:rPr>
        <w:t>They came on</w:t>
      </w:r>
      <w:del w:id="1095" w:author="Ryan" w:date="2017-04-30T19:49:00Z">
        <w:r w:rsidRPr="00C93E5C" w:rsidDel="00FB4514">
          <w:rPr>
            <w:rFonts w:ascii="Helvetica" w:hAnsi="Helvetica" w:cs="Calibri"/>
            <w:sz w:val="32"/>
            <w:szCs w:val="32"/>
            <w:rPrChange w:id="1096" w:author="Ryan" w:date="2017-04-30T19:28:00Z">
              <w:rPr>
                <w:rFonts w:ascii="Calibri" w:hAnsi="Calibri" w:cs="Calibri"/>
                <w:sz w:val="32"/>
                <w:szCs w:val="32"/>
              </w:rPr>
            </w:rPrChange>
          </w:rPr>
          <w:delText>—</w:delText>
        </w:r>
      </w:del>
      <w:ins w:id="1097" w:author="Ryan" w:date="2017-04-30T19:49:00Z">
        <w:r w:rsidR="00FB4514">
          <w:rPr>
            <w:rFonts w:ascii="Helvetica" w:hAnsi="Helvetica" w:cs="Calibri"/>
            <w:sz w:val="32"/>
            <w:szCs w:val="32"/>
          </w:rPr>
          <w:t>--</w:t>
        </w:r>
      </w:ins>
      <w:r w:rsidR="00472BE7" w:rsidRPr="00C93E5C">
        <w:rPr>
          <w:rFonts w:ascii="Helvetica" w:hAnsi="Helvetica" w:cs="Calibri"/>
          <w:sz w:val="32"/>
          <w:szCs w:val="32"/>
          <w:rPrChange w:id="1098" w:author="Ryan" w:date="2017-04-30T19:28:00Z">
            <w:rPr>
              <w:rFonts w:ascii="Calibri" w:hAnsi="Calibri" w:cs="Calibri"/>
              <w:sz w:val="32"/>
              <w:szCs w:val="32"/>
            </w:rPr>
          </w:rPrChange>
        </w:rPr>
        <w:t>it was</w:t>
      </w:r>
      <w:r w:rsidRPr="00C93E5C">
        <w:rPr>
          <w:rFonts w:ascii="Helvetica" w:hAnsi="Helvetica" w:cs="Calibri"/>
          <w:sz w:val="32"/>
          <w:szCs w:val="32"/>
          <w:rPrChange w:id="1099"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100" w:author="Ryan" w:date="2017-04-30T19:28:00Z">
            <w:rPr>
              <w:rFonts w:ascii="Calibri" w:hAnsi="Calibri" w:cs="Calibri"/>
              <w:sz w:val="32"/>
              <w:szCs w:val="32"/>
            </w:rPr>
          </w:rPrChange>
        </w:rPr>
        <w:t xml:space="preserve">Eliza and her cousins, </w:t>
      </w:r>
    </w:p>
    <w:p w14:paraId="0414A559" w14:textId="77777777" w:rsidR="003B7D4F" w:rsidRPr="00C93E5C" w:rsidRDefault="00472BE7" w:rsidP="00472BE7">
      <w:pPr>
        <w:spacing w:after="0"/>
        <w:rPr>
          <w:rFonts w:ascii="Helvetica" w:hAnsi="Helvetica" w:cs="Calibri"/>
          <w:sz w:val="32"/>
          <w:szCs w:val="32"/>
          <w:rPrChange w:id="1101" w:author="Ryan" w:date="2017-04-30T19:28:00Z">
            <w:rPr>
              <w:rFonts w:ascii="Calibri" w:hAnsi="Calibri" w:cs="Calibri"/>
              <w:sz w:val="32"/>
              <w:szCs w:val="32"/>
            </w:rPr>
          </w:rPrChange>
        </w:rPr>
      </w:pPr>
      <w:r w:rsidRPr="00C93E5C">
        <w:rPr>
          <w:rFonts w:ascii="Helvetica" w:hAnsi="Helvetica" w:cs="Calibri"/>
          <w:sz w:val="32"/>
          <w:szCs w:val="32"/>
          <w:rPrChange w:id="1102" w:author="Ryan" w:date="2017-04-30T19:28:00Z">
            <w:rPr>
              <w:rFonts w:ascii="Calibri" w:hAnsi="Calibri" w:cs="Calibri"/>
              <w:sz w:val="32"/>
              <w:szCs w:val="32"/>
            </w:rPr>
          </w:rPrChange>
        </w:rPr>
        <w:t>who were returning</w:t>
      </w:r>
      <w:r w:rsidR="003B7D4F" w:rsidRPr="00C93E5C">
        <w:rPr>
          <w:rFonts w:ascii="Helvetica" w:hAnsi="Helvetica" w:cs="Calibri"/>
          <w:sz w:val="32"/>
          <w:szCs w:val="32"/>
          <w:rPrChange w:id="1103" w:author="Ryan" w:date="2017-04-30T19:28:00Z">
            <w:rPr>
              <w:rFonts w:ascii="Calibri" w:hAnsi="Calibri" w:cs="Calibri"/>
              <w:sz w:val="32"/>
              <w:szCs w:val="32"/>
            </w:rPr>
          </w:rPrChange>
        </w:rPr>
        <w:t xml:space="preserve"> </w:t>
      </w:r>
      <w:r w:rsidRPr="00C93E5C">
        <w:rPr>
          <w:rFonts w:ascii="Helvetica" w:hAnsi="Helvetica" w:cs="Calibri"/>
          <w:sz w:val="32"/>
          <w:szCs w:val="32"/>
          <w:rPrChange w:id="1104" w:author="Ryan" w:date="2017-04-30T19:28:00Z">
            <w:rPr>
              <w:rFonts w:ascii="Calibri" w:hAnsi="Calibri" w:cs="Calibri"/>
              <w:sz w:val="32"/>
              <w:szCs w:val="32"/>
            </w:rPr>
          </w:rPrChange>
        </w:rPr>
        <w:t>from participating the beau</w:t>
      </w:r>
      <w:r w:rsidR="003B7D4F" w:rsidRPr="00C93E5C">
        <w:rPr>
          <w:rFonts w:ascii="Helvetica" w:hAnsi="Helvetica" w:cs="Calibri"/>
          <w:sz w:val="32"/>
          <w:szCs w:val="32"/>
          <w:rPrChange w:id="1105" w:author="Ryan" w:date="2017-04-30T19:28:00Z">
            <w:rPr>
              <w:rFonts w:ascii="Calibri" w:hAnsi="Calibri" w:cs="Calibri"/>
              <w:sz w:val="32"/>
              <w:szCs w:val="32"/>
            </w:rPr>
          </w:rPrChange>
        </w:rPr>
        <w:t>-</w:t>
      </w:r>
    </w:p>
    <w:p w14:paraId="2718084C" w14:textId="77777777" w:rsidR="003B7D4F" w:rsidRPr="00C93E5C" w:rsidRDefault="00002CCA" w:rsidP="00472BE7">
      <w:pPr>
        <w:spacing w:after="0"/>
        <w:rPr>
          <w:rFonts w:ascii="Helvetica" w:hAnsi="Helvetica" w:cs="Calibri"/>
          <w:sz w:val="32"/>
          <w:szCs w:val="32"/>
          <w:rPrChange w:id="1106" w:author="Ryan" w:date="2017-04-30T19:28:00Z">
            <w:rPr>
              <w:rFonts w:ascii="Calibri" w:hAnsi="Calibri" w:cs="Calibri"/>
              <w:sz w:val="32"/>
              <w:szCs w:val="32"/>
            </w:rPr>
          </w:rPrChange>
        </w:rPr>
      </w:pPr>
      <w:r w:rsidRPr="00C93E5C">
        <w:rPr>
          <w:rFonts w:ascii="Helvetica" w:hAnsi="Helvetica" w:cs="Calibri"/>
          <w:sz w:val="32"/>
          <w:szCs w:val="32"/>
          <w:rPrChange w:id="1107" w:author="Ryan" w:date="2017-04-30T19:28:00Z">
            <w:rPr>
              <w:rFonts w:ascii="Calibri" w:hAnsi="Calibri" w:cs="Calibri"/>
              <w:sz w:val="32"/>
              <w:szCs w:val="32"/>
            </w:rPr>
          </w:rPrChange>
        </w:rPr>
        <w:t>ties of nature</w:t>
      </w:r>
      <w:r w:rsidR="00472BE7" w:rsidRPr="00C93E5C">
        <w:rPr>
          <w:rFonts w:ascii="Helvetica" w:hAnsi="Helvetica" w:cs="Calibri"/>
          <w:sz w:val="32"/>
          <w:szCs w:val="32"/>
          <w:rPrChange w:id="1108" w:author="Ryan" w:date="2017-04-30T19:28:00Z">
            <w:rPr>
              <w:rFonts w:ascii="Calibri" w:hAnsi="Calibri" w:cs="Calibri"/>
              <w:sz w:val="32"/>
              <w:szCs w:val="32"/>
            </w:rPr>
          </w:rPrChange>
        </w:rPr>
        <w:t xml:space="preserve"> in</w:t>
      </w:r>
      <w:r w:rsidR="003B7D4F" w:rsidRPr="00C93E5C">
        <w:rPr>
          <w:rFonts w:ascii="Helvetica" w:hAnsi="Helvetica" w:cs="Calibri"/>
          <w:sz w:val="32"/>
          <w:szCs w:val="32"/>
          <w:rPrChange w:id="1109"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110" w:author="Ryan" w:date="2017-04-30T19:28:00Z">
            <w:rPr>
              <w:rFonts w:ascii="Calibri" w:hAnsi="Calibri" w:cs="Calibri"/>
              <w:sz w:val="32"/>
              <w:szCs w:val="32"/>
            </w:rPr>
          </w:rPrChange>
        </w:rPr>
        <w:t xml:space="preserve">an evening walk. He joined them, </w:t>
      </w:r>
    </w:p>
    <w:p w14:paraId="60031197" w14:textId="77777777" w:rsidR="003B7D4F" w:rsidRPr="00C93E5C" w:rsidRDefault="00472BE7" w:rsidP="00472BE7">
      <w:pPr>
        <w:spacing w:after="0"/>
        <w:rPr>
          <w:rFonts w:ascii="Helvetica" w:hAnsi="Helvetica" w:cs="Calibri"/>
          <w:sz w:val="32"/>
          <w:szCs w:val="32"/>
          <w:rPrChange w:id="1111" w:author="Ryan" w:date="2017-04-30T19:28:00Z">
            <w:rPr>
              <w:rFonts w:ascii="Calibri" w:hAnsi="Calibri" w:cs="Calibri"/>
              <w:sz w:val="32"/>
              <w:szCs w:val="32"/>
            </w:rPr>
          </w:rPrChange>
        </w:rPr>
      </w:pPr>
      <w:r w:rsidRPr="00C93E5C">
        <w:rPr>
          <w:rFonts w:ascii="Helvetica" w:hAnsi="Helvetica" w:cs="Calibri"/>
          <w:sz w:val="32"/>
          <w:szCs w:val="32"/>
          <w:rPrChange w:id="1112" w:author="Ryan" w:date="2017-04-30T19:28:00Z">
            <w:rPr>
              <w:rFonts w:ascii="Calibri" w:hAnsi="Calibri" w:cs="Calibri"/>
              <w:sz w:val="32"/>
              <w:szCs w:val="32"/>
            </w:rPr>
          </w:rPrChange>
        </w:rPr>
        <w:t>and the gloo</w:t>
      </w:r>
      <w:r w:rsidR="003B7D4F" w:rsidRPr="00C93E5C">
        <w:rPr>
          <w:rFonts w:ascii="Helvetica" w:hAnsi="Helvetica" w:cs="Calibri"/>
          <w:sz w:val="32"/>
          <w:szCs w:val="32"/>
          <w:rPrChange w:id="1113" w:author="Ryan" w:date="2017-04-30T19:28:00Z">
            <w:rPr>
              <w:rFonts w:ascii="Calibri" w:hAnsi="Calibri" w:cs="Calibri"/>
              <w:sz w:val="32"/>
              <w:szCs w:val="32"/>
            </w:rPr>
          </w:rPrChange>
        </w:rPr>
        <w:t>m which hovered about his mind</w:t>
      </w:r>
    </w:p>
    <w:p w14:paraId="70C6C0B8" w14:textId="77777777" w:rsidR="00472BE7" w:rsidRPr="00C93E5C" w:rsidRDefault="00472BE7" w:rsidP="00472BE7">
      <w:pPr>
        <w:spacing w:after="0"/>
        <w:rPr>
          <w:rFonts w:ascii="Helvetica" w:hAnsi="Helvetica" w:cs="Calibri"/>
          <w:sz w:val="32"/>
          <w:szCs w:val="32"/>
          <w:rPrChange w:id="1114" w:author="Ryan" w:date="2017-04-30T19:28:00Z">
            <w:rPr>
              <w:rFonts w:ascii="Calibri" w:hAnsi="Calibri" w:cs="Calibri"/>
              <w:sz w:val="32"/>
              <w:szCs w:val="32"/>
            </w:rPr>
          </w:rPrChange>
        </w:rPr>
      </w:pPr>
      <w:r w:rsidRPr="00C93E5C">
        <w:rPr>
          <w:rFonts w:ascii="Helvetica" w:hAnsi="Helvetica" w:cs="Calibri"/>
          <w:sz w:val="32"/>
          <w:szCs w:val="32"/>
          <w:rPrChange w:id="1115" w:author="Ryan" w:date="2017-04-30T19:28:00Z">
            <w:rPr>
              <w:rFonts w:ascii="Calibri" w:hAnsi="Calibri" w:cs="Calibri"/>
              <w:sz w:val="32"/>
              <w:szCs w:val="32"/>
            </w:rPr>
          </w:rPrChange>
        </w:rPr>
        <w:t>was</w:t>
      </w:r>
      <w:r w:rsidR="003B7D4F" w:rsidRPr="00C93E5C">
        <w:rPr>
          <w:rFonts w:ascii="Helvetica" w:hAnsi="Helvetica" w:cs="Calibri"/>
          <w:sz w:val="32"/>
          <w:szCs w:val="32"/>
          <w:rPrChange w:id="1116" w:author="Ryan" w:date="2017-04-30T19:28:00Z">
            <w:rPr>
              <w:rFonts w:ascii="Calibri" w:hAnsi="Calibri" w:cs="Calibri"/>
              <w:sz w:val="32"/>
              <w:szCs w:val="32"/>
            </w:rPr>
          </w:rPrChange>
        </w:rPr>
        <w:t xml:space="preserve">, </w:t>
      </w:r>
      <w:r w:rsidRPr="00C93E5C">
        <w:rPr>
          <w:rFonts w:ascii="Helvetica" w:hAnsi="Helvetica" w:cs="Calibri"/>
          <w:sz w:val="32"/>
          <w:szCs w:val="32"/>
          <w:rPrChange w:id="1117" w:author="Ryan" w:date="2017-04-30T19:28:00Z">
            <w:rPr>
              <w:rFonts w:ascii="Calibri" w:hAnsi="Calibri" w:cs="Calibri"/>
              <w:sz w:val="32"/>
              <w:szCs w:val="32"/>
            </w:rPr>
          </w:rPrChange>
        </w:rPr>
        <w:t>in some measure</w:t>
      </w:r>
      <w:r w:rsidR="003B7D4F" w:rsidRPr="00C93E5C">
        <w:rPr>
          <w:rFonts w:ascii="Helvetica" w:hAnsi="Helvetica" w:cs="Calibri"/>
          <w:sz w:val="32"/>
          <w:szCs w:val="32"/>
          <w:rPrChange w:id="1118" w:author="Ryan" w:date="2017-04-30T19:28:00Z">
            <w:rPr>
              <w:rFonts w:ascii="Calibri" w:hAnsi="Calibri" w:cs="Calibri"/>
              <w:sz w:val="32"/>
              <w:szCs w:val="32"/>
            </w:rPr>
          </w:rPrChange>
        </w:rPr>
        <w:t>,</w:t>
      </w:r>
      <w:r w:rsidRPr="00C93E5C">
        <w:rPr>
          <w:rFonts w:ascii="Helvetica" w:hAnsi="Helvetica" w:cs="Calibri"/>
          <w:sz w:val="32"/>
          <w:szCs w:val="32"/>
          <w:rPrChange w:id="1119" w:author="Ryan" w:date="2017-04-30T19:28:00Z">
            <w:rPr>
              <w:rFonts w:ascii="Calibri" w:hAnsi="Calibri" w:cs="Calibri"/>
              <w:sz w:val="32"/>
              <w:szCs w:val="32"/>
            </w:rPr>
          </w:rPrChange>
        </w:rPr>
        <w:t xml:space="preserve"> dissipated.</w:t>
      </w:r>
    </w:p>
    <w:p w14:paraId="13DC3E25" w14:textId="77777777" w:rsidR="003B7D4F" w:rsidRPr="00C93E5C" w:rsidRDefault="00472BE7" w:rsidP="00B73983">
      <w:pPr>
        <w:spacing w:after="0"/>
        <w:ind w:firstLine="800"/>
        <w:rPr>
          <w:rFonts w:ascii="Helvetica" w:hAnsi="Helvetica" w:cs="Calibri"/>
          <w:sz w:val="32"/>
          <w:szCs w:val="32"/>
          <w:rPrChange w:id="1120" w:author="Ryan" w:date="2017-04-30T19:28:00Z">
            <w:rPr>
              <w:rFonts w:ascii="Calibri" w:hAnsi="Calibri" w:cs="Calibri"/>
              <w:sz w:val="32"/>
              <w:szCs w:val="32"/>
            </w:rPr>
          </w:rPrChange>
        </w:rPr>
      </w:pPr>
      <w:r w:rsidRPr="00C93E5C">
        <w:rPr>
          <w:rFonts w:ascii="Helvetica" w:hAnsi="Helvetica" w:cs="Calibri"/>
          <w:sz w:val="32"/>
          <w:szCs w:val="32"/>
          <w:rPrChange w:id="1121" w:author="Ryan" w:date="2017-04-30T19:28:00Z">
            <w:rPr>
              <w:rFonts w:ascii="Calibri" w:hAnsi="Calibri" w:cs="Calibri"/>
              <w:sz w:val="32"/>
              <w:szCs w:val="32"/>
            </w:rPr>
          </w:rPrChange>
        </w:rPr>
        <w:t>As they moved slowly on towards home</w:t>
      </w:r>
      <w:r w:rsidR="003B7D4F" w:rsidRPr="00C93E5C">
        <w:rPr>
          <w:rFonts w:ascii="Helvetica" w:hAnsi="Helvetica" w:cs="Calibri"/>
          <w:sz w:val="32"/>
          <w:szCs w:val="32"/>
          <w:rPrChange w:id="1122" w:author="Ryan" w:date="2017-04-30T19:28:00Z">
            <w:rPr>
              <w:rFonts w:ascii="Calibri" w:hAnsi="Calibri" w:cs="Calibri"/>
              <w:sz w:val="32"/>
              <w:szCs w:val="32"/>
            </w:rPr>
          </w:rPrChange>
        </w:rPr>
        <w:t>,</w:t>
      </w:r>
      <w:r w:rsidRPr="00C93E5C">
        <w:rPr>
          <w:rFonts w:ascii="Helvetica" w:hAnsi="Helvetica" w:cs="Calibri"/>
          <w:sz w:val="32"/>
          <w:szCs w:val="32"/>
          <w:rPrChange w:id="1123" w:author="Ryan" w:date="2017-04-30T19:28:00Z">
            <w:rPr>
              <w:rFonts w:ascii="Calibri" w:hAnsi="Calibri" w:cs="Calibri"/>
              <w:sz w:val="32"/>
              <w:szCs w:val="32"/>
            </w:rPr>
          </w:rPrChange>
        </w:rPr>
        <w:t xml:space="preserve"> the </w:t>
      </w:r>
    </w:p>
    <w:p w14:paraId="0348C91E" w14:textId="77777777" w:rsidR="003B7D4F" w:rsidRPr="00C93E5C" w:rsidRDefault="00472BE7" w:rsidP="00472BE7">
      <w:pPr>
        <w:spacing w:after="0"/>
        <w:rPr>
          <w:rFonts w:ascii="Helvetica" w:hAnsi="Helvetica" w:cs="Calibri"/>
          <w:sz w:val="32"/>
          <w:szCs w:val="32"/>
          <w:rPrChange w:id="1124" w:author="Ryan" w:date="2017-04-30T19:28:00Z">
            <w:rPr>
              <w:rFonts w:ascii="Calibri" w:hAnsi="Calibri" w:cs="Calibri"/>
              <w:sz w:val="32"/>
              <w:szCs w:val="32"/>
            </w:rPr>
          </w:rPrChange>
        </w:rPr>
      </w:pPr>
      <w:r w:rsidRPr="00C93E5C">
        <w:rPr>
          <w:rFonts w:ascii="Helvetica" w:hAnsi="Helvetica" w:cs="Calibri"/>
          <w:sz w:val="32"/>
          <w:szCs w:val="32"/>
          <w:rPrChange w:id="1125" w:author="Ryan" w:date="2017-04-30T19:28:00Z">
            <w:rPr>
              <w:rFonts w:ascii="Calibri" w:hAnsi="Calibri" w:cs="Calibri"/>
              <w:sz w:val="32"/>
              <w:szCs w:val="32"/>
            </w:rPr>
          </w:rPrChange>
        </w:rPr>
        <w:t>company walked on, and</w:t>
      </w:r>
      <w:r w:rsidR="003B7D4F" w:rsidRPr="00C93E5C">
        <w:rPr>
          <w:rFonts w:ascii="Helvetica" w:hAnsi="Helvetica" w:cs="Calibri"/>
          <w:sz w:val="32"/>
          <w:szCs w:val="32"/>
          <w:rPrChange w:id="1126" w:author="Ryan" w:date="2017-04-30T19:28:00Z">
            <w:rPr>
              <w:rFonts w:ascii="Calibri" w:hAnsi="Calibri" w:cs="Calibri"/>
              <w:sz w:val="32"/>
              <w:szCs w:val="32"/>
            </w:rPr>
          </w:rPrChange>
        </w:rPr>
        <w:t xml:space="preserve"> </w:t>
      </w:r>
      <w:r w:rsidRPr="00C93E5C">
        <w:rPr>
          <w:rFonts w:ascii="Helvetica" w:hAnsi="Helvetica" w:cs="Calibri"/>
          <w:sz w:val="32"/>
          <w:szCs w:val="32"/>
          <w:rPrChange w:id="1127" w:author="Ryan" w:date="2017-04-30T19:28:00Z">
            <w:rPr>
              <w:rFonts w:ascii="Calibri" w:hAnsi="Calibri" w:cs="Calibri"/>
              <w:sz w:val="32"/>
              <w:szCs w:val="32"/>
            </w:rPr>
          </w:rPrChange>
        </w:rPr>
        <w:t xml:space="preserve">Eliza and Blake were </w:t>
      </w:r>
    </w:p>
    <w:p w14:paraId="1A5835CE" w14:textId="77777777" w:rsidR="003B7D4F" w:rsidRPr="00C93E5C" w:rsidRDefault="00472BE7" w:rsidP="00472BE7">
      <w:pPr>
        <w:spacing w:after="0"/>
        <w:rPr>
          <w:rFonts w:ascii="Helvetica" w:hAnsi="Helvetica" w:cs="Calibri"/>
          <w:sz w:val="32"/>
          <w:szCs w:val="32"/>
          <w:rPrChange w:id="1128" w:author="Ryan" w:date="2017-04-30T19:28:00Z">
            <w:rPr>
              <w:rFonts w:ascii="Calibri" w:hAnsi="Calibri" w:cs="Calibri"/>
              <w:sz w:val="32"/>
              <w:szCs w:val="32"/>
            </w:rPr>
          </w:rPrChange>
        </w:rPr>
      </w:pPr>
      <w:r w:rsidRPr="00C93E5C">
        <w:rPr>
          <w:rFonts w:ascii="Helvetica" w:hAnsi="Helvetica" w:cs="Calibri"/>
          <w:sz w:val="32"/>
          <w:szCs w:val="32"/>
          <w:rPrChange w:id="1129" w:author="Ryan" w:date="2017-04-30T19:28:00Z">
            <w:rPr>
              <w:rFonts w:ascii="Calibri" w:hAnsi="Calibri" w:cs="Calibri"/>
              <w:sz w:val="32"/>
              <w:szCs w:val="32"/>
            </w:rPr>
          </w:rPrChange>
        </w:rPr>
        <w:t>left together. She observed that an unusual pen</w:t>
      </w:r>
      <w:r w:rsidR="003B7D4F" w:rsidRPr="00C93E5C">
        <w:rPr>
          <w:rFonts w:ascii="Helvetica" w:hAnsi="Helvetica" w:cs="Calibri"/>
          <w:sz w:val="32"/>
          <w:szCs w:val="32"/>
          <w:rPrChange w:id="1130" w:author="Ryan" w:date="2017-04-30T19:28:00Z">
            <w:rPr>
              <w:rFonts w:ascii="Calibri" w:hAnsi="Calibri" w:cs="Calibri"/>
              <w:sz w:val="32"/>
              <w:szCs w:val="32"/>
            </w:rPr>
          </w:rPrChange>
        </w:rPr>
        <w:t>-</w:t>
      </w:r>
    </w:p>
    <w:p w14:paraId="4514D244" w14:textId="77777777" w:rsidR="002B7AC8" w:rsidRPr="00C93E5C" w:rsidRDefault="00472BE7" w:rsidP="00472BE7">
      <w:pPr>
        <w:spacing w:after="0"/>
        <w:rPr>
          <w:rFonts w:ascii="Helvetica" w:hAnsi="Helvetica" w:cs="Calibri"/>
          <w:sz w:val="32"/>
          <w:szCs w:val="32"/>
          <w:rPrChange w:id="1131" w:author="Ryan" w:date="2017-04-30T19:28:00Z">
            <w:rPr>
              <w:rFonts w:ascii="Calibri" w:hAnsi="Calibri" w:cs="Calibri"/>
              <w:sz w:val="32"/>
              <w:szCs w:val="32"/>
            </w:rPr>
          </w:rPrChange>
        </w:rPr>
      </w:pPr>
      <w:proofErr w:type="spellStart"/>
      <w:r w:rsidRPr="00C93E5C">
        <w:rPr>
          <w:rFonts w:ascii="Helvetica" w:hAnsi="Helvetica" w:cs="Calibri"/>
          <w:sz w:val="32"/>
          <w:szCs w:val="32"/>
          <w:rPrChange w:id="1132" w:author="Ryan" w:date="2017-04-30T19:28:00Z">
            <w:rPr>
              <w:rFonts w:ascii="Calibri" w:hAnsi="Calibri" w:cs="Calibri"/>
              <w:sz w:val="32"/>
              <w:szCs w:val="32"/>
            </w:rPr>
          </w:rPrChange>
        </w:rPr>
        <w:t>siveness</w:t>
      </w:r>
      <w:proofErr w:type="spellEnd"/>
      <w:r w:rsidRPr="00C93E5C">
        <w:rPr>
          <w:rFonts w:ascii="Helvetica" w:hAnsi="Helvetica" w:cs="Calibri"/>
          <w:sz w:val="32"/>
          <w:szCs w:val="32"/>
          <w:rPrChange w:id="1133" w:author="Ryan" w:date="2017-04-30T19:28:00Z">
            <w:rPr>
              <w:rFonts w:ascii="Calibri" w:hAnsi="Calibri" w:cs="Calibri"/>
              <w:sz w:val="32"/>
              <w:szCs w:val="32"/>
            </w:rPr>
          </w:rPrChange>
        </w:rPr>
        <w:t xml:space="preserve"> hung</w:t>
      </w:r>
      <w:r w:rsidR="003B7D4F" w:rsidRPr="00C93E5C">
        <w:rPr>
          <w:rFonts w:ascii="Helvetica" w:hAnsi="Helvetica" w:cs="Calibri"/>
          <w:sz w:val="32"/>
          <w:szCs w:val="32"/>
          <w:rPrChange w:id="1134" w:author="Ryan" w:date="2017-04-30T19:28:00Z">
            <w:rPr>
              <w:rFonts w:ascii="Calibri" w:hAnsi="Calibri" w:cs="Calibri"/>
              <w:sz w:val="32"/>
              <w:szCs w:val="32"/>
            </w:rPr>
          </w:rPrChange>
        </w:rPr>
        <w:t xml:space="preserve"> </w:t>
      </w:r>
      <w:r w:rsidRPr="00C93E5C">
        <w:rPr>
          <w:rFonts w:ascii="Helvetica" w:hAnsi="Helvetica" w:cs="Calibri"/>
          <w:sz w:val="32"/>
          <w:szCs w:val="32"/>
          <w:rPrChange w:id="1135" w:author="Ryan" w:date="2017-04-30T19:28:00Z">
            <w:rPr>
              <w:rFonts w:ascii="Calibri" w:hAnsi="Calibri" w:cs="Calibri"/>
              <w:sz w:val="32"/>
              <w:szCs w:val="32"/>
            </w:rPr>
          </w:rPrChange>
        </w:rPr>
        <w:t xml:space="preserve">about him, and gaily enquired the </w:t>
      </w:r>
    </w:p>
    <w:p w14:paraId="4AD34E8C" w14:textId="77777777" w:rsidR="002B7AC8" w:rsidRPr="00C93E5C" w:rsidRDefault="00472BE7" w:rsidP="00472BE7">
      <w:pPr>
        <w:spacing w:after="0"/>
        <w:rPr>
          <w:rFonts w:ascii="Helvetica" w:hAnsi="Helvetica" w:cs="Calibri"/>
          <w:sz w:val="32"/>
          <w:szCs w:val="32"/>
          <w:rPrChange w:id="1136" w:author="Ryan" w:date="2017-04-30T19:28:00Z">
            <w:rPr>
              <w:rFonts w:ascii="Calibri" w:hAnsi="Calibri" w:cs="Calibri"/>
              <w:sz w:val="32"/>
              <w:szCs w:val="32"/>
            </w:rPr>
          </w:rPrChange>
        </w:rPr>
      </w:pPr>
      <w:r w:rsidRPr="00C93E5C">
        <w:rPr>
          <w:rFonts w:ascii="Helvetica" w:hAnsi="Helvetica" w:cs="Calibri"/>
          <w:sz w:val="32"/>
          <w:szCs w:val="32"/>
          <w:rPrChange w:id="1137" w:author="Ryan" w:date="2017-04-30T19:28:00Z">
            <w:rPr>
              <w:rFonts w:ascii="Calibri" w:hAnsi="Calibri" w:cs="Calibri"/>
              <w:sz w:val="32"/>
              <w:szCs w:val="32"/>
            </w:rPr>
          </w:rPrChange>
        </w:rPr>
        <w:t>occasion.</w:t>
      </w:r>
      <w:r w:rsidR="002B7AC8" w:rsidRPr="00C93E5C">
        <w:rPr>
          <w:rFonts w:ascii="Helvetica" w:hAnsi="Helvetica" w:cs="Calibri"/>
          <w:sz w:val="32"/>
          <w:szCs w:val="32"/>
          <w:rPrChange w:id="1138" w:author="Ryan" w:date="2017-04-30T19:28:00Z">
            <w:rPr>
              <w:rFonts w:ascii="Calibri" w:hAnsi="Calibri" w:cs="Calibri"/>
              <w:sz w:val="32"/>
              <w:szCs w:val="32"/>
            </w:rPr>
          </w:rPrChange>
        </w:rPr>
        <w:t xml:space="preserve"> </w:t>
      </w:r>
      <w:r w:rsidRPr="00C93E5C">
        <w:rPr>
          <w:rFonts w:ascii="Helvetica" w:hAnsi="Helvetica" w:cs="Calibri"/>
          <w:sz w:val="32"/>
          <w:szCs w:val="32"/>
          <w:rPrChange w:id="1139" w:author="Ryan" w:date="2017-04-30T19:28:00Z">
            <w:rPr>
              <w:rFonts w:ascii="Calibri" w:hAnsi="Calibri" w:cs="Calibri"/>
              <w:sz w:val="32"/>
              <w:szCs w:val="32"/>
            </w:rPr>
          </w:rPrChange>
        </w:rPr>
        <w:t xml:space="preserve">This presented a fair opportunity for </w:t>
      </w:r>
    </w:p>
    <w:p w14:paraId="27793484" w14:textId="77777777" w:rsidR="002B7AC8" w:rsidRPr="00C93E5C" w:rsidRDefault="00472BE7" w:rsidP="00472BE7">
      <w:pPr>
        <w:spacing w:after="0"/>
        <w:rPr>
          <w:rFonts w:ascii="Helvetica" w:hAnsi="Helvetica" w:cs="Calibri"/>
          <w:sz w:val="32"/>
          <w:szCs w:val="32"/>
          <w:rPrChange w:id="1140" w:author="Ryan" w:date="2017-04-30T19:28:00Z">
            <w:rPr>
              <w:rFonts w:ascii="Calibri" w:hAnsi="Calibri" w:cs="Calibri"/>
              <w:sz w:val="32"/>
              <w:szCs w:val="32"/>
            </w:rPr>
          </w:rPrChange>
        </w:rPr>
      </w:pPr>
      <w:r w:rsidRPr="00C93E5C">
        <w:rPr>
          <w:rFonts w:ascii="Helvetica" w:hAnsi="Helvetica" w:cs="Calibri"/>
          <w:sz w:val="32"/>
          <w:szCs w:val="32"/>
          <w:rPrChange w:id="1141" w:author="Ryan" w:date="2017-04-30T19:28:00Z">
            <w:rPr>
              <w:rFonts w:ascii="Calibri" w:hAnsi="Calibri" w:cs="Calibri"/>
              <w:sz w:val="32"/>
              <w:szCs w:val="32"/>
            </w:rPr>
          </w:rPrChange>
        </w:rPr>
        <w:t>an</w:t>
      </w:r>
      <w:r w:rsidR="002B7AC8" w:rsidRPr="00C93E5C">
        <w:rPr>
          <w:rFonts w:ascii="Helvetica" w:hAnsi="Helvetica" w:cs="Calibri"/>
          <w:sz w:val="32"/>
          <w:szCs w:val="32"/>
          <w:rPrChange w:id="1142"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1143" w:author="Ryan" w:date="2017-04-30T19:28:00Z">
            <w:rPr>
              <w:rFonts w:ascii="Calibri" w:hAnsi="Calibri" w:cs="Calibri"/>
              <w:sz w:val="32"/>
              <w:szCs w:val="32"/>
            </w:rPr>
          </w:rPrChange>
        </w:rPr>
        <w:t>e</w:t>
      </w:r>
      <w:r w:rsidR="00002CCA" w:rsidRPr="00C93E5C">
        <w:rPr>
          <w:rFonts w:ascii="Helvetica" w:hAnsi="Helvetica" w:cs="Calibri"/>
          <w:sz w:val="32"/>
          <w:szCs w:val="32"/>
          <w:rPrChange w:id="1144" w:author="Ryan" w:date="2017-04-30T19:28:00Z">
            <w:rPr>
              <w:rFonts w:ascii="Calibri" w:hAnsi="Calibri" w:cs="Calibri"/>
              <w:sz w:val="32"/>
              <w:szCs w:val="32"/>
            </w:rPr>
          </w:rPrChange>
        </w:rPr>
        <w:t>c</w:t>
      </w:r>
      <w:r w:rsidRPr="00C93E5C">
        <w:rPr>
          <w:rFonts w:ascii="Helvetica" w:hAnsi="Helvetica" w:cs="Calibri"/>
          <w:sz w:val="32"/>
          <w:szCs w:val="32"/>
          <w:rPrChange w:id="1145" w:author="Ryan" w:date="2017-04-30T19:28:00Z">
            <w:rPr>
              <w:rFonts w:ascii="Calibri" w:hAnsi="Calibri" w:cs="Calibri"/>
              <w:sz w:val="32"/>
              <w:szCs w:val="32"/>
            </w:rPr>
          </w:rPrChange>
        </w:rPr>
        <w:t>cla</w:t>
      </w:r>
      <w:r w:rsidR="002B7AC8" w:rsidRPr="00C93E5C">
        <w:rPr>
          <w:rFonts w:ascii="Helvetica" w:hAnsi="Helvetica" w:cs="Calibri"/>
          <w:sz w:val="32"/>
          <w:szCs w:val="32"/>
          <w:rPrChange w:id="1146" w:author="Ryan" w:date="2017-04-30T19:28:00Z">
            <w:rPr>
              <w:rFonts w:ascii="Calibri" w:hAnsi="Calibri" w:cs="Calibri"/>
              <w:sz w:val="32"/>
              <w:szCs w:val="32"/>
            </w:rPr>
          </w:rPrChange>
        </w:rPr>
        <w:t>i</w:t>
      </w:r>
      <w:r w:rsidRPr="00C93E5C">
        <w:rPr>
          <w:rFonts w:ascii="Helvetica" w:hAnsi="Helvetica" w:cs="Calibri"/>
          <w:sz w:val="32"/>
          <w:szCs w:val="32"/>
          <w:rPrChange w:id="1147" w:author="Ryan" w:date="2017-04-30T19:28:00Z">
            <w:rPr>
              <w:rFonts w:ascii="Calibri" w:hAnsi="Calibri" w:cs="Calibri"/>
              <w:sz w:val="32"/>
              <w:szCs w:val="32"/>
            </w:rPr>
          </w:rPrChange>
        </w:rPr>
        <w:t>rcis</w:t>
      </w:r>
      <w:r w:rsidR="002B7AC8" w:rsidRPr="00C93E5C">
        <w:rPr>
          <w:rFonts w:ascii="Helvetica" w:hAnsi="Helvetica" w:cs="Calibri"/>
          <w:sz w:val="32"/>
          <w:szCs w:val="32"/>
          <w:rPrChange w:id="1148" w:author="Ryan" w:date="2017-04-30T19:28:00Z">
            <w:rPr>
              <w:rFonts w:ascii="Calibri" w:hAnsi="Calibri" w:cs="Calibri"/>
              <w:sz w:val="32"/>
              <w:szCs w:val="32"/>
            </w:rPr>
          </w:rPrChange>
        </w:rPr>
        <w:t>sement</w:t>
      </w:r>
      <w:proofErr w:type="spellEnd"/>
      <w:r w:rsidR="002B7AC8" w:rsidRPr="00C93E5C">
        <w:rPr>
          <w:rFonts w:ascii="Helvetica" w:hAnsi="Helvetica" w:cs="Calibri"/>
          <w:sz w:val="32"/>
          <w:szCs w:val="32"/>
          <w:rPrChange w:id="1149" w:author="Ryan" w:date="2017-04-30T19:28:00Z">
            <w:rPr>
              <w:rFonts w:ascii="Calibri" w:hAnsi="Calibri" w:cs="Calibri"/>
              <w:sz w:val="32"/>
              <w:szCs w:val="32"/>
            </w:rPr>
          </w:rPrChange>
        </w:rPr>
        <w:t xml:space="preserve">. The before mentioned </w:t>
      </w:r>
      <w:proofErr w:type="spellStart"/>
      <w:r w:rsidR="002B7AC8" w:rsidRPr="00C93E5C">
        <w:rPr>
          <w:rFonts w:ascii="Helvetica" w:hAnsi="Helvetica" w:cs="Calibri"/>
          <w:sz w:val="32"/>
          <w:szCs w:val="32"/>
          <w:rPrChange w:id="1150" w:author="Ryan" w:date="2017-04-30T19:28:00Z">
            <w:rPr>
              <w:rFonts w:ascii="Calibri" w:hAnsi="Calibri" w:cs="Calibri"/>
              <w:sz w:val="32"/>
              <w:szCs w:val="32"/>
            </w:rPr>
          </w:rPrChange>
        </w:rPr>
        <w:t>ob</w:t>
      </w:r>
      <w:r w:rsidRPr="00C93E5C">
        <w:rPr>
          <w:rFonts w:ascii="Helvetica" w:hAnsi="Helvetica" w:cs="Calibri"/>
          <w:sz w:val="32"/>
          <w:szCs w:val="32"/>
          <w:rPrChange w:id="1151" w:author="Ryan" w:date="2017-04-30T19:28:00Z">
            <w:rPr>
              <w:rFonts w:ascii="Calibri" w:hAnsi="Calibri" w:cs="Calibri"/>
              <w:sz w:val="32"/>
              <w:szCs w:val="32"/>
            </w:rPr>
          </w:rPrChange>
        </w:rPr>
        <w:t>sta</w:t>
      </w:r>
      <w:proofErr w:type="spellEnd"/>
      <w:r w:rsidR="002B7AC8" w:rsidRPr="00C93E5C">
        <w:rPr>
          <w:rFonts w:ascii="Helvetica" w:hAnsi="Helvetica" w:cs="Calibri"/>
          <w:sz w:val="32"/>
          <w:szCs w:val="32"/>
          <w:rPrChange w:id="1152" w:author="Ryan" w:date="2017-04-30T19:28:00Z">
            <w:rPr>
              <w:rFonts w:ascii="Calibri" w:hAnsi="Calibri" w:cs="Calibri"/>
              <w:sz w:val="32"/>
              <w:szCs w:val="32"/>
            </w:rPr>
          </w:rPrChange>
        </w:rPr>
        <w:t>-</w:t>
      </w:r>
    </w:p>
    <w:p w14:paraId="6FE075C1" w14:textId="77777777" w:rsidR="002B7AC8" w:rsidRPr="00C93E5C" w:rsidRDefault="00472BE7" w:rsidP="00472BE7">
      <w:pPr>
        <w:spacing w:after="0"/>
        <w:rPr>
          <w:rFonts w:ascii="Helvetica" w:hAnsi="Helvetica" w:cs="Calibri"/>
          <w:sz w:val="32"/>
          <w:szCs w:val="32"/>
          <w:rPrChange w:id="1153" w:author="Ryan" w:date="2017-04-30T19:28:00Z">
            <w:rPr>
              <w:rFonts w:ascii="Calibri" w:hAnsi="Calibri" w:cs="Calibri"/>
              <w:sz w:val="32"/>
              <w:szCs w:val="32"/>
            </w:rPr>
          </w:rPrChange>
        </w:rPr>
      </w:pPr>
      <w:proofErr w:type="spellStart"/>
      <w:r w:rsidRPr="00C93E5C">
        <w:rPr>
          <w:rFonts w:ascii="Helvetica" w:hAnsi="Helvetica" w:cs="Calibri"/>
          <w:sz w:val="32"/>
          <w:szCs w:val="32"/>
          <w:rPrChange w:id="1154" w:author="Ryan" w:date="2017-04-30T19:28:00Z">
            <w:rPr>
              <w:rFonts w:ascii="Calibri" w:hAnsi="Calibri" w:cs="Calibri"/>
              <w:sz w:val="32"/>
              <w:szCs w:val="32"/>
            </w:rPr>
          </w:rPrChange>
        </w:rPr>
        <w:t>cles</w:t>
      </w:r>
      <w:proofErr w:type="spellEnd"/>
      <w:r w:rsidRPr="00C93E5C">
        <w:rPr>
          <w:rFonts w:ascii="Helvetica" w:hAnsi="Helvetica" w:cs="Calibri"/>
          <w:sz w:val="32"/>
          <w:szCs w:val="32"/>
          <w:rPrChange w:id="1155" w:author="Ryan" w:date="2017-04-30T19:28:00Z">
            <w:rPr>
              <w:rFonts w:ascii="Calibri" w:hAnsi="Calibri" w:cs="Calibri"/>
              <w:sz w:val="32"/>
              <w:szCs w:val="32"/>
            </w:rPr>
          </w:rPrChange>
        </w:rPr>
        <w:t xml:space="preserve"> rushed across his mind, but Eliza</w:t>
      </w:r>
      <w:r w:rsidR="002B7AC8" w:rsidRPr="00C93E5C">
        <w:rPr>
          <w:rFonts w:ascii="Helvetica" w:hAnsi="Helvetica" w:cs="Calibri"/>
          <w:sz w:val="32"/>
          <w:szCs w:val="32"/>
          <w:rPrChange w:id="1156" w:author="Ryan" w:date="2017-04-30T19:28:00Z">
            <w:rPr>
              <w:rFonts w:ascii="Calibri" w:hAnsi="Calibri" w:cs="Calibri"/>
              <w:sz w:val="32"/>
              <w:szCs w:val="32"/>
            </w:rPr>
          </w:rPrChange>
        </w:rPr>
        <w:t xml:space="preserve"> </w:t>
      </w:r>
      <w:r w:rsidRPr="00C93E5C">
        <w:rPr>
          <w:rFonts w:ascii="Helvetica" w:hAnsi="Helvetica" w:cs="Calibri"/>
          <w:sz w:val="32"/>
          <w:szCs w:val="32"/>
          <w:rPrChange w:id="1157" w:author="Ryan" w:date="2017-04-30T19:28:00Z">
            <w:rPr>
              <w:rFonts w:ascii="Calibri" w:hAnsi="Calibri" w:cs="Calibri"/>
              <w:sz w:val="32"/>
              <w:szCs w:val="32"/>
            </w:rPr>
          </w:rPrChange>
        </w:rPr>
        <w:t>was pre</w:t>
      </w:r>
      <w:r w:rsidR="002B7AC8" w:rsidRPr="00C93E5C">
        <w:rPr>
          <w:rFonts w:ascii="Helvetica" w:hAnsi="Helvetica" w:cs="Calibri"/>
          <w:sz w:val="32"/>
          <w:szCs w:val="32"/>
          <w:rPrChange w:id="1158" w:author="Ryan" w:date="2017-04-30T19:28:00Z">
            <w:rPr>
              <w:rFonts w:ascii="Calibri" w:hAnsi="Calibri" w:cs="Calibri"/>
              <w:sz w:val="32"/>
              <w:szCs w:val="32"/>
            </w:rPr>
          </w:rPrChange>
        </w:rPr>
        <w:t>-</w:t>
      </w:r>
    </w:p>
    <w:p w14:paraId="11126A19" w14:textId="77777777" w:rsidR="002B7AC8" w:rsidRPr="00C93E5C" w:rsidRDefault="00472BE7" w:rsidP="00472BE7">
      <w:pPr>
        <w:spacing w:after="0"/>
        <w:rPr>
          <w:rFonts w:ascii="Helvetica" w:hAnsi="Helvetica" w:cs="Calibri"/>
          <w:sz w:val="32"/>
          <w:szCs w:val="32"/>
          <w:rPrChange w:id="1159" w:author="Ryan" w:date="2017-04-30T19:28:00Z">
            <w:rPr>
              <w:rFonts w:ascii="Calibri" w:hAnsi="Calibri" w:cs="Calibri"/>
              <w:sz w:val="32"/>
              <w:szCs w:val="32"/>
            </w:rPr>
          </w:rPrChange>
        </w:rPr>
      </w:pPr>
      <w:r w:rsidRPr="00C93E5C">
        <w:rPr>
          <w:rFonts w:ascii="Helvetica" w:hAnsi="Helvetica" w:cs="Calibri"/>
          <w:sz w:val="32"/>
          <w:szCs w:val="32"/>
          <w:rPrChange w:id="1160" w:author="Ryan" w:date="2017-04-30T19:28:00Z">
            <w:rPr>
              <w:rFonts w:ascii="Calibri" w:hAnsi="Calibri" w:cs="Calibri"/>
              <w:sz w:val="32"/>
              <w:szCs w:val="32"/>
            </w:rPr>
          </w:rPrChange>
        </w:rPr>
        <w:t>sent</w:t>
      </w:r>
      <w:r w:rsidR="002B7AC8" w:rsidRPr="00C93E5C">
        <w:rPr>
          <w:rFonts w:ascii="Helvetica" w:hAnsi="Helvetica" w:cs="Calibri"/>
          <w:sz w:val="32"/>
          <w:szCs w:val="32"/>
          <w:rPrChange w:id="1161" w:author="Ryan" w:date="2017-04-30T19:28:00Z">
            <w:rPr>
              <w:rFonts w:ascii="Calibri" w:hAnsi="Calibri" w:cs="Calibri"/>
              <w:sz w:val="32"/>
              <w:szCs w:val="32"/>
            </w:rPr>
          </w:rPrChange>
        </w:rPr>
        <w:t>,</w:t>
      </w:r>
      <w:r w:rsidRPr="00C93E5C">
        <w:rPr>
          <w:rFonts w:ascii="Helvetica" w:hAnsi="Helvetica" w:cs="Calibri"/>
          <w:sz w:val="32"/>
          <w:szCs w:val="32"/>
          <w:rPrChange w:id="1162" w:author="Ryan" w:date="2017-04-30T19:28:00Z">
            <w:rPr>
              <w:rFonts w:ascii="Calibri" w:hAnsi="Calibri" w:cs="Calibri"/>
              <w:sz w:val="32"/>
              <w:szCs w:val="32"/>
            </w:rPr>
          </w:rPrChange>
        </w:rPr>
        <w:t xml:space="preserve"> and the consequences vanis</w:t>
      </w:r>
      <w:r w:rsidR="002B7AC8" w:rsidRPr="00C93E5C">
        <w:rPr>
          <w:rFonts w:ascii="Helvetica" w:hAnsi="Helvetica" w:cs="Calibri"/>
          <w:sz w:val="32"/>
          <w:szCs w:val="32"/>
          <w:rPrChange w:id="1163" w:author="Ryan" w:date="2017-04-30T19:28:00Z">
            <w:rPr>
              <w:rFonts w:ascii="Calibri" w:hAnsi="Calibri" w:cs="Calibri"/>
              <w:sz w:val="32"/>
              <w:szCs w:val="32"/>
            </w:rPr>
          </w:rPrChange>
        </w:rPr>
        <w:t xml:space="preserve">hed. </w:t>
      </w:r>
      <w:r w:rsidRPr="00C93E5C">
        <w:rPr>
          <w:rFonts w:ascii="Helvetica" w:hAnsi="Helvetica" w:cs="Calibri"/>
          <w:sz w:val="32"/>
          <w:szCs w:val="32"/>
          <w:rPrChange w:id="1164" w:author="Ryan" w:date="2017-04-30T19:28:00Z">
            <w:rPr>
              <w:rFonts w:ascii="Calibri" w:hAnsi="Calibri" w:cs="Calibri"/>
              <w:sz w:val="32"/>
              <w:szCs w:val="32"/>
            </w:rPr>
          </w:rPrChange>
        </w:rPr>
        <w:t>He, there</w:t>
      </w:r>
      <w:r w:rsidR="002B7AC8" w:rsidRPr="00C93E5C">
        <w:rPr>
          <w:rFonts w:ascii="Helvetica" w:hAnsi="Helvetica" w:cs="Calibri"/>
          <w:sz w:val="32"/>
          <w:szCs w:val="32"/>
          <w:rPrChange w:id="1165" w:author="Ryan" w:date="2017-04-30T19:28:00Z">
            <w:rPr>
              <w:rFonts w:ascii="Calibri" w:hAnsi="Calibri" w:cs="Calibri"/>
              <w:sz w:val="32"/>
              <w:szCs w:val="32"/>
            </w:rPr>
          </w:rPrChange>
        </w:rPr>
        <w:t>-</w:t>
      </w:r>
    </w:p>
    <w:p w14:paraId="0A7CF3AA" w14:textId="77777777" w:rsidR="002B7AC8" w:rsidRPr="00C93E5C" w:rsidRDefault="00472BE7" w:rsidP="00472BE7">
      <w:pPr>
        <w:spacing w:after="0"/>
        <w:rPr>
          <w:rFonts w:ascii="Helvetica" w:hAnsi="Helvetica" w:cs="Calibri"/>
          <w:sz w:val="32"/>
          <w:szCs w:val="32"/>
          <w:rPrChange w:id="1166" w:author="Ryan" w:date="2017-04-30T19:28:00Z">
            <w:rPr>
              <w:rFonts w:ascii="Calibri" w:hAnsi="Calibri" w:cs="Calibri"/>
              <w:sz w:val="32"/>
              <w:szCs w:val="32"/>
            </w:rPr>
          </w:rPrChange>
        </w:rPr>
      </w:pPr>
      <w:r w:rsidRPr="00C93E5C">
        <w:rPr>
          <w:rFonts w:ascii="Helvetica" w:hAnsi="Helvetica" w:cs="Calibri"/>
          <w:sz w:val="32"/>
          <w:szCs w:val="32"/>
          <w:rPrChange w:id="1167" w:author="Ryan" w:date="2017-04-30T19:28:00Z">
            <w:rPr>
              <w:rFonts w:ascii="Calibri" w:hAnsi="Calibri" w:cs="Calibri"/>
              <w:sz w:val="32"/>
              <w:szCs w:val="32"/>
            </w:rPr>
          </w:rPrChange>
        </w:rPr>
        <w:t>fore, freely disclosed his situation</w:t>
      </w:r>
      <w:r w:rsidR="002B7AC8" w:rsidRPr="00C93E5C">
        <w:rPr>
          <w:rFonts w:ascii="Helvetica" w:hAnsi="Helvetica" w:cs="Calibri"/>
          <w:sz w:val="32"/>
          <w:szCs w:val="32"/>
          <w:rPrChange w:id="1168" w:author="Ryan" w:date="2017-04-30T19:28:00Z">
            <w:rPr>
              <w:rFonts w:ascii="Calibri" w:hAnsi="Calibri" w:cs="Calibri"/>
              <w:sz w:val="32"/>
              <w:szCs w:val="32"/>
            </w:rPr>
          </w:rPrChange>
        </w:rPr>
        <w:t xml:space="preserve">, </w:t>
      </w:r>
      <w:r w:rsidRPr="00C93E5C">
        <w:rPr>
          <w:rFonts w:ascii="Helvetica" w:hAnsi="Helvetica" w:cs="Calibri"/>
          <w:sz w:val="32"/>
          <w:szCs w:val="32"/>
          <w:rPrChange w:id="1169" w:author="Ryan" w:date="2017-04-30T19:28:00Z">
            <w:rPr>
              <w:rFonts w:ascii="Calibri" w:hAnsi="Calibri" w:cs="Calibri"/>
              <w:sz w:val="32"/>
              <w:szCs w:val="32"/>
            </w:rPr>
          </w:rPrChange>
        </w:rPr>
        <w:t xml:space="preserve">as it respected </w:t>
      </w:r>
    </w:p>
    <w:p w14:paraId="769C652C" w14:textId="77777777" w:rsidR="002B7AC8" w:rsidRPr="00C93E5C" w:rsidRDefault="00002CCA" w:rsidP="00472BE7">
      <w:pPr>
        <w:spacing w:after="0"/>
        <w:rPr>
          <w:rFonts w:ascii="Helvetica" w:hAnsi="Helvetica" w:cs="Calibri"/>
          <w:sz w:val="32"/>
          <w:szCs w:val="32"/>
          <w:rPrChange w:id="1170" w:author="Ryan" w:date="2017-04-30T19:28:00Z">
            <w:rPr>
              <w:rFonts w:ascii="Calibri" w:hAnsi="Calibri" w:cs="Calibri"/>
              <w:sz w:val="32"/>
              <w:szCs w:val="32"/>
            </w:rPr>
          </w:rPrChange>
        </w:rPr>
      </w:pPr>
      <w:r w:rsidRPr="00C93E5C">
        <w:rPr>
          <w:rFonts w:ascii="Helvetica" w:hAnsi="Helvetica" w:cs="Calibri"/>
          <w:sz w:val="32"/>
          <w:szCs w:val="32"/>
          <w:rPrChange w:id="1171" w:author="Ryan" w:date="2017-04-30T19:28:00Z">
            <w:rPr>
              <w:rFonts w:ascii="Calibri" w:hAnsi="Calibri" w:cs="Calibri"/>
              <w:sz w:val="32"/>
              <w:szCs w:val="32"/>
            </w:rPr>
          </w:rPrChange>
        </w:rPr>
        <w:t>her; told her</w:t>
      </w:r>
      <w:r w:rsidR="002B7AC8" w:rsidRPr="00C93E5C">
        <w:rPr>
          <w:rFonts w:ascii="Helvetica" w:hAnsi="Helvetica" w:cs="Calibri"/>
          <w:sz w:val="32"/>
          <w:szCs w:val="32"/>
          <w:rPrChange w:id="1172" w:author="Ryan" w:date="2017-04-30T19:28:00Z">
            <w:rPr>
              <w:rFonts w:ascii="Calibri" w:hAnsi="Calibri" w:cs="Calibri"/>
              <w:sz w:val="32"/>
              <w:szCs w:val="32"/>
            </w:rPr>
          </w:rPrChange>
        </w:rPr>
        <w:t xml:space="preserve"> that in attend</w:t>
      </w:r>
      <w:r w:rsidR="00472BE7" w:rsidRPr="00C93E5C">
        <w:rPr>
          <w:rFonts w:ascii="Helvetica" w:hAnsi="Helvetica" w:cs="Calibri"/>
          <w:sz w:val="32"/>
          <w:szCs w:val="32"/>
          <w:rPrChange w:id="1173" w:author="Ryan" w:date="2017-04-30T19:28:00Z">
            <w:rPr>
              <w:rFonts w:ascii="Calibri" w:hAnsi="Calibri" w:cs="Calibri"/>
              <w:sz w:val="32"/>
              <w:szCs w:val="32"/>
            </w:rPr>
          </w:rPrChange>
        </w:rPr>
        <w:t>ing to her from com</w:t>
      </w:r>
      <w:r w:rsidR="002B7AC8" w:rsidRPr="00C93E5C">
        <w:rPr>
          <w:rFonts w:ascii="Helvetica" w:hAnsi="Helvetica" w:cs="Calibri"/>
          <w:sz w:val="32"/>
          <w:szCs w:val="32"/>
          <w:rPrChange w:id="1174" w:author="Ryan" w:date="2017-04-30T19:28:00Z">
            <w:rPr>
              <w:rFonts w:ascii="Calibri" w:hAnsi="Calibri" w:cs="Calibri"/>
              <w:sz w:val="32"/>
              <w:szCs w:val="32"/>
            </w:rPr>
          </w:rPrChange>
        </w:rPr>
        <w:t>-</w:t>
      </w:r>
    </w:p>
    <w:p w14:paraId="68E22D76" w14:textId="77777777" w:rsidR="002B7AC8" w:rsidRPr="00C93E5C" w:rsidRDefault="00472BE7" w:rsidP="00472BE7">
      <w:pPr>
        <w:spacing w:after="0"/>
        <w:rPr>
          <w:rFonts w:ascii="Helvetica" w:hAnsi="Helvetica" w:cs="Calibri"/>
          <w:sz w:val="32"/>
          <w:szCs w:val="32"/>
          <w:rPrChange w:id="1175" w:author="Ryan" w:date="2017-04-30T19:28:00Z">
            <w:rPr>
              <w:rFonts w:ascii="Calibri" w:hAnsi="Calibri" w:cs="Calibri"/>
              <w:sz w:val="32"/>
              <w:szCs w:val="32"/>
            </w:rPr>
          </w:rPrChange>
        </w:rPr>
      </w:pPr>
      <w:proofErr w:type="spellStart"/>
      <w:r w:rsidRPr="00C93E5C">
        <w:rPr>
          <w:rFonts w:ascii="Helvetica" w:hAnsi="Helvetica" w:cs="Calibri"/>
          <w:sz w:val="32"/>
          <w:szCs w:val="32"/>
          <w:rPrChange w:id="1176" w:author="Ryan" w:date="2017-04-30T19:28:00Z">
            <w:rPr>
              <w:rFonts w:ascii="Calibri" w:hAnsi="Calibri" w:cs="Calibri"/>
              <w:sz w:val="32"/>
              <w:szCs w:val="32"/>
            </w:rPr>
          </w:rPrChange>
        </w:rPr>
        <w:t>plaisance</w:t>
      </w:r>
      <w:proofErr w:type="spellEnd"/>
      <w:r w:rsidRPr="00C93E5C">
        <w:rPr>
          <w:rFonts w:ascii="Helvetica" w:hAnsi="Helvetica" w:cs="Calibri"/>
          <w:sz w:val="32"/>
          <w:szCs w:val="32"/>
          <w:rPrChange w:id="1177" w:author="Ryan" w:date="2017-04-30T19:28:00Z">
            <w:rPr>
              <w:rFonts w:ascii="Calibri" w:hAnsi="Calibri" w:cs="Calibri"/>
              <w:sz w:val="32"/>
              <w:szCs w:val="32"/>
            </w:rPr>
          </w:rPrChange>
        </w:rPr>
        <w:t>, his happiness</w:t>
      </w:r>
      <w:r w:rsidR="002B7AC8" w:rsidRPr="00C93E5C">
        <w:rPr>
          <w:rFonts w:ascii="Helvetica" w:hAnsi="Helvetica" w:cs="Calibri"/>
          <w:sz w:val="32"/>
          <w:szCs w:val="32"/>
          <w:rPrChange w:id="1178" w:author="Ryan" w:date="2017-04-30T19:28:00Z">
            <w:rPr>
              <w:rFonts w:ascii="Calibri" w:hAnsi="Calibri" w:cs="Calibri"/>
              <w:sz w:val="32"/>
              <w:szCs w:val="32"/>
            </w:rPr>
          </w:rPrChange>
        </w:rPr>
        <w:t xml:space="preserve"> </w:t>
      </w:r>
      <w:r w:rsidRPr="00C93E5C">
        <w:rPr>
          <w:rFonts w:ascii="Helvetica" w:hAnsi="Helvetica" w:cs="Calibri"/>
          <w:sz w:val="32"/>
          <w:szCs w:val="32"/>
          <w:rPrChange w:id="1179" w:author="Ryan" w:date="2017-04-30T19:28:00Z">
            <w:rPr>
              <w:rFonts w:ascii="Calibri" w:hAnsi="Calibri" w:cs="Calibri"/>
              <w:sz w:val="32"/>
              <w:szCs w:val="32"/>
            </w:rPr>
          </w:rPrChange>
        </w:rPr>
        <w:t>had become seriously in</w:t>
      </w:r>
      <w:r w:rsidR="002B7AC8" w:rsidRPr="00C93E5C">
        <w:rPr>
          <w:rFonts w:ascii="Helvetica" w:hAnsi="Helvetica" w:cs="Calibri"/>
          <w:sz w:val="32"/>
          <w:szCs w:val="32"/>
          <w:rPrChange w:id="1180" w:author="Ryan" w:date="2017-04-30T19:28:00Z">
            <w:rPr>
              <w:rFonts w:ascii="Calibri" w:hAnsi="Calibri" w:cs="Calibri"/>
              <w:sz w:val="32"/>
              <w:szCs w:val="32"/>
            </w:rPr>
          </w:rPrChange>
        </w:rPr>
        <w:t>-</w:t>
      </w:r>
    </w:p>
    <w:p w14:paraId="47F6F809" w14:textId="77777777" w:rsidR="002B7AC8" w:rsidRPr="00C93E5C" w:rsidRDefault="00472BE7" w:rsidP="00472BE7">
      <w:pPr>
        <w:spacing w:after="0"/>
        <w:rPr>
          <w:rFonts w:ascii="Helvetica" w:hAnsi="Helvetica" w:cs="Calibri"/>
          <w:sz w:val="32"/>
          <w:szCs w:val="32"/>
          <w:rPrChange w:id="1181" w:author="Ryan" w:date="2017-04-30T19:28:00Z">
            <w:rPr>
              <w:rFonts w:ascii="Calibri" w:hAnsi="Calibri" w:cs="Calibri"/>
              <w:sz w:val="32"/>
              <w:szCs w:val="32"/>
            </w:rPr>
          </w:rPrChange>
        </w:rPr>
      </w:pPr>
      <w:proofErr w:type="spellStart"/>
      <w:r w:rsidRPr="00C93E5C">
        <w:rPr>
          <w:rFonts w:ascii="Helvetica" w:hAnsi="Helvetica" w:cs="Calibri"/>
          <w:sz w:val="32"/>
          <w:szCs w:val="32"/>
          <w:rPrChange w:id="1182" w:author="Ryan" w:date="2017-04-30T19:28:00Z">
            <w:rPr>
              <w:rFonts w:ascii="Calibri" w:hAnsi="Calibri" w:cs="Calibri"/>
              <w:sz w:val="32"/>
              <w:szCs w:val="32"/>
            </w:rPr>
          </w:rPrChange>
        </w:rPr>
        <w:t>terested</w:t>
      </w:r>
      <w:proofErr w:type="spellEnd"/>
      <w:r w:rsidRPr="00C93E5C">
        <w:rPr>
          <w:rFonts w:ascii="Helvetica" w:hAnsi="Helvetica" w:cs="Calibri"/>
          <w:sz w:val="32"/>
          <w:szCs w:val="32"/>
          <w:rPrChange w:id="1183" w:author="Ryan" w:date="2017-04-30T19:28:00Z">
            <w:rPr>
              <w:rFonts w:ascii="Calibri" w:hAnsi="Calibri" w:cs="Calibri"/>
              <w:sz w:val="32"/>
              <w:szCs w:val="32"/>
            </w:rPr>
          </w:rPrChange>
        </w:rPr>
        <w:t xml:space="preserve">. That on her determination all his </w:t>
      </w:r>
      <w:proofErr w:type="spellStart"/>
      <w:r w:rsidRPr="00C93E5C">
        <w:rPr>
          <w:rFonts w:ascii="Helvetica" w:hAnsi="Helvetica" w:cs="Calibri"/>
          <w:sz w:val="32"/>
          <w:szCs w:val="32"/>
          <w:rPrChange w:id="1184" w:author="Ryan" w:date="2017-04-30T19:28:00Z">
            <w:rPr>
              <w:rFonts w:ascii="Calibri" w:hAnsi="Calibri" w:cs="Calibri"/>
              <w:sz w:val="32"/>
              <w:szCs w:val="32"/>
            </w:rPr>
          </w:rPrChange>
        </w:rPr>
        <w:t>fu</w:t>
      </w:r>
      <w:proofErr w:type="spellEnd"/>
      <w:r w:rsidR="002B7AC8" w:rsidRPr="00C93E5C">
        <w:rPr>
          <w:rFonts w:ascii="Helvetica" w:hAnsi="Helvetica" w:cs="Calibri"/>
          <w:sz w:val="32"/>
          <w:szCs w:val="32"/>
          <w:rPrChange w:id="1185" w:author="Ryan" w:date="2017-04-30T19:28:00Z">
            <w:rPr>
              <w:rFonts w:ascii="Calibri" w:hAnsi="Calibri" w:cs="Calibri"/>
              <w:sz w:val="32"/>
              <w:szCs w:val="32"/>
            </w:rPr>
          </w:rPrChange>
        </w:rPr>
        <w:t>-</w:t>
      </w:r>
    </w:p>
    <w:p w14:paraId="689647E2" w14:textId="77777777" w:rsidR="002B7AC8" w:rsidRPr="00C93E5C" w:rsidRDefault="00472BE7" w:rsidP="00472BE7">
      <w:pPr>
        <w:spacing w:after="0"/>
        <w:rPr>
          <w:rFonts w:ascii="Helvetica" w:hAnsi="Helvetica" w:cs="Calibri"/>
          <w:sz w:val="32"/>
          <w:szCs w:val="32"/>
          <w:rPrChange w:id="1186" w:author="Ryan" w:date="2017-04-30T19:28:00Z">
            <w:rPr>
              <w:rFonts w:ascii="Calibri" w:hAnsi="Calibri" w:cs="Calibri"/>
              <w:sz w:val="32"/>
              <w:szCs w:val="32"/>
            </w:rPr>
          </w:rPrChange>
        </w:rPr>
      </w:pPr>
      <w:proofErr w:type="spellStart"/>
      <w:r w:rsidRPr="00C93E5C">
        <w:rPr>
          <w:rFonts w:ascii="Helvetica" w:hAnsi="Helvetica" w:cs="Calibri"/>
          <w:sz w:val="32"/>
          <w:szCs w:val="32"/>
          <w:rPrChange w:id="1187" w:author="Ryan" w:date="2017-04-30T19:28:00Z">
            <w:rPr>
              <w:rFonts w:ascii="Calibri" w:hAnsi="Calibri" w:cs="Calibri"/>
              <w:sz w:val="32"/>
              <w:szCs w:val="32"/>
            </w:rPr>
          </w:rPrChange>
        </w:rPr>
        <w:t>ture</w:t>
      </w:r>
      <w:proofErr w:type="spellEnd"/>
      <w:r w:rsidRPr="00C93E5C">
        <w:rPr>
          <w:rFonts w:ascii="Helvetica" w:hAnsi="Helvetica" w:cs="Calibri"/>
          <w:sz w:val="32"/>
          <w:szCs w:val="32"/>
          <w:rPrChange w:id="1188" w:author="Ryan" w:date="2017-04-30T19:28:00Z">
            <w:rPr>
              <w:rFonts w:ascii="Calibri" w:hAnsi="Calibri" w:cs="Calibri"/>
              <w:sz w:val="32"/>
              <w:szCs w:val="32"/>
            </w:rPr>
          </w:rPrChange>
        </w:rPr>
        <w:t xml:space="preserve"> prospects</w:t>
      </w:r>
      <w:r w:rsidR="002B7AC8" w:rsidRPr="00C93E5C">
        <w:rPr>
          <w:rFonts w:ascii="Helvetica" w:hAnsi="Helvetica" w:cs="Calibri"/>
          <w:sz w:val="32"/>
          <w:szCs w:val="32"/>
          <w:rPrChange w:id="1189" w:author="Ryan" w:date="2017-04-30T19:28:00Z">
            <w:rPr>
              <w:rFonts w:ascii="Calibri" w:hAnsi="Calibri" w:cs="Calibri"/>
              <w:sz w:val="32"/>
              <w:szCs w:val="32"/>
            </w:rPr>
          </w:rPrChange>
        </w:rPr>
        <w:t xml:space="preserve"> </w:t>
      </w:r>
      <w:r w:rsidRPr="00C93E5C">
        <w:rPr>
          <w:rFonts w:ascii="Helvetica" w:hAnsi="Helvetica" w:cs="Calibri"/>
          <w:sz w:val="32"/>
          <w:szCs w:val="32"/>
          <w:rPrChange w:id="1190" w:author="Ryan" w:date="2017-04-30T19:28:00Z">
            <w:rPr>
              <w:rFonts w:ascii="Calibri" w:hAnsi="Calibri" w:cs="Calibri"/>
              <w:sz w:val="32"/>
              <w:szCs w:val="32"/>
            </w:rPr>
          </w:rPrChange>
        </w:rPr>
        <w:t xml:space="preserve">rested; and that if her feelings </w:t>
      </w:r>
    </w:p>
    <w:p w14:paraId="6850A867" w14:textId="77777777" w:rsidR="002B7AC8" w:rsidRPr="00C93E5C" w:rsidRDefault="002B7AC8" w:rsidP="00472BE7">
      <w:pPr>
        <w:spacing w:after="0"/>
        <w:rPr>
          <w:rFonts w:ascii="Helvetica" w:hAnsi="Helvetica" w:cs="Calibri"/>
          <w:sz w:val="32"/>
          <w:szCs w:val="32"/>
          <w:rPrChange w:id="1191" w:author="Ryan" w:date="2017-04-30T19:28:00Z">
            <w:rPr>
              <w:rFonts w:ascii="Calibri" w:hAnsi="Calibri" w:cs="Calibri"/>
              <w:sz w:val="32"/>
              <w:szCs w:val="32"/>
            </w:rPr>
          </w:rPrChange>
        </w:rPr>
      </w:pPr>
      <w:r w:rsidRPr="00C93E5C">
        <w:rPr>
          <w:rFonts w:ascii="Helvetica" w:hAnsi="Helvetica" w:cs="Calibri"/>
          <w:sz w:val="32"/>
          <w:szCs w:val="32"/>
          <w:rPrChange w:id="1192" w:author="Ryan" w:date="2017-04-30T19:28:00Z">
            <w:rPr>
              <w:rFonts w:ascii="Calibri" w:hAnsi="Calibri" w:cs="Calibri"/>
              <w:sz w:val="32"/>
              <w:szCs w:val="32"/>
            </w:rPr>
          </w:rPrChange>
        </w:rPr>
        <w:t>did not for</w:t>
      </w:r>
      <w:r w:rsidR="00472BE7" w:rsidRPr="00C93E5C">
        <w:rPr>
          <w:rFonts w:ascii="Helvetica" w:hAnsi="Helvetica" w:cs="Calibri"/>
          <w:sz w:val="32"/>
          <w:szCs w:val="32"/>
          <w:rPrChange w:id="1193" w:author="Ryan" w:date="2017-04-30T19:28:00Z">
            <w:rPr>
              <w:rFonts w:ascii="Calibri" w:hAnsi="Calibri" w:cs="Calibri"/>
              <w:sz w:val="32"/>
              <w:szCs w:val="32"/>
            </w:rPr>
          </w:rPrChange>
        </w:rPr>
        <w:t xml:space="preserve">bid a reciprocal return of affection, he </w:t>
      </w:r>
    </w:p>
    <w:p w14:paraId="7959688E" w14:textId="77777777" w:rsidR="00472BE7" w:rsidRPr="00C93E5C" w:rsidRDefault="00472BE7" w:rsidP="00472BE7">
      <w:pPr>
        <w:spacing w:after="0"/>
        <w:rPr>
          <w:rFonts w:ascii="Helvetica" w:hAnsi="Helvetica" w:cs="Calibri"/>
          <w:sz w:val="32"/>
          <w:szCs w:val="32"/>
          <w:rPrChange w:id="1194" w:author="Ryan" w:date="2017-04-30T19:28:00Z">
            <w:rPr>
              <w:rFonts w:ascii="Calibri" w:hAnsi="Calibri" w:cs="Calibri"/>
              <w:sz w:val="32"/>
              <w:szCs w:val="32"/>
            </w:rPr>
          </w:rPrChange>
        </w:rPr>
      </w:pPr>
      <w:r w:rsidRPr="00C93E5C">
        <w:rPr>
          <w:rFonts w:ascii="Helvetica" w:hAnsi="Helvetica" w:cs="Calibri"/>
          <w:sz w:val="32"/>
          <w:szCs w:val="32"/>
          <w:rPrChange w:id="1195" w:author="Ryan" w:date="2017-04-30T19:28:00Z">
            <w:rPr>
              <w:rFonts w:ascii="Calibri" w:hAnsi="Calibri" w:cs="Calibri"/>
              <w:sz w:val="32"/>
              <w:szCs w:val="32"/>
            </w:rPr>
          </w:rPrChange>
        </w:rPr>
        <w:t>stood</w:t>
      </w:r>
      <w:r w:rsidR="002B7AC8" w:rsidRPr="00C93E5C">
        <w:rPr>
          <w:rFonts w:ascii="Helvetica" w:hAnsi="Helvetica" w:cs="Calibri"/>
          <w:sz w:val="32"/>
          <w:szCs w:val="32"/>
          <w:rPrChange w:id="1196" w:author="Ryan" w:date="2017-04-30T19:28:00Z">
            <w:rPr>
              <w:rFonts w:ascii="Calibri" w:hAnsi="Calibri" w:cs="Calibri"/>
              <w:sz w:val="32"/>
              <w:szCs w:val="32"/>
            </w:rPr>
          </w:rPrChange>
        </w:rPr>
        <w:t xml:space="preserve"> </w:t>
      </w:r>
      <w:r w:rsidR="00002CCA" w:rsidRPr="00C93E5C">
        <w:rPr>
          <w:rFonts w:ascii="Helvetica" w:hAnsi="Helvetica" w:cs="Calibri"/>
          <w:sz w:val="32"/>
          <w:szCs w:val="32"/>
          <w:rPrChange w:id="1197" w:author="Ryan" w:date="2017-04-30T19:28:00Z">
            <w:rPr>
              <w:rFonts w:ascii="Calibri" w:hAnsi="Calibri" w:cs="Calibri"/>
              <w:sz w:val="32"/>
              <w:szCs w:val="32"/>
            </w:rPr>
          </w:rPrChange>
        </w:rPr>
        <w:t>ready to proffer her his hand</w:t>
      </w:r>
      <w:r w:rsidRPr="00C93E5C">
        <w:rPr>
          <w:rFonts w:ascii="Helvetica" w:hAnsi="Helvetica" w:cs="Calibri"/>
          <w:sz w:val="32"/>
          <w:szCs w:val="32"/>
          <w:rPrChange w:id="1198" w:author="Ryan" w:date="2017-04-30T19:28:00Z">
            <w:rPr>
              <w:rFonts w:ascii="Calibri" w:hAnsi="Calibri" w:cs="Calibri"/>
              <w:sz w:val="32"/>
              <w:szCs w:val="32"/>
            </w:rPr>
          </w:rPrChange>
        </w:rPr>
        <w:t xml:space="preserve"> and his heart.</w:t>
      </w:r>
    </w:p>
    <w:p w14:paraId="760D1A6D" w14:textId="77777777" w:rsidR="002B7AC8" w:rsidRPr="00C93E5C" w:rsidRDefault="00472BE7" w:rsidP="00B73983">
      <w:pPr>
        <w:spacing w:after="0"/>
        <w:ind w:firstLine="800"/>
        <w:rPr>
          <w:rFonts w:ascii="Helvetica" w:hAnsi="Helvetica" w:cs="Calibri"/>
          <w:sz w:val="32"/>
          <w:szCs w:val="32"/>
          <w:rPrChange w:id="1199" w:author="Ryan" w:date="2017-04-30T19:28:00Z">
            <w:rPr>
              <w:rFonts w:ascii="Calibri" w:hAnsi="Calibri" w:cs="Calibri"/>
              <w:sz w:val="32"/>
              <w:szCs w:val="32"/>
            </w:rPr>
          </w:rPrChange>
        </w:rPr>
      </w:pPr>
      <w:r w:rsidRPr="00C93E5C">
        <w:rPr>
          <w:rFonts w:ascii="Helvetica" w:hAnsi="Helvetica" w:cs="Calibri"/>
          <w:sz w:val="32"/>
          <w:szCs w:val="32"/>
          <w:rPrChange w:id="1200" w:author="Ryan" w:date="2017-04-30T19:28:00Z">
            <w:rPr>
              <w:rFonts w:ascii="Calibri" w:hAnsi="Calibri" w:cs="Calibri"/>
              <w:sz w:val="32"/>
              <w:szCs w:val="32"/>
            </w:rPr>
          </w:rPrChange>
        </w:rPr>
        <w:t xml:space="preserve">Had a peal of thunder burst, in sheeted flame, </w:t>
      </w:r>
    </w:p>
    <w:p w14:paraId="6FBBB7C3" w14:textId="77777777" w:rsidR="002B7AC8" w:rsidRPr="00C93E5C" w:rsidRDefault="00472BE7" w:rsidP="00472BE7">
      <w:pPr>
        <w:spacing w:after="0"/>
        <w:rPr>
          <w:rFonts w:ascii="Helvetica" w:hAnsi="Helvetica" w:cs="Calibri"/>
          <w:sz w:val="32"/>
          <w:szCs w:val="32"/>
          <w:rPrChange w:id="1201" w:author="Ryan" w:date="2017-04-30T19:28:00Z">
            <w:rPr>
              <w:rFonts w:ascii="Calibri" w:hAnsi="Calibri" w:cs="Calibri"/>
              <w:sz w:val="32"/>
              <w:szCs w:val="32"/>
            </w:rPr>
          </w:rPrChange>
        </w:rPr>
      </w:pPr>
      <w:r w:rsidRPr="00C93E5C">
        <w:rPr>
          <w:rFonts w:ascii="Helvetica" w:hAnsi="Helvetica" w:cs="Calibri"/>
          <w:sz w:val="32"/>
          <w:szCs w:val="32"/>
          <w:rPrChange w:id="1202" w:author="Ryan" w:date="2017-04-30T19:28:00Z">
            <w:rPr>
              <w:rFonts w:ascii="Calibri" w:hAnsi="Calibri" w:cs="Calibri"/>
              <w:sz w:val="32"/>
              <w:szCs w:val="32"/>
            </w:rPr>
          </w:rPrChange>
        </w:rPr>
        <w:t>from the heavens, it would not have</w:t>
      </w:r>
      <w:r w:rsidR="002B7AC8" w:rsidRPr="00C93E5C">
        <w:rPr>
          <w:rFonts w:ascii="Helvetica" w:hAnsi="Helvetica" w:cs="Calibri"/>
          <w:sz w:val="32"/>
          <w:szCs w:val="32"/>
          <w:rPrChange w:id="1203" w:author="Ryan" w:date="2017-04-30T19:28:00Z">
            <w:rPr>
              <w:rFonts w:ascii="Calibri" w:hAnsi="Calibri" w:cs="Calibri"/>
              <w:sz w:val="32"/>
              <w:szCs w:val="32"/>
            </w:rPr>
          </w:rPrChange>
        </w:rPr>
        <w:t xml:space="preserve"> </w:t>
      </w:r>
      <w:r w:rsidRPr="00C93E5C">
        <w:rPr>
          <w:rFonts w:ascii="Helvetica" w:hAnsi="Helvetica" w:cs="Calibri"/>
          <w:sz w:val="32"/>
          <w:szCs w:val="32"/>
          <w:rPrChange w:id="1204" w:author="Ryan" w:date="2017-04-30T19:28:00Z">
            <w:rPr>
              <w:rFonts w:ascii="Calibri" w:hAnsi="Calibri" w:cs="Calibri"/>
              <w:sz w:val="32"/>
              <w:szCs w:val="32"/>
            </w:rPr>
          </w:rPrChange>
        </w:rPr>
        <w:t>shocked E</w:t>
      </w:r>
      <w:r w:rsidR="002B7AC8" w:rsidRPr="00C93E5C">
        <w:rPr>
          <w:rFonts w:ascii="Helvetica" w:hAnsi="Helvetica" w:cs="Calibri"/>
          <w:sz w:val="32"/>
          <w:szCs w:val="32"/>
          <w:rPrChange w:id="1205" w:author="Ryan" w:date="2017-04-30T19:28:00Z">
            <w:rPr>
              <w:rFonts w:ascii="Calibri" w:hAnsi="Calibri" w:cs="Calibri"/>
              <w:sz w:val="32"/>
              <w:szCs w:val="32"/>
            </w:rPr>
          </w:rPrChange>
        </w:rPr>
        <w:t>-</w:t>
      </w:r>
    </w:p>
    <w:p w14:paraId="0F85B0E6" w14:textId="77777777" w:rsidR="002B7AC8" w:rsidRPr="00C93E5C" w:rsidRDefault="00472BE7" w:rsidP="00472BE7">
      <w:pPr>
        <w:spacing w:after="0"/>
        <w:rPr>
          <w:rFonts w:ascii="Helvetica" w:hAnsi="Helvetica" w:cs="Calibri"/>
          <w:sz w:val="32"/>
          <w:szCs w:val="32"/>
          <w:rPrChange w:id="1206" w:author="Ryan" w:date="2017-04-30T19:28:00Z">
            <w:rPr>
              <w:rFonts w:ascii="Calibri" w:hAnsi="Calibri" w:cs="Calibri"/>
              <w:sz w:val="32"/>
              <w:szCs w:val="32"/>
            </w:rPr>
          </w:rPrChange>
        </w:rPr>
      </w:pPr>
      <w:proofErr w:type="spellStart"/>
      <w:r w:rsidRPr="00C93E5C">
        <w:rPr>
          <w:rFonts w:ascii="Helvetica" w:hAnsi="Helvetica" w:cs="Calibri"/>
          <w:sz w:val="32"/>
          <w:szCs w:val="32"/>
          <w:rPrChange w:id="1207" w:author="Ryan" w:date="2017-04-30T19:28:00Z">
            <w:rPr>
              <w:rFonts w:ascii="Calibri" w:hAnsi="Calibri" w:cs="Calibri"/>
              <w:sz w:val="32"/>
              <w:szCs w:val="32"/>
            </w:rPr>
          </w:rPrChange>
        </w:rPr>
        <w:t>liza</w:t>
      </w:r>
      <w:proofErr w:type="spellEnd"/>
      <w:r w:rsidRPr="00C93E5C">
        <w:rPr>
          <w:rFonts w:ascii="Helvetica" w:hAnsi="Helvetica" w:cs="Calibri"/>
          <w:sz w:val="32"/>
          <w:szCs w:val="32"/>
          <w:rPrChange w:id="1208" w:author="Ryan" w:date="2017-04-30T19:28:00Z">
            <w:rPr>
              <w:rFonts w:ascii="Calibri" w:hAnsi="Calibri" w:cs="Calibri"/>
              <w:sz w:val="32"/>
              <w:szCs w:val="32"/>
            </w:rPr>
          </w:rPrChange>
        </w:rPr>
        <w:t xml:space="preserve"> more than did this solemn</w:t>
      </w:r>
      <w:r w:rsidR="002B7AC8" w:rsidRPr="00C93E5C">
        <w:rPr>
          <w:rFonts w:ascii="Helvetica" w:hAnsi="Helvetica" w:cs="Calibri"/>
          <w:sz w:val="32"/>
          <w:szCs w:val="32"/>
          <w:rPrChange w:id="1209" w:author="Ryan" w:date="2017-04-30T19:28:00Z">
            <w:rPr>
              <w:rFonts w:ascii="Calibri" w:hAnsi="Calibri" w:cs="Calibri"/>
              <w:sz w:val="32"/>
              <w:szCs w:val="32"/>
            </w:rPr>
          </w:rPrChange>
        </w:rPr>
        <w:t xml:space="preserve"> </w:t>
      </w:r>
      <w:r w:rsidRPr="00C93E5C">
        <w:rPr>
          <w:rFonts w:ascii="Helvetica" w:hAnsi="Helvetica" w:cs="Calibri"/>
          <w:sz w:val="32"/>
          <w:szCs w:val="32"/>
          <w:rPrChange w:id="1210" w:author="Ryan" w:date="2017-04-30T19:28:00Z">
            <w:rPr>
              <w:rFonts w:ascii="Calibri" w:hAnsi="Calibri" w:cs="Calibri"/>
              <w:sz w:val="32"/>
              <w:szCs w:val="32"/>
            </w:rPr>
          </w:rPrChange>
        </w:rPr>
        <w:t xml:space="preserve">declaration. She </w:t>
      </w:r>
    </w:p>
    <w:p w14:paraId="16E0212D" w14:textId="77777777" w:rsidR="002B7AC8" w:rsidRPr="00C93E5C" w:rsidRDefault="00472BE7" w:rsidP="00472BE7">
      <w:pPr>
        <w:spacing w:after="0"/>
        <w:rPr>
          <w:rFonts w:ascii="Helvetica" w:hAnsi="Helvetica" w:cs="Calibri"/>
          <w:sz w:val="32"/>
          <w:szCs w:val="32"/>
          <w:rPrChange w:id="1211" w:author="Ryan" w:date="2017-04-30T19:28:00Z">
            <w:rPr>
              <w:rFonts w:ascii="Calibri" w:hAnsi="Calibri" w:cs="Calibri"/>
              <w:sz w:val="32"/>
              <w:szCs w:val="32"/>
            </w:rPr>
          </w:rPrChange>
        </w:rPr>
      </w:pPr>
      <w:r w:rsidRPr="00C93E5C">
        <w:rPr>
          <w:rFonts w:ascii="Helvetica" w:hAnsi="Helvetica" w:cs="Calibri"/>
          <w:sz w:val="32"/>
          <w:szCs w:val="32"/>
          <w:rPrChange w:id="1212" w:author="Ryan" w:date="2017-04-30T19:28:00Z">
            <w:rPr>
              <w:rFonts w:ascii="Calibri" w:hAnsi="Calibri" w:cs="Calibri"/>
              <w:sz w:val="32"/>
              <w:szCs w:val="32"/>
            </w:rPr>
          </w:rPrChange>
        </w:rPr>
        <w:t xml:space="preserve">had never considered any attention which she had </w:t>
      </w:r>
    </w:p>
    <w:p w14:paraId="2F6588FA" w14:textId="77777777" w:rsidR="002B7AC8" w:rsidRPr="00C93E5C" w:rsidRDefault="00472BE7" w:rsidP="00472BE7">
      <w:pPr>
        <w:spacing w:after="0"/>
        <w:rPr>
          <w:rFonts w:ascii="Helvetica" w:hAnsi="Helvetica" w:cs="Calibri"/>
          <w:sz w:val="32"/>
          <w:szCs w:val="32"/>
          <w:rPrChange w:id="1213" w:author="Ryan" w:date="2017-04-30T19:28:00Z">
            <w:rPr>
              <w:rFonts w:ascii="Calibri" w:hAnsi="Calibri" w:cs="Calibri"/>
              <w:sz w:val="32"/>
              <w:szCs w:val="32"/>
            </w:rPr>
          </w:rPrChange>
        </w:rPr>
      </w:pPr>
      <w:r w:rsidRPr="00C93E5C">
        <w:rPr>
          <w:rFonts w:ascii="Helvetica" w:hAnsi="Helvetica" w:cs="Calibri"/>
          <w:sz w:val="32"/>
          <w:szCs w:val="32"/>
          <w:rPrChange w:id="1214" w:author="Ryan" w:date="2017-04-30T19:28:00Z">
            <w:rPr>
              <w:rFonts w:ascii="Calibri" w:hAnsi="Calibri" w:cs="Calibri"/>
              <w:sz w:val="32"/>
              <w:szCs w:val="32"/>
            </w:rPr>
          </w:rPrChange>
        </w:rPr>
        <w:t xml:space="preserve">received from the gentleman, other than the </w:t>
      </w:r>
      <w:proofErr w:type="spellStart"/>
      <w:r w:rsidRPr="00C93E5C">
        <w:rPr>
          <w:rFonts w:ascii="Helvetica" w:hAnsi="Helvetica" w:cs="Calibri"/>
          <w:sz w:val="32"/>
          <w:szCs w:val="32"/>
          <w:rPrChange w:id="1215" w:author="Ryan" w:date="2017-04-30T19:28:00Z">
            <w:rPr>
              <w:rFonts w:ascii="Calibri" w:hAnsi="Calibri" w:cs="Calibri"/>
              <w:sz w:val="32"/>
              <w:szCs w:val="32"/>
            </w:rPr>
          </w:rPrChange>
        </w:rPr>
        <w:t>offi</w:t>
      </w:r>
      <w:proofErr w:type="spellEnd"/>
      <w:r w:rsidR="002B7AC8" w:rsidRPr="00C93E5C">
        <w:rPr>
          <w:rFonts w:ascii="Helvetica" w:hAnsi="Helvetica" w:cs="Calibri"/>
          <w:sz w:val="32"/>
          <w:szCs w:val="32"/>
          <w:rPrChange w:id="1216" w:author="Ryan" w:date="2017-04-30T19:28:00Z">
            <w:rPr>
              <w:rFonts w:ascii="Calibri" w:hAnsi="Calibri" w:cs="Calibri"/>
              <w:sz w:val="32"/>
              <w:szCs w:val="32"/>
            </w:rPr>
          </w:rPrChange>
        </w:rPr>
        <w:t>-</w:t>
      </w:r>
    </w:p>
    <w:p w14:paraId="65449930" w14:textId="77777777" w:rsidR="002B7AC8" w:rsidRPr="00C93E5C" w:rsidRDefault="00472BE7" w:rsidP="00472BE7">
      <w:pPr>
        <w:spacing w:after="0"/>
        <w:rPr>
          <w:rFonts w:ascii="Helvetica" w:hAnsi="Helvetica" w:cs="Calibri"/>
          <w:sz w:val="32"/>
          <w:szCs w:val="32"/>
          <w:rPrChange w:id="1217" w:author="Ryan" w:date="2017-04-30T19:28:00Z">
            <w:rPr>
              <w:rFonts w:ascii="Calibri" w:hAnsi="Calibri" w:cs="Calibri"/>
              <w:sz w:val="32"/>
              <w:szCs w:val="32"/>
            </w:rPr>
          </w:rPrChange>
        </w:rPr>
      </w:pPr>
      <w:proofErr w:type="spellStart"/>
      <w:r w:rsidRPr="00C93E5C">
        <w:rPr>
          <w:rFonts w:ascii="Helvetica" w:hAnsi="Helvetica" w:cs="Calibri"/>
          <w:sz w:val="32"/>
          <w:szCs w:val="32"/>
          <w:rPrChange w:id="1218" w:author="Ryan" w:date="2017-04-30T19:28:00Z">
            <w:rPr>
              <w:rFonts w:ascii="Calibri" w:hAnsi="Calibri" w:cs="Calibri"/>
              <w:sz w:val="32"/>
              <w:szCs w:val="32"/>
            </w:rPr>
          </w:rPrChange>
        </w:rPr>
        <w:t>cious</w:t>
      </w:r>
      <w:proofErr w:type="spellEnd"/>
      <w:r w:rsidRPr="00C93E5C">
        <w:rPr>
          <w:rFonts w:ascii="Helvetica" w:hAnsi="Helvetica" w:cs="Calibri"/>
          <w:sz w:val="32"/>
          <w:szCs w:val="32"/>
          <w:rPrChange w:id="1219" w:author="Ryan" w:date="2017-04-30T19:28:00Z">
            <w:rPr>
              <w:rFonts w:ascii="Calibri" w:hAnsi="Calibri" w:cs="Calibri"/>
              <w:sz w:val="32"/>
              <w:szCs w:val="32"/>
            </w:rPr>
          </w:rPrChange>
        </w:rPr>
        <w:t>, refined</w:t>
      </w:r>
      <w:r w:rsidR="002B7AC8" w:rsidRPr="00C93E5C">
        <w:rPr>
          <w:rFonts w:ascii="Helvetica" w:hAnsi="Helvetica" w:cs="Calibri"/>
          <w:sz w:val="32"/>
          <w:szCs w:val="32"/>
          <w:rPrChange w:id="1220" w:author="Ryan" w:date="2017-04-30T19:28:00Z">
            <w:rPr>
              <w:rFonts w:ascii="Calibri" w:hAnsi="Calibri" w:cs="Calibri"/>
              <w:sz w:val="32"/>
              <w:szCs w:val="32"/>
            </w:rPr>
          </w:rPrChange>
        </w:rPr>
        <w:t xml:space="preserve"> </w:t>
      </w:r>
      <w:r w:rsidRPr="00C93E5C">
        <w:rPr>
          <w:rFonts w:ascii="Helvetica" w:hAnsi="Helvetica" w:cs="Calibri"/>
          <w:sz w:val="32"/>
          <w:szCs w:val="32"/>
          <w:rPrChange w:id="1221" w:author="Ryan" w:date="2017-04-30T19:28:00Z">
            <w:rPr>
              <w:rFonts w:ascii="Calibri" w:hAnsi="Calibri" w:cs="Calibri"/>
              <w:sz w:val="32"/>
              <w:szCs w:val="32"/>
            </w:rPr>
          </w:rPrChange>
        </w:rPr>
        <w:t>politeness</w:t>
      </w:r>
      <w:r w:rsidR="002B7AC8" w:rsidRPr="00C93E5C">
        <w:rPr>
          <w:rFonts w:ascii="Helvetica" w:hAnsi="Helvetica" w:cs="Calibri"/>
          <w:sz w:val="32"/>
          <w:szCs w:val="32"/>
          <w:rPrChange w:id="1222" w:author="Ryan" w:date="2017-04-30T19:28:00Z">
            <w:rPr>
              <w:rFonts w:ascii="Calibri" w:hAnsi="Calibri" w:cs="Calibri"/>
              <w:sz w:val="32"/>
              <w:szCs w:val="32"/>
            </w:rPr>
          </w:rPrChange>
        </w:rPr>
        <w:t>,</w:t>
      </w:r>
      <w:r w:rsidRPr="00C93E5C">
        <w:rPr>
          <w:rFonts w:ascii="Helvetica" w:hAnsi="Helvetica" w:cs="Calibri"/>
          <w:sz w:val="32"/>
          <w:szCs w:val="32"/>
          <w:rPrChange w:id="1223" w:author="Ryan" w:date="2017-04-30T19:28:00Z">
            <w:rPr>
              <w:rFonts w:ascii="Calibri" w:hAnsi="Calibri" w:cs="Calibri"/>
              <w:sz w:val="32"/>
              <w:szCs w:val="32"/>
            </w:rPr>
          </w:rPrChange>
        </w:rPr>
        <w:t xml:space="preserve"> which is common to the </w:t>
      </w:r>
    </w:p>
    <w:p w14:paraId="13B5B363" w14:textId="77777777" w:rsidR="002B7AC8" w:rsidRPr="00C93E5C" w:rsidRDefault="00472BE7" w:rsidP="00472BE7">
      <w:pPr>
        <w:spacing w:after="0"/>
        <w:rPr>
          <w:rFonts w:ascii="Helvetica" w:hAnsi="Helvetica" w:cs="Calibri"/>
          <w:sz w:val="32"/>
          <w:szCs w:val="32"/>
          <w:rPrChange w:id="1224" w:author="Ryan" w:date="2017-04-30T19:28:00Z">
            <w:rPr>
              <w:rFonts w:ascii="Calibri" w:hAnsi="Calibri" w:cs="Calibri"/>
              <w:sz w:val="32"/>
              <w:szCs w:val="32"/>
            </w:rPr>
          </w:rPrChange>
        </w:rPr>
      </w:pPr>
      <w:r w:rsidRPr="00C93E5C">
        <w:rPr>
          <w:rFonts w:ascii="Helvetica" w:hAnsi="Helvetica" w:cs="Calibri"/>
          <w:sz w:val="32"/>
          <w:szCs w:val="32"/>
          <w:rPrChange w:id="1225" w:author="Ryan" w:date="2017-04-30T19:28:00Z">
            <w:rPr>
              <w:rFonts w:ascii="Calibri" w:hAnsi="Calibri" w:cs="Calibri"/>
              <w:sz w:val="32"/>
              <w:szCs w:val="32"/>
            </w:rPr>
          </w:rPrChange>
        </w:rPr>
        <w:t>superior</w:t>
      </w:r>
      <w:r w:rsidR="002B7AC8" w:rsidRPr="00C93E5C">
        <w:rPr>
          <w:rFonts w:ascii="Helvetica" w:hAnsi="Helvetica" w:cs="Calibri"/>
          <w:sz w:val="32"/>
          <w:szCs w:val="32"/>
          <w:rPrChange w:id="1226" w:author="Ryan" w:date="2017-04-30T19:28:00Z">
            <w:rPr>
              <w:rFonts w:ascii="Calibri" w:hAnsi="Calibri" w:cs="Calibri"/>
              <w:sz w:val="32"/>
              <w:szCs w:val="32"/>
            </w:rPr>
          </w:rPrChange>
        </w:rPr>
        <w:t xml:space="preserve"> </w:t>
      </w:r>
      <w:r w:rsidRPr="00C93E5C">
        <w:rPr>
          <w:rFonts w:ascii="Helvetica" w:hAnsi="Helvetica" w:cs="Calibri"/>
          <w:sz w:val="32"/>
          <w:szCs w:val="32"/>
          <w:rPrChange w:id="1227" w:author="Ryan" w:date="2017-04-30T19:28:00Z">
            <w:rPr>
              <w:rFonts w:ascii="Calibri" w:hAnsi="Calibri" w:cs="Calibri"/>
              <w:sz w:val="32"/>
              <w:szCs w:val="32"/>
            </w:rPr>
          </w:rPrChange>
        </w:rPr>
        <w:t xml:space="preserve">walks of life. She had esteemed Blake </w:t>
      </w:r>
    </w:p>
    <w:p w14:paraId="3CAF947D" w14:textId="77777777" w:rsidR="002B7AC8" w:rsidRPr="00C93E5C" w:rsidRDefault="00472BE7" w:rsidP="00472BE7">
      <w:pPr>
        <w:spacing w:after="0"/>
        <w:rPr>
          <w:rFonts w:ascii="Helvetica" w:hAnsi="Helvetica" w:cs="Calibri"/>
          <w:sz w:val="32"/>
          <w:szCs w:val="32"/>
          <w:rPrChange w:id="1228" w:author="Ryan" w:date="2017-04-30T19:28:00Z">
            <w:rPr>
              <w:rFonts w:ascii="Calibri" w:hAnsi="Calibri" w:cs="Calibri"/>
              <w:sz w:val="32"/>
              <w:szCs w:val="32"/>
            </w:rPr>
          </w:rPrChange>
        </w:rPr>
      </w:pPr>
      <w:r w:rsidRPr="00C93E5C">
        <w:rPr>
          <w:rFonts w:ascii="Helvetica" w:hAnsi="Helvetica" w:cs="Calibri"/>
          <w:sz w:val="32"/>
          <w:szCs w:val="32"/>
          <w:rPrChange w:id="1229" w:author="Ryan" w:date="2017-04-30T19:28:00Z">
            <w:rPr>
              <w:rFonts w:ascii="Calibri" w:hAnsi="Calibri" w:cs="Calibri"/>
              <w:sz w:val="32"/>
              <w:szCs w:val="32"/>
            </w:rPr>
          </w:rPrChange>
        </w:rPr>
        <w:t>as her friend, but never thought of him as a sui</w:t>
      </w:r>
      <w:r w:rsidR="002B7AC8" w:rsidRPr="00C93E5C">
        <w:rPr>
          <w:rFonts w:ascii="Helvetica" w:hAnsi="Helvetica" w:cs="Calibri"/>
          <w:sz w:val="32"/>
          <w:szCs w:val="32"/>
          <w:rPrChange w:id="1230" w:author="Ryan" w:date="2017-04-30T19:28:00Z">
            <w:rPr>
              <w:rFonts w:ascii="Calibri" w:hAnsi="Calibri" w:cs="Calibri"/>
              <w:sz w:val="32"/>
              <w:szCs w:val="32"/>
            </w:rPr>
          </w:rPrChange>
        </w:rPr>
        <w:t>-</w:t>
      </w:r>
    </w:p>
    <w:p w14:paraId="36E049BD" w14:textId="77777777" w:rsidR="002B7AC8" w:rsidRPr="00C93E5C" w:rsidRDefault="00472BE7" w:rsidP="00472BE7">
      <w:pPr>
        <w:spacing w:after="0"/>
        <w:rPr>
          <w:rFonts w:ascii="Helvetica" w:hAnsi="Helvetica" w:cs="Calibri"/>
          <w:sz w:val="32"/>
          <w:szCs w:val="32"/>
          <w:rPrChange w:id="1231" w:author="Ryan" w:date="2017-04-30T19:28:00Z">
            <w:rPr>
              <w:rFonts w:ascii="Calibri" w:hAnsi="Calibri" w:cs="Calibri"/>
              <w:sz w:val="32"/>
              <w:szCs w:val="32"/>
            </w:rPr>
          </w:rPrChange>
        </w:rPr>
      </w:pPr>
      <w:r w:rsidRPr="00C93E5C">
        <w:rPr>
          <w:rFonts w:ascii="Helvetica" w:hAnsi="Helvetica" w:cs="Calibri"/>
          <w:sz w:val="32"/>
          <w:szCs w:val="32"/>
          <w:rPrChange w:id="1232" w:author="Ryan" w:date="2017-04-30T19:28:00Z">
            <w:rPr>
              <w:rFonts w:ascii="Calibri" w:hAnsi="Calibri" w:cs="Calibri"/>
              <w:sz w:val="32"/>
              <w:szCs w:val="32"/>
            </w:rPr>
          </w:rPrChange>
        </w:rPr>
        <w:t xml:space="preserve">tor; and although she was pleased with him as </w:t>
      </w:r>
    </w:p>
    <w:p w14:paraId="5579B8B1" w14:textId="77777777" w:rsidR="00316DBE" w:rsidRPr="00C93E5C" w:rsidRDefault="00472BE7" w:rsidP="00472BE7">
      <w:pPr>
        <w:spacing w:after="0"/>
        <w:rPr>
          <w:rFonts w:ascii="Helvetica" w:hAnsi="Helvetica" w:cs="Calibri"/>
          <w:sz w:val="32"/>
          <w:szCs w:val="32"/>
          <w:rPrChange w:id="1233" w:author="Ryan" w:date="2017-04-30T19:28:00Z">
            <w:rPr>
              <w:rFonts w:ascii="Calibri" w:hAnsi="Calibri" w:cs="Calibri"/>
              <w:sz w:val="32"/>
              <w:szCs w:val="32"/>
            </w:rPr>
          </w:rPrChange>
        </w:rPr>
      </w:pPr>
      <w:r w:rsidRPr="00C93E5C">
        <w:rPr>
          <w:rFonts w:ascii="Helvetica" w:hAnsi="Helvetica" w:cs="Calibri"/>
          <w:sz w:val="32"/>
          <w:szCs w:val="32"/>
          <w:rPrChange w:id="1234" w:author="Ryan" w:date="2017-04-30T19:28:00Z">
            <w:rPr>
              <w:rFonts w:ascii="Calibri" w:hAnsi="Calibri" w:cs="Calibri"/>
              <w:sz w:val="32"/>
              <w:szCs w:val="32"/>
            </w:rPr>
          </w:rPrChange>
        </w:rPr>
        <w:lastRenderedPageBreak/>
        <w:t>an obsequious gallant, yet when set</w:t>
      </w:r>
      <w:r w:rsidR="00316DBE" w:rsidRPr="00C93E5C">
        <w:rPr>
          <w:rFonts w:ascii="Helvetica" w:hAnsi="Helvetica" w:cs="Calibri"/>
          <w:sz w:val="32"/>
          <w:szCs w:val="32"/>
          <w:rPrChange w:id="1235" w:author="Ryan" w:date="2017-04-30T19:28:00Z">
            <w:rPr>
              <w:rFonts w:ascii="Calibri" w:hAnsi="Calibri" w:cs="Calibri"/>
              <w:sz w:val="32"/>
              <w:szCs w:val="32"/>
            </w:rPr>
          </w:rPrChange>
        </w:rPr>
        <w:t xml:space="preserve"> </w:t>
      </w:r>
      <w:r w:rsidRPr="00C93E5C">
        <w:rPr>
          <w:rFonts w:ascii="Helvetica" w:hAnsi="Helvetica" w:cs="Calibri"/>
          <w:sz w:val="32"/>
          <w:szCs w:val="32"/>
          <w:rPrChange w:id="1236" w:author="Ryan" w:date="2017-04-30T19:28:00Z">
            <w:rPr>
              <w:rFonts w:ascii="Calibri" w:hAnsi="Calibri" w:cs="Calibri"/>
              <w:sz w:val="32"/>
              <w:szCs w:val="32"/>
            </w:rPr>
          </w:rPrChange>
        </w:rPr>
        <w:t xml:space="preserve">in </w:t>
      </w:r>
      <w:proofErr w:type="spellStart"/>
      <w:r w:rsidR="00002CCA" w:rsidRPr="00C93E5C">
        <w:rPr>
          <w:rFonts w:ascii="Helvetica" w:hAnsi="Helvetica" w:cs="Calibri"/>
          <w:sz w:val="32"/>
          <w:szCs w:val="32"/>
          <w:rPrChange w:id="1237" w:author="Ryan" w:date="2017-04-30T19:28:00Z">
            <w:rPr>
              <w:rFonts w:ascii="Calibri" w:hAnsi="Calibri" w:cs="Calibri"/>
              <w:sz w:val="32"/>
              <w:szCs w:val="32"/>
            </w:rPr>
          </w:rPrChange>
        </w:rPr>
        <w:t>compari</w:t>
      </w:r>
      <w:proofErr w:type="spellEnd"/>
      <w:r w:rsidR="00316DBE" w:rsidRPr="00C93E5C">
        <w:rPr>
          <w:rFonts w:ascii="Helvetica" w:hAnsi="Helvetica" w:cs="Calibri"/>
          <w:sz w:val="32"/>
          <w:szCs w:val="32"/>
          <w:rPrChange w:id="1238" w:author="Ryan" w:date="2017-04-30T19:28:00Z">
            <w:rPr>
              <w:rFonts w:ascii="Calibri" w:hAnsi="Calibri" w:cs="Calibri"/>
              <w:sz w:val="32"/>
              <w:szCs w:val="32"/>
            </w:rPr>
          </w:rPrChange>
        </w:rPr>
        <w:t>-</w:t>
      </w:r>
    </w:p>
    <w:p w14:paraId="39AF40C2" w14:textId="77777777" w:rsidR="00F72C40" w:rsidRPr="00C93E5C" w:rsidRDefault="00472BE7" w:rsidP="00472BE7">
      <w:pPr>
        <w:spacing w:after="0"/>
        <w:rPr>
          <w:rFonts w:ascii="Helvetica" w:hAnsi="Helvetica" w:cs="Calibri"/>
          <w:sz w:val="32"/>
          <w:szCs w:val="32"/>
          <w:rPrChange w:id="1239" w:author="Ryan" w:date="2017-04-30T19:28:00Z">
            <w:rPr>
              <w:rFonts w:ascii="Calibri" w:hAnsi="Calibri" w:cs="Calibri"/>
              <w:sz w:val="32"/>
              <w:szCs w:val="32"/>
            </w:rPr>
          </w:rPrChange>
        </w:rPr>
      </w:pPr>
      <w:r w:rsidRPr="00C93E5C">
        <w:rPr>
          <w:rFonts w:ascii="Helvetica" w:hAnsi="Helvetica" w:cs="Calibri"/>
          <w:sz w:val="32"/>
          <w:szCs w:val="32"/>
          <w:rPrChange w:id="1240" w:author="Ryan" w:date="2017-04-30T19:28:00Z">
            <w:rPr>
              <w:rFonts w:ascii="Calibri" w:hAnsi="Calibri" w:cs="Calibri"/>
              <w:sz w:val="32"/>
              <w:szCs w:val="32"/>
            </w:rPr>
          </w:rPrChange>
        </w:rPr>
        <w:t xml:space="preserve">son with Albert, whose likeness still glowed upon </w:t>
      </w:r>
    </w:p>
    <w:p w14:paraId="13541FE1" w14:textId="77777777" w:rsidR="00F72C40" w:rsidRPr="00C93E5C" w:rsidRDefault="00472BE7" w:rsidP="00472BE7">
      <w:pPr>
        <w:spacing w:after="0"/>
        <w:rPr>
          <w:rFonts w:ascii="Helvetica" w:hAnsi="Helvetica" w:cs="Calibri"/>
          <w:sz w:val="32"/>
          <w:szCs w:val="32"/>
          <w:rPrChange w:id="1241" w:author="Ryan" w:date="2017-04-30T19:28:00Z">
            <w:rPr>
              <w:rFonts w:ascii="Calibri" w:hAnsi="Calibri" w:cs="Calibri"/>
              <w:sz w:val="32"/>
              <w:szCs w:val="32"/>
            </w:rPr>
          </w:rPrChange>
        </w:rPr>
      </w:pPr>
      <w:r w:rsidRPr="00C93E5C">
        <w:rPr>
          <w:rFonts w:ascii="Helvetica" w:hAnsi="Helvetica" w:cs="Calibri"/>
          <w:sz w:val="32"/>
          <w:szCs w:val="32"/>
          <w:rPrChange w:id="1242" w:author="Ryan" w:date="2017-04-30T19:28:00Z">
            <w:rPr>
              <w:rFonts w:ascii="Calibri" w:hAnsi="Calibri" w:cs="Calibri"/>
              <w:sz w:val="32"/>
              <w:szCs w:val="32"/>
            </w:rPr>
          </w:rPrChange>
        </w:rPr>
        <w:t xml:space="preserve">her heart in as lively colours as ever, he sunk </w:t>
      </w:r>
    </w:p>
    <w:p w14:paraId="1D57C691" w14:textId="77777777" w:rsidR="00F72C40" w:rsidRPr="00C93E5C" w:rsidRDefault="00472BE7" w:rsidP="00472BE7">
      <w:pPr>
        <w:spacing w:after="0"/>
        <w:rPr>
          <w:rFonts w:ascii="Helvetica" w:hAnsi="Helvetica" w:cs="Calibri"/>
          <w:sz w:val="32"/>
          <w:szCs w:val="32"/>
          <w:rPrChange w:id="1243" w:author="Ryan" w:date="2017-04-30T19:28:00Z">
            <w:rPr>
              <w:rFonts w:ascii="Calibri" w:hAnsi="Calibri" w:cs="Calibri"/>
              <w:sz w:val="32"/>
              <w:szCs w:val="32"/>
            </w:rPr>
          </w:rPrChange>
        </w:rPr>
      </w:pPr>
      <w:r w:rsidRPr="00C93E5C">
        <w:rPr>
          <w:rFonts w:ascii="Helvetica" w:hAnsi="Helvetica" w:cs="Calibri"/>
          <w:sz w:val="32"/>
          <w:szCs w:val="32"/>
          <w:rPrChange w:id="1244" w:author="Ryan" w:date="2017-04-30T19:28:00Z">
            <w:rPr>
              <w:rFonts w:ascii="Calibri" w:hAnsi="Calibri" w:cs="Calibri"/>
              <w:sz w:val="32"/>
              <w:szCs w:val="32"/>
            </w:rPr>
          </w:rPrChange>
        </w:rPr>
        <w:t>into deformity.</w:t>
      </w:r>
      <w:r w:rsidR="00F72C40" w:rsidRPr="00C93E5C">
        <w:rPr>
          <w:rFonts w:ascii="Helvetica" w:hAnsi="Helvetica" w:cs="Calibri"/>
          <w:sz w:val="32"/>
          <w:szCs w:val="32"/>
          <w:rPrChange w:id="1245" w:author="Ryan" w:date="2017-04-30T19:28:00Z">
            <w:rPr>
              <w:rFonts w:ascii="Calibri" w:hAnsi="Calibri" w:cs="Calibri"/>
              <w:sz w:val="32"/>
              <w:szCs w:val="32"/>
            </w:rPr>
          </w:rPrChange>
        </w:rPr>
        <w:t xml:space="preserve"> </w:t>
      </w:r>
      <w:r w:rsidRPr="00C93E5C">
        <w:rPr>
          <w:rFonts w:ascii="Helvetica" w:hAnsi="Helvetica" w:cs="Calibri"/>
          <w:sz w:val="32"/>
          <w:szCs w:val="32"/>
          <w:rPrChange w:id="1246" w:author="Ryan" w:date="2017-04-30T19:28:00Z">
            <w:rPr>
              <w:rFonts w:ascii="Calibri" w:hAnsi="Calibri" w:cs="Calibri"/>
              <w:sz w:val="32"/>
              <w:szCs w:val="32"/>
            </w:rPr>
          </w:rPrChange>
        </w:rPr>
        <w:t xml:space="preserve">She wished not to realize the </w:t>
      </w:r>
    </w:p>
    <w:p w14:paraId="4B697B9F" w14:textId="77777777" w:rsidR="00F72C40" w:rsidRPr="00C93E5C" w:rsidRDefault="00472BE7" w:rsidP="00472BE7">
      <w:pPr>
        <w:spacing w:after="0"/>
        <w:rPr>
          <w:rFonts w:ascii="Helvetica" w:hAnsi="Helvetica" w:cs="Calibri"/>
          <w:sz w:val="32"/>
          <w:szCs w:val="32"/>
          <w:rPrChange w:id="1247" w:author="Ryan" w:date="2017-04-30T19:28:00Z">
            <w:rPr>
              <w:rFonts w:ascii="Calibri" w:hAnsi="Calibri" w:cs="Calibri"/>
              <w:sz w:val="32"/>
              <w:szCs w:val="32"/>
            </w:rPr>
          </w:rPrChange>
        </w:rPr>
      </w:pPr>
      <w:r w:rsidRPr="00C93E5C">
        <w:rPr>
          <w:rFonts w:ascii="Helvetica" w:hAnsi="Helvetica" w:cs="Calibri"/>
          <w:sz w:val="32"/>
          <w:szCs w:val="32"/>
          <w:rPrChange w:id="1248" w:author="Ryan" w:date="2017-04-30T19:28:00Z">
            <w:rPr>
              <w:rFonts w:ascii="Calibri" w:hAnsi="Calibri" w:cs="Calibri"/>
              <w:sz w:val="32"/>
              <w:szCs w:val="32"/>
            </w:rPr>
          </w:rPrChange>
        </w:rPr>
        <w:t>idea that any</w:t>
      </w:r>
      <w:r w:rsidR="00F72C40" w:rsidRPr="00C93E5C">
        <w:rPr>
          <w:rFonts w:ascii="Helvetica" w:hAnsi="Helvetica" w:cs="Calibri"/>
          <w:sz w:val="32"/>
          <w:szCs w:val="32"/>
          <w:rPrChange w:id="1249" w:author="Ryan" w:date="2017-04-30T19:28:00Z">
            <w:rPr>
              <w:rFonts w:ascii="Calibri" w:hAnsi="Calibri" w:cs="Calibri"/>
              <w:sz w:val="32"/>
              <w:szCs w:val="32"/>
            </w:rPr>
          </w:rPrChange>
        </w:rPr>
        <w:t xml:space="preserve"> </w:t>
      </w:r>
      <w:r w:rsidRPr="00C93E5C">
        <w:rPr>
          <w:rFonts w:ascii="Helvetica" w:hAnsi="Helvetica" w:cs="Calibri"/>
          <w:sz w:val="32"/>
          <w:szCs w:val="32"/>
          <w:rPrChange w:id="1250" w:author="Ryan" w:date="2017-04-30T19:28:00Z">
            <w:rPr>
              <w:rFonts w:ascii="Calibri" w:hAnsi="Calibri" w:cs="Calibri"/>
              <w:sz w:val="32"/>
              <w:szCs w:val="32"/>
            </w:rPr>
          </w:rPrChange>
        </w:rPr>
        <w:t>person except Albert should enter</w:t>
      </w:r>
      <w:r w:rsidR="00F72C40" w:rsidRPr="00C93E5C">
        <w:rPr>
          <w:rFonts w:ascii="Helvetica" w:hAnsi="Helvetica" w:cs="Calibri"/>
          <w:sz w:val="32"/>
          <w:szCs w:val="32"/>
          <w:rPrChange w:id="1251" w:author="Ryan" w:date="2017-04-30T19:28:00Z">
            <w:rPr>
              <w:rFonts w:ascii="Calibri" w:hAnsi="Calibri" w:cs="Calibri"/>
              <w:sz w:val="32"/>
              <w:szCs w:val="32"/>
            </w:rPr>
          </w:rPrChange>
        </w:rPr>
        <w:t>-</w:t>
      </w:r>
    </w:p>
    <w:p w14:paraId="28B85F86" w14:textId="77777777" w:rsidR="00F72C40" w:rsidRPr="00C93E5C" w:rsidRDefault="00472BE7" w:rsidP="00472BE7">
      <w:pPr>
        <w:spacing w:after="0"/>
        <w:rPr>
          <w:rFonts w:ascii="Helvetica" w:hAnsi="Helvetica" w:cs="Calibri"/>
          <w:sz w:val="32"/>
          <w:szCs w:val="32"/>
          <w:rPrChange w:id="1252" w:author="Ryan" w:date="2017-04-30T19:28:00Z">
            <w:rPr>
              <w:rFonts w:ascii="Calibri" w:hAnsi="Calibri" w:cs="Calibri"/>
              <w:sz w:val="32"/>
              <w:szCs w:val="32"/>
            </w:rPr>
          </w:rPrChange>
        </w:rPr>
      </w:pPr>
      <w:proofErr w:type="spellStart"/>
      <w:r w:rsidRPr="00C93E5C">
        <w:rPr>
          <w:rFonts w:ascii="Helvetica" w:hAnsi="Helvetica" w:cs="Calibri"/>
          <w:sz w:val="32"/>
          <w:szCs w:val="32"/>
          <w:rPrChange w:id="1253" w:author="Ryan" w:date="2017-04-30T19:28:00Z">
            <w:rPr>
              <w:rFonts w:ascii="Calibri" w:hAnsi="Calibri" w:cs="Calibri"/>
              <w:sz w:val="32"/>
              <w:szCs w:val="32"/>
            </w:rPr>
          </w:rPrChange>
        </w:rPr>
        <w:t>tain</w:t>
      </w:r>
      <w:proofErr w:type="spellEnd"/>
      <w:r w:rsidRPr="00C93E5C">
        <w:rPr>
          <w:rFonts w:ascii="Helvetica" w:hAnsi="Helvetica" w:cs="Calibri"/>
          <w:sz w:val="32"/>
          <w:szCs w:val="32"/>
          <w:rPrChange w:id="1254" w:author="Ryan" w:date="2017-04-30T19:28:00Z">
            <w:rPr>
              <w:rFonts w:ascii="Calibri" w:hAnsi="Calibri" w:cs="Calibri"/>
              <w:sz w:val="32"/>
              <w:szCs w:val="32"/>
            </w:rPr>
          </w:rPrChange>
        </w:rPr>
        <w:t>, for</w:t>
      </w:r>
      <w:r w:rsidRPr="00C93E5C">
        <w:rPr>
          <w:rFonts w:ascii="Helvetica" w:hAnsi="Helvetica" w:cs="Calibri"/>
          <w:sz w:val="32"/>
          <w:szCs w:val="32"/>
          <w:rPrChange w:id="1255" w:author="Ryan" w:date="2017-04-30T19:28:00Z">
            <w:rPr>
              <w:rFonts w:ascii="Calibri" w:hAnsi="Calibri" w:cs="Calibri"/>
              <w:sz w:val="32"/>
              <w:szCs w:val="32"/>
            </w:rPr>
          </w:rPrChange>
        </w:rPr>
        <w:tab/>
        <w:t xml:space="preserve">her, a more exalted sentiment than that </w:t>
      </w:r>
    </w:p>
    <w:p w14:paraId="44356C93" w14:textId="77777777" w:rsidR="00F72C40" w:rsidRPr="00C93E5C" w:rsidRDefault="00472BE7" w:rsidP="00472BE7">
      <w:pPr>
        <w:spacing w:after="0"/>
        <w:rPr>
          <w:rFonts w:ascii="Helvetica" w:hAnsi="Helvetica" w:cs="Calibri"/>
          <w:sz w:val="32"/>
          <w:szCs w:val="32"/>
          <w:rPrChange w:id="1256" w:author="Ryan" w:date="2017-04-30T19:28:00Z">
            <w:rPr>
              <w:rFonts w:ascii="Calibri" w:hAnsi="Calibri" w:cs="Calibri"/>
              <w:sz w:val="32"/>
              <w:szCs w:val="32"/>
            </w:rPr>
          </w:rPrChange>
        </w:rPr>
      </w:pPr>
      <w:r w:rsidRPr="00C93E5C">
        <w:rPr>
          <w:rFonts w:ascii="Helvetica" w:hAnsi="Helvetica" w:cs="Calibri"/>
          <w:sz w:val="32"/>
          <w:szCs w:val="32"/>
          <w:rPrChange w:id="1257" w:author="Ryan" w:date="2017-04-30T19:28:00Z">
            <w:rPr>
              <w:rFonts w:ascii="Calibri" w:hAnsi="Calibri" w:cs="Calibri"/>
              <w:sz w:val="32"/>
              <w:szCs w:val="32"/>
            </w:rPr>
          </w:rPrChange>
        </w:rPr>
        <w:t>of friendship and esteem. To the professions</w:t>
      </w:r>
      <w:r w:rsidR="00F72C40" w:rsidRPr="00C93E5C">
        <w:rPr>
          <w:rFonts w:ascii="Helvetica" w:hAnsi="Helvetica" w:cs="Calibri"/>
          <w:sz w:val="32"/>
          <w:szCs w:val="32"/>
          <w:rPrChange w:id="1258" w:author="Ryan" w:date="2017-04-30T19:28:00Z">
            <w:rPr>
              <w:rFonts w:ascii="Calibri" w:hAnsi="Calibri" w:cs="Calibri"/>
              <w:sz w:val="32"/>
              <w:szCs w:val="32"/>
            </w:rPr>
          </w:rPrChange>
        </w:rPr>
        <w:t xml:space="preserve"> </w:t>
      </w:r>
      <w:r w:rsidRPr="00C93E5C">
        <w:rPr>
          <w:rFonts w:ascii="Helvetica" w:hAnsi="Helvetica" w:cs="Calibri"/>
          <w:sz w:val="32"/>
          <w:szCs w:val="32"/>
          <w:rPrChange w:id="1259" w:author="Ryan" w:date="2017-04-30T19:28:00Z">
            <w:rPr>
              <w:rFonts w:ascii="Calibri" w:hAnsi="Calibri" w:cs="Calibri"/>
              <w:sz w:val="32"/>
              <w:szCs w:val="32"/>
            </w:rPr>
          </w:rPrChange>
        </w:rPr>
        <w:t xml:space="preserve">of </w:t>
      </w:r>
    </w:p>
    <w:p w14:paraId="50931586" w14:textId="77777777" w:rsidR="00F72C40" w:rsidRPr="00C93E5C" w:rsidRDefault="00472BE7" w:rsidP="00472BE7">
      <w:pPr>
        <w:spacing w:after="0"/>
        <w:rPr>
          <w:rFonts w:ascii="Helvetica" w:hAnsi="Helvetica" w:cs="Calibri"/>
          <w:sz w:val="32"/>
          <w:szCs w:val="32"/>
          <w:rPrChange w:id="1260" w:author="Ryan" w:date="2017-04-30T19:28:00Z">
            <w:rPr>
              <w:rFonts w:ascii="Calibri" w:hAnsi="Calibri" w:cs="Calibri"/>
              <w:sz w:val="32"/>
              <w:szCs w:val="32"/>
            </w:rPr>
          </w:rPrChange>
        </w:rPr>
      </w:pPr>
      <w:r w:rsidRPr="00C93E5C">
        <w:rPr>
          <w:rFonts w:ascii="Helvetica" w:hAnsi="Helvetica" w:cs="Calibri"/>
          <w:sz w:val="32"/>
          <w:szCs w:val="32"/>
          <w:rPrChange w:id="1261" w:author="Ryan" w:date="2017-04-30T19:28:00Z">
            <w:rPr>
              <w:rFonts w:ascii="Calibri" w:hAnsi="Calibri" w:cs="Calibri"/>
              <w:sz w:val="32"/>
              <w:szCs w:val="32"/>
            </w:rPr>
          </w:rPrChange>
        </w:rPr>
        <w:t xml:space="preserve">Blake, </w:t>
      </w:r>
      <w:r w:rsidR="00F72C40" w:rsidRPr="00C93E5C">
        <w:rPr>
          <w:rFonts w:ascii="Helvetica" w:hAnsi="Helvetica" w:cs="Calibri"/>
          <w:sz w:val="32"/>
          <w:szCs w:val="32"/>
          <w:rPrChange w:id="1262" w:author="Ryan" w:date="2017-04-30T19:28:00Z">
            <w:rPr>
              <w:rFonts w:ascii="Calibri" w:hAnsi="Calibri" w:cs="Calibri"/>
              <w:sz w:val="32"/>
              <w:szCs w:val="32"/>
            </w:rPr>
          </w:rPrChange>
        </w:rPr>
        <w:t>therefore, she could make no an</w:t>
      </w:r>
      <w:r w:rsidRPr="00C93E5C">
        <w:rPr>
          <w:rFonts w:ascii="Helvetica" w:hAnsi="Helvetica" w:cs="Calibri"/>
          <w:sz w:val="32"/>
          <w:szCs w:val="32"/>
          <w:rPrChange w:id="1263" w:author="Ryan" w:date="2017-04-30T19:28:00Z">
            <w:rPr>
              <w:rFonts w:ascii="Calibri" w:hAnsi="Calibri" w:cs="Calibri"/>
              <w:sz w:val="32"/>
              <w:szCs w:val="32"/>
            </w:rPr>
          </w:rPrChange>
        </w:rPr>
        <w:t xml:space="preserve">swer, </w:t>
      </w:r>
    </w:p>
    <w:p w14:paraId="35AD9284" w14:textId="77777777" w:rsidR="00F72C40" w:rsidRPr="00C93E5C" w:rsidRDefault="00472BE7" w:rsidP="00472BE7">
      <w:pPr>
        <w:spacing w:after="0"/>
        <w:rPr>
          <w:rFonts w:ascii="Helvetica" w:hAnsi="Helvetica" w:cs="Calibri"/>
          <w:sz w:val="32"/>
          <w:szCs w:val="32"/>
          <w:rPrChange w:id="1264" w:author="Ryan" w:date="2017-04-30T19:28:00Z">
            <w:rPr>
              <w:rFonts w:ascii="Calibri" w:hAnsi="Calibri" w:cs="Calibri"/>
              <w:sz w:val="32"/>
              <w:szCs w:val="32"/>
            </w:rPr>
          </w:rPrChange>
        </w:rPr>
      </w:pPr>
      <w:r w:rsidRPr="00C93E5C">
        <w:rPr>
          <w:rFonts w:ascii="Helvetica" w:hAnsi="Helvetica" w:cs="Calibri"/>
          <w:sz w:val="32"/>
          <w:szCs w:val="32"/>
          <w:rPrChange w:id="1265" w:author="Ryan" w:date="2017-04-30T19:28:00Z">
            <w:rPr>
              <w:rFonts w:ascii="Calibri" w:hAnsi="Calibri" w:cs="Calibri"/>
              <w:sz w:val="32"/>
              <w:szCs w:val="32"/>
            </w:rPr>
          </w:rPrChange>
        </w:rPr>
        <w:t>whic</w:t>
      </w:r>
      <w:r w:rsidR="00F72C40" w:rsidRPr="00C93E5C">
        <w:rPr>
          <w:rFonts w:ascii="Helvetica" w:hAnsi="Helvetica" w:cs="Calibri"/>
          <w:sz w:val="32"/>
          <w:szCs w:val="32"/>
          <w:rPrChange w:id="1266" w:author="Ryan" w:date="2017-04-30T19:28:00Z">
            <w:rPr>
              <w:rFonts w:ascii="Calibri" w:hAnsi="Calibri" w:cs="Calibri"/>
              <w:sz w:val="32"/>
              <w:szCs w:val="32"/>
            </w:rPr>
          </w:rPrChange>
        </w:rPr>
        <w:t>h, had she attempted, her sensa</w:t>
      </w:r>
      <w:r w:rsidRPr="00C93E5C">
        <w:rPr>
          <w:rFonts w:ascii="Helvetica" w:hAnsi="Helvetica" w:cs="Calibri"/>
          <w:sz w:val="32"/>
          <w:szCs w:val="32"/>
          <w:rPrChange w:id="1267" w:author="Ryan" w:date="2017-04-30T19:28:00Z">
            <w:rPr>
              <w:rFonts w:ascii="Calibri" w:hAnsi="Calibri" w:cs="Calibri"/>
              <w:sz w:val="32"/>
              <w:szCs w:val="32"/>
            </w:rPr>
          </w:rPrChange>
        </w:rPr>
        <w:t xml:space="preserve">tions would </w:t>
      </w:r>
    </w:p>
    <w:p w14:paraId="5EDAADD0" w14:textId="77777777" w:rsidR="00F72C40" w:rsidRPr="00C93E5C" w:rsidRDefault="00F72C40" w:rsidP="00472BE7">
      <w:pPr>
        <w:spacing w:after="0"/>
        <w:rPr>
          <w:rFonts w:ascii="Helvetica" w:hAnsi="Helvetica" w:cs="Calibri"/>
          <w:sz w:val="32"/>
          <w:szCs w:val="32"/>
          <w:rPrChange w:id="1268" w:author="Ryan" w:date="2017-04-30T19:28:00Z">
            <w:rPr>
              <w:rFonts w:ascii="Calibri" w:hAnsi="Calibri" w:cs="Calibri"/>
              <w:sz w:val="32"/>
              <w:szCs w:val="32"/>
            </w:rPr>
          </w:rPrChange>
        </w:rPr>
      </w:pPr>
      <w:r w:rsidRPr="00C93E5C">
        <w:rPr>
          <w:rFonts w:ascii="Helvetica" w:hAnsi="Helvetica" w:cs="Calibri"/>
          <w:sz w:val="32"/>
          <w:szCs w:val="32"/>
          <w:rPrChange w:id="1269" w:author="Ryan" w:date="2017-04-30T19:28:00Z">
            <w:rPr>
              <w:rFonts w:ascii="Calibri" w:hAnsi="Calibri" w:cs="Calibri"/>
              <w:sz w:val="32"/>
              <w:szCs w:val="32"/>
            </w:rPr>
          </w:rPrChange>
        </w:rPr>
        <w:t>have cho</w:t>
      </w:r>
      <w:r w:rsidR="00472BE7" w:rsidRPr="00C93E5C">
        <w:rPr>
          <w:rFonts w:ascii="Helvetica" w:hAnsi="Helvetica" w:cs="Calibri"/>
          <w:sz w:val="32"/>
          <w:szCs w:val="32"/>
          <w:rPrChange w:id="1270" w:author="Ryan" w:date="2017-04-30T19:28:00Z">
            <w:rPr>
              <w:rFonts w:ascii="Calibri" w:hAnsi="Calibri" w:cs="Calibri"/>
              <w:sz w:val="32"/>
              <w:szCs w:val="32"/>
            </w:rPr>
          </w:rPrChange>
        </w:rPr>
        <w:t>ked her utterance.</w:t>
      </w:r>
      <w:r w:rsidRPr="00C93E5C">
        <w:rPr>
          <w:rFonts w:ascii="Helvetica" w:hAnsi="Helvetica" w:cs="Calibri"/>
          <w:sz w:val="32"/>
          <w:szCs w:val="32"/>
          <w:rPrChange w:id="1271"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272" w:author="Ryan" w:date="2017-04-30T19:28:00Z">
            <w:rPr>
              <w:rFonts w:ascii="Calibri" w:hAnsi="Calibri" w:cs="Calibri"/>
              <w:sz w:val="32"/>
              <w:szCs w:val="32"/>
            </w:rPr>
          </w:rPrChange>
        </w:rPr>
        <w:t>She hastily with</w:t>
      </w:r>
      <w:r w:rsidRPr="00C93E5C">
        <w:rPr>
          <w:rFonts w:ascii="Helvetica" w:hAnsi="Helvetica" w:cs="Calibri"/>
          <w:sz w:val="32"/>
          <w:szCs w:val="32"/>
          <w:rPrChange w:id="1273" w:author="Ryan" w:date="2017-04-30T19:28:00Z">
            <w:rPr>
              <w:rFonts w:ascii="Calibri" w:hAnsi="Calibri" w:cs="Calibri"/>
              <w:sz w:val="32"/>
              <w:szCs w:val="32"/>
            </w:rPr>
          </w:rPrChange>
        </w:rPr>
        <w:t>-</w:t>
      </w:r>
    </w:p>
    <w:p w14:paraId="064AF8EE" w14:textId="77777777" w:rsidR="00F72C40" w:rsidRPr="00C93E5C" w:rsidRDefault="00F72C40" w:rsidP="00472BE7">
      <w:pPr>
        <w:spacing w:after="0"/>
        <w:rPr>
          <w:rFonts w:ascii="Helvetica" w:hAnsi="Helvetica" w:cs="Calibri"/>
          <w:sz w:val="32"/>
          <w:szCs w:val="32"/>
          <w:rPrChange w:id="1274" w:author="Ryan" w:date="2017-04-30T19:28:00Z">
            <w:rPr>
              <w:rFonts w:ascii="Calibri" w:hAnsi="Calibri" w:cs="Calibri"/>
              <w:sz w:val="32"/>
              <w:szCs w:val="32"/>
            </w:rPr>
          </w:rPrChange>
        </w:rPr>
      </w:pPr>
      <w:r w:rsidRPr="00C93E5C">
        <w:rPr>
          <w:rFonts w:ascii="Helvetica" w:hAnsi="Helvetica" w:cs="Calibri"/>
          <w:sz w:val="32"/>
          <w:szCs w:val="32"/>
          <w:rPrChange w:id="1275" w:author="Ryan" w:date="2017-04-30T19:28:00Z">
            <w:rPr>
              <w:rFonts w:ascii="Calibri" w:hAnsi="Calibri" w:cs="Calibri"/>
              <w:sz w:val="32"/>
              <w:szCs w:val="32"/>
            </w:rPr>
          </w:rPrChange>
        </w:rPr>
        <w:t xml:space="preserve">drew her hand, which he </w:t>
      </w:r>
      <w:r w:rsidR="00472BE7" w:rsidRPr="00C93E5C">
        <w:rPr>
          <w:rFonts w:ascii="Helvetica" w:hAnsi="Helvetica" w:cs="Calibri"/>
          <w:sz w:val="32"/>
          <w:szCs w:val="32"/>
          <w:rPrChange w:id="1276" w:author="Ryan" w:date="2017-04-30T19:28:00Z">
            <w:rPr>
              <w:rFonts w:ascii="Calibri" w:hAnsi="Calibri" w:cs="Calibri"/>
              <w:sz w:val="32"/>
              <w:szCs w:val="32"/>
            </w:rPr>
          </w:rPrChange>
        </w:rPr>
        <w:t xml:space="preserve">made but a feeble effort </w:t>
      </w:r>
    </w:p>
    <w:p w14:paraId="053C7950" w14:textId="77777777" w:rsidR="00F72C40" w:rsidRPr="00C93E5C" w:rsidRDefault="00472BE7" w:rsidP="00472BE7">
      <w:pPr>
        <w:spacing w:after="0"/>
        <w:rPr>
          <w:rFonts w:ascii="Helvetica" w:hAnsi="Helvetica" w:cs="Calibri"/>
          <w:sz w:val="32"/>
          <w:szCs w:val="32"/>
          <w:rPrChange w:id="1277" w:author="Ryan" w:date="2017-04-30T19:28:00Z">
            <w:rPr>
              <w:rFonts w:ascii="Calibri" w:hAnsi="Calibri" w:cs="Calibri"/>
              <w:sz w:val="32"/>
              <w:szCs w:val="32"/>
            </w:rPr>
          </w:rPrChange>
        </w:rPr>
      </w:pPr>
      <w:r w:rsidRPr="00C93E5C">
        <w:rPr>
          <w:rFonts w:ascii="Helvetica" w:hAnsi="Helvetica" w:cs="Calibri"/>
          <w:sz w:val="32"/>
          <w:szCs w:val="32"/>
          <w:rPrChange w:id="1278" w:author="Ryan" w:date="2017-04-30T19:28:00Z">
            <w:rPr>
              <w:rFonts w:ascii="Calibri" w:hAnsi="Calibri" w:cs="Calibri"/>
              <w:sz w:val="32"/>
              <w:szCs w:val="32"/>
            </w:rPr>
          </w:rPrChange>
        </w:rPr>
        <w:t xml:space="preserve">to detain, quickened her step and soon overtook </w:t>
      </w:r>
    </w:p>
    <w:p w14:paraId="7C06A409" w14:textId="77777777" w:rsidR="00F72C40" w:rsidRPr="00C93E5C" w:rsidRDefault="00472BE7" w:rsidP="00472BE7">
      <w:pPr>
        <w:spacing w:after="0"/>
        <w:rPr>
          <w:rFonts w:ascii="Helvetica" w:hAnsi="Helvetica" w:cs="Calibri"/>
          <w:sz w:val="32"/>
          <w:szCs w:val="32"/>
          <w:rPrChange w:id="1279" w:author="Ryan" w:date="2017-04-30T19:28:00Z">
            <w:rPr>
              <w:rFonts w:ascii="Calibri" w:hAnsi="Calibri" w:cs="Calibri"/>
              <w:sz w:val="32"/>
              <w:szCs w:val="32"/>
            </w:rPr>
          </w:rPrChange>
        </w:rPr>
      </w:pPr>
      <w:r w:rsidRPr="00C93E5C">
        <w:rPr>
          <w:rFonts w:ascii="Helvetica" w:hAnsi="Helvetica" w:cs="Calibri"/>
          <w:sz w:val="32"/>
          <w:szCs w:val="32"/>
          <w:rPrChange w:id="1280" w:author="Ryan" w:date="2017-04-30T19:28:00Z">
            <w:rPr>
              <w:rFonts w:ascii="Calibri" w:hAnsi="Calibri" w:cs="Calibri"/>
              <w:sz w:val="32"/>
              <w:szCs w:val="32"/>
            </w:rPr>
          </w:rPrChange>
        </w:rPr>
        <w:t>the company</w:t>
      </w:r>
      <w:r w:rsidR="00F72C40" w:rsidRPr="00C93E5C">
        <w:rPr>
          <w:rFonts w:ascii="Helvetica" w:hAnsi="Helvetica" w:cs="Calibri"/>
          <w:sz w:val="32"/>
          <w:szCs w:val="32"/>
          <w:rPrChange w:id="1281" w:author="Ryan" w:date="2017-04-30T19:28:00Z">
            <w:rPr>
              <w:rFonts w:ascii="Calibri" w:hAnsi="Calibri" w:cs="Calibri"/>
              <w:sz w:val="32"/>
              <w:szCs w:val="32"/>
            </w:rPr>
          </w:rPrChange>
        </w:rPr>
        <w:t>. Blake attended her to her u</w:t>
      </w:r>
      <w:r w:rsidRPr="00C93E5C">
        <w:rPr>
          <w:rFonts w:ascii="Helvetica" w:hAnsi="Helvetica" w:cs="Calibri"/>
          <w:sz w:val="32"/>
          <w:szCs w:val="32"/>
          <w:rPrChange w:id="1282" w:author="Ryan" w:date="2017-04-30T19:28:00Z">
            <w:rPr>
              <w:rFonts w:ascii="Calibri" w:hAnsi="Calibri" w:cs="Calibri"/>
              <w:sz w:val="32"/>
              <w:szCs w:val="32"/>
            </w:rPr>
          </w:rPrChange>
        </w:rPr>
        <w:t xml:space="preserve">ncle's </w:t>
      </w:r>
    </w:p>
    <w:p w14:paraId="25CFF365" w14:textId="77777777" w:rsidR="00472BE7" w:rsidRPr="00C93E5C" w:rsidRDefault="00472BE7" w:rsidP="00472BE7">
      <w:pPr>
        <w:spacing w:after="0"/>
        <w:rPr>
          <w:rFonts w:ascii="Helvetica" w:hAnsi="Helvetica" w:cs="Calibri"/>
          <w:sz w:val="32"/>
          <w:szCs w:val="32"/>
          <w:rPrChange w:id="1283" w:author="Ryan" w:date="2017-04-30T19:28:00Z">
            <w:rPr>
              <w:rFonts w:ascii="Calibri" w:hAnsi="Calibri" w:cs="Calibri"/>
              <w:sz w:val="32"/>
              <w:szCs w:val="32"/>
            </w:rPr>
          </w:rPrChange>
        </w:rPr>
      </w:pPr>
      <w:r w:rsidRPr="00C93E5C">
        <w:rPr>
          <w:rFonts w:ascii="Helvetica" w:hAnsi="Helvetica" w:cs="Calibri"/>
          <w:sz w:val="32"/>
          <w:szCs w:val="32"/>
          <w:rPrChange w:id="1284" w:author="Ryan" w:date="2017-04-30T19:28:00Z">
            <w:rPr>
              <w:rFonts w:ascii="Calibri" w:hAnsi="Calibri" w:cs="Calibri"/>
              <w:sz w:val="32"/>
              <w:szCs w:val="32"/>
            </w:rPr>
          </w:rPrChange>
        </w:rPr>
        <w:t xml:space="preserve">door; as he </w:t>
      </w:r>
      <w:r w:rsidR="00002CCA" w:rsidRPr="00C93E5C">
        <w:rPr>
          <w:rFonts w:ascii="Helvetica" w:hAnsi="Helvetica" w:cs="Calibri"/>
          <w:sz w:val="32"/>
          <w:szCs w:val="32"/>
          <w:rPrChange w:id="1285" w:author="Ryan" w:date="2017-04-30T19:28:00Z">
            <w:rPr>
              <w:rFonts w:ascii="Calibri" w:hAnsi="Calibri" w:cs="Calibri"/>
              <w:sz w:val="32"/>
              <w:szCs w:val="32"/>
            </w:rPr>
          </w:rPrChange>
        </w:rPr>
        <w:t xml:space="preserve">withdrew he whispered her, "am I </w:t>
      </w:r>
      <w:r w:rsidRPr="00C93E5C">
        <w:rPr>
          <w:rFonts w:ascii="Helvetica" w:hAnsi="Helvetica" w:cs="Calibri"/>
          <w:sz w:val="32"/>
          <w:szCs w:val="32"/>
          <w:rPrChange w:id="1286" w:author="Ryan" w:date="2017-04-30T19:28:00Z">
            <w:rPr>
              <w:rFonts w:ascii="Calibri" w:hAnsi="Calibri" w:cs="Calibri"/>
              <w:sz w:val="32"/>
              <w:szCs w:val="32"/>
            </w:rPr>
          </w:rPrChange>
        </w:rPr>
        <w:t xml:space="preserve"> </w:t>
      </w:r>
    </w:p>
    <w:p w14:paraId="35B92290" w14:textId="77777777" w:rsidR="00472BE7" w:rsidRPr="00C93E5C" w:rsidRDefault="00002CCA" w:rsidP="00472BE7">
      <w:pPr>
        <w:spacing w:after="0"/>
        <w:rPr>
          <w:rFonts w:ascii="Helvetica" w:hAnsi="Helvetica" w:cs="Calibri"/>
          <w:sz w:val="32"/>
          <w:szCs w:val="32"/>
          <w:rPrChange w:id="1287" w:author="Ryan" w:date="2017-04-30T19:28:00Z">
            <w:rPr>
              <w:rFonts w:ascii="Calibri" w:hAnsi="Calibri" w:cs="Calibri"/>
              <w:sz w:val="32"/>
              <w:szCs w:val="32"/>
            </w:rPr>
          </w:rPrChange>
        </w:rPr>
      </w:pPr>
      <w:r w:rsidRPr="00C93E5C">
        <w:rPr>
          <w:rFonts w:ascii="Helvetica" w:hAnsi="Helvetica" w:cs="Calibri"/>
          <w:sz w:val="32"/>
          <w:szCs w:val="32"/>
          <w:rPrChange w:id="1288" w:author="Ryan" w:date="2017-04-30T19:28:00Z">
            <w:rPr>
              <w:rFonts w:ascii="Calibri" w:hAnsi="Calibri" w:cs="Calibri"/>
              <w:sz w:val="32"/>
              <w:szCs w:val="32"/>
            </w:rPr>
          </w:rPrChange>
        </w:rPr>
        <w:t>to receive</w:t>
      </w:r>
      <w:r w:rsidR="00472BE7" w:rsidRPr="00C93E5C">
        <w:rPr>
          <w:rFonts w:ascii="Helvetica" w:hAnsi="Helvetica" w:cs="Calibri"/>
          <w:sz w:val="32"/>
          <w:szCs w:val="32"/>
          <w:rPrChange w:id="1289" w:author="Ryan" w:date="2017-04-30T19:28:00Z">
            <w:rPr>
              <w:rFonts w:ascii="Calibri" w:hAnsi="Calibri" w:cs="Calibri"/>
              <w:sz w:val="32"/>
              <w:szCs w:val="32"/>
            </w:rPr>
          </w:rPrChange>
        </w:rPr>
        <w:t xml:space="preserve"> no answer?'' She hesitated, and then</w:t>
      </w:r>
    </w:p>
    <w:p w14:paraId="1A6FC2FC" w14:textId="77777777" w:rsidR="00F72C40" w:rsidRPr="00C93E5C" w:rsidRDefault="00472BE7" w:rsidP="00472BE7">
      <w:pPr>
        <w:spacing w:after="0"/>
        <w:rPr>
          <w:rFonts w:ascii="Helvetica" w:hAnsi="Helvetica" w:cs="Calibri"/>
          <w:sz w:val="32"/>
          <w:szCs w:val="32"/>
          <w:rPrChange w:id="1290" w:author="Ryan" w:date="2017-04-30T19:28:00Z">
            <w:rPr>
              <w:rFonts w:ascii="Calibri" w:hAnsi="Calibri" w:cs="Calibri"/>
              <w:sz w:val="32"/>
              <w:szCs w:val="32"/>
            </w:rPr>
          </w:rPrChange>
        </w:rPr>
      </w:pPr>
      <w:r w:rsidRPr="00C93E5C">
        <w:rPr>
          <w:rFonts w:ascii="Helvetica" w:hAnsi="Helvetica" w:cs="Calibri"/>
          <w:sz w:val="32"/>
          <w:szCs w:val="32"/>
          <w:rPrChange w:id="1291" w:author="Ryan" w:date="2017-04-30T19:28:00Z">
            <w:rPr>
              <w:rFonts w:ascii="Calibri" w:hAnsi="Calibri" w:cs="Calibri"/>
              <w:sz w:val="32"/>
              <w:szCs w:val="32"/>
            </w:rPr>
          </w:rPrChange>
        </w:rPr>
        <w:t>with vehem</w:t>
      </w:r>
      <w:r w:rsidR="00F72C40" w:rsidRPr="00C93E5C">
        <w:rPr>
          <w:rFonts w:ascii="Helvetica" w:hAnsi="Helvetica" w:cs="Calibri"/>
          <w:sz w:val="32"/>
          <w:szCs w:val="32"/>
          <w:rPrChange w:id="1292" w:author="Ryan" w:date="2017-04-30T19:28:00Z">
            <w:rPr>
              <w:rFonts w:ascii="Calibri" w:hAnsi="Calibri" w:cs="Calibri"/>
              <w:sz w:val="32"/>
              <w:szCs w:val="32"/>
            </w:rPr>
          </w:rPrChange>
        </w:rPr>
        <w:t>ence replied, "Sir, it is impos</w:t>
      </w:r>
      <w:r w:rsidRPr="00C93E5C">
        <w:rPr>
          <w:rFonts w:ascii="Helvetica" w:hAnsi="Helvetica" w:cs="Calibri"/>
          <w:sz w:val="32"/>
          <w:szCs w:val="32"/>
          <w:rPrChange w:id="1293" w:author="Ryan" w:date="2017-04-30T19:28:00Z">
            <w:rPr>
              <w:rFonts w:ascii="Calibri" w:hAnsi="Calibri" w:cs="Calibri"/>
              <w:sz w:val="32"/>
              <w:szCs w:val="32"/>
            </w:rPr>
          </w:rPrChange>
        </w:rPr>
        <w:t xml:space="preserve">sible,'' </w:t>
      </w:r>
    </w:p>
    <w:p w14:paraId="4C97FAC3" w14:textId="77777777" w:rsidR="00472BE7" w:rsidRPr="00C93E5C" w:rsidRDefault="00472BE7" w:rsidP="00472BE7">
      <w:pPr>
        <w:spacing w:after="0"/>
        <w:rPr>
          <w:rFonts w:ascii="Helvetica" w:hAnsi="Helvetica" w:cs="Calibri"/>
          <w:sz w:val="32"/>
          <w:szCs w:val="32"/>
          <w:rPrChange w:id="1294" w:author="Ryan" w:date="2017-04-30T19:28:00Z">
            <w:rPr>
              <w:rFonts w:ascii="Calibri" w:hAnsi="Calibri" w:cs="Calibri"/>
              <w:sz w:val="32"/>
              <w:szCs w:val="32"/>
            </w:rPr>
          </w:rPrChange>
        </w:rPr>
      </w:pPr>
      <w:r w:rsidRPr="00C93E5C">
        <w:rPr>
          <w:rFonts w:ascii="Helvetica" w:hAnsi="Helvetica" w:cs="Calibri"/>
          <w:sz w:val="32"/>
          <w:szCs w:val="32"/>
          <w:rPrChange w:id="1295" w:author="Ryan" w:date="2017-04-30T19:28:00Z">
            <w:rPr>
              <w:rFonts w:ascii="Calibri" w:hAnsi="Calibri" w:cs="Calibri"/>
              <w:sz w:val="32"/>
              <w:szCs w:val="32"/>
            </w:rPr>
          </w:rPrChange>
        </w:rPr>
        <w:t xml:space="preserve">and </w:t>
      </w:r>
      <w:r w:rsidR="00F72C40" w:rsidRPr="00C93E5C">
        <w:rPr>
          <w:rFonts w:ascii="Helvetica" w:hAnsi="Helvetica" w:cs="Calibri"/>
          <w:sz w:val="32"/>
          <w:szCs w:val="32"/>
          <w:rPrChange w:id="1296" w:author="Ryan" w:date="2017-04-30T19:28:00Z">
            <w:rPr>
              <w:rFonts w:ascii="Calibri" w:hAnsi="Calibri" w:cs="Calibri"/>
              <w:sz w:val="32"/>
              <w:szCs w:val="32"/>
            </w:rPr>
          </w:rPrChange>
        </w:rPr>
        <w:t>immediately retired to her cham</w:t>
      </w:r>
      <w:r w:rsidRPr="00C93E5C">
        <w:rPr>
          <w:rFonts w:ascii="Helvetica" w:hAnsi="Helvetica" w:cs="Calibri"/>
          <w:sz w:val="32"/>
          <w:szCs w:val="32"/>
          <w:rPrChange w:id="1297" w:author="Ryan" w:date="2017-04-30T19:28:00Z">
            <w:rPr>
              <w:rFonts w:ascii="Calibri" w:hAnsi="Calibri" w:cs="Calibri"/>
              <w:sz w:val="32"/>
              <w:szCs w:val="32"/>
            </w:rPr>
          </w:rPrChange>
        </w:rPr>
        <w:t>ber.</w:t>
      </w:r>
    </w:p>
    <w:p w14:paraId="4C4E0A66" w14:textId="77777777" w:rsidR="00193271" w:rsidRPr="00C93E5C" w:rsidRDefault="00193271" w:rsidP="00193271">
      <w:pPr>
        <w:spacing w:after="0"/>
        <w:rPr>
          <w:rFonts w:ascii="Helvetica" w:hAnsi="Helvetica" w:cs="Calibri"/>
          <w:i/>
          <w:sz w:val="32"/>
          <w:szCs w:val="32"/>
          <w:rPrChange w:id="1298" w:author="Ryan" w:date="2017-04-30T19:28:00Z">
            <w:rPr>
              <w:rFonts w:ascii="Calibri" w:hAnsi="Calibri" w:cs="Calibri"/>
              <w:i/>
              <w:sz w:val="32"/>
              <w:szCs w:val="32"/>
            </w:rPr>
          </w:rPrChange>
        </w:rPr>
      </w:pPr>
      <w:r w:rsidRPr="00C93E5C">
        <w:rPr>
          <w:rFonts w:ascii="Helvetica" w:hAnsi="Helvetica" w:cs="Calibri"/>
          <w:i/>
          <w:sz w:val="32"/>
          <w:szCs w:val="32"/>
          <w:rPrChange w:id="1299" w:author="Ryan" w:date="2017-04-30T19:28:00Z">
            <w:rPr>
              <w:rFonts w:ascii="Calibri" w:hAnsi="Calibri" w:cs="Calibri"/>
              <w:i/>
              <w:sz w:val="32"/>
              <w:szCs w:val="32"/>
            </w:rPr>
          </w:rPrChange>
        </w:rPr>
        <w:t>(To be continued.)</w:t>
      </w:r>
    </w:p>
    <w:p w14:paraId="7D7BF409" w14:textId="77777777" w:rsidR="00F72C40" w:rsidRPr="00C93E5C" w:rsidRDefault="00F72C40" w:rsidP="00472BE7">
      <w:pPr>
        <w:spacing w:after="0"/>
        <w:rPr>
          <w:rFonts w:ascii="Helvetica" w:hAnsi="Helvetica" w:cs="Calibri"/>
          <w:sz w:val="32"/>
          <w:szCs w:val="32"/>
          <w:rPrChange w:id="1300" w:author="Ryan" w:date="2017-04-30T19:28:00Z">
            <w:rPr>
              <w:rFonts w:ascii="Calibri" w:hAnsi="Calibri" w:cs="Calibri"/>
              <w:sz w:val="32"/>
              <w:szCs w:val="32"/>
            </w:rPr>
          </w:rPrChange>
        </w:rPr>
      </w:pPr>
    </w:p>
    <w:p w14:paraId="174DFE60" w14:textId="3FDDE69E" w:rsidR="00F72C40" w:rsidRPr="00C93E5C" w:rsidRDefault="00A06787" w:rsidP="00472BE7">
      <w:pPr>
        <w:spacing w:after="0"/>
        <w:rPr>
          <w:rFonts w:ascii="Helvetica" w:hAnsi="Helvetica" w:cs="Calibri"/>
          <w:sz w:val="32"/>
          <w:szCs w:val="32"/>
          <w:rPrChange w:id="1301" w:author="Ryan" w:date="2017-04-30T19:28:00Z">
            <w:rPr>
              <w:rFonts w:ascii="Calibri" w:hAnsi="Calibri" w:cs="Calibri"/>
              <w:sz w:val="32"/>
              <w:szCs w:val="32"/>
            </w:rPr>
          </w:rPrChange>
        </w:rPr>
      </w:pPr>
      <w:r w:rsidRPr="00C93E5C">
        <w:rPr>
          <w:rFonts w:ascii="Helvetica" w:hAnsi="Helvetica" w:cs="Calibri"/>
          <w:sz w:val="32"/>
          <w:szCs w:val="32"/>
          <w:rPrChange w:id="1302" w:author="Ryan" w:date="2017-04-30T19:28:00Z">
            <w:rPr>
              <w:rFonts w:ascii="Calibri" w:hAnsi="Calibri" w:cs="Calibri"/>
              <w:sz w:val="32"/>
              <w:szCs w:val="32"/>
            </w:rPr>
          </w:rPrChange>
        </w:rPr>
        <w:t xml:space="preserve">[3. </w:t>
      </w:r>
      <w:r w:rsidR="00247129" w:rsidRPr="00C93E5C">
        <w:rPr>
          <w:rFonts w:ascii="Helvetica" w:hAnsi="Helvetica" w:cs="Calibri"/>
          <w:sz w:val="32"/>
          <w:szCs w:val="32"/>
          <w:rPrChange w:id="1303" w:author="Ryan" w:date="2017-04-30T19:28:00Z">
            <w:rPr>
              <w:rFonts w:ascii="Calibri" w:hAnsi="Calibri" w:cs="Calibri"/>
              <w:sz w:val="32"/>
              <w:szCs w:val="32"/>
            </w:rPr>
          </w:rPrChange>
        </w:rPr>
        <w:t>22 June</w:t>
      </w:r>
      <w:r w:rsidRPr="00C93E5C">
        <w:rPr>
          <w:rFonts w:ascii="Helvetica" w:hAnsi="Helvetica" w:cs="Calibri"/>
          <w:sz w:val="32"/>
          <w:szCs w:val="32"/>
          <w:rPrChange w:id="1304" w:author="Ryan" w:date="2017-04-30T19:28:00Z">
            <w:rPr>
              <w:rFonts w:ascii="Calibri" w:hAnsi="Calibri" w:cs="Calibri"/>
              <w:sz w:val="32"/>
              <w:szCs w:val="32"/>
            </w:rPr>
          </w:rPrChange>
        </w:rPr>
        <w:t xml:space="preserve"> 1802]</w:t>
      </w:r>
    </w:p>
    <w:p w14:paraId="68F1C770" w14:textId="77777777" w:rsidR="00193271" w:rsidRPr="00C93E5C" w:rsidRDefault="00193271" w:rsidP="00472BE7">
      <w:pPr>
        <w:spacing w:after="0"/>
        <w:rPr>
          <w:rFonts w:ascii="Helvetica" w:hAnsi="Helvetica" w:cs="Calibri"/>
          <w:sz w:val="32"/>
          <w:szCs w:val="32"/>
          <w:rPrChange w:id="1305" w:author="Ryan" w:date="2017-04-30T19:28:00Z">
            <w:rPr>
              <w:rFonts w:ascii="Calibri" w:hAnsi="Calibri" w:cs="Calibri"/>
              <w:sz w:val="32"/>
              <w:szCs w:val="32"/>
            </w:rPr>
          </w:rPrChange>
        </w:rPr>
      </w:pPr>
    </w:p>
    <w:p w14:paraId="26245B27" w14:textId="77777777" w:rsidR="00F72C40" w:rsidRPr="00C93E5C" w:rsidRDefault="00472BE7" w:rsidP="00B73983">
      <w:pPr>
        <w:spacing w:after="0"/>
        <w:rPr>
          <w:rFonts w:ascii="Helvetica" w:hAnsi="Helvetica" w:cs="Calibri"/>
          <w:sz w:val="32"/>
          <w:szCs w:val="32"/>
          <w:rPrChange w:id="1306" w:author="Ryan" w:date="2017-04-30T19:28:00Z">
            <w:rPr>
              <w:rFonts w:ascii="Calibri" w:hAnsi="Calibri" w:cs="Calibri"/>
              <w:sz w:val="32"/>
              <w:szCs w:val="32"/>
            </w:rPr>
          </w:rPrChange>
        </w:rPr>
      </w:pPr>
      <w:r w:rsidRPr="00C93E5C">
        <w:rPr>
          <w:rFonts w:ascii="Helvetica" w:hAnsi="Helvetica" w:cs="Calibri"/>
          <w:sz w:val="32"/>
          <w:szCs w:val="32"/>
          <w:rPrChange w:id="1307" w:author="Ryan" w:date="2017-04-30T19:28:00Z">
            <w:rPr>
              <w:rFonts w:ascii="Calibri" w:hAnsi="Calibri" w:cs="Calibri"/>
              <w:sz w:val="32"/>
              <w:szCs w:val="32"/>
            </w:rPr>
          </w:rPrChange>
        </w:rPr>
        <w:t>E</w:t>
      </w:r>
      <w:r w:rsidR="00F72C40" w:rsidRPr="00C93E5C">
        <w:rPr>
          <w:rFonts w:ascii="Helvetica" w:hAnsi="Helvetica" w:cs="Calibri"/>
          <w:sz w:val="32"/>
          <w:szCs w:val="32"/>
          <w:rPrChange w:id="1308" w:author="Ryan" w:date="2017-04-30T19:28:00Z">
            <w:rPr>
              <w:rFonts w:ascii="Calibri" w:hAnsi="Calibri" w:cs="Calibri"/>
              <w:sz w:val="32"/>
              <w:szCs w:val="32"/>
            </w:rPr>
          </w:rPrChange>
        </w:rPr>
        <w:t>LIZA</w:t>
      </w:r>
      <w:r w:rsidRPr="00C93E5C">
        <w:rPr>
          <w:rFonts w:ascii="Helvetica" w:hAnsi="Helvetica" w:cs="Calibri"/>
          <w:sz w:val="32"/>
          <w:szCs w:val="32"/>
          <w:rPrChange w:id="1309" w:author="Ryan" w:date="2017-04-30T19:28:00Z">
            <w:rPr>
              <w:rFonts w:ascii="Calibri" w:hAnsi="Calibri" w:cs="Calibri"/>
              <w:sz w:val="32"/>
              <w:szCs w:val="32"/>
            </w:rPr>
          </w:rPrChange>
        </w:rPr>
        <w:t xml:space="preserve"> flung herself upon her bed, but with</w:t>
      </w:r>
      <w:r w:rsidR="00F72C40" w:rsidRPr="00C93E5C">
        <w:rPr>
          <w:rFonts w:ascii="Helvetica" w:hAnsi="Helvetica" w:cs="Calibri"/>
          <w:sz w:val="32"/>
          <w:szCs w:val="32"/>
          <w:rPrChange w:id="1310" w:author="Ryan" w:date="2017-04-30T19:28:00Z">
            <w:rPr>
              <w:rFonts w:ascii="Calibri" w:hAnsi="Calibri" w:cs="Calibri"/>
              <w:sz w:val="32"/>
              <w:szCs w:val="32"/>
            </w:rPr>
          </w:rPrChange>
        </w:rPr>
        <w:t>-</w:t>
      </w:r>
    </w:p>
    <w:p w14:paraId="5BC9BC6F" w14:textId="77777777" w:rsidR="00F72C40" w:rsidRPr="00C93E5C" w:rsidRDefault="00472BE7" w:rsidP="00472BE7">
      <w:pPr>
        <w:spacing w:after="0"/>
        <w:rPr>
          <w:rFonts w:ascii="Helvetica" w:hAnsi="Helvetica" w:cs="Calibri"/>
          <w:sz w:val="32"/>
          <w:szCs w:val="32"/>
          <w:rPrChange w:id="1311" w:author="Ryan" w:date="2017-04-30T19:28:00Z">
            <w:rPr>
              <w:rFonts w:ascii="Calibri" w:hAnsi="Calibri" w:cs="Calibri"/>
              <w:sz w:val="32"/>
              <w:szCs w:val="32"/>
            </w:rPr>
          </w:rPrChange>
        </w:rPr>
      </w:pPr>
      <w:r w:rsidRPr="00C93E5C">
        <w:rPr>
          <w:rFonts w:ascii="Helvetica" w:hAnsi="Helvetica" w:cs="Calibri"/>
          <w:sz w:val="32"/>
          <w:szCs w:val="32"/>
          <w:rPrChange w:id="1312" w:author="Ryan" w:date="2017-04-30T19:28:00Z">
            <w:rPr>
              <w:rFonts w:ascii="Calibri" w:hAnsi="Calibri" w:cs="Calibri"/>
              <w:sz w:val="32"/>
              <w:szCs w:val="32"/>
            </w:rPr>
          </w:rPrChange>
        </w:rPr>
        <w:t>out an</w:t>
      </w:r>
      <w:r w:rsidR="00F72C40" w:rsidRPr="00C93E5C">
        <w:rPr>
          <w:rFonts w:ascii="Helvetica" w:hAnsi="Helvetica" w:cs="Calibri"/>
          <w:sz w:val="32"/>
          <w:szCs w:val="32"/>
          <w:rPrChange w:id="1313" w:author="Ryan" w:date="2017-04-30T19:28:00Z">
            <w:rPr>
              <w:rFonts w:ascii="Calibri" w:hAnsi="Calibri" w:cs="Calibri"/>
              <w:sz w:val="32"/>
              <w:szCs w:val="32"/>
            </w:rPr>
          </w:rPrChange>
        </w:rPr>
        <w:t>y inclination to sleep. Her spi</w:t>
      </w:r>
      <w:r w:rsidRPr="00C93E5C">
        <w:rPr>
          <w:rFonts w:ascii="Helvetica" w:hAnsi="Helvetica" w:cs="Calibri"/>
          <w:sz w:val="32"/>
          <w:szCs w:val="32"/>
          <w:rPrChange w:id="1314" w:author="Ryan" w:date="2017-04-30T19:28:00Z">
            <w:rPr>
              <w:rFonts w:ascii="Calibri" w:hAnsi="Calibri" w:cs="Calibri"/>
              <w:sz w:val="32"/>
              <w:szCs w:val="32"/>
            </w:rPr>
          </w:rPrChange>
        </w:rPr>
        <w:t xml:space="preserve">rits </w:t>
      </w:r>
    </w:p>
    <w:p w14:paraId="654EE349" w14:textId="74460099" w:rsidR="00F72C40" w:rsidRPr="00C93E5C" w:rsidRDefault="00472BE7" w:rsidP="00472BE7">
      <w:pPr>
        <w:spacing w:after="0"/>
        <w:rPr>
          <w:rFonts w:ascii="Helvetica" w:hAnsi="Helvetica" w:cs="Calibri"/>
          <w:sz w:val="32"/>
          <w:szCs w:val="32"/>
          <w:rPrChange w:id="1315" w:author="Ryan" w:date="2017-04-30T19:28:00Z">
            <w:rPr>
              <w:rFonts w:ascii="Calibri" w:hAnsi="Calibri" w:cs="Calibri"/>
              <w:sz w:val="32"/>
              <w:szCs w:val="32"/>
            </w:rPr>
          </w:rPrChange>
        </w:rPr>
      </w:pPr>
      <w:r w:rsidRPr="00C93E5C">
        <w:rPr>
          <w:rFonts w:ascii="Helvetica" w:hAnsi="Helvetica" w:cs="Calibri"/>
          <w:sz w:val="32"/>
          <w:szCs w:val="32"/>
          <w:rPrChange w:id="1316" w:author="Ryan" w:date="2017-04-30T19:28:00Z">
            <w:rPr>
              <w:rFonts w:ascii="Calibri" w:hAnsi="Calibri" w:cs="Calibri"/>
              <w:sz w:val="32"/>
              <w:szCs w:val="32"/>
            </w:rPr>
          </w:rPrChange>
        </w:rPr>
        <w:t>had been agitated</w:t>
      </w:r>
      <w:r w:rsidR="004F2910" w:rsidRPr="00C93E5C">
        <w:rPr>
          <w:rFonts w:ascii="Helvetica" w:hAnsi="Helvetica" w:cs="Calibri"/>
          <w:sz w:val="32"/>
          <w:szCs w:val="32"/>
          <w:rPrChange w:id="1317" w:author="Ryan" w:date="2017-04-30T19:28:00Z">
            <w:rPr>
              <w:rFonts w:ascii="Calibri" w:hAnsi="Calibri" w:cs="Calibri"/>
              <w:sz w:val="32"/>
              <w:szCs w:val="32"/>
            </w:rPr>
          </w:rPrChange>
        </w:rPr>
        <w:t>,</w:t>
      </w:r>
      <w:r w:rsidRPr="00C93E5C">
        <w:rPr>
          <w:rFonts w:ascii="Helvetica" w:hAnsi="Helvetica" w:cs="Calibri"/>
          <w:sz w:val="32"/>
          <w:szCs w:val="32"/>
          <w:rPrChange w:id="1318" w:author="Ryan" w:date="2017-04-30T19:28:00Z">
            <w:rPr>
              <w:rFonts w:ascii="Calibri" w:hAnsi="Calibri" w:cs="Calibri"/>
              <w:sz w:val="32"/>
              <w:szCs w:val="32"/>
            </w:rPr>
          </w:rPrChange>
        </w:rPr>
        <w:t xml:space="preserve"> and it required time</w:t>
      </w:r>
      <w:r w:rsidR="00F72C40" w:rsidRPr="00C93E5C">
        <w:rPr>
          <w:rFonts w:ascii="Helvetica" w:hAnsi="Helvetica" w:cs="Calibri"/>
          <w:sz w:val="32"/>
          <w:szCs w:val="32"/>
          <w:rPrChange w:id="1319" w:author="Ryan" w:date="2017-04-30T19:28:00Z">
            <w:rPr>
              <w:rFonts w:ascii="Calibri" w:hAnsi="Calibri" w:cs="Calibri"/>
              <w:sz w:val="32"/>
              <w:szCs w:val="32"/>
            </w:rPr>
          </w:rPrChange>
        </w:rPr>
        <w:t xml:space="preserve"> </w:t>
      </w:r>
      <w:r w:rsidRPr="00C93E5C">
        <w:rPr>
          <w:rFonts w:ascii="Helvetica" w:hAnsi="Helvetica" w:cs="Calibri"/>
          <w:sz w:val="32"/>
          <w:szCs w:val="32"/>
          <w:rPrChange w:id="1320" w:author="Ryan" w:date="2017-04-30T19:28:00Z">
            <w:rPr>
              <w:rFonts w:ascii="Calibri" w:hAnsi="Calibri" w:cs="Calibri"/>
              <w:sz w:val="32"/>
              <w:szCs w:val="32"/>
            </w:rPr>
          </w:rPrChange>
        </w:rPr>
        <w:t>to com</w:t>
      </w:r>
      <w:r w:rsidR="00F72C40" w:rsidRPr="00C93E5C">
        <w:rPr>
          <w:rFonts w:ascii="Helvetica" w:hAnsi="Helvetica" w:cs="Calibri"/>
          <w:sz w:val="32"/>
          <w:szCs w:val="32"/>
          <w:rPrChange w:id="1321" w:author="Ryan" w:date="2017-04-30T19:28:00Z">
            <w:rPr>
              <w:rFonts w:ascii="Calibri" w:hAnsi="Calibri" w:cs="Calibri"/>
              <w:sz w:val="32"/>
              <w:szCs w:val="32"/>
            </w:rPr>
          </w:rPrChange>
        </w:rPr>
        <w:t>-</w:t>
      </w:r>
    </w:p>
    <w:p w14:paraId="1E72561E" w14:textId="77777777" w:rsidR="00F72C40" w:rsidRPr="00C93E5C" w:rsidRDefault="00472BE7" w:rsidP="00472BE7">
      <w:pPr>
        <w:spacing w:after="0"/>
        <w:rPr>
          <w:rFonts w:ascii="Helvetica" w:hAnsi="Helvetica" w:cs="Calibri"/>
          <w:sz w:val="32"/>
          <w:szCs w:val="32"/>
          <w:rPrChange w:id="1322" w:author="Ryan" w:date="2017-04-30T19:28:00Z">
            <w:rPr>
              <w:rFonts w:ascii="Calibri" w:hAnsi="Calibri" w:cs="Calibri"/>
              <w:sz w:val="32"/>
              <w:szCs w:val="32"/>
            </w:rPr>
          </w:rPrChange>
        </w:rPr>
      </w:pPr>
      <w:r w:rsidRPr="00C93E5C">
        <w:rPr>
          <w:rFonts w:ascii="Helvetica" w:hAnsi="Helvetica" w:cs="Calibri"/>
          <w:sz w:val="32"/>
          <w:szCs w:val="32"/>
          <w:rPrChange w:id="1323" w:author="Ryan" w:date="2017-04-30T19:28:00Z">
            <w:rPr>
              <w:rFonts w:ascii="Calibri" w:hAnsi="Calibri" w:cs="Calibri"/>
              <w:sz w:val="32"/>
              <w:szCs w:val="32"/>
            </w:rPr>
          </w:rPrChange>
        </w:rPr>
        <w:t>pose them. She saw herself in a dangerous situ</w:t>
      </w:r>
      <w:r w:rsidR="00F72C40" w:rsidRPr="00C93E5C">
        <w:rPr>
          <w:rFonts w:ascii="Helvetica" w:hAnsi="Helvetica" w:cs="Calibri"/>
          <w:sz w:val="32"/>
          <w:szCs w:val="32"/>
          <w:rPrChange w:id="1324" w:author="Ryan" w:date="2017-04-30T19:28:00Z">
            <w:rPr>
              <w:rFonts w:ascii="Calibri" w:hAnsi="Calibri" w:cs="Calibri"/>
              <w:sz w:val="32"/>
              <w:szCs w:val="32"/>
            </w:rPr>
          </w:rPrChange>
        </w:rPr>
        <w:t>-</w:t>
      </w:r>
    </w:p>
    <w:p w14:paraId="235E7446" w14:textId="77777777" w:rsidR="00F72C40" w:rsidRPr="00C93E5C" w:rsidRDefault="00472BE7" w:rsidP="00472BE7">
      <w:pPr>
        <w:spacing w:after="0"/>
        <w:rPr>
          <w:rFonts w:ascii="Helvetica" w:hAnsi="Helvetica" w:cs="Calibri"/>
          <w:sz w:val="32"/>
          <w:szCs w:val="32"/>
          <w:rPrChange w:id="1325" w:author="Ryan" w:date="2017-04-30T19:28:00Z">
            <w:rPr>
              <w:rFonts w:ascii="Calibri" w:hAnsi="Calibri" w:cs="Calibri"/>
              <w:sz w:val="32"/>
              <w:szCs w:val="32"/>
            </w:rPr>
          </w:rPrChange>
        </w:rPr>
      </w:pPr>
      <w:proofErr w:type="spellStart"/>
      <w:r w:rsidRPr="00C93E5C">
        <w:rPr>
          <w:rFonts w:ascii="Helvetica" w:hAnsi="Helvetica" w:cs="Calibri"/>
          <w:sz w:val="32"/>
          <w:szCs w:val="32"/>
          <w:rPrChange w:id="1326" w:author="Ryan" w:date="2017-04-30T19:28:00Z">
            <w:rPr>
              <w:rFonts w:ascii="Calibri" w:hAnsi="Calibri" w:cs="Calibri"/>
              <w:sz w:val="32"/>
              <w:szCs w:val="32"/>
            </w:rPr>
          </w:rPrChange>
        </w:rPr>
        <w:t>ation</w:t>
      </w:r>
      <w:proofErr w:type="spellEnd"/>
      <w:r w:rsidRPr="00C93E5C">
        <w:rPr>
          <w:rFonts w:ascii="Helvetica" w:hAnsi="Helvetica" w:cs="Calibri"/>
          <w:sz w:val="32"/>
          <w:szCs w:val="32"/>
          <w:rPrChange w:id="1327" w:author="Ryan" w:date="2017-04-30T19:28:00Z">
            <w:rPr>
              <w:rFonts w:ascii="Calibri" w:hAnsi="Calibri" w:cs="Calibri"/>
              <w:sz w:val="32"/>
              <w:szCs w:val="32"/>
            </w:rPr>
          </w:rPrChange>
        </w:rPr>
        <w:t>. If Blake was sincere,</w:t>
      </w:r>
      <w:r w:rsidR="00F72C40" w:rsidRPr="00C93E5C">
        <w:rPr>
          <w:rFonts w:ascii="Helvetica" w:hAnsi="Helvetica" w:cs="Calibri"/>
          <w:sz w:val="32"/>
          <w:szCs w:val="32"/>
          <w:rPrChange w:id="1328" w:author="Ryan" w:date="2017-04-30T19:28:00Z">
            <w:rPr>
              <w:rFonts w:ascii="Calibri" w:hAnsi="Calibri" w:cs="Calibri"/>
              <w:sz w:val="32"/>
              <w:szCs w:val="32"/>
            </w:rPr>
          </w:rPrChange>
        </w:rPr>
        <w:t xml:space="preserve"> which she had no</w:t>
      </w:r>
      <w:r w:rsidRPr="00C93E5C">
        <w:rPr>
          <w:rFonts w:ascii="Helvetica" w:hAnsi="Helvetica" w:cs="Calibri"/>
          <w:sz w:val="32"/>
          <w:szCs w:val="32"/>
          <w:rPrChange w:id="1329" w:author="Ryan" w:date="2017-04-30T19:28:00Z">
            <w:rPr>
              <w:rFonts w:ascii="Calibri" w:hAnsi="Calibri" w:cs="Calibri"/>
              <w:sz w:val="32"/>
              <w:szCs w:val="32"/>
            </w:rPr>
          </w:rPrChange>
        </w:rPr>
        <w:t xml:space="preserve"> </w:t>
      </w:r>
    </w:p>
    <w:p w14:paraId="799F5DD2" w14:textId="77777777" w:rsidR="00F72C40" w:rsidRPr="00C93E5C" w:rsidRDefault="00472BE7" w:rsidP="00472BE7">
      <w:pPr>
        <w:spacing w:after="0"/>
        <w:rPr>
          <w:rFonts w:ascii="Helvetica" w:hAnsi="Helvetica" w:cs="Calibri"/>
          <w:sz w:val="32"/>
          <w:szCs w:val="32"/>
          <w:rPrChange w:id="1330" w:author="Ryan" w:date="2017-04-30T19:28:00Z">
            <w:rPr>
              <w:rFonts w:ascii="Calibri" w:hAnsi="Calibri" w:cs="Calibri"/>
              <w:sz w:val="32"/>
              <w:szCs w:val="32"/>
            </w:rPr>
          </w:rPrChange>
        </w:rPr>
      </w:pPr>
      <w:r w:rsidRPr="00C93E5C">
        <w:rPr>
          <w:rFonts w:ascii="Helvetica" w:hAnsi="Helvetica" w:cs="Calibri"/>
          <w:sz w:val="32"/>
          <w:szCs w:val="32"/>
          <w:rPrChange w:id="1331" w:author="Ryan" w:date="2017-04-30T19:28:00Z">
            <w:rPr>
              <w:rFonts w:ascii="Calibri" w:hAnsi="Calibri" w:cs="Calibri"/>
              <w:sz w:val="32"/>
              <w:szCs w:val="32"/>
            </w:rPr>
          </w:rPrChange>
        </w:rPr>
        <w:t>reason to doubt,</w:t>
      </w:r>
      <w:r w:rsidR="00F72C40" w:rsidRPr="00C93E5C">
        <w:rPr>
          <w:rFonts w:ascii="Helvetica" w:hAnsi="Helvetica" w:cs="Calibri"/>
          <w:sz w:val="32"/>
          <w:szCs w:val="32"/>
          <w:rPrChange w:id="1332" w:author="Ryan" w:date="2017-04-30T19:28:00Z">
            <w:rPr>
              <w:rFonts w:ascii="Calibri" w:hAnsi="Calibri" w:cs="Calibri"/>
              <w:sz w:val="32"/>
              <w:szCs w:val="32"/>
            </w:rPr>
          </w:rPrChange>
        </w:rPr>
        <w:t xml:space="preserve"> </w:t>
      </w:r>
      <w:r w:rsidRPr="00C93E5C">
        <w:rPr>
          <w:rFonts w:ascii="Helvetica" w:hAnsi="Helvetica" w:cs="Calibri"/>
          <w:sz w:val="32"/>
          <w:szCs w:val="32"/>
          <w:rPrChange w:id="1333" w:author="Ryan" w:date="2017-04-30T19:28:00Z">
            <w:rPr>
              <w:rFonts w:ascii="Calibri" w:hAnsi="Calibri" w:cs="Calibri"/>
              <w:sz w:val="32"/>
              <w:szCs w:val="32"/>
            </w:rPr>
          </w:rPrChange>
        </w:rPr>
        <w:t xml:space="preserve">when comparing his conduct </w:t>
      </w:r>
    </w:p>
    <w:p w14:paraId="71DF2A90" w14:textId="77777777" w:rsidR="00F72C40" w:rsidRPr="00C93E5C" w:rsidRDefault="00F72C40" w:rsidP="00472BE7">
      <w:pPr>
        <w:spacing w:after="0"/>
        <w:rPr>
          <w:rFonts w:ascii="Helvetica" w:hAnsi="Helvetica" w:cs="Calibri"/>
          <w:sz w:val="32"/>
          <w:szCs w:val="32"/>
          <w:rPrChange w:id="1334" w:author="Ryan" w:date="2017-04-30T19:28:00Z">
            <w:rPr>
              <w:rFonts w:ascii="Calibri" w:hAnsi="Calibri" w:cs="Calibri"/>
              <w:sz w:val="32"/>
              <w:szCs w:val="32"/>
            </w:rPr>
          </w:rPrChange>
        </w:rPr>
      </w:pPr>
      <w:r w:rsidRPr="00C93E5C">
        <w:rPr>
          <w:rFonts w:ascii="Helvetica" w:hAnsi="Helvetica" w:cs="Calibri"/>
          <w:sz w:val="32"/>
          <w:szCs w:val="32"/>
          <w:rPrChange w:id="1335" w:author="Ryan" w:date="2017-04-30T19:28:00Z">
            <w:rPr>
              <w:rFonts w:ascii="Calibri" w:hAnsi="Calibri" w:cs="Calibri"/>
              <w:sz w:val="32"/>
              <w:szCs w:val="32"/>
            </w:rPr>
          </w:rPrChange>
        </w:rPr>
        <w:t>with his decla</w:t>
      </w:r>
      <w:r w:rsidR="00472BE7" w:rsidRPr="00C93E5C">
        <w:rPr>
          <w:rFonts w:ascii="Helvetica" w:hAnsi="Helvetica" w:cs="Calibri"/>
          <w:sz w:val="32"/>
          <w:szCs w:val="32"/>
          <w:rPrChange w:id="1336" w:author="Ryan" w:date="2017-04-30T19:28:00Z">
            <w:rPr>
              <w:rFonts w:ascii="Calibri" w:hAnsi="Calibri" w:cs="Calibri"/>
              <w:sz w:val="32"/>
              <w:szCs w:val="32"/>
            </w:rPr>
          </w:rPrChange>
        </w:rPr>
        <w:t xml:space="preserve">ration, she knew not to what </w:t>
      </w:r>
    </w:p>
    <w:p w14:paraId="1970B819" w14:textId="77777777" w:rsidR="00F72C40" w:rsidRPr="00C93E5C" w:rsidRDefault="00F72C40" w:rsidP="00472BE7">
      <w:pPr>
        <w:spacing w:after="0"/>
        <w:rPr>
          <w:rFonts w:ascii="Helvetica" w:hAnsi="Helvetica" w:cs="Calibri"/>
          <w:sz w:val="32"/>
          <w:szCs w:val="32"/>
          <w:rPrChange w:id="1337" w:author="Ryan" w:date="2017-04-30T19:28:00Z">
            <w:rPr>
              <w:rFonts w:ascii="Calibri" w:hAnsi="Calibri" w:cs="Calibri"/>
              <w:sz w:val="32"/>
              <w:szCs w:val="32"/>
            </w:rPr>
          </w:rPrChange>
        </w:rPr>
      </w:pPr>
      <w:r w:rsidRPr="00C93E5C">
        <w:rPr>
          <w:rFonts w:ascii="Helvetica" w:hAnsi="Helvetica" w:cs="Calibri"/>
          <w:sz w:val="32"/>
          <w:szCs w:val="32"/>
          <w:rPrChange w:id="1338" w:author="Ryan" w:date="2017-04-30T19:28:00Z">
            <w:rPr>
              <w:rFonts w:ascii="Calibri" w:hAnsi="Calibri" w:cs="Calibri"/>
              <w:sz w:val="32"/>
              <w:szCs w:val="32"/>
            </w:rPr>
          </w:rPrChange>
        </w:rPr>
        <w:t>lengths the mat</w:t>
      </w:r>
      <w:r w:rsidR="00472BE7" w:rsidRPr="00C93E5C">
        <w:rPr>
          <w:rFonts w:ascii="Helvetica" w:hAnsi="Helvetica" w:cs="Calibri"/>
          <w:sz w:val="32"/>
          <w:szCs w:val="32"/>
          <w:rPrChange w:id="1339" w:author="Ryan" w:date="2017-04-30T19:28:00Z">
            <w:rPr>
              <w:rFonts w:ascii="Calibri" w:hAnsi="Calibri" w:cs="Calibri"/>
              <w:sz w:val="32"/>
              <w:szCs w:val="32"/>
            </w:rPr>
          </w:rPrChange>
        </w:rPr>
        <w:t xml:space="preserve">ter might be carried, nor how </w:t>
      </w:r>
    </w:p>
    <w:p w14:paraId="14534C36" w14:textId="77777777" w:rsidR="00F72C40" w:rsidRPr="00C93E5C" w:rsidRDefault="00472BE7" w:rsidP="00472BE7">
      <w:pPr>
        <w:spacing w:after="0"/>
        <w:rPr>
          <w:rFonts w:ascii="Helvetica" w:hAnsi="Helvetica" w:cs="Calibri"/>
          <w:sz w:val="32"/>
          <w:szCs w:val="32"/>
          <w:rPrChange w:id="1340" w:author="Ryan" w:date="2017-04-30T19:28:00Z">
            <w:rPr>
              <w:rFonts w:ascii="Calibri" w:hAnsi="Calibri" w:cs="Calibri"/>
              <w:sz w:val="32"/>
              <w:szCs w:val="32"/>
            </w:rPr>
          </w:rPrChange>
        </w:rPr>
      </w:pPr>
      <w:r w:rsidRPr="00C93E5C">
        <w:rPr>
          <w:rFonts w:ascii="Helvetica" w:hAnsi="Helvetica" w:cs="Calibri"/>
          <w:sz w:val="32"/>
          <w:szCs w:val="32"/>
          <w:rPrChange w:id="1341" w:author="Ryan" w:date="2017-04-30T19:28:00Z">
            <w:rPr>
              <w:rFonts w:ascii="Calibri" w:hAnsi="Calibri" w:cs="Calibri"/>
              <w:sz w:val="32"/>
              <w:szCs w:val="32"/>
            </w:rPr>
          </w:rPrChange>
        </w:rPr>
        <w:t>deeply she</w:t>
      </w:r>
      <w:r w:rsidR="00F72C40" w:rsidRPr="00C93E5C">
        <w:rPr>
          <w:rFonts w:ascii="Helvetica" w:hAnsi="Helvetica" w:cs="Calibri"/>
          <w:sz w:val="32"/>
          <w:szCs w:val="32"/>
          <w:rPrChange w:id="1342" w:author="Ryan" w:date="2017-04-30T19:28:00Z">
            <w:rPr>
              <w:rFonts w:ascii="Calibri" w:hAnsi="Calibri" w:cs="Calibri"/>
              <w:sz w:val="32"/>
              <w:szCs w:val="32"/>
            </w:rPr>
          </w:rPrChange>
        </w:rPr>
        <w:t xml:space="preserve"> </w:t>
      </w:r>
      <w:r w:rsidRPr="00C93E5C">
        <w:rPr>
          <w:rFonts w:ascii="Helvetica" w:hAnsi="Helvetica" w:cs="Calibri"/>
          <w:sz w:val="32"/>
          <w:szCs w:val="32"/>
          <w:rPrChange w:id="1343" w:author="Ryan" w:date="2017-04-30T19:28:00Z">
            <w:rPr>
              <w:rFonts w:ascii="Calibri" w:hAnsi="Calibri" w:cs="Calibri"/>
              <w:sz w:val="32"/>
              <w:szCs w:val="32"/>
            </w:rPr>
          </w:rPrChange>
        </w:rPr>
        <w:t>might b</w:t>
      </w:r>
      <w:r w:rsidR="00F72C40" w:rsidRPr="00C93E5C">
        <w:rPr>
          <w:rFonts w:ascii="Helvetica" w:hAnsi="Helvetica" w:cs="Calibri"/>
          <w:sz w:val="32"/>
          <w:szCs w:val="32"/>
          <w:rPrChange w:id="1344" w:author="Ryan" w:date="2017-04-30T19:28:00Z">
            <w:rPr>
              <w:rFonts w:ascii="Calibri" w:hAnsi="Calibri" w:cs="Calibri"/>
              <w:sz w:val="32"/>
              <w:szCs w:val="32"/>
            </w:rPr>
          </w:rPrChange>
        </w:rPr>
        <w:t xml:space="preserve">e involved in the </w:t>
      </w:r>
      <w:proofErr w:type="spellStart"/>
      <w:r w:rsidR="00F72C40" w:rsidRPr="00C93E5C">
        <w:rPr>
          <w:rFonts w:ascii="Helvetica" w:hAnsi="Helvetica" w:cs="Calibri"/>
          <w:sz w:val="32"/>
          <w:szCs w:val="32"/>
          <w:rPrChange w:id="1345" w:author="Ryan" w:date="2017-04-30T19:28:00Z">
            <w:rPr>
              <w:rFonts w:ascii="Calibri" w:hAnsi="Calibri" w:cs="Calibri"/>
              <w:sz w:val="32"/>
              <w:szCs w:val="32"/>
            </w:rPr>
          </w:rPrChange>
        </w:rPr>
        <w:t>consequen</w:t>
      </w:r>
      <w:proofErr w:type="spellEnd"/>
      <w:r w:rsidR="00F72C40" w:rsidRPr="00C93E5C">
        <w:rPr>
          <w:rFonts w:ascii="Helvetica" w:hAnsi="Helvetica" w:cs="Calibri"/>
          <w:sz w:val="32"/>
          <w:szCs w:val="32"/>
          <w:rPrChange w:id="1346" w:author="Ryan" w:date="2017-04-30T19:28:00Z">
            <w:rPr>
              <w:rFonts w:ascii="Calibri" w:hAnsi="Calibri" w:cs="Calibri"/>
              <w:sz w:val="32"/>
              <w:szCs w:val="32"/>
            </w:rPr>
          </w:rPrChange>
        </w:rPr>
        <w:t>-</w:t>
      </w:r>
    </w:p>
    <w:p w14:paraId="5A9F5EC6" w14:textId="77777777" w:rsidR="00F72C40" w:rsidRPr="00C93E5C" w:rsidRDefault="00F72C40" w:rsidP="00472BE7">
      <w:pPr>
        <w:spacing w:after="0"/>
        <w:rPr>
          <w:rFonts w:ascii="Helvetica" w:hAnsi="Helvetica" w:cs="Calibri"/>
          <w:sz w:val="32"/>
          <w:szCs w:val="32"/>
          <w:rPrChange w:id="1347" w:author="Ryan" w:date="2017-04-30T19:28:00Z">
            <w:rPr>
              <w:rFonts w:ascii="Calibri" w:hAnsi="Calibri" w:cs="Calibri"/>
              <w:sz w:val="32"/>
              <w:szCs w:val="32"/>
            </w:rPr>
          </w:rPrChange>
        </w:rPr>
      </w:pPr>
      <w:proofErr w:type="spellStart"/>
      <w:r w:rsidRPr="00C93E5C">
        <w:rPr>
          <w:rFonts w:ascii="Helvetica" w:hAnsi="Helvetica" w:cs="Calibri"/>
          <w:sz w:val="32"/>
          <w:szCs w:val="32"/>
          <w:rPrChange w:id="1348" w:author="Ryan" w:date="2017-04-30T19:28:00Z">
            <w:rPr>
              <w:rFonts w:ascii="Calibri" w:hAnsi="Calibri" w:cs="Calibri"/>
              <w:sz w:val="32"/>
              <w:szCs w:val="32"/>
            </w:rPr>
          </w:rPrChange>
        </w:rPr>
        <w:t>ces</w:t>
      </w:r>
      <w:proofErr w:type="spellEnd"/>
      <w:r w:rsidRPr="00C93E5C">
        <w:rPr>
          <w:rFonts w:ascii="Helvetica" w:hAnsi="Helvetica" w:cs="Calibri"/>
          <w:sz w:val="32"/>
          <w:szCs w:val="32"/>
          <w:rPrChange w:id="1349"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350" w:author="Ryan" w:date="2017-04-30T19:28:00Z">
            <w:rPr>
              <w:rFonts w:ascii="Calibri" w:hAnsi="Calibri" w:cs="Calibri"/>
              <w:sz w:val="32"/>
              <w:szCs w:val="32"/>
            </w:rPr>
          </w:rPrChange>
        </w:rPr>
        <w:t xml:space="preserve">She therefore resolved to write to her </w:t>
      </w:r>
      <w:proofErr w:type="spellStart"/>
      <w:r w:rsidR="00472BE7" w:rsidRPr="00C93E5C">
        <w:rPr>
          <w:rFonts w:ascii="Helvetica" w:hAnsi="Helvetica" w:cs="Calibri"/>
          <w:sz w:val="32"/>
          <w:szCs w:val="32"/>
          <w:rPrChange w:id="1351" w:author="Ryan" w:date="2017-04-30T19:28:00Z">
            <w:rPr>
              <w:rFonts w:ascii="Calibri" w:hAnsi="Calibri" w:cs="Calibri"/>
              <w:sz w:val="32"/>
              <w:szCs w:val="32"/>
            </w:rPr>
          </w:rPrChange>
        </w:rPr>
        <w:t>fa</w:t>
      </w:r>
      <w:proofErr w:type="spellEnd"/>
      <w:r w:rsidRPr="00C93E5C">
        <w:rPr>
          <w:rFonts w:ascii="Helvetica" w:hAnsi="Helvetica" w:cs="Calibri"/>
          <w:sz w:val="32"/>
          <w:szCs w:val="32"/>
          <w:rPrChange w:id="1352" w:author="Ryan" w:date="2017-04-30T19:28:00Z">
            <w:rPr>
              <w:rFonts w:ascii="Calibri" w:hAnsi="Calibri" w:cs="Calibri"/>
              <w:sz w:val="32"/>
              <w:szCs w:val="32"/>
            </w:rPr>
          </w:rPrChange>
        </w:rPr>
        <w:t>-</w:t>
      </w:r>
    </w:p>
    <w:p w14:paraId="2F03C3BF" w14:textId="77777777" w:rsidR="00F72C40" w:rsidRPr="00C93E5C" w:rsidRDefault="00F72C40" w:rsidP="00472BE7">
      <w:pPr>
        <w:spacing w:after="0"/>
        <w:rPr>
          <w:rFonts w:ascii="Helvetica" w:hAnsi="Helvetica" w:cs="Calibri"/>
          <w:sz w:val="32"/>
          <w:szCs w:val="32"/>
          <w:rPrChange w:id="1353" w:author="Ryan" w:date="2017-04-30T19:28:00Z">
            <w:rPr>
              <w:rFonts w:ascii="Calibri" w:hAnsi="Calibri" w:cs="Calibri"/>
              <w:sz w:val="32"/>
              <w:szCs w:val="32"/>
            </w:rPr>
          </w:rPrChange>
        </w:rPr>
      </w:pPr>
      <w:proofErr w:type="spellStart"/>
      <w:r w:rsidRPr="00C93E5C">
        <w:rPr>
          <w:rFonts w:ascii="Helvetica" w:hAnsi="Helvetica" w:cs="Calibri"/>
          <w:sz w:val="32"/>
          <w:szCs w:val="32"/>
          <w:rPrChange w:id="1354" w:author="Ryan" w:date="2017-04-30T19:28:00Z">
            <w:rPr>
              <w:rFonts w:ascii="Calibri" w:hAnsi="Calibri" w:cs="Calibri"/>
              <w:sz w:val="32"/>
              <w:szCs w:val="32"/>
            </w:rPr>
          </w:rPrChange>
        </w:rPr>
        <w:lastRenderedPageBreak/>
        <w:t>th</w:t>
      </w:r>
      <w:r w:rsidR="00472BE7" w:rsidRPr="00C93E5C">
        <w:rPr>
          <w:rFonts w:ascii="Helvetica" w:hAnsi="Helvetica" w:cs="Calibri"/>
          <w:sz w:val="32"/>
          <w:szCs w:val="32"/>
          <w:rPrChange w:id="1355" w:author="Ryan" w:date="2017-04-30T19:28:00Z">
            <w:rPr>
              <w:rFonts w:ascii="Calibri" w:hAnsi="Calibri" w:cs="Calibri"/>
              <w:sz w:val="32"/>
              <w:szCs w:val="32"/>
            </w:rPr>
          </w:rPrChange>
        </w:rPr>
        <w:t>er</w:t>
      </w:r>
      <w:proofErr w:type="spellEnd"/>
      <w:r w:rsidR="00472BE7" w:rsidRPr="00C93E5C">
        <w:rPr>
          <w:rFonts w:ascii="Helvetica" w:hAnsi="Helvetica" w:cs="Calibri"/>
          <w:sz w:val="32"/>
          <w:szCs w:val="32"/>
          <w:rPrChange w:id="1356" w:author="Ryan" w:date="2017-04-30T19:28:00Z">
            <w:rPr>
              <w:rFonts w:ascii="Calibri" w:hAnsi="Calibri" w:cs="Calibri"/>
              <w:sz w:val="32"/>
              <w:szCs w:val="32"/>
            </w:rPr>
          </w:rPrChange>
        </w:rPr>
        <w:t>, desiring him to send for her home; this</w:t>
      </w:r>
      <w:r w:rsidRPr="00C93E5C">
        <w:rPr>
          <w:rFonts w:ascii="Helvetica" w:hAnsi="Helvetica" w:cs="Calibri"/>
          <w:sz w:val="32"/>
          <w:szCs w:val="32"/>
          <w:rPrChange w:id="1357"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358" w:author="Ryan" w:date="2017-04-30T19:28:00Z">
            <w:rPr>
              <w:rFonts w:ascii="Calibri" w:hAnsi="Calibri" w:cs="Calibri"/>
              <w:sz w:val="32"/>
              <w:szCs w:val="32"/>
            </w:rPr>
          </w:rPrChange>
        </w:rPr>
        <w:t>de</w:t>
      </w:r>
      <w:r w:rsidRPr="00C93E5C">
        <w:rPr>
          <w:rFonts w:ascii="Helvetica" w:hAnsi="Helvetica" w:cs="Calibri"/>
          <w:sz w:val="32"/>
          <w:szCs w:val="32"/>
          <w:rPrChange w:id="1359" w:author="Ryan" w:date="2017-04-30T19:28:00Z">
            <w:rPr>
              <w:rFonts w:ascii="Calibri" w:hAnsi="Calibri" w:cs="Calibri"/>
              <w:sz w:val="32"/>
              <w:szCs w:val="32"/>
            </w:rPr>
          </w:rPrChange>
        </w:rPr>
        <w:t>-</w:t>
      </w:r>
    </w:p>
    <w:p w14:paraId="3E794CDB" w14:textId="77777777" w:rsidR="00F72C40" w:rsidRPr="00C93E5C" w:rsidRDefault="00472BE7" w:rsidP="00472BE7">
      <w:pPr>
        <w:spacing w:after="0"/>
        <w:rPr>
          <w:rFonts w:ascii="Helvetica" w:hAnsi="Helvetica" w:cs="Calibri"/>
          <w:sz w:val="32"/>
          <w:szCs w:val="32"/>
          <w:rPrChange w:id="1360" w:author="Ryan" w:date="2017-04-30T19:28:00Z">
            <w:rPr>
              <w:rFonts w:ascii="Calibri" w:hAnsi="Calibri" w:cs="Calibri"/>
              <w:sz w:val="32"/>
              <w:szCs w:val="32"/>
            </w:rPr>
          </w:rPrChange>
        </w:rPr>
      </w:pPr>
      <w:r w:rsidRPr="00C93E5C">
        <w:rPr>
          <w:rFonts w:ascii="Helvetica" w:hAnsi="Helvetica" w:cs="Calibri"/>
          <w:sz w:val="32"/>
          <w:szCs w:val="32"/>
          <w:rPrChange w:id="1361" w:author="Ryan" w:date="2017-04-30T19:28:00Z">
            <w:rPr>
              <w:rFonts w:ascii="Calibri" w:hAnsi="Calibri" w:cs="Calibri"/>
              <w:sz w:val="32"/>
              <w:szCs w:val="32"/>
            </w:rPr>
          </w:rPrChange>
        </w:rPr>
        <w:t>termination gave some relief to her mind,</w:t>
      </w:r>
      <w:r w:rsidR="00F72C40" w:rsidRPr="00C93E5C">
        <w:rPr>
          <w:rFonts w:ascii="Helvetica" w:hAnsi="Helvetica" w:cs="Calibri"/>
          <w:sz w:val="32"/>
          <w:szCs w:val="32"/>
          <w:rPrChange w:id="1362" w:author="Ryan" w:date="2017-04-30T19:28:00Z">
            <w:rPr>
              <w:rFonts w:ascii="Calibri" w:hAnsi="Calibri" w:cs="Calibri"/>
              <w:sz w:val="32"/>
              <w:szCs w:val="32"/>
            </w:rPr>
          </w:rPrChange>
        </w:rPr>
        <w:t xml:space="preserve"> </w:t>
      </w:r>
      <w:r w:rsidRPr="00C93E5C">
        <w:rPr>
          <w:rFonts w:ascii="Helvetica" w:hAnsi="Helvetica" w:cs="Calibri"/>
          <w:sz w:val="32"/>
          <w:szCs w:val="32"/>
          <w:rPrChange w:id="1363" w:author="Ryan" w:date="2017-04-30T19:28:00Z">
            <w:rPr>
              <w:rFonts w:ascii="Calibri" w:hAnsi="Calibri" w:cs="Calibri"/>
              <w:sz w:val="32"/>
              <w:szCs w:val="32"/>
            </w:rPr>
          </w:rPrChange>
        </w:rPr>
        <w:t xml:space="preserve">she </w:t>
      </w:r>
    </w:p>
    <w:p w14:paraId="4E863890" w14:textId="77777777" w:rsidR="00472BE7" w:rsidRPr="00C93E5C" w:rsidRDefault="00472BE7" w:rsidP="00472BE7">
      <w:pPr>
        <w:spacing w:after="0"/>
        <w:rPr>
          <w:rFonts w:ascii="Helvetica" w:hAnsi="Helvetica" w:cs="Calibri"/>
          <w:sz w:val="32"/>
          <w:szCs w:val="32"/>
          <w:rPrChange w:id="1364" w:author="Ryan" w:date="2017-04-30T19:28:00Z">
            <w:rPr>
              <w:rFonts w:ascii="Calibri" w:hAnsi="Calibri" w:cs="Calibri"/>
              <w:sz w:val="32"/>
              <w:szCs w:val="32"/>
            </w:rPr>
          </w:rPrChange>
        </w:rPr>
      </w:pPr>
      <w:r w:rsidRPr="00C93E5C">
        <w:rPr>
          <w:rFonts w:ascii="Helvetica" w:hAnsi="Helvetica" w:cs="Calibri"/>
          <w:sz w:val="32"/>
          <w:szCs w:val="32"/>
          <w:rPrChange w:id="1365" w:author="Ryan" w:date="2017-04-30T19:28:00Z">
            <w:rPr>
              <w:rFonts w:ascii="Calibri" w:hAnsi="Calibri" w:cs="Calibri"/>
              <w:sz w:val="32"/>
              <w:szCs w:val="32"/>
            </w:rPr>
          </w:rPrChange>
        </w:rPr>
        <w:t>became less restless, and at last fell</w:t>
      </w:r>
      <w:r w:rsidR="00F72C40" w:rsidRPr="00C93E5C">
        <w:rPr>
          <w:rFonts w:ascii="Helvetica" w:hAnsi="Helvetica" w:cs="Calibri"/>
          <w:sz w:val="32"/>
          <w:szCs w:val="32"/>
          <w:rPrChange w:id="1366" w:author="Ryan" w:date="2017-04-30T19:28:00Z">
            <w:rPr>
              <w:rFonts w:ascii="Calibri" w:hAnsi="Calibri" w:cs="Calibri"/>
              <w:sz w:val="32"/>
              <w:szCs w:val="32"/>
            </w:rPr>
          </w:rPrChange>
        </w:rPr>
        <w:t xml:space="preserve"> </w:t>
      </w:r>
      <w:r w:rsidRPr="00C93E5C">
        <w:rPr>
          <w:rFonts w:ascii="Helvetica" w:hAnsi="Helvetica" w:cs="Calibri"/>
          <w:sz w:val="32"/>
          <w:szCs w:val="32"/>
          <w:rPrChange w:id="1367" w:author="Ryan" w:date="2017-04-30T19:28:00Z">
            <w:rPr>
              <w:rFonts w:ascii="Calibri" w:hAnsi="Calibri" w:cs="Calibri"/>
              <w:sz w:val="32"/>
              <w:szCs w:val="32"/>
            </w:rPr>
          </w:rPrChange>
        </w:rPr>
        <w:t>asleep.</w:t>
      </w:r>
    </w:p>
    <w:p w14:paraId="0E34BF56" w14:textId="77777777" w:rsidR="00F72C40" w:rsidRPr="00C93E5C" w:rsidRDefault="00472BE7" w:rsidP="00B73983">
      <w:pPr>
        <w:spacing w:after="0"/>
        <w:ind w:firstLine="800"/>
        <w:rPr>
          <w:rFonts w:ascii="Helvetica" w:hAnsi="Helvetica" w:cs="Calibri"/>
          <w:sz w:val="32"/>
          <w:szCs w:val="32"/>
          <w:rPrChange w:id="1368" w:author="Ryan" w:date="2017-04-30T19:28:00Z">
            <w:rPr>
              <w:rFonts w:ascii="Calibri" w:hAnsi="Calibri" w:cs="Calibri"/>
              <w:sz w:val="32"/>
              <w:szCs w:val="32"/>
            </w:rPr>
          </w:rPrChange>
        </w:rPr>
      </w:pPr>
      <w:r w:rsidRPr="00C93E5C">
        <w:rPr>
          <w:rFonts w:ascii="Helvetica" w:hAnsi="Helvetica" w:cs="Calibri"/>
          <w:sz w:val="32"/>
          <w:szCs w:val="32"/>
          <w:rPrChange w:id="1369" w:author="Ryan" w:date="2017-04-30T19:28:00Z">
            <w:rPr>
              <w:rFonts w:ascii="Calibri" w:hAnsi="Calibri" w:cs="Calibri"/>
              <w:sz w:val="32"/>
              <w:szCs w:val="32"/>
            </w:rPr>
          </w:rPrChange>
        </w:rPr>
        <w:t>In the morning she was roused by her</w:t>
      </w:r>
      <w:r w:rsidR="00F72C40" w:rsidRPr="00C93E5C">
        <w:rPr>
          <w:rFonts w:ascii="Helvetica" w:hAnsi="Helvetica" w:cs="Calibri"/>
          <w:sz w:val="32"/>
          <w:szCs w:val="32"/>
          <w:rPrChange w:id="1370" w:author="Ryan" w:date="2017-04-30T19:28:00Z">
            <w:rPr>
              <w:rFonts w:ascii="Calibri" w:hAnsi="Calibri" w:cs="Calibri"/>
              <w:sz w:val="32"/>
              <w:szCs w:val="32"/>
            </w:rPr>
          </w:rPrChange>
        </w:rPr>
        <w:t xml:space="preserve"> </w:t>
      </w:r>
      <w:r w:rsidRPr="00C93E5C">
        <w:rPr>
          <w:rFonts w:ascii="Helvetica" w:hAnsi="Helvetica" w:cs="Calibri"/>
          <w:sz w:val="32"/>
          <w:szCs w:val="32"/>
          <w:rPrChange w:id="1371" w:author="Ryan" w:date="2017-04-30T19:28:00Z">
            <w:rPr>
              <w:rFonts w:ascii="Calibri" w:hAnsi="Calibri" w:cs="Calibri"/>
              <w:sz w:val="32"/>
              <w:szCs w:val="32"/>
            </w:rPr>
          </w:rPrChange>
        </w:rPr>
        <w:t xml:space="preserve">aunt, </w:t>
      </w:r>
    </w:p>
    <w:p w14:paraId="189D039C" w14:textId="77777777" w:rsidR="00F72C40" w:rsidRPr="00C93E5C" w:rsidRDefault="00472BE7" w:rsidP="00472BE7">
      <w:pPr>
        <w:spacing w:after="0"/>
        <w:rPr>
          <w:rFonts w:ascii="Helvetica" w:hAnsi="Helvetica" w:cs="Calibri"/>
          <w:sz w:val="32"/>
          <w:szCs w:val="32"/>
          <w:rPrChange w:id="1372" w:author="Ryan" w:date="2017-04-30T19:28:00Z">
            <w:rPr>
              <w:rFonts w:ascii="Calibri" w:hAnsi="Calibri" w:cs="Calibri"/>
              <w:sz w:val="32"/>
              <w:szCs w:val="32"/>
            </w:rPr>
          </w:rPrChange>
        </w:rPr>
      </w:pPr>
      <w:r w:rsidRPr="00C93E5C">
        <w:rPr>
          <w:rFonts w:ascii="Helvetica" w:hAnsi="Helvetica" w:cs="Calibri"/>
          <w:sz w:val="32"/>
          <w:szCs w:val="32"/>
          <w:rPrChange w:id="1373" w:author="Ryan" w:date="2017-04-30T19:28:00Z">
            <w:rPr>
              <w:rFonts w:ascii="Calibri" w:hAnsi="Calibri" w:cs="Calibri"/>
              <w:sz w:val="32"/>
              <w:szCs w:val="32"/>
            </w:rPr>
          </w:rPrChange>
        </w:rPr>
        <w:t xml:space="preserve">who brought her a letter which the carrier had </w:t>
      </w:r>
    </w:p>
    <w:p w14:paraId="5AA04871" w14:textId="77777777" w:rsidR="00F72C40" w:rsidRPr="00C93E5C" w:rsidRDefault="00472BE7" w:rsidP="00472BE7">
      <w:pPr>
        <w:spacing w:after="0"/>
        <w:rPr>
          <w:rFonts w:ascii="Helvetica" w:hAnsi="Helvetica" w:cs="Calibri"/>
          <w:sz w:val="32"/>
          <w:szCs w:val="32"/>
          <w:rPrChange w:id="1374" w:author="Ryan" w:date="2017-04-30T19:28:00Z">
            <w:rPr>
              <w:rFonts w:ascii="Calibri" w:hAnsi="Calibri" w:cs="Calibri"/>
              <w:sz w:val="32"/>
              <w:szCs w:val="32"/>
            </w:rPr>
          </w:rPrChange>
        </w:rPr>
      </w:pPr>
      <w:r w:rsidRPr="00C93E5C">
        <w:rPr>
          <w:rFonts w:ascii="Helvetica" w:hAnsi="Helvetica" w:cs="Calibri"/>
          <w:sz w:val="32"/>
          <w:szCs w:val="32"/>
          <w:rPrChange w:id="1375" w:author="Ryan" w:date="2017-04-30T19:28:00Z">
            <w:rPr>
              <w:rFonts w:ascii="Calibri" w:hAnsi="Calibri" w:cs="Calibri"/>
              <w:sz w:val="32"/>
              <w:szCs w:val="32"/>
            </w:rPr>
          </w:rPrChange>
        </w:rPr>
        <w:t>just handed in; as soon as she fixed her eye up</w:t>
      </w:r>
      <w:r w:rsidR="00F72C40" w:rsidRPr="00C93E5C">
        <w:rPr>
          <w:rFonts w:ascii="Helvetica" w:hAnsi="Helvetica" w:cs="Calibri"/>
          <w:sz w:val="32"/>
          <w:szCs w:val="32"/>
          <w:rPrChange w:id="1376" w:author="Ryan" w:date="2017-04-30T19:28:00Z">
            <w:rPr>
              <w:rFonts w:ascii="Calibri" w:hAnsi="Calibri" w:cs="Calibri"/>
              <w:sz w:val="32"/>
              <w:szCs w:val="32"/>
            </w:rPr>
          </w:rPrChange>
        </w:rPr>
        <w:t>-</w:t>
      </w:r>
    </w:p>
    <w:p w14:paraId="52080FE9" w14:textId="77777777" w:rsidR="00FA61A9" w:rsidRPr="00C93E5C" w:rsidRDefault="00472BE7" w:rsidP="00472BE7">
      <w:pPr>
        <w:spacing w:after="0"/>
        <w:rPr>
          <w:rFonts w:ascii="Helvetica" w:hAnsi="Helvetica" w:cs="Calibri"/>
          <w:sz w:val="32"/>
          <w:szCs w:val="32"/>
          <w:rPrChange w:id="1377" w:author="Ryan" w:date="2017-04-30T19:28:00Z">
            <w:rPr>
              <w:rFonts w:ascii="Calibri" w:hAnsi="Calibri" w:cs="Calibri"/>
              <w:sz w:val="32"/>
              <w:szCs w:val="32"/>
            </w:rPr>
          </w:rPrChange>
        </w:rPr>
      </w:pPr>
      <w:r w:rsidRPr="00C93E5C">
        <w:rPr>
          <w:rFonts w:ascii="Helvetica" w:hAnsi="Helvetica" w:cs="Calibri"/>
          <w:sz w:val="32"/>
          <w:szCs w:val="32"/>
          <w:rPrChange w:id="1378" w:author="Ryan" w:date="2017-04-30T19:28:00Z">
            <w:rPr>
              <w:rFonts w:ascii="Calibri" w:hAnsi="Calibri" w:cs="Calibri"/>
              <w:sz w:val="32"/>
              <w:szCs w:val="32"/>
            </w:rPr>
          </w:rPrChange>
        </w:rPr>
        <w:t>on the superscription, she knew it to be from Al</w:t>
      </w:r>
      <w:r w:rsidR="00FA61A9" w:rsidRPr="00C93E5C">
        <w:rPr>
          <w:rFonts w:ascii="Helvetica" w:hAnsi="Helvetica" w:cs="Calibri"/>
          <w:sz w:val="32"/>
          <w:szCs w:val="32"/>
          <w:rPrChange w:id="1379" w:author="Ryan" w:date="2017-04-30T19:28:00Z">
            <w:rPr>
              <w:rFonts w:ascii="Calibri" w:hAnsi="Calibri" w:cs="Calibri"/>
              <w:sz w:val="32"/>
              <w:szCs w:val="32"/>
            </w:rPr>
          </w:rPrChange>
        </w:rPr>
        <w:t>-</w:t>
      </w:r>
    </w:p>
    <w:p w14:paraId="1A5736F6" w14:textId="77777777" w:rsidR="00FA61A9" w:rsidRPr="00C93E5C" w:rsidRDefault="00FA61A9" w:rsidP="00472BE7">
      <w:pPr>
        <w:spacing w:after="0"/>
        <w:rPr>
          <w:rFonts w:ascii="Helvetica" w:hAnsi="Helvetica" w:cs="Calibri"/>
          <w:sz w:val="32"/>
          <w:szCs w:val="32"/>
          <w:rPrChange w:id="1380" w:author="Ryan" w:date="2017-04-30T19:28:00Z">
            <w:rPr>
              <w:rFonts w:ascii="Calibri" w:hAnsi="Calibri" w:cs="Calibri"/>
              <w:sz w:val="32"/>
              <w:szCs w:val="32"/>
            </w:rPr>
          </w:rPrChange>
        </w:rPr>
      </w:pPr>
      <w:proofErr w:type="spellStart"/>
      <w:r w:rsidRPr="00C93E5C">
        <w:rPr>
          <w:rFonts w:ascii="Helvetica" w:hAnsi="Helvetica" w:cs="Calibri"/>
          <w:sz w:val="32"/>
          <w:szCs w:val="32"/>
          <w:rPrChange w:id="1381" w:author="Ryan" w:date="2017-04-30T19:28:00Z">
            <w:rPr>
              <w:rFonts w:ascii="Calibri" w:hAnsi="Calibri" w:cs="Calibri"/>
              <w:sz w:val="32"/>
              <w:szCs w:val="32"/>
            </w:rPr>
          </w:rPrChange>
        </w:rPr>
        <w:t>bert</w:t>
      </w:r>
      <w:proofErr w:type="spellEnd"/>
      <w:r w:rsidRPr="00C93E5C">
        <w:rPr>
          <w:rFonts w:ascii="Helvetica" w:hAnsi="Helvetica" w:cs="Calibri"/>
          <w:sz w:val="32"/>
          <w:szCs w:val="32"/>
          <w:rPrChange w:id="1382"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383" w:author="Ryan" w:date="2017-04-30T19:28:00Z">
            <w:rPr>
              <w:rFonts w:ascii="Calibri" w:hAnsi="Calibri" w:cs="Calibri"/>
              <w:sz w:val="32"/>
              <w:szCs w:val="32"/>
            </w:rPr>
          </w:rPrChange>
        </w:rPr>
        <w:t xml:space="preserve">She broke the seal and found it contained </w:t>
      </w:r>
    </w:p>
    <w:p w14:paraId="1EE442A0" w14:textId="77777777" w:rsidR="00FA61A9" w:rsidRPr="00C93E5C" w:rsidRDefault="00472BE7" w:rsidP="00472BE7">
      <w:pPr>
        <w:spacing w:after="0"/>
        <w:rPr>
          <w:rFonts w:ascii="Helvetica" w:hAnsi="Helvetica" w:cs="Calibri"/>
          <w:sz w:val="32"/>
          <w:szCs w:val="32"/>
          <w:rPrChange w:id="1384" w:author="Ryan" w:date="2017-04-30T19:28:00Z">
            <w:rPr>
              <w:rFonts w:ascii="Calibri" w:hAnsi="Calibri" w:cs="Calibri"/>
              <w:sz w:val="32"/>
              <w:szCs w:val="32"/>
            </w:rPr>
          </w:rPrChange>
        </w:rPr>
      </w:pPr>
      <w:r w:rsidRPr="00C93E5C">
        <w:rPr>
          <w:rFonts w:ascii="Helvetica" w:hAnsi="Helvetica" w:cs="Calibri"/>
          <w:sz w:val="32"/>
          <w:szCs w:val="32"/>
          <w:rPrChange w:id="1385" w:author="Ryan" w:date="2017-04-30T19:28:00Z">
            <w:rPr>
              <w:rFonts w:ascii="Calibri" w:hAnsi="Calibri" w:cs="Calibri"/>
              <w:sz w:val="32"/>
              <w:szCs w:val="32"/>
            </w:rPr>
          </w:rPrChange>
        </w:rPr>
        <w:t>the particulars</w:t>
      </w:r>
      <w:r w:rsidR="00FA61A9" w:rsidRPr="00C93E5C">
        <w:rPr>
          <w:rFonts w:ascii="Helvetica" w:hAnsi="Helvetica" w:cs="Calibri"/>
          <w:sz w:val="32"/>
          <w:szCs w:val="32"/>
          <w:rPrChange w:id="1386" w:author="Ryan" w:date="2017-04-30T19:28:00Z">
            <w:rPr>
              <w:rFonts w:ascii="Calibri" w:hAnsi="Calibri" w:cs="Calibri"/>
              <w:sz w:val="32"/>
              <w:szCs w:val="32"/>
            </w:rPr>
          </w:rPrChange>
        </w:rPr>
        <w:t xml:space="preserve"> </w:t>
      </w:r>
      <w:r w:rsidRPr="00C93E5C">
        <w:rPr>
          <w:rFonts w:ascii="Helvetica" w:hAnsi="Helvetica" w:cs="Calibri"/>
          <w:sz w:val="32"/>
          <w:szCs w:val="32"/>
          <w:rPrChange w:id="1387" w:author="Ryan" w:date="2017-04-30T19:28:00Z">
            <w:rPr>
              <w:rFonts w:ascii="Calibri" w:hAnsi="Calibri" w:cs="Calibri"/>
              <w:sz w:val="32"/>
              <w:szCs w:val="32"/>
            </w:rPr>
          </w:rPrChange>
        </w:rPr>
        <w:t xml:space="preserve">of his voyage to England, and </w:t>
      </w:r>
    </w:p>
    <w:p w14:paraId="35DCC400" w14:textId="77777777" w:rsidR="00FA61A9" w:rsidRPr="00C93E5C" w:rsidRDefault="00472BE7" w:rsidP="00472BE7">
      <w:pPr>
        <w:spacing w:after="0"/>
        <w:rPr>
          <w:rFonts w:ascii="Helvetica" w:hAnsi="Helvetica" w:cs="Calibri"/>
          <w:sz w:val="32"/>
          <w:szCs w:val="32"/>
          <w:rPrChange w:id="1388" w:author="Ryan" w:date="2017-04-30T19:28:00Z">
            <w:rPr>
              <w:rFonts w:ascii="Calibri" w:hAnsi="Calibri" w:cs="Calibri"/>
              <w:sz w:val="32"/>
              <w:szCs w:val="32"/>
            </w:rPr>
          </w:rPrChange>
        </w:rPr>
      </w:pPr>
      <w:r w:rsidRPr="00C93E5C">
        <w:rPr>
          <w:rFonts w:ascii="Helvetica" w:hAnsi="Helvetica" w:cs="Calibri"/>
          <w:sz w:val="32"/>
          <w:szCs w:val="32"/>
          <w:rPrChange w:id="1389" w:author="Ryan" w:date="2017-04-30T19:28:00Z">
            <w:rPr>
              <w:rFonts w:ascii="Calibri" w:hAnsi="Calibri" w:cs="Calibri"/>
              <w:sz w:val="32"/>
              <w:szCs w:val="32"/>
            </w:rPr>
          </w:rPrChange>
        </w:rPr>
        <w:t xml:space="preserve">the kind reception he met with from the friends </w:t>
      </w:r>
    </w:p>
    <w:p w14:paraId="7157FF9A" w14:textId="77777777" w:rsidR="00FA61A9" w:rsidRPr="00C93E5C" w:rsidRDefault="00472BE7" w:rsidP="00472BE7">
      <w:pPr>
        <w:spacing w:after="0"/>
        <w:rPr>
          <w:rFonts w:ascii="Helvetica" w:hAnsi="Helvetica" w:cs="Calibri"/>
          <w:sz w:val="32"/>
          <w:szCs w:val="32"/>
          <w:rPrChange w:id="1390" w:author="Ryan" w:date="2017-04-30T19:28:00Z">
            <w:rPr>
              <w:rFonts w:ascii="Calibri" w:hAnsi="Calibri" w:cs="Calibri"/>
              <w:sz w:val="32"/>
              <w:szCs w:val="32"/>
            </w:rPr>
          </w:rPrChange>
        </w:rPr>
      </w:pPr>
      <w:r w:rsidRPr="00C93E5C">
        <w:rPr>
          <w:rFonts w:ascii="Helvetica" w:hAnsi="Helvetica" w:cs="Calibri"/>
          <w:sz w:val="32"/>
          <w:szCs w:val="32"/>
          <w:rPrChange w:id="1391" w:author="Ryan" w:date="2017-04-30T19:28:00Z">
            <w:rPr>
              <w:rFonts w:ascii="Calibri" w:hAnsi="Calibri" w:cs="Calibri"/>
              <w:sz w:val="32"/>
              <w:szCs w:val="32"/>
            </w:rPr>
          </w:rPrChange>
        </w:rPr>
        <w:t xml:space="preserve">of his father's house. His business was nearly </w:t>
      </w:r>
    </w:p>
    <w:p w14:paraId="57F59B59" w14:textId="77777777" w:rsidR="00FA61A9" w:rsidRPr="00C93E5C" w:rsidRDefault="00472BE7" w:rsidP="00472BE7">
      <w:pPr>
        <w:spacing w:after="0"/>
        <w:rPr>
          <w:rFonts w:ascii="Helvetica" w:hAnsi="Helvetica" w:cs="Calibri"/>
          <w:sz w:val="32"/>
          <w:szCs w:val="32"/>
          <w:rPrChange w:id="1392" w:author="Ryan" w:date="2017-04-30T19:28:00Z">
            <w:rPr>
              <w:rFonts w:ascii="Calibri" w:hAnsi="Calibri" w:cs="Calibri"/>
              <w:sz w:val="32"/>
              <w:szCs w:val="32"/>
            </w:rPr>
          </w:rPrChange>
        </w:rPr>
      </w:pPr>
      <w:r w:rsidRPr="00C93E5C">
        <w:rPr>
          <w:rFonts w:ascii="Helvetica" w:hAnsi="Helvetica" w:cs="Calibri"/>
          <w:sz w:val="32"/>
          <w:szCs w:val="32"/>
          <w:rPrChange w:id="1393" w:author="Ryan" w:date="2017-04-30T19:28:00Z">
            <w:rPr>
              <w:rFonts w:ascii="Calibri" w:hAnsi="Calibri" w:cs="Calibri"/>
              <w:sz w:val="32"/>
              <w:szCs w:val="32"/>
            </w:rPr>
          </w:rPrChange>
        </w:rPr>
        <w:t>completed, and he expected in about</w:t>
      </w:r>
      <w:r w:rsidR="00FA61A9" w:rsidRPr="00C93E5C">
        <w:rPr>
          <w:rFonts w:ascii="Helvetica" w:hAnsi="Helvetica" w:cs="Calibri"/>
          <w:sz w:val="32"/>
          <w:szCs w:val="32"/>
          <w:rPrChange w:id="1394" w:author="Ryan" w:date="2017-04-30T19:28:00Z">
            <w:rPr>
              <w:rFonts w:ascii="Calibri" w:hAnsi="Calibri" w:cs="Calibri"/>
              <w:sz w:val="32"/>
              <w:szCs w:val="32"/>
            </w:rPr>
          </w:rPrChange>
        </w:rPr>
        <w:t xml:space="preserve"> </w:t>
      </w:r>
      <w:r w:rsidRPr="00C93E5C">
        <w:rPr>
          <w:rFonts w:ascii="Helvetica" w:hAnsi="Helvetica" w:cs="Calibri"/>
          <w:sz w:val="32"/>
          <w:szCs w:val="32"/>
          <w:rPrChange w:id="1395" w:author="Ryan" w:date="2017-04-30T19:28:00Z">
            <w:rPr>
              <w:rFonts w:ascii="Calibri" w:hAnsi="Calibri" w:cs="Calibri"/>
              <w:sz w:val="32"/>
              <w:szCs w:val="32"/>
            </w:rPr>
          </w:rPrChange>
        </w:rPr>
        <w:t xml:space="preserve">three months </w:t>
      </w:r>
    </w:p>
    <w:p w14:paraId="04558E76" w14:textId="77777777" w:rsidR="00FA61A9" w:rsidRPr="00C93E5C" w:rsidRDefault="00472BE7" w:rsidP="00472BE7">
      <w:pPr>
        <w:spacing w:after="0"/>
        <w:rPr>
          <w:rFonts w:ascii="Helvetica" w:hAnsi="Helvetica" w:cs="Calibri"/>
          <w:sz w:val="32"/>
          <w:szCs w:val="32"/>
          <w:rPrChange w:id="1396" w:author="Ryan" w:date="2017-04-30T19:28:00Z">
            <w:rPr>
              <w:rFonts w:ascii="Calibri" w:hAnsi="Calibri" w:cs="Calibri"/>
              <w:sz w:val="32"/>
              <w:szCs w:val="32"/>
            </w:rPr>
          </w:rPrChange>
        </w:rPr>
      </w:pPr>
      <w:r w:rsidRPr="00C93E5C">
        <w:rPr>
          <w:rFonts w:ascii="Helvetica" w:hAnsi="Helvetica" w:cs="Calibri"/>
          <w:sz w:val="32"/>
          <w:szCs w:val="32"/>
          <w:rPrChange w:id="1397" w:author="Ryan" w:date="2017-04-30T19:28:00Z">
            <w:rPr>
              <w:rFonts w:ascii="Calibri" w:hAnsi="Calibri" w:cs="Calibri"/>
              <w:sz w:val="32"/>
              <w:szCs w:val="32"/>
            </w:rPr>
          </w:rPrChange>
        </w:rPr>
        <w:t>from the date of his letter, to</w:t>
      </w:r>
      <w:r w:rsidR="00FA61A9" w:rsidRPr="00C93E5C">
        <w:rPr>
          <w:rFonts w:ascii="Helvetica" w:hAnsi="Helvetica" w:cs="Calibri"/>
          <w:sz w:val="32"/>
          <w:szCs w:val="32"/>
          <w:rPrChange w:id="1398" w:author="Ryan" w:date="2017-04-30T19:28:00Z">
            <w:rPr>
              <w:rFonts w:ascii="Calibri" w:hAnsi="Calibri" w:cs="Calibri"/>
              <w:sz w:val="32"/>
              <w:szCs w:val="32"/>
            </w:rPr>
          </w:rPrChange>
        </w:rPr>
        <w:t xml:space="preserve"> </w:t>
      </w:r>
      <w:r w:rsidRPr="00C93E5C">
        <w:rPr>
          <w:rFonts w:ascii="Helvetica" w:hAnsi="Helvetica" w:cs="Calibri"/>
          <w:sz w:val="32"/>
          <w:szCs w:val="32"/>
          <w:rPrChange w:id="1399" w:author="Ryan" w:date="2017-04-30T19:28:00Z">
            <w:rPr>
              <w:rFonts w:ascii="Calibri" w:hAnsi="Calibri" w:cs="Calibri"/>
              <w:sz w:val="32"/>
              <w:szCs w:val="32"/>
            </w:rPr>
          </w:rPrChange>
        </w:rPr>
        <w:t xml:space="preserve">set sail for </w:t>
      </w:r>
      <w:proofErr w:type="spellStart"/>
      <w:r w:rsidRPr="00C93E5C">
        <w:rPr>
          <w:rFonts w:ascii="Helvetica" w:hAnsi="Helvetica" w:cs="Calibri"/>
          <w:sz w:val="32"/>
          <w:szCs w:val="32"/>
          <w:rPrChange w:id="1400" w:author="Ryan" w:date="2017-04-30T19:28:00Z">
            <w:rPr>
              <w:rFonts w:ascii="Calibri" w:hAnsi="Calibri" w:cs="Calibri"/>
              <w:sz w:val="32"/>
              <w:szCs w:val="32"/>
            </w:rPr>
          </w:rPrChange>
        </w:rPr>
        <w:t>Ameri</w:t>
      </w:r>
      <w:proofErr w:type="spellEnd"/>
      <w:r w:rsidR="00FA61A9" w:rsidRPr="00C93E5C">
        <w:rPr>
          <w:rFonts w:ascii="Helvetica" w:hAnsi="Helvetica" w:cs="Calibri"/>
          <w:sz w:val="32"/>
          <w:szCs w:val="32"/>
          <w:rPrChange w:id="1401" w:author="Ryan" w:date="2017-04-30T19:28:00Z">
            <w:rPr>
              <w:rFonts w:ascii="Calibri" w:hAnsi="Calibri" w:cs="Calibri"/>
              <w:sz w:val="32"/>
              <w:szCs w:val="32"/>
            </w:rPr>
          </w:rPrChange>
        </w:rPr>
        <w:t>-</w:t>
      </w:r>
    </w:p>
    <w:p w14:paraId="6146F246" w14:textId="77777777" w:rsidR="00FA61A9" w:rsidRPr="00C93E5C" w:rsidRDefault="00472BE7" w:rsidP="00472BE7">
      <w:pPr>
        <w:spacing w:after="0"/>
        <w:rPr>
          <w:rFonts w:ascii="Helvetica" w:hAnsi="Helvetica" w:cs="Calibri"/>
          <w:sz w:val="32"/>
          <w:szCs w:val="32"/>
          <w:rPrChange w:id="1402" w:author="Ryan" w:date="2017-04-30T19:28:00Z">
            <w:rPr>
              <w:rFonts w:ascii="Calibri" w:hAnsi="Calibri" w:cs="Calibri"/>
              <w:sz w:val="32"/>
              <w:szCs w:val="32"/>
            </w:rPr>
          </w:rPrChange>
        </w:rPr>
      </w:pPr>
      <w:r w:rsidRPr="00C93E5C">
        <w:rPr>
          <w:rFonts w:ascii="Helvetica" w:hAnsi="Helvetica" w:cs="Calibri"/>
          <w:sz w:val="32"/>
          <w:szCs w:val="32"/>
          <w:rPrChange w:id="1403" w:author="Ryan" w:date="2017-04-30T19:28:00Z">
            <w:rPr>
              <w:rFonts w:ascii="Calibri" w:hAnsi="Calibri" w:cs="Calibri"/>
              <w:sz w:val="32"/>
              <w:szCs w:val="32"/>
            </w:rPr>
          </w:rPrChange>
        </w:rPr>
        <w:t>ca. This letter had been</w:t>
      </w:r>
      <w:r w:rsidR="00FA61A9" w:rsidRPr="00C93E5C">
        <w:rPr>
          <w:rFonts w:ascii="Helvetica" w:hAnsi="Helvetica" w:cs="Calibri"/>
          <w:sz w:val="32"/>
          <w:szCs w:val="32"/>
          <w:rPrChange w:id="1404" w:author="Ryan" w:date="2017-04-30T19:28:00Z">
            <w:rPr>
              <w:rFonts w:ascii="Calibri" w:hAnsi="Calibri" w:cs="Calibri"/>
              <w:sz w:val="32"/>
              <w:szCs w:val="32"/>
            </w:rPr>
          </w:rPrChange>
        </w:rPr>
        <w:t xml:space="preserve"> </w:t>
      </w:r>
      <w:r w:rsidRPr="00C93E5C">
        <w:rPr>
          <w:rFonts w:ascii="Helvetica" w:hAnsi="Helvetica" w:cs="Calibri"/>
          <w:sz w:val="32"/>
          <w:szCs w:val="32"/>
          <w:rPrChange w:id="1405" w:author="Ryan" w:date="2017-04-30T19:28:00Z">
            <w:rPr>
              <w:rFonts w:ascii="Calibri" w:hAnsi="Calibri" w:cs="Calibri"/>
              <w:sz w:val="32"/>
              <w:szCs w:val="32"/>
            </w:rPr>
          </w:rPrChange>
        </w:rPr>
        <w:t xml:space="preserve">written upwards of </w:t>
      </w:r>
    </w:p>
    <w:p w14:paraId="79C9441D" w14:textId="77777777" w:rsidR="00FA61A9" w:rsidRPr="00C93E5C" w:rsidRDefault="00472BE7" w:rsidP="00472BE7">
      <w:pPr>
        <w:spacing w:after="0"/>
        <w:rPr>
          <w:rFonts w:ascii="Helvetica" w:hAnsi="Helvetica" w:cs="Calibri"/>
          <w:sz w:val="32"/>
          <w:szCs w:val="32"/>
          <w:rPrChange w:id="1406" w:author="Ryan" w:date="2017-04-30T19:28:00Z">
            <w:rPr>
              <w:rFonts w:ascii="Calibri" w:hAnsi="Calibri" w:cs="Calibri"/>
              <w:sz w:val="32"/>
              <w:szCs w:val="32"/>
            </w:rPr>
          </w:rPrChange>
        </w:rPr>
      </w:pPr>
      <w:r w:rsidRPr="00C93E5C">
        <w:rPr>
          <w:rFonts w:ascii="Helvetica" w:hAnsi="Helvetica" w:cs="Calibri"/>
          <w:sz w:val="32"/>
          <w:szCs w:val="32"/>
          <w:rPrChange w:id="1407" w:author="Ryan" w:date="2017-04-30T19:28:00Z">
            <w:rPr>
              <w:rFonts w:ascii="Calibri" w:hAnsi="Calibri" w:cs="Calibri"/>
              <w:sz w:val="32"/>
              <w:szCs w:val="32"/>
            </w:rPr>
          </w:rPrChange>
        </w:rPr>
        <w:t>two months, and was</w:t>
      </w:r>
      <w:r w:rsidR="00FA61A9" w:rsidRPr="00C93E5C">
        <w:rPr>
          <w:rFonts w:ascii="Helvetica" w:hAnsi="Helvetica" w:cs="Calibri"/>
          <w:sz w:val="32"/>
          <w:szCs w:val="32"/>
          <w:rPrChange w:id="1408" w:author="Ryan" w:date="2017-04-30T19:28:00Z">
            <w:rPr>
              <w:rFonts w:ascii="Calibri" w:hAnsi="Calibri" w:cs="Calibri"/>
              <w:sz w:val="32"/>
              <w:szCs w:val="32"/>
            </w:rPr>
          </w:rPrChange>
        </w:rPr>
        <w:t xml:space="preserve"> </w:t>
      </w:r>
      <w:r w:rsidRPr="00C93E5C">
        <w:rPr>
          <w:rFonts w:ascii="Helvetica" w:hAnsi="Helvetica" w:cs="Calibri"/>
          <w:sz w:val="32"/>
          <w:szCs w:val="32"/>
          <w:rPrChange w:id="1409" w:author="Ryan" w:date="2017-04-30T19:28:00Z">
            <w:rPr>
              <w:rFonts w:ascii="Calibri" w:hAnsi="Calibri" w:cs="Calibri"/>
              <w:sz w:val="32"/>
              <w:szCs w:val="32"/>
            </w:rPr>
          </w:rPrChange>
        </w:rPr>
        <w:t xml:space="preserve">dated nine months after </w:t>
      </w:r>
    </w:p>
    <w:p w14:paraId="394700D3" w14:textId="77777777" w:rsidR="00FA61A9" w:rsidRPr="00C93E5C" w:rsidRDefault="00472BE7" w:rsidP="00472BE7">
      <w:pPr>
        <w:spacing w:after="0"/>
        <w:rPr>
          <w:rFonts w:ascii="Helvetica" w:hAnsi="Helvetica" w:cs="Calibri"/>
          <w:sz w:val="32"/>
          <w:szCs w:val="32"/>
          <w:rPrChange w:id="1410" w:author="Ryan" w:date="2017-04-30T19:28:00Z">
            <w:rPr>
              <w:rFonts w:ascii="Calibri" w:hAnsi="Calibri" w:cs="Calibri"/>
              <w:sz w:val="32"/>
              <w:szCs w:val="32"/>
            </w:rPr>
          </w:rPrChange>
        </w:rPr>
      </w:pPr>
      <w:r w:rsidRPr="00C93E5C">
        <w:rPr>
          <w:rFonts w:ascii="Helvetica" w:hAnsi="Helvetica" w:cs="Calibri"/>
          <w:sz w:val="32"/>
          <w:szCs w:val="32"/>
          <w:rPrChange w:id="1411" w:author="Ryan" w:date="2017-04-30T19:28:00Z">
            <w:rPr>
              <w:rFonts w:ascii="Calibri" w:hAnsi="Calibri" w:cs="Calibri"/>
              <w:sz w:val="32"/>
              <w:szCs w:val="32"/>
            </w:rPr>
          </w:rPrChange>
        </w:rPr>
        <w:t>he left America, so</w:t>
      </w:r>
      <w:r w:rsidR="00FA61A9" w:rsidRPr="00C93E5C">
        <w:rPr>
          <w:rFonts w:ascii="Helvetica" w:hAnsi="Helvetica" w:cs="Calibri"/>
          <w:sz w:val="32"/>
          <w:szCs w:val="32"/>
          <w:rPrChange w:id="1412" w:author="Ryan" w:date="2017-04-30T19:28:00Z">
            <w:rPr>
              <w:rFonts w:ascii="Calibri" w:hAnsi="Calibri" w:cs="Calibri"/>
              <w:sz w:val="32"/>
              <w:szCs w:val="32"/>
            </w:rPr>
          </w:rPrChange>
        </w:rPr>
        <w:t xml:space="preserve"> </w:t>
      </w:r>
      <w:r w:rsidRPr="00C93E5C">
        <w:rPr>
          <w:rFonts w:ascii="Helvetica" w:hAnsi="Helvetica" w:cs="Calibri"/>
          <w:sz w:val="32"/>
          <w:szCs w:val="32"/>
          <w:rPrChange w:id="1413" w:author="Ryan" w:date="2017-04-30T19:28:00Z">
            <w:rPr>
              <w:rFonts w:ascii="Calibri" w:hAnsi="Calibri" w:cs="Calibri"/>
              <w:sz w:val="32"/>
              <w:szCs w:val="32"/>
            </w:rPr>
          </w:rPrChange>
        </w:rPr>
        <w:t xml:space="preserve">that the time was nearly </w:t>
      </w:r>
      <w:proofErr w:type="spellStart"/>
      <w:r w:rsidRPr="00C93E5C">
        <w:rPr>
          <w:rFonts w:ascii="Helvetica" w:hAnsi="Helvetica" w:cs="Calibri"/>
          <w:sz w:val="32"/>
          <w:szCs w:val="32"/>
          <w:rPrChange w:id="1414" w:author="Ryan" w:date="2017-04-30T19:28:00Z">
            <w:rPr>
              <w:rFonts w:ascii="Calibri" w:hAnsi="Calibri" w:cs="Calibri"/>
              <w:sz w:val="32"/>
              <w:szCs w:val="32"/>
            </w:rPr>
          </w:rPrChange>
        </w:rPr>
        <w:t>ar</w:t>
      </w:r>
      <w:proofErr w:type="spellEnd"/>
      <w:r w:rsidR="00FA61A9" w:rsidRPr="00C93E5C">
        <w:rPr>
          <w:rFonts w:ascii="Helvetica" w:hAnsi="Helvetica" w:cs="Calibri"/>
          <w:sz w:val="32"/>
          <w:szCs w:val="32"/>
          <w:rPrChange w:id="1415" w:author="Ryan" w:date="2017-04-30T19:28:00Z">
            <w:rPr>
              <w:rFonts w:ascii="Calibri" w:hAnsi="Calibri" w:cs="Calibri"/>
              <w:sz w:val="32"/>
              <w:szCs w:val="32"/>
            </w:rPr>
          </w:rPrChange>
        </w:rPr>
        <w:t>-</w:t>
      </w:r>
    </w:p>
    <w:p w14:paraId="73F774E4" w14:textId="77777777" w:rsidR="005A06AE" w:rsidRPr="00C93E5C" w:rsidRDefault="00472BE7" w:rsidP="00472BE7">
      <w:pPr>
        <w:spacing w:after="0"/>
        <w:rPr>
          <w:rFonts w:ascii="Helvetica" w:hAnsi="Helvetica" w:cs="Calibri"/>
          <w:sz w:val="32"/>
          <w:szCs w:val="32"/>
          <w:rPrChange w:id="1416" w:author="Ryan" w:date="2017-04-30T19:28:00Z">
            <w:rPr>
              <w:rFonts w:ascii="Calibri" w:hAnsi="Calibri" w:cs="Calibri"/>
              <w:sz w:val="32"/>
              <w:szCs w:val="32"/>
            </w:rPr>
          </w:rPrChange>
        </w:rPr>
      </w:pPr>
      <w:r w:rsidRPr="00C93E5C">
        <w:rPr>
          <w:rFonts w:ascii="Helvetica" w:hAnsi="Helvetica" w:cs="Calibri"/>
          <w:sz w:val="32"/>
          <w:szCs w:val="32"/>
          <w:rPrChange w:id="1417" w:author="Ryan" w:date="2017-04-30T19:28:00Z">
            <w:rPr>
              <w:rFonts w:ascii="Calibri" w:hAnsi="Calibri" w:cs="Calibri"/>
              <w:sz w:val="32"/>
              <w:szCs w:val="32"/>
            </w:rPr>
          </w:rPrChange>
        </w:rPr>
        <w:t>rived when he</w:t>
      </w:r>
      <w:r w:rsidR="005A06AE" w:rsidRPr="00C93E5C">
        <w:rPr>
          <w:rFonts w:ascii="Helvetica" w:hAnsi="Helvetica" w:cs="Calibri"/>
          <w:sz w:val="32"/>
          <w:szCs w:val="32"/>
          <w:rPrChange w:id="1418" w:author="Ryan" w:date="2017-04-30T19:28:00Z">
            <w:rPr>
              <w:rFonts w:ascii="Calibri" w:hAnsi="Calibri" w:cs="Calibri"/>
              <w:sz w:val="32"/>
              <w:szCs w:val="32"/>
            </w:rPr>
          </w:rPrChange>
        </w:rPr>
        <w:t xml:space="preserve"> </w:t>
      </w:r>
      <w:r w:rsidRPr="00C93E5C">
        <w:rPr>
          <w:rFonts w:ascii="Helvetica" w:hAnsi="Helvetica" w:cs="Calibri"/>
          <w:sz w:val="32"/>
          <w:szCs w:val="32"/>
          <w:rPrChange w:id="1419" w:author="Ryan" w:date="2017-04-30T19:28:00Z">
            <w:rPr>
              <w:rFonts w:ascii="Calibri" w:hAnsi="Calibri" w:cs="Calibri"/>
              <w:sz w:val="32"/>
              <w:szCs w:val="32"/>
            </w:rPr>
          </w:rPrChange>
        </w:rPr>
        <w:t xml:space="preserve">was to leave England. Albert, in </w:t>
      </w:r>
    </w:p>
    <w:p w14:paraId="774C51A6" w14:textId="77777777" w:rsidR="005A06AE" w:rsidRPr="00C93E5C" w:rsidRDefault="00472BE7" w:rsidP="00472BE7">
      <w:pPr>
        <w:spacing w:after="0"/>
        <w:rPr>
          <w:rFonts w:ascii="Helvetica" w:hAnsi="Helvetica" w:cs="Calibri"/>
          <w:sz w:val="32"/>
          <w:szCs w:val="32"/>
          <w:rPrChange w:id="1420" w:author="Ryan" w:date="2017-04-30T19:28:00Z">
            <w:rPr>
              <w:rFonts w:ascii="Calibri" w:hAnsi="Calibri" w:cs="Calibri"/>
              <w:sz w:val="32"/>
              <w:szCs w:val="32"/>
            </w:rPr>
          </w:rPrChange>
        </w:rPr>
      </w:pPr>
      <w:r w:rsidRPr="00C93E5C">
        <w:rPr>
          <w:rFonts w:ascii="Helvetica" w:hAnsi="Helvetica" w:cs="Calibri"/>
          <w:sz w:val="32"/>
          <w:szCs w:val="32"/>
          <w:rPrChange w:id="1421" w:author="Ryan" w:date="2017-04-30T19:28:00Z">
            <w:rPr>
              <w:rFonts w:ascii="Calibri" w:hAnsi="Calibri" w:cs="Calibri"/>
              <w:sz w:val="32"/>
              <w:szCs w:val="32"/>
            </w:rPr>
          </w:rPrChange>
        </w:rPr>
        <w:t>his letter,</w:t>
      </w:r>
      <w:r w:rsidR="005A06AE" w:rsidRPr="00C93E5C">
        <w:rPr>
          <w:rFonts w:ascii="Helvetica" w:hAnsi="Helvetica" w:cs="Calibri"/>
          <w:sz w:val="32"/>
          <w:szCs w:val="32"/>
          <w:rPrChange w:id="1422" w:author="Ryan" w:date="2017-04-30T19:28:00Z">
            <w:rPr>
              <w:rFonts w:ascii="Calibri" w:hAnsi="Calibri" w:cs="Calibri"/>
              <w:sz w:val="32"/>
              <w:szCs w:val="32"/>
            </w:rPr>
          </w:rPrChange>
        </w:rPr>
        <w:t xml:space="preserve"> </w:t>
      </w:r>
      <w:r w:rsidRPr="00C93E5C">
        <w:rPr>
          <w:rFonts w:ascii="Helvetica" w:hAnsi="Helvetica" w:cs="Calibri"/>
          <w:sz w:val="32"/>
          <w:szCs w:val="32"/>
          <w:rPrChange w:id="1423" w:author="Ryan" w:date="2017-04-30T19:28:00Z">
            <w:rPr>
              <w:rFonts w:ascii="Calibri" w:hAnsi="Calibri" w:cs="Calibri"/>
              <w:sz w:val="32"/>
              <w:szCs w:val="32"/>
            </w:rPr>
          </w:rPrChange>
        </w:rPr>
        <w:t xml:space="preserve">had breathed out the tenderness of his </w:t>
      </w:r>
    </w:p>
    <w:p w14:paraId="45E55334" w14:textId="77777777" w:rsidR="00472BE7" w:rsidRPr="00C93E5C" w:rsidRDefault="00472BE7" w:rsidP="00472BE7">
      <w:pPr>
        <w:spacing w:after="0"/>
        <w:rPr>
          <w:rFonts w:ascii="Helvetica" w:hAnsi="Helvetica" w:cs="Calibri"/>
          <w:sz w:val="32"/>
          <w:szCs w:val="32"/>
          <w:rPrChange w:id="1424" w:author="Ryan" w:date="2017-04-30T19:28:00Z">
            <w:rPr>
              <w:rFonts w:ascii="Calibri" w:hAnsi="Calibri" w:cs="Calibri"/>
              <w:sz w:val="32"/>
              <w:szCs w:val="32"/>
            </w:rPr>
          </w:rPrChange>
        </w:rPr>
      </w:pPr>
      <w:r w:rsidRPr="00C93E5C">
        <w:rPr>
          <w:rFonts w:ascii="Helvetica" w:hAnsi="Helvetica" w:cs="Calibri"/>
          <w:sz w:val="32"/>
          <w:szCs w:val="32"/>
          <w:rPrChange w:id="1425" w:author="Ryan" w:date="2017-04-30T19:28:00Z">
            <w:rPr>
              <w:rFonts w:ascii="Calibri" w:hAnsi="Calibri" w:cs="Calibri"/>
              <w:sz w:val="32"/>
              <w:szCs w:val="32"/>
            </w:rPr>
          </w:rPrChange>
        </w:rPr>
        <w:t>soul</w:t>
      </w:r>
      <w:r w:rsidR="005A06AE" w:rsidRPr="00C93E5C">
        <w:rPr>
          <w:rFonts w:ascii="Helvetica" w:hAnsi="Helvetica" w:cs="Calibri"/>
          <w:sz w:val="32"/>
          <w:szCs w:val="32"/>
          <w:rPrChange w:id="1426" w:author="Ryan" w:date="2017-04-30T19:28:00Z">
            <w:rPr>
              <w:rFonts w:ascii="Calibri" w:hAnsi="Calibri" w:cs="Calibri"/>
              <w:sz w:val="32"/>
              <w:szCs w:val="32"/>
            </w:rPr>
          </w:rPrChange>
        </w:rPr>
        <w:t xml:space="preserve"> to Eliza, lamented</w:t>
      </w:r>
      <w:r w:rsidRPr="00C93E5C">
        <w:rPr>
          <w:rFonts w:ascii="Helvetica" w:hAnsi="Helvetica" w:cs="Calibri"/>
          <w:sz w:val="32"/>
          <w:szCs w:val="32"/>
          <w:rPrChange w:id="1427" w:author="Ryan" w:date="2017-04-30T19:28:00Z">
            <w:rPr>
              <w:rFonts w:ascii="Calibri" w:hAnsi="Calibri" w:cs="Calibri"/>
              <w:sz w:val="32"/>
              <w:szCs w:val="32"/>
            </w:rPr>
          </w:rPrChange>
        </w:rPr>
        <w:t xml:space="preserve"> their long absence, and</w:t>
      </w:r>
    </w:p>
    <w:p w14:paraId="09B5BC26" w14:textId="77777777" w:rsidR="005A06AE" w:rsidRPr="00C93E5C" w:rsidRDefault="00472BE7" w:rsidP="00472BE7">
      <w:pPr>
        <w:spacing w:after="0"/>
        <w:rPr>
          <w:rFonts w:ascii="Helvetica" w:hAnsi="Helvetica" w:cs="Calibri"/>
          <w:sz w:val="32"/>
          <w:szCs w:val="32"/>
          <w:rPrChange w:id="1428" w:author="Ryan" w:date="2017-04-30T19:28:00Z">
            <w:rPr>
              <w:rFonts w:ascii="Calibri" w:hAnsi="Calibri" w:cs="Calibri"/>
              <w:sz w:val="32"/>
              <w:szCs w:val="32"/>
            </w:rPr>
          </w:rPrChange>
        </w:rPr>
      </w:pPr>
      <w:r w:rsidRPr="00C93E5C">
        <w:rPr>
          <w:rFonts w:ascii="Helvetica" w:hAnsi="Helvetica" w:cs="Calibri"/>
          <w:sz w:val="32"/>
          <w:szCs w:val="32"/>
          <w:rPrChange w:id="1429" w:author="Ryan" w:date="2017-04-30T19:28:00Z">
            <w:rPr>
              <w:rFonts w:ascii="Calibri" w:hAnsi="Calibri" w:cs="Calibri"/>
              <w:sz w:val="32"/>
              <w:szCs w:val="32"/>
            </w:rPr>
          </w:rPrChange>
        </w:rPr>
        <w:t xml:space="preserve">the </w:t>
      </w:r>
      <w:r w:rsidR="005A06AE" w:rsidRPr="00C93E5C">
        <w:rPr>
          <w:rFonts w:ascii="Helvetica" w:hAnsi="Helvetica" w:cs="Calibri"/>
          <w:sz w:val="32"/>
          <w:szCs w:val="32"/>
          <w:rPrChange w:id="1430" w:author="Ryan" w:date="2017-04-30T19:28:00Z">
            <w:rPr>
              <w:rFonts w:ascii="Calibri" w:hAnsi="Calibri" w:cs="Calibri"/>
              <w:sz w:val="32"/>
              <w:szCs w:val="32"/>
            </w:rPr>
          </w:rPrChange>
        </w:rPr>
        <w:t xml:space="preserve">wide </w:t>
      </w:r>
      <w:r w:rsidRPr="00C93E5C">
        <w:rPr>
          <w:rFonts w:ascii="Helvetica" w:hAnsi="Helvetica" w:cs="Calibri"/>
          <w:sz w:val="32"/>
          <w:szCs w:val="32"/>
          <w:rPrChange w:id="1431" w:author="Ryan" w:date="2017-04-30T19:28:00Z">
            <w:rPr>
              <w:rFonts w:ascii="Calibri" w:hAnsi="Calibri" w:cs="Calibri"/>
              <w:sz w:val="32"/>
              <w:szCs w:val="32"/>
            </w:rPr>
          </w:rPrChange>
        </w:rPr>
        <w:t>distance which separated them, and</w:t>
      </w:r>
      <w:r w:rsidR="005A06AE" w:rsidRPr="00C93E5C">
        <w:rPr>
          <w:rFonts w:ascii="Helvetica" w:hAnsi="Helvetica" w:cs="Calibri"/>
          <w:sz w:val="32"/>
          <w:szCs w:val="32"/>
          <w:rPrChange w:id="1432" w:author="Ryan" w:date="2017-04-30T19:28:00Z">
            <w:rPr>
              <w:rFonts w:ascii="Calibri" w:hAnsi="Calibri" w:cs="Calibri"/>
              <w:sz w:val="32"/>
              <w:szCs w:val="32"/>
            </w:rPr>
          </w:rPrChange>
        </w:rPr>
        <w:t xml:space="preserve"> </w:t>
      </w:r>
      <w:r w:rsidRPr="00C93E5C">
        <w:rPr>
          <w:rFonts w:ascii="Helvetica" w:hAnsi="Helvetica" w:cs="Calibri"/>
          <w:sz w:val="32"/>
          <w:szCs w:val="32"/>
          <w:rPrChange w:id="1433" w:author="Ryan" w:date="2017-04-30T19:28:00Z">
            <w:rPr>
              <w:rFonts w:ascii="Calibri" w:hAnsi="Calibri" w:cs="Calibri"/>
              <w:sz w:val="32"/>
              <w:szCs w:val="32"/>
            </w:rPr>
          </w:rPrChange>
        </w:rPr>
        <w:t>fi</w:t>
      </w:r>
      <w:r w:rsidR="005A06AE" w:rsidRPr="00C93E5C">
        <w:rPr>
          <w:rFonts w:ascii="Helvetica" w:hAnsi="Helvetica" w:cs="Calibri"/>
          <w:sz w:val="32"/>
          <w:szCs w:val="32"/>
          <w:rPrChange w:id="1434" w:author="Ryan" w:date="2017-04-30T19:28:00Z">
            <w:rPr>
              <w:rFonts w:ascii="Calibri" w:hAnsi="Calibri" w:cs="Calibri"/>
              <w:sz w:val="32"/>
              <w:szCs w:val="32"/>
            </w:rPr>
          </w:rPrChange>
        </w:rPr>
        <w:t>-</w:t>
      </w:r>
    </w:p>
    <w:p w14:paraId="1BFFB182" w14:textId="77777777" w:rsidR="005A06AE" w:rsidRPr="00C93E5C" w:rsidRDefault="00472BE7" w:rsidP="00472BE7">
      <w:pPr>
        <w:spacing w:after="0"/>
        <w:rPr>
          <w:rFonts w:ascii="Helvetica" w:hAnsi="Helvetica" w:cs="Calibri"/>
          <w:sz w:val="32"/>
          <w:szCs w:val="32"/>
          <w:rPrChange w:id="1435" w:author="Ryan" w:date="2017-04-30T19:28:00Z">
            <w:rPr>
              <w:rFonts w:ascii="Calibri" w:hAnsi="Calibri" w:cs="Calibri"/>
              <w:sz w:val="32"/>
              <w:szCs w:val="32"/>
            </w:rPr>
          </w:rPrChange>
        </w:rPr>
      </w:pPr>
      <w:proofErr w:type="spellStart"/>
      <w:r w:rsidRPr="00C93E5C">
        <w:rPr>
          <w:rFonts w:ascii="Helvetica" w:hAnsi="Helvetica" w:cs="Calibri"/>
          <w:sz w:val="32"/>
          <w:szCs w:val="32"/>
          <w:rPrChange w:id="1436" w:author="Ryan" w:date="2017-04-30T19:28:00Z">
            <w:rPr>
              <w:rFonts w:ascii="Calibri" w:hAnsi="Calibri" w:cs="Calibri"/>
              <w:sz w:val="32"/>
              <w:szCs w:val="32"/>
            </w:rPr>
          </w:rPrChange>
        </w:rPr>
        <w:t>nally</w:t>
      </w:r>
      <w:proofErr w:type="spellEnd"/>
      <w:r w:rsidRPr="00C93E5C">
        <w:rPr>
          <w:rFonts w:ascii="Helvetica" w:hAnsi="Helvetica" w:cs="Calibri"/>
          <w:sz w:val="32"/>
          <w:szCs w:val="32"/>
          <w:rPrChange w:id="1437"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1438" w:author="Ryan" w:date="2017-04-30T19:28:00Z">
            <w:rPr>
              <w:rFonts w:ascii="Calibri" w:hAnsi="Calibri" w:cs="Calibri"/>
              <w:sz w:val="32"/>
              <w:szCs w:val="32"/>
            </w:rPr>
          </w:rPrChange>
        </w:rPr>
        <w:t>pourtrayed</w:t>
      </w:r>
      <w:proofErr w:type="spellEnd"/>
      <w:r w:rsidRPr="00C93E5C">
        <w:rPr>
          <w:rFonts w:ascii="Helvetica" w:hAnsi="Helvetica" w:cs="Calibri"/>
          <w:sz w:val="32"/>
          <w:szCs w:val="32"/>
          <w:rPrChange w:id="1439" w:author="Ryan" w:date="2017-04-30T19:28:00Z">
            <w:rPr>
              <w:rFonts w:ascii="Calibri" w:hAnsi="Calibri" w:cs="Calibri"/>
              <w:sz w:val="32"/>
              <w:szCs w:val="32"/>
            </w:rPr>
          </w:rPrChange>
        </w:rPr>
        <w:t xml:space="preserve"> in vivid colorings the</w:t>
      </w:r>
      <w:r w:rsidR="005A06AE" w:rsidRPr="00C93E5C">
        <w:rPr>
          <w:rFonts w:ascii="Helvetica" w:hAnsi="Helvetica" w:cs="Calibri"/>
          <w:sz w:val="32"/>
          <w:szCs w:val="32"/>
          <w:rPrChange w:id="1440" w:author="Ryan" w:date="2017-04-30T19:28:00Z">
            <w:rPr>
              <w:rFonts w:ascii="Calibri" w:hAnsi="Calibri" w:cs="Calibri"/>
              <w:sz w:val="32"/>
              <w:szCs w:val="32"/>
            </w:rPr>
          </w:rPrChange>
        </w:rPr>
        <w:t xml:space="preserve"> </w:t>
      </w:r>
      <w:r w:rsidRPr="00C93E5C">
        <w:rPr>
          <w:rFonts w:ascii="Helvetica" w:hAnsi="Helvetica" w:cs="Calibri"/>
          <w:sz w:val="32"/>
          <w:szCs w:val="32"/>
          <w:rPrChange w:id="1441" w:author="Ryan" w:date="2017-04-30T19:28:00Z">
            <w:rPr>
              <w:rFonts w:ascii="Calibri" w:hAnsi="Calibri" w:cs="Calibri"/>
              <w:sz w:val="32"/>
              <w:szCs w:val="32"/>
            </w:rPr>
          </w:rPrChange>
        </w:rPr>
        <w:t xml:space="preserve">joys of </w:t>
      </w:r>
    </w:p>
    <w:p w14:paraId="3B498871" w14:textId="77777777" w:rsidR="00472BE7" w:rsidRPr="00C93E5C" w:rsidRDefault="00472BE7" w:rsidP="00472BE7">
      <w:pPr>
        <w:spacing w:after="0"/>
        <w:rPr>
          <w:rFonts w:ascii="Helvetica" w:hAnsi="Helvetica" w:cs="Calibri"/>
          <w:sz w:val="32"/>
          <w:szCs w:val="32"/>
          <w:rPrChange w:id="1442" w:author="Ryan" w:date="2017-04-30T19:28:00Z">
            <w:rPr>
              <w:rFonts w:ascii="Calibri" w:hAnsi="Calibri" w:cs="Calibri"/>
              <w:sz w:val="32"/>
              <w:szCs w:val="32"/>
            </w:rPr>
          </w:rPrChange>
        </w:rPr>
      </w:pPr>
      <w:r w:rsidRPr="00C93E5C">
        <w:rPr>
          <w:rFonts w:ascii="Helvetica" w:hAnsi="Helvetica" w:cs="Calibri"/>
          <w:sz w:val="32"/>
          <w:szCs w:val="32"/>
          <w:rPrChange w:id="1443" w:author="Ryan" w:date="2017-04-30T19:28:00Z">
            <w:rPr>
              <w:rFonts w:ascii="Calibri" w:hAnsi="Calibri" w:cs="Calibri"/>
              <w:sz w:val="32"/>
              <w:szCs w:val="32"/>
            </w:rPr>
          </w:rPrChange>
        </w:rPr>
        <w:t>their expected meeting.</w:t>
      </w:r>
    </w:p>
    <w:p w14:paraId="0F042415" w14:textId="77777777" w:rsidR="005A06AE" w:rsidRPr="00C93E5C" w:rsidRDefault="00472BE7" w:rsidP="00B73983">
      <w:pPr>
        <w:spacing w:after="0"/>
        <w:ind w:firstLine="800"/>
        <w:rPr>
          <w:rFonts w:ascii="Helvetica" w:hAnsi="Helvetica" w:cs="Calibri"/>
          <w:sz w:val="32"/>
          <w:szCs w:val="32"/>
          <w:rPrChange w:id="1444" w:author="Ryan" w:date="2017-04-30T19:28:00Z">
            <w:rPr>
              <w:rFonts w:ascii="Calibri" w:hAnsi="Calibri" w:cs="Calibri"/>
              <w:sz w:val="32"/>
              <w:szCs w:val="32"/>
            </w:rPr>
          </w:rPrChange>
        </w:rPr>
      </w:pPr>
      <w:r w:rsidRPr="00C93E5C">
        <w:rPr>
          <w:rFonts w:ascii="Helvetica" w:hAnsi="Helvetica" w:cs="Calibri"/>
          <w:sz w:val="32"/>
          <w:szCs w:val="32"/>
          <w:rPrChange w:id="1445" w:author="Ryan" w:date="2017-04-30T19:28:00Z">
            <w:rPr>
              <w:rFonts w:ascii="Calibri" w:hAnsi="Calibri" w:cs="Calibri"/>
              <w:sz w:val="32"/>
              <w:szCs w:val="32"/>
            </w:rPr>
          </w:rPrChange>
        </w:rPr>
        <w:t>This letter banished almost every trace</w:t>
      </w:r>
      <w:r w:rsidR="005A06AE" w:rsidRPr="00C93E5C">
        <w:rPr>
          <w:rFonts w:ascii="Helvetica" w:hAnsi="Helvetica" w:cs="Calibri"/>
          <w:sz w:val="32"/>
          <w:szCs w:val="32"/>
          <w:rPrChange w:id="1446" w:author="Ryan" w:date="2017-04-30T19:28:00Z">
            <w:rPr>
              <w:rFonts w:ascii="Calibri" w:hAnsi="Calibri" w:cs="Calibri"/>
              <w:sz w:val="32"/>
              <w:szCs w:val="32"/>
            </w:rPr>
          </w:rPrChange>
        </w:rPr>
        <w:t xml:space="preserve"> </w:t>
      </w:r>
      <w:r w:rsidRPr="00C93E5C">
        <w:rPr>
          <w:rFonts w:ascii="Helvetica" w:hAnsi="Helvetica" w:cs="Calibri"/>
          <w:sz w:val="32"/>
          <w:szCs w:val="32"/>
          <w:rPrChange w:id="1447" w:author="Ryan" w:date="2017-04-30T19:28:00Z">
            <w:rPr>
              <w:rFonts w:ascii="Calibri" w:hAnsi="Calibri" w:cs="Calibri"/>
              <w:sz w:val="32"/>
              <w:szCs w:val="32"/>
            </w:rPr>
          </w:rPrChange>
        </w:rPr>
        <w:t xml:space="preserve">of </w:t>
      </w:r>
      <w:proofErr w:type="spellStart"/>
      <w:r w:rsidRPr="00C93E5C">
        <w:rPr>
          <w:rFonts w:ascii="Helvetica" w:hAnsi="Helvetica" w:cs="Calibri"/>
          <w:sz w:val="32"/>
          <w:szCs w:val="32"/>
          <w:rPrChange w:id="1448" w:author="Ryan" w:date="2017-04-30T19:28:00Z">
            <w:rPr>
              <w:rFonts w:ascii="Calibri" w:hAnsi="Calibri" w:cs="Calibri"/>
              <w:sz w:val="32"/>
              <w:szCs w:val="32"/>
            </w:rPr>
          </w:rPrChange>
        </w:rPr>
        <w:t>sor</w:t>
      </w:r>
      <w:proofErr w:type="spellEnd"/>
      <w:r w:rsidR="005A06AE" w:rsidRPr="00C93E5C">
        <w:rPr>
          <w:rFonts w:ascii="Helvetica" w:hAnsi="Helvetica" w:cs="Calibri"/>
          <w:sz w:val="32"/>
          <w:szCs w:val="32"/>
          <w:rPrChange w:id="1449" w:author="Ryan" w:date="2017-04-30T19:28:00Z">
            <w:rPr>
              <w:rFonts w:ascii="Calibri" w:hAnsi="Calibri" w:cs="Calibri"/>
              <w:sz w:val="32"/>
              <w:szCs w:val="32"/>
            </w:rPr>
          </w:rPrChange>
        </w:rPr>
        <w:t>-</w:t>
      </w:r>
    </w:p>
    <w:p w14:paraId="2CE8E29E" w14:textId="77777777" w:rsidR="005A06AE" w:rsidRPr="00C93E5C" w:rsidRDefault="00472BE7" w:rsidP="00472BE7">
      <w:pPr>
        <w:spacing w:after="0"/>
        <w:rPr>
          <w:rFonts w:ascii="Helvetica" w:hAnsi="Helvetica" w:cs="Calibri"/>
          <w:sz w:val="32"/>
          <w:szCs w:val="32"/>
          <w:rPrChange w:id="1450" w:author="Ryan" w:date="2017-04-30T19:28:00Z">
            <w:rPr>
              <w:rFonts w:ascii="Calibri" w:hAnsi="Calibri" w:cs="Calibri"/>
              <w:sz w:val="32"/>
              <w:szCs w:val="32"/>
            </w:rPr>
          </w:rPrChange>
        </w:rPr>
      </w:pPr>
      <w:r w:rsidRPr="00C93E5C">
        <w:rPr>
          <w:rFonts w:ascii="Helvetica" w:hAnsi="Helvetica" w:cs="Calibri"/>
          <w:sz w:val="32"/>
          <w:szCs w:val="32"/>
          <w:rPrChange w:id="1451" w:author="Ryan" w:date="2017-04-30T19:28:00Z">
            <w:rPr>
              <w:rFonts w:ascii="Calibri" w:hAnsi="Calibri" w:cs="Calibri"/>
              <w:sz w:val="32"/>
              <w:szCs w:val="32"/>
            </w:rPr>
          </w:rPrChange>
        </w:rPr>
        <w:t>row from the bosom of Eliza. She</w:t>
      </w:r>
      <w:r w:rsidR="005A06AE" w:rsidRPr="00C93E5C">
        <w:rPr>
          <w:rFonts w:ascii="Helvetica" w:hAnsi="Helvetica" w:cs="Calibri"/>
          <w:sz w:val="32"/>
          <w:szCs w:val="32"/>
          <w:rPrChange w:id="1452" w:author="Ryan" w:date="2017-04-30T19:28:00Z">
            <w:rPr>
              <w:rFonts w:ascii="Calibri" w:hAnsi="Calibri" w:cs="Calibri"/>
              <w:sz w:val="32"/>
              <w:szCs w:val="32"/>
            </w:rPr>
          </w:rPrChange>
        </w:rPr>
        <w:t xml:space="preserve"> </w:t>
      </w:r>
      <w:r w:rsidRPr="00C93E5C">
        <w:rPr>
          <w:rFonts w:ascii="Helvetica" w:hAnsi="Helvetica" w:cs="Calibri"/>
          <w:sz w:val="32"/>
          <w:szCs w:val="32"/>
          <w:rPrChange w:id="1453" w:author="Ryan" w:date="2017-04-30T19:28:00Z">
            <w:rPr>
              <w:rFonts w:ascii="Calibri" w:hAnsi="Calibri" w:cs="Calibri"/>
              <w:sz w:val="32"/>
              <w:szCs w:val="32"/>
            </w:rPr>
          </w:rPrChange>
        </w:rPr>
        <w:t xml:space="preserve">considered </w:t>
      </w:r>
    </w:p>
    <w:p w14:paraId="7D4A8895" w14:textId="53E95D50" w:rsidR="005A06AE" w:rsidRPr="00C93E5C" w:rsidRDefault="007D3115" w:rsidP="00472BE7">
      <w:pPr>
        <w:spacing w:after="0"/>
        <w:rPr>
          <w:rFonts w:ascii="Helvetica" w:hAnsi="Helvetica" w:cs="Calibri"/>
          <w:sz w:val="32"/>
          <w:szCs w:val="32"/>
          <w:rPrChange w:id="1454" w:author="Ryan" w:date="2017-04-30T19:28:00Z">
            <w:rPr>
              <w:rFonts w:ascii="Calibri" w:hAnsi="Calibri" w:cs="Calibri"/>
              <w:sz w:val="32"/>
              <w:szCs w:val="32"/>
            </w:rPr>
          </w:rPrChange>
        </w:rPr>
      </w:pPr>
      <w:r w:rsidRPr="00C93E5C">
        <w:rPr>
          <w:rFonts w:ascii="Helvetica" w:hAnsi="Helvetica" w:cs="Calibri"/>
          <w:sz w:val="32"/>
          <w:szCs w:val="32"/>
          <w:rPrChange w:id="1455" w:author="Ryan" w:date="2017-04-30T19:28:00Z">
            <w:rPr>
              <w:rFonts w:ascii="Calibri" w:hAnsi="Calibri" w:cs="Calibri"/>
              <w:sz w:val="32"/>
              <w:szCs w:val="32"/>
            </w:rPr>
          </w:rPrChange>
        </w:rPr>
        <w:t>the affair</w:t>
      </w:r>
      <w:r w:rsidR="00472BE7" w:rsidRPr="00C93E5C">
        <w:rPr>
          <w:rFonts w:ascii="Helvetica" w:hAnsi="Helvetica" w:cs="Calibri"/>
          <w:sz w:val="32"/>
          <w:szCs w:val="32"/>
          <w:rPrChange w:id="1456" w:author="Ryan" w:date="2017-04-30T19:28:00Z">
            <w:rPr>
              <w:rFonts w:ascii="Calibri" w:hAnsi="Calibri" w:cs="Calibri"/>
              <w:sz w:val="32"/>
              <w:szCs w:val="32"/>
            </w:rPr>
          </w:rPrChange>
        </w:rPr>
        <w:t xml:space="preserve"> of Blake, and was </w:t>
      </w:r>
      <w:r w:rsidR="005A06AE" w:rsidRPr="00C93E5C">
        <w:rPr>
          <w:rFonts w:ascii="Helvetica" w:hAnsi="Helvetica" w:cs="Calibri"/>
          <w:sz w:val="32"/>
          <w:szCs w:val="32"/>
          <w:rPrChange w:id="1457" w:author="Ryan" w:date="2017-04-30T19:28:00Z">
            <w:rPr>
              <w:rFonts w:ascii="Calibri" w:hAnsi="Calibri" w:cs="Calibri"/>
              <w:sz w:val="32"/>
              <w:szCs w:val="32"/>
            </w:rPr>
          </w:rPrChange>
        </w:rPr>
        <w:t>surpris</w:t>
      </w:r>
      <w:r w:rsidR="00472BE7" w:rsidRPr="00C93E5C">
        <w:rPr>
          <w:rFonts w:ascii="Helvetica" w:hAnsi="Helvetica" w:cs="Calibri"/>
          <w:sz w:val="32"/>
          <w:szCs w:val="32"/>
          <w:rPrChange w:id="1458" w:author="Ryan" w:date="2017-04-30T19:28:00Z">
            <w:rPr>
              <w:rFonts w:ascii="Calibri" w:hAnsi="Calibri" w:cs="Calibri"/>
              <w:sz w:val="32"/>
              <w:szCs w:val="32"/>
            </w:rPr>
          </w:rPrChange>
        </w:rPr>
        <w:t xml:space="preserve">ed that it </w:t>
      </w:r>
    </w:p>
    <w:p w14:paraId="2F66BD62" w14:textId="77777777" w:rsidR="005A06AE" w:rsidRPr="00C93E5C" w:rsidRDefault="00472BE7" w:rsidP="00472BE7">
      <w:pPr>
        <w:spacing w:after="0"/>
        <w:rPr>
          <w:rFonts w:ascii="Helvetica" w:hAnsi="Helvetica" w:cs="Calibri"/>
          <w:sz w:val="32"/>
          <w:szCs w:val="32"/>
          <w:rPrChange w:id="1459" w:author="Ryan" w:date="2017-04-30T19:28:00Z">
            <w:rPr>
              <w:rFonts w:ascii="Calibri" w:hAnsi="Calibri" w:cs="Calibri"/>
              <w:sz w:val="32"/>
              <w:szCs w:val="32"/>
            </w:rPr>
          </w:rPrChange>
        </w:rPr>
      </w:pPr>
      <w:r w:rsidRPr="00C93E5C">
        <w:rPr>
          <w:rFonts w:ascii="Helvetica" w:hAnsi="Helvetica" w:cs="Calibri"/>
          <w:sz w:val="32"/>
          <w:szCs w:val="32"/>
          <w:rPrChange w:id="1460" w:author="Ryan" w:date="2017-04-30T19:28:00Z">
            <w:rPr>
              <w:rFonts w:ascii="Calibri" w:hAnsi="Calibri" w:cs="Calibri"/>
              <w:sz w:val="32"/>
              <w:szCs w:val="32"/>
            </w:rPr>
          </w:rPrChange>
        </w:rPr>
        <w:t>gave her so much anxiety.</w:t>
      </w:r>
      <w:r w:rsidR="005A06AE" w:rsidRPr="00C93E5C">
        <w:rPr>
          <w:rFonts w:ascii="Helvetica" w:hAnsi="Helvetica" w:cs="Calibri"/>
          <w:sz w:val="32"/>
          <w:szCs w:val="32"/>
          <w:rPrChange w:id="1461" w:author="Ryan" w:date="2017-04-30T19:28:00Z">
            <w:rPr>
              <w:rFonts w:ascii="Calibri" w:hAnsi="Calibri" w:cs="Calibri"/>
              <w:sz w:val="32"/>
              <w:szCs w:val="32"/>
            </w:rPr>
          </w:rPrChange>
        </w:rPr>
        <w:t xml:space="preserve"> </w:t>
      </w:r>
      <w:r w:rsidRPr="00C93E5C">
        <w:rPr>
          <w:rFonts w:ascii="Helvetica" w:hAnsi="Helvetica" w:cs="Calibri"/>
          <w:sz w:val="32"/>
          <w:szCs w:val="32"/>
          <w:rPrChange w:id="1462" w:author="Ryan" w:date="2017-04-30T19:28:00Z">
            <w:rPr>
              <w:rFonts w:ascii="Calibri" w:hAnsi="Calibri" w:cs="Calibri"/>
              <w:sz w:val="32"/>
              <w:szCs w:val="32"/>
            </w:rPr>
          </w:rPrChange>
        </w:rPr>
        <w:t>He had compliment</w:t>
      </w:r>
      <w:r w:rsidR="005A06AE" w:rsidRPr="00C93E5C">
        <w:rPr>
          <w:rFonts w:ascii="Helvetica" w:hAnsi="Helvetica" w:cs="Calibri"/>
          <w:sz w:val="32"/>
          <w:szCs w:val="32"/>
          <w:rPrChange w:id="1463" w:author="Ryan" w:date="2017-04-30T19:28:00Z">
            <w:rPr>
              <w:rFonts w:ascii="Calibri" w:hAnsi="Calibri" w:cs="Calibri"/>
              <w:sz w:val="32"/>
              <w:szCs w:val="32"/>
            </w:rPr>
          </w:rPrChange>
        </w:rPr>
        <w:t>-</w:t>
      </w:r>
    </w:p>
    <w:p w14:paraId="137C18D1" w14:textId="5B51445E" w:rsidR="005A06AE" w:rsidRPr="00C93E5C" w:rsidRDefault="005A06AE" w:rsidP="00472BE7">
      <w:pPr>
        <w:spacing w:after="0"/>
        <w:rPr>
          <w:rFonts w:ascii="Helvetica" w:hAnsi="Helvetica" w:cs="Calibri"/>
          <w:sz w:val="32"/>
          <w:szCs w:val="32"/>
          <w:rPrChange w:id="1464" w:author="Ryan" w:date="2017-04-30T19:28:00Z">
            <w:rPr>
              <w:rFonts w:ascii="Calibri" w:hAnsi="Calibri" w:cs="Calibri"/>
              <w:sz w:val="32"/>
              <w:szCs w:val="32"/>
            </w:rPr>
          </w:rPrChange>
        </w:rPr>
      </w:pPr>
      <w:proofErr w:type="spellStart"/>
      <w:r w:rsidRPr="00C93E5C">
        <w:rPr>
          <w:rFonts w:ascii="Helvetica" w:hAnsi="Helvetica" w:cs="Calibri"/>
          <w:sz w:val="32"/>
          <w:szCs w:val="32"/>
          <w:rPrChange w:id="1465"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1466" w:author="Ryan" w:date="2017-04-30T19:28:00Z">
            <w:rPr>
              <w:rFonts w:ascii="Calibri" w:hAnsi="Calibri" w:cs="Calibri"/>
              <w:sz w:val="32"/>
              <w:szCs w:val="32"/>
            </w:rPr>
          </w:rPrChange>
        </w:rPr>
        <w:t xml:space="preserve"> her charms</w:t>
      </w:r>
      <w:del w:id="1467" w:author="Ryan" w:date="2017-04-30T19:49:00Z">
        <w:r w:rsidRPr="00C93E5C" w:rsidDel="00FB4514">
          <w:rPr>
            <w:rFonts w:ascii="Helvetica" w:hAnsi="Helvetica" w:cs="Calibri"/>
            <w:sz w:val="32"/>
            <w:szCs w:val="32"/>
            <w:rPrChange w:id="1468" w:author="Ryan" w:date="2017-04-30T19:28:00Z">
              <w:rPr>
                <w:rFonts w:ascii="Calibri" w:hAnsi="Calibri" w:cs="Calibri"/>
                <w:sz w:val="32"/>
                <w:szCs w:val="32"/>
              </w:rPr>
            </w:rPrChange>
          </w:rPr>
          <w:delText>—</w:delText>
        </w:r>
      </w:del>
      <w:ins w:id="1469" w:author="Ryan" w:date="2017-04-30T19:49:00Z">
        <w:r w:rsidR="00FB4514">
          <w:rPr>
            <w:rFonts w:ascii="Helvetica" w:hAnsi="Helvetica" w:cs="Calibri"/>
            <w:sz w:val="32"/>
            <w:szCs w:val="32"/>
          </w:rPr>
          <w:t>--</w:t>
        </w:r>
      </w:ins>
      <w:r w:rsidRPr="00C93E5C">
        <w:rPr>
          <w:rFonts w:ascii="Helvetica" w:hAnsi="Helvetica" w:cs="Calibri"/>
          <w:sz w:val="32"/>
          <w:szCs w:val="32"/>
          <w:rPrChange w:id="1470" w:author="Ryan" w:date="2017-04-30T19:28:00Z">
            <w:rPr>
              <w:rFonts w:ascii="Calibri" w:hAnsi="Calibri" w:cs="Calibri"/>
              <w:sz w:val="32"/>
              <w:szCs w:val="32"/>
            </w:rPr>
          </w:rPrChange>
        </w:rPr>
        <w:t xml:space="preserve">this was not uncommon. </w:t>
      </w:r>
      <w:del w:id="1471" w:author="Ryan" w:date="2017-04-30T19:49:00Z">
        <w:r w:rsidRPr="00C93E5C" w:rsidDel="00FB4514">
          <w:rPr>
            <w:rFonts w:ascii="Helvetica" w:hAnsi="Helvetica" w:cs="Calibri"/>
            <w:sz w:val="32"/>
            <w:szCs w:val="32"/>
            <w:rPrChange w:id="1472" w:author="Ryan" w:date="2017-04-30T19:28:00Z">
              <w:rPr>
                <w:rFonts w:ascii="Calibri" w:hAnsi="Calibri" w:cs="Calibri"/>
                <w:sz w:val="32"/>
                <w:szCs w:val="32"/>
              </w:rPr>
            </w:rPrChange>
          </w:rPr>
          <w:delText>—</w:delText>
        </w:r>
      </w:del>
      <w:ins w:id="1473" w:author="Ryan" w:date="2017-04-30T19:49:00Z">
        <w:r w:rsidR="00FB4514">
          <w:rPr>
            <w:rFonts w:ascii="Helvetica" w:hAnsi="Helvetica" w:cs="Calibri"/>
            <w:sz w:val="32"/>
            <w:szCs w:val="32"/>
          </w:rPr>
          <w:t>--</w:t>
        </w:r>
      </w:ins>
      <w:r w:rsidR="00472BE7" w:rsidRPr="00C93E5C">
        <w:rPr>
          <w:rFonts w:ascii="Helvetica" w:hAnsi="Helvetica" w:cs="Calibri"/>
          <w:sz w:val="32"/>
          <w:szCs w:val="32"/>
          <w:rPrChange w:id="1474" w:author="Ryan" w:date="2017-04-30T19:28:00Z">
            <w:rPr>
              <w:rFonts w:ascii="Calibri" w:hAnsi="Calibri" w:cs="Calibri"/>
              <w:sz w:val="32"/>
              <w:szCs w:val="32"/>
            </w:rPr>
          </w:rPrChange>
        </w:rPr>
        <w:t xml:space="preserve">She </w:t>
      </w:r>
    </w:p>
    <w:p w14:paraId="1AD0D6F4" w14:textId="77777777" w:rsidR="005A06AE" w:rsidRPr="00C93E5C" w:rsidRDefault="00472BE7" w:rsidP="00472BE7">
      <w:pPr>
        <w:spacing w:after="0"/>
        <w:rPr>
          <w:rFonts w:ascii="Helvetica" w:hAnsi="Helvetica" w:cs="Calibri"/>
          <w:sz w:val="32"/>
          <w:szCs w:val="32"/>
          <w:rPrChange w:id="1475" w:author="Ryan" w:date="2017-04-30T19:28:00Z">
            <w:rPr>
              <w:rFonts w:ascii="Calibri" w:hAnsi="Calibri" w:cs="Calibri"/>
              <w:sz w:val="32"/>
              <w:szCs w:val="32"/>
            </w:rPr>
          </w:rPrChange>
        </w:rPr>
      </w:pPr>
      <w:r w:rsidRPr="00C93E5C">
        <w:rPr>
          <w:rFonts w:ascii="Helvetica" w:hAnsi="Helvetica" w:cs="Calibri"/>
          <w:sz w:val="32"/>
          <w:szCs w:val="32"/>
          <w:rPrChange w:id="1476" w:author="Ryan" w:date="2017-04-30T19:28:00Z">
            <w:rPr>
              <w:rFonts w:ascii="Calibri" w:hAnsi="Calibri" w:cs="Calibri"/>
              <w:sz w:val="32"/>
              <w:szCs w:val="32"/>
            </w:rPr>
          </w:rPrChange>
        </w:rPr>
        <w:t xml:space="preserve">believed him to be actuated by generous </w:t>
      </w:r>
      <w:proofErr w:type="spellStart"/>
      <w:r w:rsidRPr="00C93E5C">
        <w:rPr>
          <w:rFonts w:ascii="Helvetica" w:hAnsi="Helvetica" w:cs="Calibri"/>
          <w:sz w:val="32"/>
          <w:szCs w:val="32"/>
          <w:rPrChange w:id="1477" w:author="Ryan" w:date="2017-04-30T19:28:00Z">
            <w:rPr>
              <w:rFonts w:ascii="Calibri" w:hAnsi="Calibri" w:cs="Calibri"/>
              <w:sz w:val="32"/>
              <w:szCs w:val="32"/>
            </w:rPr>
          </w:rPrChange>
        </w:rPr>
        <w:t>princi</w:t>
      </w:r>
      <w:proofErr w:type="spellEnd"/>
      <w:r w:rsidR="005A06AE" w:rsidRPr="00C93E5C">
        <w:rPr>
          <w:rFonts w:ascii="Helvetica" w:hAnsi="Helvetica" w:cs="Calibri"/>
          <w:sz w:val="32"/>
          <w:szCs w:val="32"/>
          <w:rPrChange w:id="1478" w:author="Ryan" w:date="2017-04-30T19:28:00Z">
            <w:rPr>
              <w:rFonts w:ascii="Calibri" w:hAnsi="Calibri" w:cs="Calibri"/>
              <w:sz w:val="32"/>
              <w:szCs w:val="32"/>
            </w:rPr>
          </w:rPrChange>
        </w:rPr>
        <w:t>-</w:t>
      </w:r>
    </w:p>
    <w:p w14:paraId="58D31DFD" w14:textId="77777777" w:rsidR="005A06AE" w:rsidRPr="00C93E5C" w:rsidRDefault="00472BE7" w:rsidP="00472BE7">
      <w:pPr>
        <w:spacing w:after="0"/>
        <w:rPr>
          <w:rFonts w:ascii="Helvetica" w:hAnsi="Helvetica" w:cs="Calibri"/>
          <w:sz w:val="32"/>
          <w:szCs w:val="32"/>
          <w:rPrChange w:id="1479" w:author="Ryan" w:date="2017-04-30T19:28:00Z">
            <w:rPr>
              <w:rFonts w:ascii="Calibri" w:hAnsi="Calibri" w:cs="Calibri"/>
              <w:sz w:val="32"/>
              <w:szCs w:val="32"/>
            </w:rPr>
          </w:rPrChange>
        </w:rPr>
      </w:pPr>
      <w:proofErr w:type="spellStart"/>
      <w:r w:rsidRPr="00C93E5C">
        <w:rPr>
          <w:rFonts w:ascii="Helvetica" w:hAnsi="Helvetica" w:cs="Calibri"/>
          <w:sz w:val="32"/>
          <w:szCs w:val="32"/>
          <w:rPrChange w:id="1480" w:author="Ryan" w:date="2017-04-30T19:28:00Z">
            <w:rPr>
              <w:rFonts w:ascii="Calibri" w:hAnsi="Calibri" w:cs="Calibri"/>
              <w:sz w:val="32"/>
              <w:szCs w:val="32"/>
            </w:rPr>
          </w:rPrChange>
        </w:rPr>
        <w:t>ples</w:t>
      </w:r>
      <w:proofErr w:type="spellEnd"/>
      <w:r w:rsidRPr="00C93E5C">
        <w:rPr>
          <w:rFonts w:ascii="Helvetica" w:hAnsi="Helvetica" w:cs="Calibri"/>
          <w:sz w:val="32"/>
          <w:szCs w:val="32"/>
          <w:rPrChange w:id="1481" w:author="Ryan" w:date="2017-04-30T19:28:00Z">
            <w:rPr>
              <w:rFonts w:ascii="Calibri" w:hAnsi="Calibri" w:cs="Calibri"/>
              <w:sz w:val="32"/>
              <w:szCs w:val="32"/>
            </w:rPr>
          </w:rPrChange>
        </w:rPr>
        <w:t>, and that if he understood her situation</w:t>
      </w:r>
      <w:r w:rsidR="005A06AE" w:rsidRPr="00C93E5C">
        <w:rPr>
          <w:rFonts w:ascii="Helvetica" w:hAnsi="Helvetica" w:cs="Calibri"/>
          <w:sz w:val="32"/>
          <w:szCs w:val="32"/>
          <w:rPrChange w:id="1482" w:author="Ryan" w:date="2017-04-30T19:28:00Z">
            <w:rPr>
              <w:rFonts w:ascii="Calibri" w:hAnsi="Calibri" w:cs="Calibri"/>
              <w:sz w:val="32"/>
              <w:szCs w:val="32"/>
            </w:rPr>
          </w:rPrChange>
        </w:rPr>
        <w:t>,</w:t>
      </w:r>
      <w:r w:rsidRPr="00C93E5C">
        <w:rPr>
          <w:rFonts w:ascii="Helvetica" w:hAnsi="Helvetica" w:cs="Calibri"/>
          <w:sz w:val="32"/>
          <w:szCs w:val="32"/>
          <w:rPrChange w:id="1483" w:author="Ryan" w:date="2017-04-30T19:28:00Z">
            <w:rPr>
              <w:rFonts w:ascii="Calibri" w:hAnsi="Calibri" w:cs="Calibri"/>
              <w:sz w:val="32"/>
              <w:szCs w:val="32"/>
            </w:rPr>
          </w:rPrChange>
        </w:rPr>
        <w:t xml:space="preserve"> he </w:t>
      </w:r>
    </w:p>
    <w:p w14:paraId="36325A76" w14:textId="77777777" w:rsidR="005A06AE" w:rsidRPr="00C93E5C" w:rsidRDefault="005A06AE" w:rsidP="00472BE7">
      <w:pPr>
        <w:spacing w:after="0"/>
        <w:rPr>
          <w:rFonts w:ascii="Helvetica" w:hAnsi="Helvetica" w:cs="Calibri"/>
          <w:sz w:val="32"/>
          <w:szCs w:val="32"/>
          <w:rPrChange w:id="1484" w:author="Ryan" w:date="2017-04-30T19:28:00Z">
            <w:rPr>
              <w:rFonts w:ascii="Calibri" w:hAnsi="Calibri" w:cs="Calibri"/>
              <w:sz w:val="32"/>
              <w:szCs w:val="32"/>
            </w:rPr>
          </w:rPrChange>
        </w:rPr>
      </w:pPr>
      <w:r w:rsidRPr="00C93E5C">
        <w:rPr>
          <w:rFonts w:ascii="Helvetica" w:hAnsi="Helvetica" w:cs="Calibri"/>
          <w:sz w:val="32"/>
          <w:szCs w:val="32"/>
          <w:rPrChange w:id="1485" w:author="Ryan" w:date="2017-04-30T19:28:00Z">
            <w:rPr>
              <w:rFonts w:ascii="Calibri" w:hAnsi="Calibri" w:cs="Calibri"/>
              <w:sz w:val="32"/>
              <w:szCs w:val="32"/>
            </w:rPr>
          </w:rPrChange>
        </w:rPr>
        <w:t>would with</w:t>
      </w:r>
      <w:r w:rsidR="00472BE7" w:rsidRPr="00C93E5C">
        <w:rPr>
          <w:rFonts w:ascii="Helvetica" w:hAnsi="Helvetica" w:cs="Calibri"/>
          <w:sz w:val="32"/>
          <w:szCs w:val="32"/>
          <w:rPrChange w:id="1486" w:author="Ryan" w:date="2017-04-30T19:28:00Z">
            <w:rPr>
              <w:rFonts w:ascii="Calibri" w:hAnsi="Calibri" w:cs="Calibri"/>
              <w:sz w:val="32"/>
              <w:szCs w:val="32"/>
            </w:rPr>
          </w:rPrChange>
        </w:rPr>
        <w:t xml:space="preserve">draw his attention. She therefore </w:t>
      </w:r>
    </w:p>
    <w:p w14:paraId="44C53BC1" w14:textId="77777777" w:rsidR="005A06AE" w:rsidRPr="00C93E5C" w:rsidRDefault="005A06AE" w:rsidP="00472BE7">
      <w:pPr>
        <w:spacing w:after="0"/>
        <w:rPr>
          <w:rFonts w:ascii="Helvetica" w:hAnsi="Helvetica" w:cs="Calibri"/>
          <w:sz w:val="32"/>
          <w:szCs w:val="32"/>
          <w:rPrChange w:id="1487" w:author="Ryan" w:date="2017-04-30T19:28:00Z">
            <w:rPr>
              <w:rFonts w:ascii="Calibri" w:hAnsi="Calibri" w:cs="Calibri"/>
              <w:sz w:val="32"/>
              <w:szCs w:val="32"/>
            </w:rPr>
          </w:rPrChange>
        </w:rPr>
      </w:pPr>
      <w:r w:rsidRPr="00C93E5C">
        <w:rPr>
          <w:rFonts w:ascii="Helvetica" w:hAnsi="Helvetica" w:cs="Calibri"/>
          <w:sz w:val="32"/>
          <w:szCs w:val="32"/>
          <w:rPrChange w:id="1488" w:author="Ryan" w:date="2017-04-30T19:28:00Z">
            <w:rPr>
              <w:rFonts w:ascii="Calibri" w:hAnsi="Calibri" w:cs="Calibri"/>
              <w:sz w:val="32"/>
              <w:szCs w:val="32"/>
            </w:rPr>
          </w:rPrChange>
        </w:rPr>
        <w:t xml:space="preserve">resolved, </w:t>
      </w:r>
      <w:r w:rsidR="00472BE7" w:rsidRPr="00C93E5C">
        <w:rPr>
          <w:rFonts w:ascii="Helvetica" w:hAnsi="Helvetica" w:cs="Calibri"/>
          <w:sz w:val="32"/>
          <w:szCs w:val="32"/>
          <w:rPrChange w:id="1489" w:author="Ryan" w:date="2017-04-30T19:28:00Z">
            <w:rPr>
              <w:rFonts w:ascii="Calibri" w:hAnsi="Calibri" w:cs="Calibri"/>
              <w:sz w:val="32"/>
              <w:szCs w:val="32"/>
            </w:rPr>
          </w:rPrChange>
        </w:rPr>
        <w:t>whenever a proper occasion should of</w:t>
      </w:r>
      <w:r w:rsidRPr="00C93E5C">
        <w:rPr>
          <w:rFonts w:ascii="Helvetica" w:hAnsi="Helvetica" w:cs="Calibri"/>
          <w:sz w:val="32"/>
          <w:szCs w:val="32"/>
          <w:rPrChange w:id="1490" w:author="Ryan" w:date="2017-04-30T19:28:00Z">
            <w:rPr>
              <w:rFonts w:ascii="Calibri" w:hAnsi="Calibri" w:cs="Calibri"/>
              <w:sz w:val="32"/>
              <w:szCs w:val="32"/>
            </w:rPr>
          </w:rPrChange>
        </w:rPr>
        <w:t>-</w:t>
      </w:r>
    </w:p>
    <w:p w14:paraId="5D92419D" w14:textId="77777777" w:rsidR="005A06AE" w:rsidRPr="00C93E5C" w:rsidRDefault="005A06AE" w:rsidP="00472BE7">
      <w:pPr>
        <w:spacing w:after="0"/>
        <w:rPr>
          <w:rFonts w:ascii="Helvetica" w:hAnsi="Helvetica" w:cs="Calibri"/>
          <w:sz w:val="32"/>
          <w:szCs w:val="32"/>
          <w:rPrChange w:id="1491" w:author="Ryan" w:date="2017-04-30T19:28:00Z">
            <w:rPr>
              <w:rFonts w:ascii="Calibri" w:hAnsi="Calibri" w:cs="Calibri"/>
              <w:sz w:val="32"/>
              <w:szCs w:val="32"/>
            </w:rPr>
          </w:rPrChange>
        </w:rPr>
      </w:pPr>
      <w:proofErr w:type="spellStart"/>
      <w:r w:rsidRPr="00C93E5C">
        <w:rPr>
          <w:rFonts w:ascii="Helvetica" w:hAnsi="Helvetica" w:cs="Calibri"/>
          <w:sz w:val="32"/>
          <w:szCs w:val="32"/>
          <w:rPrChange w:id="1492" w:author="Ryan" w:date="2017-04-30T19:28:00Z">
            <w:rPr>
              <w:rFonts w:ascii="Calibri" w:hAnsi="Calibri" w:cs="Calibri"/>
              <w:sz w:val="32"/>
              <w:szCs w:val="32"/>
            </w:rPr>
          </w:rPrChange>
        </w:rPr>
        <w:lastRenderedPageBreak/>
        <w:t>fer</w:t>
      </w:r>
      <w:proofErr w:type="spellEnd"/>
      <w:r w:rsidRPr="00C93E5C">
        <w:rPr>
          <w:rFonts w:ascii="Helvetica" w:hAnsi="Helvetica" w:cs="Calibri"/>
          <w:sz w:val="32"/>
          <w:szCs w:val="32"/>
          <w:rPrChange w:id="1493" w:author="Ryan" w:date="2017-04-30T19:28:00Z">
            <w:rPr>
              <w:rFonts w:ascii="Calibri" w:hAnsi="Calibri" w:cs="Calibri"/>
              <w:sz w:val="32"/>
              <w:szCs w:val="32"/>
            </w:rPr>
          </w:rPrChange>
        </w:rPr>
        <w:t xml:space="preserve"> to </w:t>
      </w:r>
      <w:r w:rsidR="00472BE7" w:rsidRPr="00C93E5C">
        <w:rPr>
          <w:rFonts w:ascii="Helvetica" w:hAnsi="Helvetica" w:cs="Calibri"/>
          <w:sz w:val="32"/>
          <w:szCs w:val="32"/>
          <w:rPrChange w:id="1494" w:author="Ryan" w:date="2017-04-30T19:28:00Z">
            <w:rPr>
              <w:rFonts w:ascii="Calibri" w:hAnsi="Calibri" w:cs="Calibri"/>
              <w:sz w:val="32"/>
              <w:szCs w:val="32"/>
            </w:rPr>
          </w:rPrChange>
        </w:rPr>
        <w:t xml:space="preserve">give him </w:t>
      </w:r>
      <w:r w:rsidRPr="00C93E5C">
        <w:rPr>
          <w:rFonts w:ascii="Helvetica" w:hAnsi="Helvetica" w:cs="Calibri"/>
          <w:sz w:val="32"/>
          <w:szCs w:val="32"/>
          <w:rPrChange w:id="1495" w:author="Ryan" w:date="2017-04-30T19:28:00Z">
            <w:rPr>
              <w:rFonts w:ascii="Calibri" w:hAnsi="Calibri" w:cs="Calibri"/>
              <w:sz w:val="32"/>
              <w:szCs w:val="32"/>
            </w:rPr>
          </w:rPrChange>
        </w:rPr>
        <w:t>so</w:t>
      </w:r>
      <w:r w:rsidR="00472BE7" w:rsidRPr="00C93E5C">
        <w:rPr>
          <w:rFonts w:ascii="Helvetica" w:hAnsi="Helvetica" w:cs="Calibri"/>
          <w:sz w:val="32"/>
          <w:szCs w:val="32"/>
          <w:rPrChange w:id="1496" w:author="Ryan" w:date="2017-04-30T19:28:00Z">
            <w:rPr>
              <w:rFonts w:ascii="Calibri" w:hAnsi="Calibri" w:cs="Calibri"/>
              <w:sz w:val="32"/>
              <w:szCs w:val="32"/>
            </w:rPr>
          </w:rPrChange>
        </w:rPr>
        <w:t>m</w:t>
      </w:r>
      <w:r w:rsidRPr="00C93E5C">
        <w:rPr>
          <w:rFonts w:ascii="Helvetica" w:hAnsi="Helvetica" w:cs="Calibri"/>
          <w:sz w:val="32"/>
          <w:szCs w:val="32"/>
          <w:rPrChange w:id="1497" w:author="Ryan" w:date="2017-04-30T19:28:00Z">
            <w:rPr>
              <w:rFonts w:ascii="Calibri" w:hAnsi="Calibri" w:cs="Calibri"/>
              <w:sz w:val="32"/>
              <w:szCs w:val="32"/>
            </w:rPr>
          </w:rPrChange>
        </w:rPr>
        <w:t xml:space="preserve">e intimation which might </w:t>
      </w:r>
    </w:p>
    <w:p w14:paraId="4EEC1075" w14:textId="77777777" w:rsidR="005A06AE" w:rsidRPr="00C93E5C" w:rsidRDefault="005A06AE" w:rsidP="00472BE7">
      <w:pPr>
        <w:spacing w:after="0"/>
        <w:rPr>
          <w:rFonts w:ascii="Helvetica" w:hAnsi="Helvetica" w:cs="Calibri"/>
          <w:sz w:val="32"/>
          <w:szCs w:val="32"/>
          <w:rPrChange w:id="1498" w:author="Ryan" w:date="2017-04-30T19:28:00Z">
            <w:rPr>
              <w:rFonts w:ascii="Calibri" w:hAnsi="Calibri" w:cs="Calibri"/>
              <w:sz w:val="32"/>
              <w:szCs w:val="32"/>
            </w:rPr>
          </w:rPrChange>
        </w:rPr>
      </w:pPr>
      <w:r w:rsidRPr="00C93E5C">
        <w:rPr>
          <w:rFonts w:ascii="Helvetica" w:hAnsi="Helvetica" w:cs="Calibri"/>
          <w:sz w:val="32"/>
          <w:szCs w:val="32"/>
          <w:rPrChange w:id="1499" w:author="Ryan" w:date="2017-04-30T19:28:00Z">
            <w:rPr>
              <w:rFonts w:ascii="Calibri" w:hAnsi="Calibri" w:cs="Calibri"/>
              <w:sz w:val="32"/>
              <w:szCs w:val="32"/>
            </w:rPr>
          </w:rPrChange>
        </w:rPr>
        <w:t>deter him from</w:t>
      </w:r>
      <w:r w:rsidR="00472BE7" w:rsidRPr="00C93E5C">
        <w:rPr>
          <w:rFonts w:ascii="Helvetica" w:hAnsi="Helvetica" w:cs="Calibri"/>
          <w:sz w:val="32"/>
          <w:szCs w:val="32"/>
          <w:rPrChange w:id="1500" w:author="Ryan" w:date="2017-04-30T19:28:00Z">
            <w:rPr>
              <w:rFonts w:ascii="Calibri" w:hAnsi="Calibri" w:cs="Calibri"/>
              <w:sz w:val="32"/>
              <w:szCs w:val="32"/>
            </w:rPr>
          </w:rPrChange>
        </w:rPr>
        <w:t xml:space="preserve"> continuing his addresses.</w:t>
      </w:r>
      <w:r w:rsidRPr="00C93E5C">
        <w:rPr>
          <w:rFonts w:ascii="Helvetica" w:hAnsi="Helvetica" w:cs="Calibri"/>
          <w:sz w:val="32"/>
          <w:szCs w:val="32"/>
          <w:rPrChange w:id="1501"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502" w:author="Ryan" w:date="2017-04-30T19:28:00Z">
            <w:rPr>
              <w:rFonts w:ascii="Calibri" w:hAnsi="Calibri" w:cs="Calibri"/>
              <w:sz w:val="32"/>
              <w:szCs w:val="32"/>
            </w:rPr>
          </w:rPrChange>
        </w:rPr>
        <w:t xml:space="preserve">This, </w:t>
      </w:r>
    </w:p>
    <w:p w14:paraId="51402BF9" w14:textId="77777777" w:rsidR="005A06AE" w:rsidRPr="00C93E5C" w:rsidRDefault="00472BE7" w:rsidP="00472BE7">
      <w:pPr>
        <w:spacing w:after="0"/>
        <w:rPr>
          <w:rFonts w:ascii="Helvetica" w:hAnsi="Helvetica" w:cs="Calibri"/>
          <w:sz w:val="32"/>
          <w:szCs w:val="32"/>
          <w:rPrChange w:id="1503" w:author="Ryan" w:date="2017-04-30T19:28:00Z">
            <w:rPr>
              <w:rFonts w:ascii="Calibri" w:hAnsi="Calibri" w:cs="Calibri"/>
              <w:sz w:val="32"/>
              <w:szCs w:val="32"/>
            </w:rPr>
          </w:rPrChange>
        </w:rPr>
      </w:pPr>
      <w:r w:rsidRPr="00C93E5C">
        <w:rPr>
          <w:rFonts w:ascii="Helvetica" w:hAnsi="Helvetica" w:cs="Calibri"/>
          <w:sz w:val="32"/>
          <w:szCs w:val="32"/>
          <w:rPrChange w:id="1504" w:author="Ryan" w:date="2017-04-30T19:28:00Z">
            <w:rPr>
              <w:rFonts w:ascii="Calibri" w:hAnsi="Calibri" w:cs="Calibri"/>
              <w:sz w:val="32"/>
              <w:szCs w:val="32"/>
            </w:rPr>
          </w:rPrChange>
        </w:rPr>
        <w:t>however, did not prevent her from</w:t>
      </w:r>
      <w:r w:rsidR="005A06AE" w:rsidRPr="00C93E5C">
        <w:rPr>
          <w:rFonts w:ascii="Helvetica" w:hAnsi="Helvetica" w:cs="Calibri"/>
          <w:sz w:val="32"/>
          <w:szCs w:val="32"/>
          <w:rPrChange w:id="1505" w:author="Ryan" w:date="2017-04-30T19:28:00Z">
            <w:rPr>
              <w:rFonts w:ascii="Calibri" w:hAnsi="Calibri" w:cs="Calibri"/>
              <w:sz w:val="32"/>
              <w:szCs w:val="32"/>
            </w:rPr>
          </w:rPrChange>
        </w:rPr>
        <w:t xml:space="preserve"> </w:t>
      </w:r>
      <w:r w:rsidRPr="00C93E5C">
        <w:rPr>
          <w:rFonts w:ascii="Helvetica" w:hAnsi="Helvetica" w:cs="Calibri"/>
          <w:sz w:val="32"/>
          <w:szCs w:val="32"/>
          <w:rPrChange w:id="1506" w:author="Ryan" w:date="2017-04-30T19:28:00Z">
            <w:rPr>
              <w:rFonts w:ascii="Calibri" w:hAnsi="Calibri" w:cs="Calibri"/>
              <w:sz w:val="32"/>
              <w:szCs w:val="32"/>
            </w:rPr>
          </w:rPrChange>
        </w:rPr>
        <w:t>writing a re</w:t>
      </w:r>
      <w:r w:rsidR="005A06AE" w:rsidRPr="00C93E5C">
        <w:rPr>
          <w:rFonts w:ascii="Helvetica" w:hAnsi="Helvetica" w:cs="Calibri"/>
          <w:sz w:val="32"/>
          <w:szCs w:val="32"/>
          <w:rPrChange w:id="1507" w:author="Ryan" w:date="2017-04-30T19:28:00Z">
            <w:rPr>
              <w:rFonts w:ascii="Calibri" w:hAnsi="Calibri" w:cs="Calibri"/>
              <w:sz w:val="32"/>
              <w:szCs w:val="32"/>
            </w:rPr>
          </w:rPrChange>
        </w:rPr>
        <w:t>-</w:t>
      </w:r>
    </w:p>
    <w:p w14:paraId="25E3D6A3" w14:textId="77777777" w:rsidR="00472BE7" w:rsidRPr="00C93E5C" w:rsidRDefault="00472BE7" w:rsidP="00472BE7">
      <w:pPr>
        <w:spacing w:after="0"/>
        <w:rPr>
          <w:rFonts w:ascii="Helvetica" w:hAnsi="Helvetica" w:cs="Calibri"/>
          <w:sz w:val="32"/>
          <w:szCs w:val="32"/>
          <w:rPrChange w:id="1508" w:author="Ryan" w:date="2017-04-30T19:28:00Z">
            <w:rPr>
              <w:rFonts w:ascii="Calibri" w:hAnsi="Calibri" w:cs="Calibri"/>
              <w:sz w:val="32"/>
              <w:szCs w:val="32"/>
            </w:rPr>
          </w:rPrChange>
        </w:rPr>
      </w:pPr>
      <w:r w:rsidRPr="00C93E5C">
        <w:rPr>
          <w:rFonts w:ascii="Helvetica" w:hAnsi="Helvetica" w:cs="Calibri"/>
          <w:sz w:val="32"/>
          <w:szCs w:val="32"/>
          <w:rPrChange w:id="1509" w:author="Ryan" w:date="2017-04-30T19:28:00Z">
            <w:rPr>
              <w:rFonts w:ascii="Calibri" w:hAnsi="Calibri" w:cs="Calibri"/>
              <w:sz w:val="32"/>
              <w:szCs w:val="32"/>
            </w:rPr>
          </w:rPrChange>
        </w:rPr>
        <w:t>quest to her father to permit</w:t>
      </w:r>
      <w:r w:rsidR="005A06AE" w:rsidRPr="00C93E5C">
        <w:rPr>
          <w:rFonts w:ascii="Helvetica" w:hAnsi="Helvetica" w:cs="Calibri"/>
          <w:sz w:val="32"/>
          <w:szCs w:val="32"/>
          <w:rPrChange w:id="1510" w:author="Ryan" w:date="2017-04-30T19:28:00Z">
            <w:rPr>
              <w:rFonts w:ascii="Calibri" w:hAnsi="Calibri" w:cs="Calibri"/>
              <w:sz w:val="32"/>
              <w:szCs w:val="32"/>
            </w:rPr>
          </w:rPrChange>
        </w:rPr>
        <w:t xml:space="preserve"> </w:t>
      </w:r>
      <w:r w:rsidRPr="00C93E5C">
        <w:rPr>
          <w:rFonts w:ascii="Helvetica" w:hAnsi="Helvetica" w:cs="Calibri"/>
          <w:sz w:val="32"/>
          <w:szCs w:val="32"/>
          <w:rPrChange w:id="1511" w:author="Ryan" w:date="2017-04-30T19:28:00Z">
            <w:rPr>
              <w:rFonts w:ascii="Calibri" w:hAnsi="Calibri" w:cs="Calibri"/>
              <w:sz w:val="32"/>
              <w:szCs w:val="32"/>
            </w:rPr>
          </w:rPrChange>
        </w:rPr>
        <w:t>her to return home.</w:t>
      </w:r>
    </w:p>
    <w:p w14:paraId="30ADE343" w14:textId="57B8C21C" w:rsidR="005A06AE" w:rsidRPr="00C93E5C" w:rsidRDefault="00472BE7" w:rsidP="00B73983">
      <w:pPr>
        <w:spacing w:after="0"/>
        <w:ind w:firstLine="800"/>
        <w:rPr>
          <w:rFonts w:ascii="Helvetica" w:hAnsi="Helvetica" w:cs="Calibri"/>
          <w:sz w:val="32"/>
          <w:szCs w:val="32"/>
          <w:rPrChange w:id="1512" w:author="Ryan" w:date="2017-04-30T19:28:00Z">
            <w:rPr>
              <w:rFonts w:ascii="Calibri" w:hAnsi="Calibri" w:cs="Calibri"/>
              <w:sz w:val="32"/>
              <w:szCs w:val="32"/>
            </w:rPr>
          </w:rPrChange>
        </w:rPr>
      </w:pPr>
      <w:r w:rsidRPr="00C93E5C">
        <w:rPr>
          <w:rFonts w:ascii="Helvetica" w:hAnsi="Helvetica" w:cs="Calibri"/>
          <w:sz w:val="32"/>
          <w:szCs w:val="32"/>
          <w:rPrChange w:id="1513" w:author="Ryan" w:date="2017-04-30T19:28:00Z">
            <w:rPr>
              <w:rFonts w:ascii="Calibri" w:hAnsi="Calibri" w:cs="Calibri"/>
              <w:sz w:val="32"/>
              <w:szCs w:val="32"/>
            </w:rPr>
          </w:rPrChange>
        </w:rPr>
        <w:t>Quite different were the feelings of</w:t>
      </w:r>
      <w:r w:rsidR="005A06AE" w:rsidRPr="00C93E5C">
        <w:rPr>
          <w:rFonts w:ascii="Helvetica" w:hAnsi="Helvetica" w:cs="Calibri"/>
          <w:sz w:val="32"/>
          <w:szCs w:val="32"/>
          <w:rPrChange w:id="1514" w:author="Ryan" w:date="2017-04-30T19:28:00Z">
            <w:rPr>
              <w:rFonts w:ascii="Calibri" w:hAnsi="Calibri" w:cs="Calibri"/>
              <w:sz w:val="32"/>
              <w:szCs w:val="32"/>
            </w:rPr>
          </w:rPrChange>
        </w:rPr>
        <w:t xml:space="preserve"> </w:t>
      </w:r>
      <w:r w:rsidRPr="00C93E5C">
        <w:rPr>
          <w:rFonts w:ascii="Helvetica" w:hAnsi="Helvetica" w:cs="Calibri"/>
          <w:sz w:val="32"/>
          <w:szCs w:val="32"/>
          <w:rPrChange w:id="1515" w:author="Ryan" w:date="2017-04-30T19:28:00Z">
            <w:rPr>
              <w:rFonts w:ascii="Calibri" w:hAnsi="Calibri" w:cs="Calibri"/>
              <w:sz w:val="32"/>
              <w:szCs w:val="32"/>
            </w:rPr>
          </w:rPrChange>
        </w:rPr>
        <w:t>Blake.</w:t>
      </w:r>
      <w:del w:id="1516" w:author="Ryan" w:date="2017-04-30T19:49:00Z">
        <w:r w:rsidR="005A06AE" w:rsidRPr="00C93E5C" w:rsidDel="00FB4514">
          <w:rPr>
            <w:rFonts w:ascii="Helvetica" w:hAnsi="Helvetica" w:cs="Calibri"/>
            <w:sz w:val="32"/>
            <w:szCs w:val="32"/>
            <w:rPrChange w:id="1517" w:author="Ryan" w:date="2017-04-30T19:28:00Z">
              <w:rPr>
                <w:rFonts w:ascii="Calibri" w:hAnsi="Calibri" w:cs="Calibri"/>
                <w:sz w:val="32"/>
                <w:szCs w:val="32"/>
              </w:rPr>
            </w:rPrChange>
          </w:rPr>
          <w:delText>—</w:delText>
        </w:r>
      </w:del>
      <w:ins w:id="1518" w:author="Ryan" w:date="2017-04-30T19:49:00Z">
        <w:r w:rsidR="00FB4514">
          <w:rPr>
            <w:rFonts w:ascii="Helvetica" w:hAnsi="Helvetica" w:cs="Calibri"/>
            <w:sz w:val="32"/>
            <w:szCs w:val="32"/>
          </w:rPr>
          <w:t>--</w:t>
        </w:r>
      </w:ins>
    </w:p>
    <w:p w14:paraId="19F45616" w14:textId="77777777" w:rsidR="005A06AE" w:rsidRPr="00C93E5C" w:rsidRDefault="00472BE7" w:rsidP="00472BE7">
      <w:pPr>
        <w:spacing w:after="0"/>
        <w:rPr>
          <w:rFonts w:ascii="Helvetica" w:hAnsi="Helvetica" w:cs="Calibri"/>
          <w:sz w:val="32"/>
          <w:szCs w:val="32"/>
          <w:rPrChange w:id="1519" w:author="Ryan" w:date="2017-04-30T19:28:00Z">
            <w:rPr>
              <w:rFonts w:ascii="Calibri" w:hAnsi="Calibri" w:cs="Calibri"/>
              <w:sz w:val="32"/>
              <w:szCs w:val="32"/>
            </w:rPr>
          </w:rPrChange>
        </w:rPr>
      </w:pPr>
      <w:r w:rsidRPr="00C93E5C">
        <w:rPr>
          <w:rFonts w:ascii="Helvetica" w:hAnsi="Helvetica" w:cs="Calibri"/>
          <w:sz w:val="32"/>
          <w:szCs w:val="32"/>
          <w:rPrChange w:id="1520" w:author="Ryan" w:date="2017-04-30T19:28:00Z">
            <w:rPr>
              <w:rFonts w:ascii="Calibri" w:hAnsi="Calibri" w:cs="Calibri"/>
              <w:sz w:val="32"/>
              <w:szCs w:val="32"/>
            </w:rPr>
          </w:rPrChange>
        </w:rPr>
        <w:t>He had been repulsed where he had the most san</w:t>
      </w:r>
      <w:r w:rsidR="005A06AE" w:rsidRPr="00C93E5C">
        <w:rPr>
          <w:rFonts w:ascii="Helvetica" w:hAnsi="Helvetica" w:cs="Calibri"/>
          <w:sz w:val="32"/>
          <w:szCs w:val="32"/>
          <w:rPrChange w:id="1521" w:author="Ryan" w:date="2017-04-30T19:28:00Z">
            <w:rPr>
              <w:rFonts w:ascii="Calibri" w:hAnsi="Calibri" w:cs="Calibri"/>
              <w:sz w:val="32"/>
              <w:szCs w:val="32"/>
            </w:rPr>
          </w:rPrChange>
        </w:rPr>
        <w:t>-</w:t>
      </w:r>
    </w:p>
    <w:p w14:paraId="4D974E2D" w14:textId="77777777" w:rsidR="005A06AE" w:rsidRPr="00C93E5C" w:rsidRDefault="00472BE7" w:rsidP="00472BE7">
      <w:pPr>
        <w:spacing w:after="0"/>
        <w:rPr>
          <w:rFonts w:ascii="Helvetica" w:hAnsi="Helvetica" w:cs="Calibri"/>
          <w:sz w:val="32"/>
          <w:szCs w:val="32"/>
          <w:rPrChange w:id="1522" w:author="Ryan" w:date="2017-04-30T19:28:00Z">
            <w:rPr>
              <w:rFonts w:ascii="Calibri" w:hAnsi="Calibri" w:cs="Calibri"/>
              <w:sz w:val="32"/>
              <w:szCs w:val="32"/>
            </w:rPr>
          </w:rPrChange>
        </w:rPr>
      </w:pPr>
      <w:proofErr w:type="spellStart"/>
      <w:r w:rsidRPr="00C93E5C">
        <w:rPr>
          <w:rFonts w:ascii="Helvetica" w:hAnsi="Helvetica" w:cs="Calibri"/>
          <w:sz w:val="32"/>
          <w:szCs w:val="32"/>
          <w:rPrChange w:id="1523" w:author="Ryan" w:date="2017-04-30T19:28:00Z">
            <w:rPr>
              <w:rFonts w:ascii="Calibri" w:hAnsi="Calibri" w:cs="Calibri"/>
              <w:sz w:val="32"/>
              <w:szCs w:val="32"/>
            </w:rPr>
          </w:rPrChange>
        </w:rPr>
        <w:t>guine</w:t>
      </w:r>
      <w:proofErr w:type="spellEnd"/>
      <w:r w:rsidRPr="00C93E5C">
        <w:rPr>
          <w:rFonts w:ascii="Helvetica" w:hAnsi="Helvetica" w:cs="Calibri"/>
          <w:sz w:val="32"/>
          <w:szCs w:val="32"/>
          <w:rPrChange w:id="1524" w:author="Ryan" w:date="2017-04-30T19:28:00Z">
            <w:rPr>
              <w:rFonts w:ascii="Calibri" w:hAnsi="Calibri" w:cs="Calibri"/>
              <w:sz w:val="32"/>
              <w:szCs w:val="32"/>
            </w:rPr>
          </w:rPrChange>
        </w:rPr>
        <w:t xml:space="preserve"> </w:t>
      </w:r>
      <w:r w:rsidR="005A06AE" w:rsidRPr="00C93E5C">
        <w:rPr>
          <w:rFonts w:ascii="Helvetica" w:hAnsi="Helvetica" w:cs="Calibri"/>
          <w:sz w:val="32"/>
          <w:szCs w:val="32"/>
          <w:rPrChange w:id="1525" w:author="Ryan" w:date="2017-04-30T19:28:00Z">
            <w:rPr>
              <w:rFonts w:ascii="Calibri" w:hAnsi="Calibri" w:cs="Calibri"/>
              <w:sz w:val="32"/>
              <w:szCs w:val="32"/>
            </w:rPr>
          </w:rPrChange>
        </w:rPr>
        <w:t>hopes of suc</w:t>
      </w:r>
      <w:r w:rsidRPr="00C93E5C">
        <w:rPr>
          <w:rFonts w:ascii="Helvetica" w:hAnsi="Helvetica" w:cs="Calibri"/>
          <w:sz w:val="32"/>
          <w:szCs w:val="32"/>
          <w:rPrChange w:id="1526" w:author="Ryan" w:date="2017-04-30T19:28:00Z">
            <w:rPr>
              <w:rFonts w:ascii="Calibri" w:hAnsi="Calibri" w:cs="Calibri"/>
              <w:sz w:val="32"/>
              <w:szCs w:val="32"/>
            </w:rPr>
          </w:rPrChange>
        </w:rPr>
        <w:t xml:space="preserve">cess. He had, hitherto, supposed </w:t>
      </w:r>
    </w:p>
    <w:p w14:paraId="409EF96D" w14:textId="77777777" w:rsidR="00472BE7" w:rsidRPr="00C93E5C" w:rsidRDefault="00472BE7" w:rsidP="00472BE7">
      <w:pPr>
        <w:spacing w:after="0"/>
        <w:rPr>
          <w:rFonts w:ascii="Helvetica" w:hAnsi="Helvetica" w:cs="Calibri"/>
          <w:sz w:val="32"/>
          <w:szCs w:val="32"/>
          <w:rPrChange w:id="1527" w:author="Ryan" w:date="2017-04-30T19:28:00Z">
            <w:rPr>
              <w:rFonts w:ascii="Calibri" w:hAnsi="Calibri" w:cs="Calibri"/>
              <w:sz w:val="32"/>
              <w:szCs w:val="32"/>
            </w:rPr>
          </w:rPrChange>
        </w:rPr>
      </w:pPr>
      <w:r w:rsidRPr="00C93E5C">
        <w:rPr>
          <w:rFonts w:ascii="Helvetica" w:hAnsi="Helvetica" w:cs="Calibri"/>
          <w:sz w:val="32"/>
          <w:szCs w:val="32"/>
          <w:rPrChange w:id="1528" w:author="Ryan" w:date="2017-04-30T19:28:00Z">
            <w:rPr>
              <w:rFonts w:ascii="Calibri" w:hAnsi="Calibri" w:cs="Calibri"/>
              <w:sz w:val="32"/>
              <w:szCs w:val="32"/>
            </w:rPr>
          </w:rPrChange>
        </w:rPr>
        <w:t>himself</w:t>
      </w:r>
      <w:r w:rsidR="005A06AE" w:rsidRPr="00C93E5C">
        <w:rPr>
          <w:rFonts w:ascii="Helvetica" w:hAnsi="Helvetica" w:cs="Calibri"/>
          <w:sz w:val="32"/>
          <w:szCs w:val="32"/>
          <w:rPrChange w:id="1529" w:author="Ryan" w:date="2017-04-30T19:28:00Z">
            <w:rPr>
              <w:rFonts w:ascii="Calibri" w:hAnsi="Calibri" w:cs="Calibri"/>
              <w:sz w:val="32"/>
              <w:szCs w:val="32"/>
            </w:rPr>
          </w:rPrChange>
        </w:rPr>
        <w:t xml:space="preserve"> </w:t>
      </w:r>
      <w:r w:rsidRPr="00C93E5C">
        <w:rPr>
          <w:rFonts w:ascii="Helvetica" w:hAnsi="Helvetica" w:cs="Calibri"/>
          <w:sz w:val="32"/>
          <w:szCs w:val="32"/>
          <w:rPrChange w:id="1530" w:author="Ryan" w:date="2017-04-30T19:28:00Z">
            <w:rPr>
              <w:rFonts w:ascii="Calibri" w:hAnsi="Calibri" w:cs="Calibri"/>
              <w:sz w:val="32"/>
              <w:szCs w:val="32"/>
            </w:rPr>
          </w:rPrChange>
        </w:rPr>
        <w:t xml:space="preserve">not disagreeable to Eliza. Had he not </w:t>
      </w:r>
      <w:proofErr w:type="spellStart"/>
      <w:r w:rsidRPr="00C93E5C">
        <w:rPr>
          <w:rFonts w:ascii="Helvetica" w:hAnsi="Helvetica" w:cs="Calibri"/>
          <w:sz w:val="32"/>
          <w:szCs w:val="32"/>
          <w:rPrChange w:id="1531" w:author="Ryan" w:date="2017-04-30T19:28:00Z">
            <w:rPr>
              <w:rFonts w:ascii="Calibri" w:hAnsi="Calibri" w:cs="Calibri"/>
              <w:sz w:val="32"/>
              <w:szCs w:val="32"/>
            </w:rPr>
          </w:rPrChange>
        </w:rPr>
        <w:t>oc</w:t>
      </w:r>
      <w:proofErr w:type="spellEnd"/>
      <w:r w:rsidRPr="00C93E5C">
        <w:rPr>
          <w:rFonts w:ascii="Helvetica" w:hAnsi="Helvetica" w:cs="Calibri"/>
          <w:sz w:val="32"/>
          <w:szCs w:val="32"/>
          <w:rPrChange w:id="1532" w:author="Ryan" w:date="2017-04-30T19:28:00Z">
            <w:rPr>
              <w:rFonts w:ascii="Calibri" w:hAnsi="Calibri" w:cs="Calibri"/>
              <w:sz w:val="32"/>
              <w:szCs w:val="32"/>
            </w:rPr>
          </w:rPrChange>
        </w:rPr>
        <w:t>-</w:t>
      </w:r>
    </w:p>
    <w:p w14:paraId="2DD3A5B6" w14:textId="65FB7E97" w:rsidR="005A06AE" w:rsidRPr="00C93E5C" w:rsidRDefault="00472BE7" w:rsidP="00472BE7">
      <w:pPr>
        <w:spacing w:after="0"/>
        <w:rPr>
          <w:rFonts w:ascii="Helvetica" w:hAnsi="Helvetica" w:cs="Calibri"/>
          <w:sz w:val="32"/>
          <w:szCs w:val="32"/>
          <w:rPrChange w:id="1533" w:author="Ryan" w:date="2017-04-30T19:28:00Z">
            <w:rPr>
              <w:rFonts w:ascii="Calibri" w:hAnsi="Calibri" w:cs="Calibri"/>
              <w:sz w:val="32"/>
              <w:szCs w:val="32"/>
            </w:rPr>
          </w:rPrChange>
        </w:rPr>
      </w:pPr>
      <w:proofErr w:type="spellStart"/>
      <w:r w:rsidRPr="00C93E5C">
        <w:rPr>
          <w:rFonts w:ascii="Helvetica" w:hAnsi="Helvetica" w:cs="Calibri"/>
          <w:sz w:val="32"/>
          <w:szCs w:val="32"/>
          <w:rPrChange w:id="1534" w:author="Ryan" w:date="2017-04-30T19:28:00Z">
            <w:rPr>
              <w:rFonts w:ascii="Calibri" w:hAnsi="Calibri" w:cs="Calibri"/>
              <w:sz w:val="32"/>
              <w:szCs w:val="32"/>
            </w:rPr>
          </w:rPrChange>
        </w:rPr>
        <w:t>casion</w:t>
      </w:r>
      <w:proofErr w:type="spellEnd"/>
      <w:r w:rsidRPr="00C93E5C">
        <w:rPr>
          <w:rFonts w:ascii="Helvetica" w:hAnsi="Helvetica" w:cs="Calibri"/>
          <w:sz w:val="32"/>
          <w:szCs w:val="32"/>
          <w:rPrChange w:id="1535" w:author="Ryan" w:date="2017-04-30T19:28:00Z">
            <w:rPr>
              <w:rFonts w:ascii="Calibri" w:hAnsi="Calibri" w:cs="Calibri"/>
              <w:sz w:val="32"/>
              <w:szCs w:val="32"/>
            </w:rPr>
          </w:rPrChange>
        </w:rPr>
        <w:t xml:space="preserve"> to</w:t>
      </w:r>
      <w:r w:rsidR="005A06AE" w:rsidRPr="00C93E5C">
        <w:rPr>
          <w:rFonts w:ascii="Helvetica" w:hAnsi="Helvetica" w:cs="Calibri"/>
          <w:sz w:val="32"/>
          <w:szCs w:val="32"/>
          <w:rPrChange w:id="1536" w:author="Ryan" w:date="2017-04-30T19:28:00Z">
            <w:rPr>
              <w:rFonts w:ascii="Calibri" w:hAnsi="Calibri" w:cs="Calibri"/>
              <w:sz w:val="32"/>
              <w:szCs w:val="32"/>
            </w:rPr>
          </w:rPrChange>
        </w:rPr>
        <w:t xml:space="preserve"> believe she held him in preference? </w:t>
      </w:r>
      <w:del w:id="1537" w:author="Ryan" w:date="2017-04-30T19:49:00Z">
        <w:r w:rsidR="005A06AE" w:rsidRPr="00C93E5C" w:rsidDel="00FB4514">
          <w:rPr>
            <w:rFonts w:ascii="Helvetica" w:hAnsi="Helvetica" w:cs="Calibri"/>
            <w:sz w:val="32"/>
            <w:szCs w:val="32"/>
            <w:rPrChange w:id="1538" w:author="Ryan" w:date="2017-04-30T19:28:00Z">
              <w:rPr>
                <w:rFonts w:ascii="Calibri" w:hAnsi="Calibri" w:cs="Calibri"/>
                <w:sz w:val="32"/>
                <w:szCs w:val="32"/>
              </w:rPr>
            </w:rPrChange>
          </w:rPr>
          <w:delText>—</w:delText>
        </w:r>
      </w:del>
      <w:ins w:id="1539" w:author="Ryan" w:date="2017-04-30T19:49:00Z">
        <w:r w:rsidR="00FB4514">
          <w:rPr>
            <w:rFonts w:ascii="Helvetica" w:hAnsi="Helvetica" w:cs="Calibri"/>
            <w:sz w:val="32"/>
            <w:szCs w:val="32"/>
          </w:rPr>
          <w:t>--</w:t>
        </w:r>
      </w:ins>
    </w:p>
    <w:p w14:paraId="2B890C2A" w14:textId="77777777" w:rsidR="005A06AE" w:rsidRPr="00C93E5C" w:rsidRDefault="00472BE7" w:rsidP="00472BE7">
      <w:pPr>
        <w:spacing w:after="0"/>
        <w:rPr>
          <w:rFonts w:ascii="Helvetica" w:hAnsi="Helvetica" w:cs="Calibri"/>
          <w:sz w:val="32"/>
          <w:szCs w:val="32"/>
          <w:rPrChange w:id="1540" w:author="Ryan" w:date="2017-04-30T19:28:00Z">
            <w:rPr>
              <w:rFonts w:ascii="Calibri" w:hAnsi="Calibri" w:cs="Calibri"/>
              <w:sz w:val="32"/>
              <w:szCs w:val="32"/>
            </w:rPr>
          </w:rPrChange>
        </w:rPr>
      </w:pPr>
      <w:r w:rsidRPr="00C93E5C">
        <w:rPr>
          <w:rFonts w:ascii="Helvetica" w:hAnsi="Helvetica" w:cs="Calibri"/>
          <w:sz w:val="32"/>
          <w:szCs w:val="32"/>
          <w:rPrChange w:id="1541" w:author="Ryan" w:date="2017-04-30T19:28:00Z">
            <w:rPr>
              <w:rFonts w:ascii="Calibri" w:hAnsi="Calibri" w:cs="Calibri"/>
              <w:sz w:val="32"/>
              <w:szCs w:val="32"/>
            </w:rPr>
          </w:rPrChange>
        </w:rPr>
        <w:t>What then could be the cause of her</w:t>
      </w:r>
      <w:r w:rsidR="005A06AE" w:rsidRPr="00C93E5C">
        <w:rPr>
          <w:rFonts w:ascii="Helvetica" w:hAnsi="Helvetica" w:cs="Calibri"/>
          <w:sz w:val="32"/>
          <w:szCs w:val="32"/>
          <w:rPrChange w:id="1542" w:author="Ryan" w:date="2017-04-30T19:28:00Z">
            <w:rPr>
              <w:rFonts w:ascii="Calibri" w:hAnsi="Calibri" w:cs="Calibri"/>
              <w:sz w:val="32"/>
              <w:szCs w:val="32"/>
            </w:rPr>
          </w:rPrChange>
        </w:rPr>
        <w:t xml:space="preserve"> </w:t>
      </w:r>
      <w:r w:rsidRPr="00C93E5C">
        <w:rPr>
          <w:rFonts w:ascii="Helvetica" w:hAnsi="Helvetica" w:cs="Calibri"/>
          <w:sz w:val="32"/>
          <w:szCs w:val="32"/>
          <w:rPrChange w:id="1543" w:author="Ryan" w:date="2017-04-30T19:28:00Z">
            <w:rPr>
              <w:rFonts w:ascii="Calibri" w:hAnsi="Calibri" w:cs="Calibri"/>
              <w:sz w:val="32"/>
              <w:szCs w:val="32"/>
            </w:rPr>
          </w:rPrChange>
        </w:rPr>
        <w:t>sudden a</w:t>
      </w:r>
      <w:r w:rsidR="005A06AE" w:rsidRPr="00C93E5C">
        <w:rPr>
          <w:rFonts w:ascii="Helvetica" w:hAnsi="Helvetica" w:cs="Calibri"/>
          <w:sz w:val="32"/>
          <w:szCs w:val="32"/>
          <w:rPrChange w:id="1544" w:author="Ryan" w:date="2017-04-30T19:28:00Z">
            <w:rPr>
              <w:rFonts w:ascii="Calibri" w:hAnsi="Calibri" w:cs="Calibri"/>
              <w:sz w:val="32"/>
              <w:szCs w:val="32"/>
            </w:rPr>
          </w:rPrChange>
        </w:rPr>
        <w:t>-</w:t>
      </w:r>
    </w:p>
    <w:p w14:paraId="43A460F4" w14:textId="77777777" w:rsidR="005A06AE" w:rsidRPr="00C93E5C" w:rsidRDefault="00472BE7" w:rsidP="00472BE7">
      <w:pPr>
        <w:spacing w:after="0"/>
        <w:rPr>
          <w:rFonts w:ascii="Helvetica" w:hAnsi="Helvetica" w:cs="Calibri"/>
          <w:sz w:val="32"/>
          <w:szCs w:val="32"/>
          <w:rPrChange w:id="1545" w:author="Ryan" w:date="2017-04-30T19:28:00Z">
            <w:rPr>
              <w:rFonts w:ascii="Calibri" w:hAnsi="Calibri" w:cs="Calibri"/>
              <w:sz w:val="32"/>
              <w:szCs w:val="32"/>
            </w:rPr>
          </w:rPrChange>
        </w:rPr>
      </w:pPr>
      <w:proofErr w:type="spellStart"/>
      <w:r w:rsidRPr="00C93E5C">
        <w:rPr>
          <w:rFonts w:ascii="Helvetica" w:hAnsi="Helvetica" w:cs="Calibri"/>
          <w:sz w:val="32"/>
          <w:szCs w:val="32"/>
          <w:rPrChange w:id="1546" w:author="Ryan" w:date="2017-04-30T19:28:00Z">
            <w:rPr>
              <w:rFonts w:ascii="Calibri" w:hAnsi="Calibri" w:cs="Calibri"/>
              <w:sz w:val="32"/>
              <w:szCs w:val="32"/>
            </w:rPr>
          </w:rPrChange>
        </w:rPr>
        <w:t>larm</w:t>
      </w:r>
      <w:proofErr w:type="spellEnd"/>
      <w:r w:rsidRPr="00C93E5C">
        <w:rPr>
          <w:rFonts w:ascii="Helvetica" w:hAnsi="Helvetica" w:cs="Calibri"/>
          <w:sz w:val="32"/>
          <w:szCs w:val="32"/>
          <w:rPrChange w:id="1547" w:author="Ryan" w:date="2017-04-30T19:28:00Z">
            <w:rPr>
              <w:rFonts w:ascii="Calibri" w:hAnsi="Calibri" w:cs="Calibri"/>
              <w:sz w:val="32"/>
              <w:szCs w:val="32"/>
            </w:rPr>
          </w:rPrChange>
        </w:rPr>
        <w:t>, and seeming disgust at his proposals? No</w:t>
      </w:r>
      <w:r w:rsidR="005A06AE" w:rsidRPr="00C93E5C">
        <w:rPr>
          <w:rFonts w:ascii="Helvetica" w:hAnsi="Helvetica" w:cs="Calibri"/>
          <w:sz w:val="32"/>
          <w:szCs w:val="32"/>
          <w:rPrChange w:id="1548" w:author="Ryan" w:date="2017-04-30T19:28:00Z">
            <w:rPr>
              <w:rFonts w:ascii="Calibri" w:hAnsi="Calibri" w:cs="Calibri"/>
              <w:sz w:val="32"/>
              <w:szCs w:val="32"/>
            </w:rPr>
          </w:rPrChange>
        </w:rPr>
        <w:t>-</w:t>
      </w:r>
    </w:p>
    <w:p w14:paraId="1428453D" w14:textId="77777777" w:rsidR="005A06AE" w:rsidRPr="00C93E5C" w:rsidRDefault="005A06AE" w:rsidP="00472BE7">
      <w:pPr>
        <w:spacing w:after="0"/>
        <w:rPr>
          <w:rFonts w:ascii="Helvetica" w:hAnsi="Helvetica" w:cs="Calibri"/>
          <w:sz w:val="32"/>
          <w:szCs w:val="32"/>
          <w:rPrChange w:id="1549" w:author="Ryan" w:date="2017-04-30T19:28:00Z">
            <w:rPr>
              <w:rFonts w:ascii="Calibri" w:hAnsi="Calibri" w:cs="Calibri"/>
              <w:sz w:val="32"/>
              <w:szCs w:val="32"/>
            </w:rPr>
          </w:rPrChange>
        </w:rPr>
      </w:pPr>
      <w:r w:rsidRPr="00C93E5C">
        <w:rPr>
          <w:rFonts w:ascii="Helvetica" w:hAnsi="Helvetica" w:cs="Calibri"/>
          <w:sz w:val="32"/>
          <w:szCs w:val="32"/>
          <w:rPrChange w:id="1550" w:author="Ryan" w:date="2017-04-30T19:28:00Z">
            <w:rPr>
              <w:rFonts w:ascii="Calibri" w:hAnsi="Calibri" w:cs="Calibri"/>
              <w:sz w:val="32"/>
              <w:szCs w:val="32"/>
            </w:rPr>
          </w:rPrChange>
        </w:rPr>
        <w:t>thing appeared more proba</w:t>
      </w:r>
      <w:r w:rsidR="00472BE7" w:rsidRPr="00C93E5C">
        <w:rPr>
          <w:rFonts w:ascii="Helvetica" w:hAnsi="Helvetica" w:cs="Calibri"/>
          <w:sz w:val="32"/>
          <w:szCs w:val="32"/>
          <w:rPrChange w:id="1551" w:author="Ryan" w:date="2017-04-30T19:28:00Z">
            <w:rPr>
              <w:rFonts w:ascii="Calibri" w:hAnsi="Calibri" w:cs="Calibri"/>
              <w:sz w:val="32"/>
              <w:szCs w:val="32"/>
            </w:rPr>
          </w:rPrChange>
        </w:rPr>
        <w:t>ble than that some o</w:t>
      </w:r>
      <w:r w:rsidRPr="00C93E5C">
        <w:rPr>
          <w:rFonts w:ascii="Helvetica" w:hAnsi="Helvetica" w:cs="Calibri"/>
          <w:sz w:val="32"/>
          <w:szCs w:val="32"/>
          <w:rPrChange w:id="1552" w:author="Ryan" w:date="2017-04-30T19:28:00Z">
            <w:rPr>
              <w:rFonts w:ascii="Calibri" w:hAnsi="Calibri" w:cs="Calibri"/>
              <w:sz w:val="32"/>
              <w:szCs w:val="32"/>
            </w:rPr>
          </w:rPrChange>
        </w:rPr>
        <w:t>-</w:t>
      </w:r>
    </w:p>
    <w:p w14:paraId="67F4EB68" w14:textId="77777777" w:rsidR="005A06AE" w:rsidRPr="00C93E5C" w:rsidRDefault="005A06AE" w:rsidP="00472BE7">
      <w:pPr>
        <w:spacing w:after="0"/>
        <w:rPr>
          <w:rFonts w:ascii="Helvetica" w:hAnsi="Helvetica" w:cs="Calibri"/>
          <w:sz w:val="32"/>
          <w:szCs w:val="32"/>
          <w:rPrChange w:id="1553" w:author="Ryan" w:date="2017-04-30T19:28:00Z">
            <w:rPr>
              <w:rFonts w:ascii="Calibri" w:hAnsi="Calibri" w:cs="Calibri"/>
              <w:sz w:val="32"/>
              <w:szCs w:val="32"/>
            </w:rPr>
          </w:rPrChange>
        </w:rPr>
      </w:pPr>
      <w:proofErr w:type="spellStart"/>
      <w:r w:rsidRPr="00C93E5C">
        <w:rPr>
          <w:rFonts w:ascii="Helvetica" w:hAnsi="Helvetica" w:cs="Calibri"/>
          <w:sz w:val="32"/>
          <w:szCs w:val="32"/>
          <w:rPrChange w:id="1554" w:author="Ryan" w:date="2017-04-30T19:28:00Z">
            <w:rPr>
              <w:rFonts w:ascii="Calibri" w:hAnsi="Calibri" w:cs="Calibri"/>
              <w:sz w:val="32"/>
              <w:szCs w:val="32"/>
            </w:rPr>
          </w:rPrChange>
        </w:rPr>
        <w:t>ther</w:t>
      </w:r>
      <w:proofErr w:type="spellEnd"/>
      <w:r w:rsidRPr="00C93E5C">
        <w:rPr>
          <w:rFonts w:ascii="Helvetica" w:hAnsi="Helvetica" w:cs="Calibri"/>
          <w:sz w:val="32"/>
          <w:szCs w:val="32"/>
          <w:rPrChange w:id="1555" w:author="Ryan" w:date="2017-04-30T19:28:00Z">
            <w:rPr>
              <w:rFonts w:ascii="Calibri" w:hAnsi="Calibri" w:cs="Calibri"/>
              <w:sz w:val="32"/>
              <w:szCs w:val="32"/>
            </w:rPr>
          </w:rPrChange>
        </w:rPr>
        <w:t xml:space="preserve"> person had, recent</w:t>
      </w:r>
      <w:r w:rsidR="00472BE7" w:rsidRPr="00C93E5C">
        <w:rPr>
          <w:rFonts w:ascii="Helvetica" w:hAnsi="Helvetica" w:cs="Calibri"/>
          <w:sz w:val="32"/>
          <w:szCs w:val="32"/>
          <w:rPrChange w:id="1556" w:author="Ryan" w:date="2017-04-30T19:28:00Z">
            <w:rPr>
              <w:rFonts w:ascii="Calibri" w:hAnsi="Calibri" w:cs="Calibri"/>
              <w:sz w:val="32"/>
              <w:szCs w:val="32"/>
            </w:rPr>
          </w:rPrChange>
        </w:rPr>
        <w:t xml:space="preserve">ly, secured her affections, </w:t>
      </w:r>
    </w:p>
    <w:p w14:paraId="39F7E21A" w14:textId="77777777" w:rsidR="005A06AE" w:rsidRPr="00C93E5C" w:rsidRDefault="00472BE7" w:rsidP="00472BE7">
      <w:pPr>
        <w:spacing w:after="0"/>
        <w:rPr>
          <w:rFonts w:ascii="Helvetica" w:hAnsi="Helvetica" w:cs="Calibri"/>
          <w:sz w:val="32"/>
          <w:szCs w:val="32"/>
          <w:rPrChange w:id="1557" w:author="Ryan" w:date="2017-04-30T19:28:00Z">
            <w:rPr>
              <w:rFonts w:ascii="Calibri" w:hAnsi="Calibri" w:cs="Calibri"/>
              <w:sz w:val="32"/>
              <w:szCs w:val="32"/>
            </w:rPr>
          </w:rPrChange>
        </w:rPr>
      </w:pPr>
      <w:r w:rsidRPr="00C93E5C">
        <w:rPr>
          <w:rFonts w:ascii="Helvetica" w:hAnsi="Helvetica" w:cs="Calibri"/>
          <w:sz w:val="32"/>
          <w:szCs w:val="32"/>
          <w:rPrChange w:id="1558" w:author="Ryan" w:date="2017-04-30T19:28:00Z">
            <w:rPr>
              <w:rFonts w:ascii="Calibri" w:hAnsi="Calibri" w:cs="Calibri"/>
              <w:sz w:val="32"/>
              <w:szCs w:val="32"/>
            </w:rPr>
          </w:rPrChange>
        </w:rPr>
        <w:t xml:space="preserve">and this person could be no other than Palmer. </w:t>
      </w:r>
    </w:p>
    <w:p w14:paraId="75A9D9CE" w14:textId="7C345F90" w:rsidR="00472BE7" w:rsidRPr="00C93E5C" w:rsidRDefault="005A06AE" w:rsidP="00472BE7">
      <w:pPr>
        <w:spacing w:after="0"/>
        <w:rPr>
          <w:rFonts w:ascii="Helvetica" w:hAnsi="Helvetica" w:cs="Calibri"/>
          <w:sz w:val="32"/>
          <w:szCs w:val="32"/>
          <w:rPrChange w:id="1559" w:author="Ryan" w:date="2017-04-30T19:28:00Z">
            <w:rPr>
              <w:rFonts w:ascii="Calibri" w:hAnsi="Calibri" w:cs="Calibri"/>
              <w:sz w:val="32"/>
              <w:szCs w:val="32"/>
            </w:rPr>
          </w:rPrChange>
        </w:rPr>
      </w:pPr>
      <w:r w:rsidRPr="00C93E5C">
        <w:rPr>
          <w:rFonts w:ascii="Helvetica" w:hAnsi="Helvetica" w:cs="Calibri"/>
          <w:sz w:val="32"/>
          <w:szCs w:val="32"/>
          <w:rPrChange w:id="1560" w:author="Ryan" w:date="2017-04-30T19:28:00Z">
            <w:rPr>
              <w:rFonts w:ascii="Calibri" w:hAnsi="Calibri" w:cs="Calibri"/>
              <w:sz w:val="32"/>
              <w:szCs w:val="32"/>
            </w:rPr>
          </w:rPrChange>
        </w:rPr>
        <w:t>This con</w:t>
      </w:r>
      <w:r w:rsidR="00472BE7" w:rsidRPr="00C93E5C">
        <w:rPr>
          <w:rFonts w:ascii="Helvetica" w:hAnsi="Helvetica" w:cs="Calibri"/>
          <w:sz w:val="32"/>
          <w:szCs w:val="32"/>
          <w:rPrChange w:id="1561" w:author="Ryan" w:date="2017-04-30T19:28:00Z">
            <w:rPr>
              <w:rFonts w:ascii="Calibri" w:hAnsi="Calibri" w:cs="Calibri"/>
              <w:sz w:val="32"/>
              <w:szCs w:val="32"/>
            </w:rPr>
          </w:rPrChange>
        </w:rPr>
        <w:t>clusion pierced his soul</w:t>
      </w:r>
      <w:del w:id="1562" w:author="Ryan" w:date="2017-04-30T19:49:00Z">
        <w:r w:rsidRPr="00C93E5C" w:rsidDel="00FB4514">
          <w:rPr>
            <w:rFonts w:ascii="Helvetica" w:hAnsi="Helvetica" w:cs="Calibri"/>
            <w:sz w:val="32"/>
            <w:szCs w:val="32"/>
            <w:rPrChange w:id="1563" w:author="Ryan" w:date="2017-04-30T19:28:00Z">
              <w:rPr>
                <w:rFonts w:ascii="Calibri" w:hAnsi="Calibri" w:cs="Calibri"/>
                <w:sz w:val="32"/>
                <w:szCs w:val="32"/>
              </w:rPr>
            </w:rPrChange>
          </w:rPr>
          <w:delText>—</w:delText>
        </w:r>
      </w:del>
      <w:ins w:id="1564" w:author="Ryan" w:date="2017-04-30T19:49:00Z">
        <w:r w:rsidR="00FB4514">
          <w:rPr>
            <w:rFonts w:ascii="Helvetica" w:hAnsi="Helvetica" w:cs="Calibri"/>
            <w:sz w:val="32"/>
            <w:szCs w:val="32"/>
          </w:rPr>
          <w:t>--</w:t>
        </w:r>
      </w:ins>
      <w:r w:rsidR="00472BE7" w:rsidRPr="00C93E5C">
        <w:rPr>
          <w:rFonts w:ascii="Helvetica" w:hAnsi="Helvetica" w:cs="Calibri"/>
          <w:sz w:val="32"/>
          <w:szCs w:val="32"/>
          <w:rPrChange w:id="1565" w:author="Ryan" w:date="2017-04-30T19:28:00Z">
            <w:rPr>
              <w:rFonts w:ascii="Calibri" w:hAnsi="Calibri" w:cs="Calibri"/>
              <w:sz w:val="32"/>
              <w:szCs w:val="32"/>
            </w:rPr>
          </w:rPrChange>
        </w:rPr>
        <w:t>Among all the</w:t>
      </w:r>
    </w:p>
    <w:p w14:paraId="1015B64A" w14:textId="0043090F" w:rsidR="005A06AE" w:rsidRPr="00C93E5C" w:rsidRDefault="005A06AE" w:rsidP="00472BE7">
      <w:pPr>
        <w:spacing w:after="0"/>
        <w:rPr>
          <w:rFonts w:ascii="Helvetica" w:hAnsi="Helvetica" w:cs="Calibri"/>
          <w:sz w:val="32"/>
          <w:szCs w:val="32"/>
          <w:rPrChange w:id="1566" w:author="Ryan" w:date="2017-04-30T19:28:00Z">
            <w:rPr>
              <w:rFonts w:ascii="Calibri" w:hAnsi="Calibri" w:cs="Calibri"/>
              <w:sz w:val="32"/>
              <w:szCs w:val="32"/>
            </w:rPr>
          </w:rPrChange>
        </w:rPr>
      </w:pPr>
      <w:r w:rsidRPr="00C93E5C">
        <w:rPr>
          <w:rFonts w:ascii="Helvetica" w:hAnsi="Helvetica" w:cs="Calibri"/>
          <w:sz w:val="32"/>
          <w:szCs w:val="32"/>
          <w:rPrChange w:id="1567" w:author="Ryan" w:date="2017-04-30T19:28:00Z">
            <w:rPr>
              <w:rFonts w:ascii="Calibri" w:hAnsi="Calibri" w:cs="Calibri"/>
              <w:sz w:val="32"/>
              <w:szCs w:val="32"/>
            </w:rPr>
          </w:rPrChange>
        </w:rPr>
        <w:t>embarrassments in</w:t>
      </w:r>
      <w:r w:rsidR="00472BE7" w:rsidRPr="00C93E5C">
        <w:rPr>
          <w:rFonts w:ascii="Helvetica" w:hAnsi="Helvetica" w:cs="Calibri"/>
          <w:sz w:val="32"/>
          <w:szCs w:val="32"/>
          <w:rPrChange w:id="1568" w:author="Ryan" w:date="2017-04-30T19:28:00Z">
            <w:rPr>
              <w:rFonts w:ascii="Calibri" w:hAnsi="Calibri" w:cs="Calibri"/>
              <w:sz w:val="32"/>
              <w:szCs w:val="32"/>
            </w:rPr>
          </w:rPrChange>
        </w:rPr>
        <w:t xml:space="preserve"> love, none strike so</w:t>
      </w:r>
      <w:r w:rsidRPr="00C93E5C">
        <w:rPr>
          <w:rFonts w:ascii="Helvetica" w:hAnsi="Helvetica" w:cs="Calibri"/>
          <w:sz w:val="32"/>
          <w:szCs w:val="32"/>
          <w:rPrChange w:id="1569" w:author="Ryan" w:date="2017-04-30T19:28:00Z">
            <w:rPr>
              <w:rFonts w:ascii="Calibri" w:hAnsi="Calibri" w:cs="Calibri"/>
              <w:sz w:val="32"/>
              <w:szCs w:val="32"/>
            </w:rPr>
          </w:rPrChange>
        </w:rPr>
        <w:t xml:space="preserve"> deep</w:t>
      </w:r>
      <w:del w:id="1570" w:author="Ryan" w:date="2017-04-30T19:49:00Z">
        <w:r w:rsidRPr="00C93E5C" w:rsidDel="00FB4514">
          <w:rPr>
            <w:rFonts w:ascii="Helvetica" w:hAnsi="Helvetica" w:cs="Calibri"/>
            <w:sz w:val="32"/>
            <w:szCs w:val="32"/>
            <w:rPrChange w:id="1571" w:author="Ryan" w:date="2017-04-30T19:28:00Z">
              <w:rPr>
                <w:rFonts w:ascii="Calibri" w:hAnsi="Calibri" w:cs="Calibri"/>
                <w:sz w:val="32"/>
                <w:szCs w:val="32"/>
              </w:rPr>
            </w:rPrChange>
          </w:rPr>
          <w:delText>—</w:delText>
        </w:r>
      </w:del>
      <w:ins w:id="1572" w:author="Ryan" w:date="2017-04-30T19:49:00Z">
        <w:r w:rsidR="00FB4514">
          <w:rPr>
            <w:rFonts w:ascii="Helvetica" w:hAnsi="Helvetica" w:cs="Calibri"/>
            <w:sz w:val="32"/>
            <w:szCs w:val="32"/>
          </w:rPr>
          <w:t>--</w:t>
        </w:r>
      </w:ins>
    </w:p>
    <w:p w14:paraId="2BFEF180" w14:textId="77777777" w:rsidR="005A06AE" w:rsidRPr="00C93E5C" w:rsidRDefault="00472BE7" w:rsidP="00472BE7">
      <w:pPr>
        <w:spacing w:after="0"/>
        <w:rPr>
          <w:rFonts w:ascii="Helvetica" w:hAnsi="Helvetica" w:cs="Calibri"/>
          <w:sz w:val="32"/>
          <w:szCs w:val="32"/>
          <w:rPrChange w:id="1573" w:author="Ryan" w:date="2017-04-30T19:28:00Z">
            <w:rPr>
              <w:rFonts w:ascii="Calibri" w:hAnsi="Calibri" w:cs="Calibri"/>
              <w:sz w:val="32"/>
              <w:szCs w:val="32"/>
            </w:rPr>
          </w:rPrChange>
        </w:rPr>
      </w:pPr>
      <w:r w:rsidRPr="00C93E5C">
        <w:rPr>
          <w:rFonts w:ascii="Helvetica" w:hAnsi="Helvetica" w:cs="Calibri"/>
          <w:sz w:val="32"/>
          <w:szCs w:val="32"/>
          <w:rPrChange w:id="1574" w:author="Ryan" w:date="2017-04-30T19:28:00Z">
            <w:rPr>
              <w:rFonts w:ascii="Calibri" w:hAnsi="Calibri" w:cs="Calibri"/>
              <w:sz w:val="32"/>
              <w:szCs w:val="32"/>
            </w:rPr>
          </w:rPrChange>
        </w:rPr>
        <w:t>none wound so keenly, as the idea</w:t>
      </w:r>
      <w:r w:rsidR="005A06AE" w:rsidRPr="00C93E5C">
        <w:rPr>
          <w:rFonts w:ascii="Helvetica" w:hAnsi="Helvetica" w:cs="Calibri"/>
          <w:sz w:val="32"/>
          <w:szCs w:val="32"/>
          <w:rPrChange w:id="1575" w:author="Ryan" w:date="2017-04-30T19:28:00Z">
            <w:rPr>
              <w:rFonts w:ascii="Calibri" w:hAnsi="Calibri" w:cs="Calibri"/>
              <w:sz w:val="32"/>
              <w:szCs w:val="32"/>
            </w:rPr>
          </w:rPrChange>
        </w:rPr>
        <w:t xml:space="preserve"> </w:t>
      </w:r>
      <w:r w:rsidRPr="00C93E5C">
        <w:rPr>
          <w:rFonts w:ascii="Helvetica" w:hAnsi="Helvetica" w:cs="Calibri"/>
          <w:sz w:val="32"/>
          <w:szCs w:val="32"/>
          <w:rPrChange w:id="1576" w:author="Ryan" w:date="2017-04-30T19:28:00Z">
            <w:rPr>
              <w:rFonts w:ascii="Calibri" w:hAnsi="Calibri" w:cs="Calibri"/>
              <w:sz w:val="32"/>
              <w:szCs w:val="32"/>
            </w:rPr>
          </w:rPrChange>
        </w:rPr>
        <w:t xml:space="preserve">of a rival. </w:t>
      </w:r>
    </w:p>
    <w:p w14:paraId="6E839350" w14:textId="77777777" w:rsidR="005A06AE" w:rsidRPr="00C93E5C" w:rsidRDefault="005A06AE" w:rsidP="00472BE7">
      <w:pPr>
        <w:spacing w:after="0"/>
        <w:rPr>
          <w:rFonts w:ascii="Helvetica" w:hAnsi="Helvetica" w:cs="Calibri"/>
          <w:sz w:val="32"/>
          <w:szCs w:val="32"/>
          <w:rPrChange w:id="1577" w:author="Ryan" w:date="2017-04-30T19:28:00Z">
            <w:rPr>
              <w:rFonts w:ascii="Calibri" w:hAnsi="Calibri" w:cs="Calibri"/>
              <w:sz w:val="32"/>
              <w:szCs w:val="32"/>
            </w:rPr>
          </w:rPrChange>
        </w:rPr>
      </w:pPr>
      <w:r w:rsidRPr="00C93E5C">
        <w:rPr>
          <w:rFonts w:ascii="Helvetica" w:hAnsi="Helvetica" w:cs="Calibri"/>
          <w:sz w:val="32"/>
          <w:szCs w:val="32"/>
          <w:rPrChange w:id="1578" w:author="Ryan" w:date="2017-04-30T19:28:00Z">
            <w:rPr>
              <w:rFonts w:ascii="Calibri" w:hAnsi="Calibri" w:cs="Calibri"/>
              <w:sz w:val="32"/>
              <w:szCs w:val="32"/>
            </w:rPr>
          </w:rPrChange>
        </w:rPr>
        <w:t>Eliza's reply on Blake's pres</w:t>
      </w:r>
      <w:r w:rsidR="00472BE7" w:rsidRPr="00C93E5C">
        <w:rPr>
          <w:rFonts w:ascii="Helvetica" w:hAnsi="Helvetica" w:cs="Calibri"/>
          <w:sz w:val="32"/>
          <w:szCs w:val="32"/>
          <w:rPrChange w:id="1579" w:author="Ryan" w:date="2017-04-30T19:28:00Z">
            <w:rPr>
              <w:rFonts w:ascii="Calibri" w:hAnsi="Calibri" w:cs="Calibri"/>
              <w:sz w:val="32"/>
              <w:szCs w:val="32"/>
            </w:rPr>
          </w:rPrChange>
        </w:rPr>
        <w:t xml:space="preserve">sing for an answer, </w:t>
      </w:r>
    </w:p>
    <w:p w14:paraId="48B75FC5" w14:textId="77777777" w:rsidR="005A06AE" w:rsidRPr="00C93E5C" w:rsidRDefault="00472BE7" w:rsidP="00472BE7">
      <w:pPr>
        <w:spacing w:after="0"/>
        <w:rPr>
          <w:rFonts w:ascii="Helvetica" w:hAnsi="Helvetica" w:cs="Calibri"/>
          <w:i/>
          <w:sz w:val="32"/>
          <w:szCs w:val="32"/>
          <w:rPrChange w:id="1580" w:author="Ryan" w:date="2017-04-30T19:28:00Z">
            <w:rPr>
              <w:rFonts w:ascii="Calibri" w:hAnsi="Calibri" w:cs="Calibri"/>
              <w:i/>
              <w:sz w:val="32"/>
              <w:szCs w:val="32"/>
            </w:rPr>
          </w:rPrChange>
        </w:rPr>
      </w:pPr>
      <w:r w:rsidRPr="00C93E5C">
        <w:rPr>
          <w:rFonts w:ascii="Helvetica" w:hAnsi="Helvetica" w:cs="Calibri"/>
          <w:sz w:val="32"/>
          <w:szCs w:val="32"/>
          <w:rPrChange w:id="1581" w:author="Ryan" w:date="2017-04-30T19:28:00Z">
            <w:rPr>
              <w:rFonts w:ascii="Calibri" w:hAnsi="Calibri" w:cs="Calibri"/>
              <w:sz w:val="32"/>
              <w:szCs w:val="32"/>
            </w:rPr>
          </w:rPrChange>
        </w:rPr>
        <w:t>was, "it is impossible."</w:t>
      </w:r>
      <w:r w:rsidR="005A06AE" w:rsidRPr="00C93E5C">
        <w:rPr>
          <w:rFonts w:ascii="Helvetica" w:hAnsi="Helvetica" w:cs="Calibri"/>
          <w:sz w:val="32"/>
          <w:szCs w:val="32"/>
          <w:rPrChange w:id="1582" w:author="Ryan" w:date="2017-04-30T19:28:00Z">
            <w:rPr>
              <w:rFonts w:ascii="Calibri" w:hAnsi="Calibri" w:cs="Calibri"/>
              <w:sz w:val="32"/>
              <w:szCs w:val="32"/>
            </w:rPr>
          </w:rPrChange>
        </w:rPr>
        <w:t xml:space="preserve"> </w:t>
      </w:r>
      <w:r w:rsidRPr="00C93E5C">
        <w:rPr>
          <w:rFonts w:ascii="Helvetica" w:hAnsi="Helvetica" w:cs="Calibri"/>
          <w:sz w:val="32"/>
          <w:szCs w:val="32"/>
          <w:rPrChange w:id="1583" w:author="Ryan" w:date="2017-04-30T19:28:00Z">
            <w:rPr>
              <w:rFonts w:ascii="Calibri" w:hAnsi="Calibri" w:cs="Calibri"/>
              <w:sz w:val="32"/>
              <w:szCs w:val="32"/>
            </w:rPr>
          </w:rPrChange>
        </w:rPr>
        <w:t xml:space="preserve">But what was </w:t>
      </w:r>
      <w:proofErr w:type="spellStart"/>
      <w:r w:rsidRPr="00C93E5C">
        <w:rPr>
          <w:rFonts w:ascii="Helvetica" w:hAnsi="Helvetica" w:cs="Calibri"/>
          <w:i/>
          <w:sz w:val="32"/>
          <w:szCs w:val="32"/>
          <w:rPrChange w:id="1584" w:author="Ryan" w:date="2017-04-30T19:28:00Z">
            <w:rPr>
              <w:rFonts w:ascii="Calibri" w:hAnsi="Calibri" w:cs="Calibri"/>
              <w:i/>
              <w:sz w:val="32"/>
              <w:szCs w:val="32"/>
            </w:rPr>
          </w:rPrChange>
        </w:rPr>
        <w:t>impos</w:t>
      </w:r>
      <w:proofErr w:type="spellEnd"/>
      <w:r w:rsidR="005A06AE" w:rsidRPr="00C93E5C">
        <w:rPr>
          <w:rFonts w:ascii="Helvetica" w:hAnsi="Helvetica" w:cs="Calibri"/>
          <w:i/>
          <w:sz w:val="32"/>
          <w:szCs w:val="32"/>
          <w:rPrChange w:id="1585" w:author="Ryan" w:date="2017-04-30T19:28:00Z">
            <w:rPr>
              <w:rFonts w:ascii="Calibri" w:hAnsi="Calibri" w:cs="Calibri"/>
              <w:i/>
              <w:sz w:val="32"/>
              <w:szCs w:val="32"/>
            </w:rPr>
          </w:rPrChange>
        </w:rPr>
        <w:t>-</w:t>
      </w:r>
    </w:p>
    <w:p w14:paraId="3DE1DE36" w14:textId="77777777" w:rsidR="005A06AE" w:rsidRPr="00C93E5C" w:rsidRDefault="00472BE7" w:rsidP="00472BE7">
      <w:pPr>
        <w:spacing w:after="0"/>
        <w:rPr>
          <w:rFonts w:ascii="Helvetica" w:hAnsi="Helvetica" w:cs="Calibri"/>
          <w:sz w:val="32"/>
          <w:szCs w:val="32"/>
          <w:rPrChange w:id="1586" w:author="Ryan" w:date="2017-04-30T19:28:00Z">
            <w:rPr>
              <w:rFonts w:ascii="Calibri" w:hAnsi="Calibri" w:cs="Calibri"/>
              <w:sz w:val="32"/>
              <w:szCs w:val="32"/>
            </w:rPr>
          </w:rPrChange>
        </w:rPr>
      </w:pPr>
      <w:proofErr w:type="spellStart"/>
      <w:r w:rsidRPr="00C93E5C">
        <w:rPr>
          <w:rFonts w:ascii="Helvetica" w:hAnsi="Helvetica" w:cs="Calibri"/>
          <w:i/>
          <w:sz w:val="32"/>
          <w:szCs w:val="32"/>
          <w:rPrChange w:id="1587" w:author="Ryan" w:date="2017-04-30T19:28:00Z">
            <w:rPr>
              <w:rFonts w:ascii="Calibri" w:hAnsi="Calibri" w:cs="Calibri"/>
              <w:i/>
              <w:sz w:val="32"/>
              <w:szCs w:val="32"/>
            </w:rPr>
          </w:rPrChange>
        </w:rPr>
        <w:t>sible</w:t>
      </w:r>
      <w:proofErr w:type="spellEnd"/>
      <w:r w:rsidRPr="00C93E5C">
        <w:rPr>
          <w:rFonts w:ascii="Helvetica" w:hAnsi="Helvetica" w:cs="Calibri"/>
          <w:i/>
          <w:sz w:val="32"/>
          <w:szCs w:val="32"/>
          <w:rPrChange w:id="1588" w:author="Ryan" w:date="2017-04-30T19:28:00Z">
            <w:rPr>
              <w:rFonts w:ascii="Calibri" w:hAnsi="Calibri" w:cs="Calibri"/>
              <w:i/>
              <w:sz w:val="32"/>
              <w:szCs w:val="32"/>
            </w:rPr>
          </w:rPrChange>
        </w:rPr>
        <w:t>?</w:t>
      </w:r>
      <w:r w:rsidR="005A06AE" w:rsidRPr="00C93E5C">
        <w:rPr>
          <w:rFonts w:ascii="Helvetica" w:hAnsi="Helvetica" w:cs="Calibri"/>
          <w:sz w:val="32"/>
          <w:szCs w:val="32"/>
          <w:rPrChange w:id="1589" w:author="Ryan" w:date="2017-04-30T19:28:00Z">
            <w:rPr>
              <w:rFonts w:ascii="Calibri" w:hAnsi="Calibri" w:cs="Calibri"/>
              <w:sz w:val="32"/>
              <w:szCs w:val="32"/>
            </w:rPr>
          </w:rPrChange>
        </w:rPr>
        <w:t xml:space="preserve"> Was it impos</w:t>
      </w:r>
      <w:r w:rsidRPr="00C93E5C">
        <w:rPr>
          <w:rFonts w:ascii="Helvetica" w:hAnsi="Helvetica" w:cs="Calibri"/>
          <w:sz w:val="32"/>
          <w:szCs w:val="32"/>
          <w:rPrChange w:id="1590" w:author="Ryan" w:date="2017-04-30T19:28:00Z">
            <w:rPr>
              <w:rFonts w:ascii="Calibri" w:hAnsi="Calibri" w:cs="Calibri"/>
              <w:sz w:val="32"/>
              <w:szCs w:val="32"/>
            </w:rPr>
          </w:rPrChange>
        </w:rPr>
        <w:t xml:space="preserve">sible that she could then </w:t>
      </w:r>
    </w:p>
    <w:p w14:paraId="1D1688B3" w14:textId="77777777" w:rsidR="005A06AE" w:rsidRPr="00C93E5C" w:rsidRDefault="005A06AE" w:rsidP="00472BE7">
      <w:pPr>
        <w:spacing w:after="0"/>
        <w:rPr>
          <w:rFonts w:ascii="Helvetica" w:hAnsi="Helvetica" w:cs="Calibri"/>
          <w:sz w:val="32"/>
          <w:szCs w:val="32"/>
          <w:rPrChange w:id="1591" w:author="Ryan" w:date="2017-04-30T19:28:00Z">
            <w:rPr>
              <w:rFonts w:ascii="Calibri" w:hAnsi="Calibri" w:cs="Calibri"/>
              <w:sz w:val="32"/>
              <w:szCs w:val="32"/>
            </w:rPr>
          </w:rPrChange>
        </w:rPr>
      </w:pPr>
      <w:r w:rsidRPr="00C93E5C">
        <w:rPr>
          <w:rFonts w:ascii="Helvetica" w:hAnsi="Helvetica" w:cs="Calibri"/>
          <w:sz w:val="32"/>
          <w:szCs w:val="32"/>
          <w:rPrChange w:id="1592" w:author="Ryan" w:date="2017-04-30T19:28:00Z">
            <w:rPr>
              <w:rFonts w:ascii="Calibri" w:hAnsi="Calibri" w:cs="Calibri"/>
              <w:sz w:val="32"/>
              <w:szCs w:val="32"/>
            </w:rPr>
          </w:rPrChange>
        </w:rPr>
        <w:t>come to a deter</w:t>
      </w:r>
      <w:r w:rsidR="00472BE7" w:rsidRPr="00C93E5C">
        <w:rPr>
          <w:rFonts w:ascii="Helvetica" w:hAnsi="Helvetica" w:cs="Calibri"/>
          <w:sz w:val="32"/>
          <w:szCs w:val="32"/>
          <w:rPrChange w:id="1593" w:author="Ryan" w:date="2017-04-30T19:28:00Z">
            <w:rPr>
              <w:rFonts w:ascii="Calibri" w:hAnsi="Calibri" w:cs="Calibri"/>
              <w:sz w:val="32"/>
              <w:szCs w:val="32"/>
            </w:rPr>
          </w:rPrChange>
        </w:rPr>
        <w:t>mination</w:t>
      </w:r>
      <w:r w:rsidRPr="00C93E5C">
        <w:rPr>
          <w:rFonts w:ascii="Helvetica" w:hAnsi="Helvetica" w:cs="Calibri"/>
          <w:sz w:val="32"/>
          <w:szCs w:val="32"/>
          <w:rPrChange w:id="1594" w:author="Ryan" w:date="2017-04-30T19:28:00Z">
            <w:rPr>
              <w:rFonts w:ascii="Calibri" w:hAnsi="Calibri" w:cs="Calibri"/>
              <w:sz w:val="32"/>
              <w:szCs w:val="32"/>
            </w:rPr>
          </w:rPrChange>
        </w:rPr>
        <w:t>?</w:t>
      </w:r>
      <w:r w:rsidR="00472BE7" w:rsidRPr="00C93E5C">
        <w:rPr>
          <w:rFonts w:ascii="Helvetica" w:hAnsi="Helvetica" w:cs="Calibri"/>
          <w:sz w:val="32"/>
          <w:szCs w:val="32"/>
          <w:rPrChange w:id="1595" w:author="Ryan" w:date="2017-04-30T19:28:00Z">
            <w:rPr>
              <w:rFonts w:ascii="Calibri" w:hAnsi="Calibri" w:cs="Calibri"/>
              <w:sz w:val="32"/>
              <w:szCs w:val="32"/>
            </w:rPr>
          </w:rPrChange>
        </w:rPr>
        <w:t xml:space="preserve"> or that she could ac</w:t>
      </w:r>
      <w:r w:rsidRPr="00C93E5C">
        <w:rPr>
          <w:rFonts w:ascii="Helvetica" w:hAnsi="Helvetica" w:cs="Calibri"/>
          <w:sz w:val="32"/>
          <w:szCs w:val="32"/>
          <w:rPrChange w:id="1596" w:author="Ryan" w:date="2017-04-30T19:28:00Z">
            <w:rPr>
              <w:rFonts w:ascii="Calibri" w:hAnsi="Calibri" w:cs="Calibri"/>
              <w:sz w:val="32"/>
              <w:szCs w:val="32"/>
            </w:rPr>
          </w:rPrChange>
        </w:rPr>
        <w:t>-</w:t>
      </w:r>
    </w:p>
    <w:p w14:paraId="0486EEA8" w14:textId="77777777" w:rsidR="005A06AE" w:rsidRPr="00C93E5C" w:rsidRDefault="00472BE7" w:rsidP="00472BE7">
      <w:pPr>
        <w:spacing w:after="0"/>
        <w:rPr>
          <w:rFonts w:ascii="Helvetica" w:hAnsi="Helvetica" w:cs="Calibri"/>
          <w:sz w:val="32"/>
          <w:szCs w:val="32"/>
          <w:rPrChange w:id="1597" w:author="Ryan" w:date="2017-04-30T19:28:00Z">
            <w:rPr>
              <w:rFonts w:ascii="Calibri" w:hAnsi="Calibri" w:cs="Calibri"/>
              <w:sz w:val="32"/>
              <w:szCs w:val="32"/>
            </w:rPr>
          </w:rPrChange>
        </w:rPr>
      </w:pPr>
      <w:r w:rsidRPr="00C93E5C">
        <w:rPr>
          <w:rFonts w:ascii="Helvetica" w:hAnsi="Helvetica" w:cs="Calibri"/>
          <w:sz w:val="32"/>
          <w:szCs w:val="32"/>
          <w:rPrChange w:id="1598" w:author="Ryan" w:date="2017-04-30T19:28:00Z">
            <w:rPr>
              <w:rFonts w:ascii="Calibri" w:hAnsi="Calibri" w:cs="Calibri"/>
              <w:sz w:val="32"/>
              <w:szCs w:val="32"/>
            </w:rPr>
          </w:rPrChange>
        </w:rPr>
        <w:t>cede to his</w:t>
      </w:r>
      <w:r w:rsidR="005A06AE" w:rsidRPr="00C93E5C">
        <w:rPr>
          <w:rFonts w:ascii="Helvetica" w:hAnsi="Helvetica" w:cs="Calibri"/>
          <w:sz w:val="32"/>
          <w:szCs w:val="32"/>
          <w:rPrChange w:id="1599" w:author="Ryan" w:date="2017-04-30T19:28:00Z">
            <w:rPr>
              <w:rFonts w:ascii="Calibri" w:hAnsi="Calibri" w:cs="Calibri"/>
              <w:sz w:val="32"/>
              <w:szCs w:val="32"/>
            </w:rPr>
          </w:rPrChange>
        </w:rPr>
        <w:t xml:space="preserve"> </w:t>
      </w:r>
      <w:r w:rsidRPr="00C93E5C">
        <w:rPr>
          <w:rFonts w:ascii="Helvetica" w:hAnsi="Helvetica" w:cs="Calibri"/>
          <w:sz w:val="32"/>
          <w:szCs w:val="32"/>
          <w:rPrChange w:id="1600" w:author="Ryan" w:date="2017-04-30T19:28:00Z">
            <w:rPr>
              <w:rFonts w:ascii="Calibri" w:hAnsi="Calibri" w:cs="Calibri"/>
              <w:sz w:val="32"/>
              <w:szCs w:val="32"/>
            </w:rPr>
          </w:rPrChange>
        </w:rPr>
        <w:t xml:space="preserve">proposals? The former he wished to </w:t>
      </w:r>
    </w:p>
    <w:p w14:paraId="477E5C47" w14:textId="77777777" w:rsidR="00472BE7" w:rsidRPr="00C93E5C" w:rsidRDefault="00472BE7" w:rsidP="00472BE7">
      <w:pPr>
        <w:spacing w:after="0"/>
        <w:rPr>
          <w:rFonts w:ascii="Helvetica" w:hAnsi="Helvetica" w:cs="Calibri"/>
          <w:sz w:val="32"/>
          <w:szCs w:val="32"/>
          <w:rPrChange w:id="1601" w:author="Ryan" w:date="2017-04-30T19:28:00Z">
            <w:rPr>
              <w:rFonts w:ascii="Calibri" w:hAnsi="Calibri" w:cs="Calibri"/>
              <w:sz w:val="32"/>
              <w:szCs w:val="32"/>
            </w:rPr>
          </w:rPrChange>
        </w:rPr>
      </w:pPr>
      <w:r w:rsidRPr="00C93E5C">
        <w:rPr>
          <w:rFonts w:ascii="Helvetica" w:hAnsi="Helvetica" w:cs="Calibri"/>
          <w:sz w:val="32"/>
          <w:szCs w:val="32"/>
          <w:rPrChange w:id="1602" w:author="Ryan" w:date="2017-04-30T19:28:00Z">
            <w:rPr>
              <w:rFonts w:ascii="Calibri" w:hAnsi="Calibri" w:cs="Calibri"/>
              <w:sz w:val="32"/>
              <w:szCs w:val="32"/>
            </w:rPr>
          </w:rPrChange>
        </w:rPr>
        <w:t>hope;</w:t>
      </w:r>
      <w:r w:rsidR="005A06AE" w:rsidRPr="00C93E5C">
        <w:rPr>
          <w:rFonts w:ascii="Helvetica" w:hAnsi="Helvetica" w:cs="Calibri"/>
          <w:sz w:val="32"/>
          <w:szCs w:val="32"/>
          <w:rPrChange w:id="1603" w:author="Ryan" w:date="2017-04-30T19:28:00Z">
            <w:rPr>
              <w:rFonts w:ascii="Calibri" w:hAnsi="Calibri" w:cs="Calibri"/>
              <w:sz w:val="32"/>
              <w:szCs w:val="32"/>
            </w:rPr>
          </w:rPrChange>
        </w:rPr>
        <w:t xml:space="preserve"> </w:t>
      </w:r>
      <w:r w:rsidRPr="00C93E5C">
        <w:rPr>
          <w:rFonts w:ascii="Helvetica" w:hAnsi="Helvetica" w:cs="Calibri"/>
          <w:sz w:val="32"/>
          <w:szCs w:val="32"/>
          <w:rPrChange w:id="1604" w:author="Ryan" w:date="2017-04-30T19:28:00Z">
            <w:rPr>
              <w:rFonts w:ascii="Calibri" w:hAnsi="Calibri" w:cs="Calibri"/>
              <w:sz w:val="32"/>
              <w:szCs w:val="32"/>
            </w:rPr>
          </w:rPrChange>
        </w:rPr>
        <w:t>the latter he had great reason to fear.</w:t>
      </w:r>
    </w:p>
    <w:p w14:paraId="55A6E0F0" w14:textId="77777777" w:rsidR="005A06AE" w:rsidRPr="00C93E5C" w:rsidRDefault="00472BE7" w:rsidP="00B73983">
      <w:pPr>
        <w:spacing w:after="0"/>
        <w:ind w:firstLine="800"/>
        <w:rPr>
          <w:rFonts w:ascii="Helvetica" w:hAnsi="Helvetica" w:cs="Calibri"/>
          <w:sz w:val="32"/>
          <w:szCs w:val="32"/>
          <w:rPrChange w:id="1605" w:author="Ryan" w:date="2017-04-30T19:28:00Z">
            <w:rPr>
              <w:rFonts w:ascii="Calibri" w:hAnsi="Calibri" w:cs="Calibri"/>
              <w:sz w:val="32"/>
              <w:szCs w:val="32"/>
            </w:rPr>
          </w:rPrChange>
        </w:rPr>
      </w:pPr>
      <w:r w:rsidRPr="00C93E5C">
        <w:rPr>
          <w:rFonts w:ascii="Helvetica" w:hAnsi="Helvetica" w:cs="Calibri"/>
          <w:sz w:val="32"/>
          <w:szCs w:val="32"/>
          <w:rPrChange w:id="1606" w:author="Ryan" w:date="2017-04-30T19:28:00Z">
            <w:rPr>
              <w:rFonts w:ascii="Calibri" w:hAnsi="Calibri" w:cs="Calibri"/>
              <w:sz w:val="32"/>
              <w:szCs w:val="32"/>
            </w:rPr>
          </w:rPrChange>
        </w:rPr>
        <w:t>To extricate himself from the torture of</w:t>
      </w:r>
      <w:r w:rsidR="005A06AE" w:rsidRPr="00C93E5C">
        <w:rPr>
          <w:rFonts w:ascii="Helvetica" w:hAnsi="Helvetica" w:cs="Calibri"/>
          <w:sz w:val="32"/>
          <w:szCs w:val="32"/>
          <w:rPrChange w:id="1607"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1608" w:author="Ryan" w:date="2017-04-30T19:28:00Z">
            <w:rPr>
              <w:rFonts w:ascii="Calibri" w:hAnsi="Calibri" w:cs="Calibri"/>
              <w:sz w:val="32"/>
              <w:szCs w:val="32"/>
            </w:rPr>
          </w:rPrChange>
        </w:rPr>
        <w:t>sus</w:t>
      </w:r>
      <w:proofErr w:type="spellEnd"/>
      <w:r w:rsidR="005A06AE" w:rsidRPr="00C93E5C">
        <w:rPr>
          <w:rFonts w:ascii="Helvetica" w:hAnsi="Helvetica" w:cs="Calibri"/>
          <w:sz w:val="32"/>
          <w:szCs w:val="32"/>
          <w:rPrChange w:id="1609" w:author="Ryan" w:date="2017-04-30T19:28:00Z">
            <w:rPr>
              <w:rFonts w:ascii="Calibri" w:hAnsi="Calibri" w:cs="Calibri"/>
              <w:sz w:val="32"/>
              <w:szCs w:val="32"/>
            </w:rPr>
          </w:rPrChange>
        </w:rPr>
        <w:t>-</w:t>
      </w:r>
    </w:p>
    <w:p w14:paraId="7E104C86" w14:textId="77777777" w:rsidR="005A06AE" w:rsidRPr="00C93E5C" w:rsidRDefault="00472BE7" w:rsidP="00472BE7">
      <w:pPr>
        <w:spacing w:after="0"/>
        <w:rPr>
          <w:rFonts w:ascii="Helvetica" w:hAnsi="Helvetica" w:cs="Calibri"/>
          <w:sz w:val="32"/>
          <w:szCs w:val="32"/>
          <w:rPrChange w:id="1610" w:author="Ryan" w:date="2017-04-30T19:28:00Z">
            <w:rPr>
              <w:rFonts w:ascii="Calibri" w:hAnsi="Calibri" w:cs="Calibri"/>
              <w:sz w:val="32"/>
              <w:szCs w:val="32"/>
            </w:rPr>
          </w:rPrChange>
        </w:rPr>
      </w:pPr>
      <w:proofErr w:type="spellStart"/>
      <w:r w:rsidRPr="00C93E5C">
        <w:rPr>
          <w:rFonts w:ascii="Helvetica" w:hAnsi="Helvetica" w:cs="Calibri"/>
          <w:sz w:val="32"/>
          <w:szCs w:val="32"/>
          <w:rPrChange w:id="1611" w:author="Ryan" w:date="2017-04-30T19:28:00Z">
            <w:rPr>
              <w:rFonts w:ascii="Calibri" w:hAnsi="Calibri" w:cs="Calibri"/>
              <w:sz w:val="32"/>
              <w:szCs w:val="32"/>
            </w:rPr>
          </w:rPrChange>
        </w:rPr>
        <w:t>pense</w:t>
      </w:r>
      <w:proofErr w:type="spellEnd"/>
      <w:r w:rsidRPr="00C93E5C">
        <w:rPr>
          <w:rFonts w:ascii="Helvetica" w:hAnsi="Helvetica" w:cs="Calibri"/>
          <w:sz w:val="32"/>
          <w:szCs w:val="32"/>
          <w:rPrChange w:id="1612" w:author="Ryan" w:date="2017-04-30T19:28:00Z">
            <w:rPr>
              <w:rFonts w:ascii="Calibri" w:hAnsi="Calibri" w:cs="Calibri"/>
              <w:sz w:val="32"/>
              <w:szCs w:val="32"/>
            </w:rPr>
          </w:rPrChange>
        </w:rPr>
        <w:t>, he determined to see her that day</w:t>
      </w:r>
      <w:r w:rsidR="005A06AE" w:rsidRPr="00C93E5C">
        <w:rPr>
          <w:rFonts w:ascii="Helvetica" w:hAnsi="Helvetica" w:cs="Calibri"/>
          <w:sz w:val="32"/>
          <w:szCs w:val="32"/>
          <w:rPrChange w:id="1613" w:author="Ryan" w:date="2017-04-30T19:28:00Z">
            <w:rPr>
              <w:rFonts w:ascii="Calibri" w:hAnsi="Calibri" w:cs="Calibri"/>
              <w:sz w:val="32"/>
              <w:szCs w:val="32"/>
            </w:rPr>
          </w:rPrChange>
        </w:rPr>
        <w:t xml:space="preserve">, </w:t>
      </w:r>
      <w:r w:rsidRPr="00C93E5C">
        <w:rPr>
          <w:rFonts w:ascii="Helvetica" w:hAnsi="Helvetica" w:cs="Calibri"/>
          <w:sz w:val="32"/>
          <w:szCs w:val="32"/>
          <w:rPrChange w:id="1614" w:author="Ryan" w:date="2017-04-30T19:28:00Z">
            <w:rPr>
              <w:rFonts w:ascii="Calibri" w:hAnsi="Calibri" w:cs="Calibri"/>
              <w:sz w:val="32"/>
              <w:szCs w:val="32"/>
            </w:rPr>
          </w:rPrChange>
        </w:rPr>
        <w:t xml:space="preserve">and, if </w:t>
      </w:r>
    </w:p>
    <w:p w14:paraId="52549BC0" w14:textId="77777777" w:rsidR="00FF08A6" w:rsidRPr="00C93E5C" w:rsidRDefault="00472BE7" w:rsidP="00472BE7">
      <w:pPr>
        <w:spacing w:after="0"/>
        <w:rPr>
          <w:rFonts w:ascii="Helvetica" w:hAnsi="Helvetica" w:cs="Calibri"/>
          <w:sz w:val="32"/>
          <w:szCs w:val="32"/>
          <w:rPrChange w:id="1615" w:author="Ryan" w:date="2017-04-30T19:28:00Z">
            <w:rPr>
              <w:rFonts w:ascii="Calibri" w:hAnsi="Calibri" w:cs="Calibri"/>
              <w:sz w:val="32"/>
              <w:szCs w:val="32"/>
            </w:rPr>
          </w:rPrChange>
        </w:rPr>
      </w:pPr>
      <w:r w:rsidRPr="00C93E5C">
        <w:rPr>
          <w:rFonts w:ascii="Helvetica" w:hAnsi="Helvetica" w:cs="Calibri"/>
          <w:sz w:val="32"/>
          <w:szCs w:val="32"/>
          <w:rPrChange w:id="1616" w:author="Ryan" w:date="2017-04-30T19:28:00Z">
            <w:rPr>
              <w:rFonts w:ascii="Calibri" w:hAnsi="Calibri" w:cs="Calibri"/>
              <w:sz w:val="32"/>
              <w:szCs w:val="32"/>
            </w:rPr>
          </w:rPrChange>
        </w:rPr>
        <w:t xml:space="preserve">possible to bring her </w:t>
      </w:r>
      <w:r w:rsidR="00FF08A6" w:rsidRPr="00C93E5C">
        <w:rPr>
          <w:rFonts w:ascii="Helvetica" w:hAnsi="Helvetica" w:cs="Calibri"/>
          <w:sz w:val="32"/>
          <w:szCs w:val="32"/>
          <w:rPrChange w:id="1617" w:author="Ryan" w:date="2017-04-30T19:28:00Z">
            <w:rPr>
              <w:rFonts w:ascii="Calibri" w:hAnsi="Calibri" w:cs="Calibri"/>
              <w:sz w:val="32"/>
              <w:szCs w:val="32"/>
            </w:rPr>
          </w:rPrChange>
        </w:rPr>
        <w:t>to</w:t>
      </w:r>
      <w:r w:rsidRPr="00C93E5C">
        <w:rPr>
          <w:rFonts w:ascii="Helvetica" w:hAnsi="Helvetica" w:cs="Calibri"/>
          <w:sz w:val="32"/>
          <w:szCs w:val="32"/>
          <w:rPrChange w:id="1618" w:author="Ryan" w:date="2017-04-30T19:28:00Z">
            <w:rPr>
              <w:rFonts w:ascii="Calibri" w:hAnsi="Calibri" w:cs="Calibri"/>
              <w:sz w:val="32"/>
              <w:szCs w:val="32"/>
            </w:rPr>
          </w:rPrChange>
        </w:rPr>
        <w:t xml:space="preserve"> a decision.</w:t>
      </w:r>
      <w:r w:rsidR="00FF08A6" w:rsidRPr="00C93E5C">
        <w:rPr>
          <w:rFonts w:ascii="Helvetica" w:hAnsi="Helvetica" w:cs="Calibri"/>
          <w:sz w:val="32"/>
          <w:szCs w:val="32"/>
          <w:rPrChange w:id="1619" w:author="Ryan" w:date="2017-04-30T19:28:00Z">
            <w:rPr>
              <w:rFonts w:ascii="Calibri" w:hAnsi="Calibri" w:cs="Calibri"/>
              <w:sz w:val="32"/>
              <w:szCs w:val="32"/>
            </w:rPr>
          </w:rPrChange>
        </w:rPr>
        <w:t xml:space="preserve"> </w:t>
      </w:r>
      <w:r w:rsidRPr="00C93E5C">
        <w:rPr>
          <w:rFonts w:ascii="Helvetica" w:hAnsi="Helvetica" w:cs="Calibri"/>
          <w:sz w:val="32"/>
          <w:szCs w:val="32"/>
          <w:rPrChange w:id="1620" w:author="Ryan" w:date="2017-04-30T19:28:00Z">
            <w:rPr>
              <w:rFonts w:ascii="Calibri" w:hAnsi="Calibri" w:cs="Calibri"/>
              <w:sz w:val="32"/>
              <w:szCs w:val="32"/>
            </w:rPr>
          </w:rPrChange>
        </w:rPr>
        <w:t>As he en</w:t>
      </w:r>
      <w:r w:rsidR="00FF08A6" w:rsidRPr="00C93E5C">
        <w:rPr>
          <w:rFonts w:ascii="Helvetica" w:hAnsi="Helvetica" w:cs="Calibri"/>
          <w:sz w:val="32"/>
          <w:szCs w:val="32"/>
          <w:rPrChange w:id="1621" w:author="Ryan" w:date="2017-04-30T19:28:00Z">
            <w:rPr>
              <w:rFonts w:ascii="Calibri" w:hAnsi="Calibri" w:cs="Calibri"/>
              <w:sz w:val="32"/>
              <w:szCs w:val="32"/>
            </w:rPr>
          </w:rPrChange>
        </w:rPr>
        <w:t>-</w:t>
      </w:r>
    </w:p>
    <w:p w14:paraId="12E80452" w14:textId="77777777" w:rsidR="00FF08A6" w:rsidRPr="00C93E5C" w:rsidRDefault="00472BE7" w:rsidP="00472BE7">
      <w:pPr>
        <w:spacing w:after="0"/>
        <w:rPr>
          <w:rFonts w:ascii="Helvetica" w:hAnsi="Helvetica" w:cs="Calibri"/>
          <w:sz w:val="32"/>
          <w:szCs w:val="32"/>
          <w:rPrChange w:id="1622" w:author="Ryan" w:date="2017-04-30T19:28:00Z">
            <w:rPr>
              <w:rFonts w:ascii="Calibri" w:hAnsi="Calibri" w:cs="Calibri"/>
              <w:sz w:val="32"/>
              <w:szCs w:val="32"/>
            </w:rPr>
          </w:rPrChange>
        </w:rPr>
      </w:pPr>
      <w:proofErr w:type="spellStart"/>
      <w:r w:rsidRPr="00C93E5C">
        <w:rPr>
          <w:rFonts w:ascii="Helvetica" w:hAnsi="Helvetica" w:cs="Calibri"/>
          <w:sz w:val="32"/>
          <w:szCs w:val="32"/>
          <w:rPrChange w:id="1623" w:author="Ryan" w:date="2017-04-30T19:28:00Z">
            <w:rPr>
              <w:rFonts w:ascii="Calibri" w:hAnsi="Calibri" w:cs="Calibri"/>
              <w:sz w:val="32"/>
              <w:szCs w:val="32"/>
            </w:rPr>
          </w:rPrChange>
        </w:rPr>
        <w:t>tered</w:t>
      </w:r>
      <w:proofErr w:type="spellEnd"/>
      <w:r w:rsidRPr="00C93E5C">
        <w:rPr>
          <w:rFonts w:ascii="Helvetica" w:hAnsi="Helvetica" w:cs="Calibri"/>
          <w:sz w:val="32"/>
          <w:szCs w:val="32"/>
          <w:rPrChange w:id="1624" w:author="Ryan" w:date="2017-04-30T19:28:00Z">
            <w:rPr>
              <w:rFonts w:ascii="Calibri" w:hAnsi="Calibri" w:cs="Calibri"/>
              <w:sz w:val="32"/>
              <w:szCs w:val="32"/>
            </w:rPr>
          </w:rPrChange>
        </w:rPr>
        <w:t xml:space="preserve"> the door of her uncle's house,</w:t>
      </w:r>
      <w:r w:rsidR="00FF08A6" w:rsidRPr="00C93E5C">
        <w:rPr>
          <w:rFonts w:ascii="Helvetica" w:hAnsi="Helvetica" w:cs="Calibri"/>
          <w:sz w:val="32"/>
          <w:szCs w:val="32"/>
          <w:rPrChange w:id="1625" w:author="Ryan" w:date="2017-04-30T19:28:00Z">
            <w:rPr>
              <w:rFonts w:ascii="Calibri" w:hAnsi="Calibri" w:cs="Calibri"/>
              <w:sz w:val="32"/>
              <w:szCs w:val="32"/>
            </w:rPr>
          </w:rPrChange>
        </w:rPr>
        <w:t xml:space="preserve"> </w:t>
      </w:r>
      <w:r w:rsidRPr="00C93E5C">
        <w:rPr>
          <w:rFonts w:ascii="Helvetica" w:hAnsi="Helvetica" w:cs="Calibri"/>
          <w:sz w:val="32"/>
          <w:szCs w:val="32"/>
          <w:rPrChange w:id="1626" w:author="Ryan" w:date="2017-04-30T19:28:00Z">
            <w:rPr>
              <w:rFonts w:ascii="Calibri" w:hAnsi="Calibri" w:cs="Calibri"/>
              <w:sz w:val="32"/>
              <w:szCs w:val="32"/>
            </w:rPr>
          </w:rPrChange>
        </w:rPr>
        <w:t>he met Pal</w:t>
      </w:r>
      <w:r w:rsidR="00FF08A6" w:rsidRPr="00C93E5C">
        <w:rPr>
          <w:rFonts w:ascii="Helvetica" w:hAnsi="Helvetica" w:cs="Calibri"/>
          <w:sz w:val="32"/>
          <w:szCs w:val="32"/>
          <w:rPrChange w:id="1627" w:author="Ryan" w:date="2017-04-30T19:28:00Z">
            <w:rPr>
              <w:rFonts w:ascii="Calibri" w:hAnsi="Calibri" w:cs="Calibri"/>
              <w:sz w:val="32"/>
              <w:szCs w:val="32"/>
            </w:rPr>
          </w:rPrChange>
        </w:rPr>
        <w:t>-</w:t>
      </w:r>
    </w:p>
    <w:p w14:paraId="69FA8305" w14:textId="77777777" w:rsidR="00FF08A6" w:rsidRPr="00C93E5C" w:rsidRDefault="00472BE7" w:rsidP="00472BE7">
      <w:pPr>
        <w:spacing w:after="0"/>
        <w:rPr>
          <w:rFonts w:ascii="Helvetica" w:hAnsi="Helvetica" w:cs="Calibri"/>
          <w:sz w:val="32"/>
          <w:szCs w:val="32"/>
          <w:rPrChange w:id="1628" w:author="Ryan" w:date="2017-04-30T19:28:00Z">
            <w:rPr>
              <w:rFonts w:ascii="Calibri" w:hAnsi="Calibri" w:cs="Calibri"/>
              <w:sz w:val="32"/>
              <w:szCs w:val="32"/>
            </w:rPr>
          </w:rPrChange>
        </w:rPr>
      </w:pPr>
      <w:proofErr w:type="spellStart"/>
      <w:r w:rsidRPr="00C93E5C">
        <w:rPr>
          <w:rFonts w:ascii="Helvetica" w:hAnsi="Helvetica" w:cs="Calibri"/>
          <w:sz w:val="32"/>
          <w:szCs w:val="32"/>
          <w:rPrChange w:id="1629" w:author="Ryan" w:date="2017-04-30T19:28:00Z">
            <w:rPr>
              <w:rFonts w:ascii="Calibri" w:hAnsi="Calibri" w:cs="Calibri"/>
              <w:sz w:val="32"/>
              <w:szCs w:val="32"/>
            </w:rPr>
          </w:rPrChange>
        </w:rPr>
        <w:t>mer</w:t>
      </w:r>
      <w:proofErr w:type="spellEnd"/>
      <w:r w:rsidRPr="00C93E5C">
        <w:rPr>
          <w:rFonts w:ascii="Helvetica" w:hAnsi="Helvetica" w:cs="Calibri"/>
          <w:sz w:val="32"/>
          <w:szCs w:val="32"/>
          <w:rPrChange w:id="1630" w:author="Ryan" w:date="2017-04-30T19:28:00Z">
            <w:rPr>
              <w:rFonts w:ascii="Calibri" w:hAnsi="Calibri" w:cs="Calibri"/>
              <w:sz w:val="32"/>
              <w:szCs w:val="32"/>
            </w:rPr>
          </w:rPrChange>
        </w:rPr>
        <w:t>, who had been to</w:t>
      </w:r>
      <w:r w:rsidR="00FF08A6" w:rsidRPr="00C93E5C">
        <w:rPr>
          <w:rFonts w:ascii="Helvetica" w:hAnsi="Helvetica" w:cs="Calibri"/>
          <w:sz w:val="32"/>
          <w:szCs w:val="32"/>
          <w:rPrChange w:id="1631" w:author="Ryan" w:date="2017-04-30T19:28:00Z">
            <w:rPr>
              <w:rFonts w:ascii="Calibri" w:hAnsi="Calibri" w:cs="Calibri"/>
              <w:sz w:val="32"/>
              <w:szCs w:val="32"/>
            </w:rPr>
          </w:rPrChange>
        </w:rPr>
        <w:t xml:space="preserve"> invite</w:t>
      </w:r>
      <w:r w:rsidRPr="00C93E5C">
        <w:rPr>
          <w:rFonts w:ascii="Helvetica" w:hAnsi="Helvetica" w:cs="Calibri"/>
          <w:sz w:val="32"/>
          <w:szCs w:val="32"/>
          <w:rPrChange w:id="1632" w:author="Ryan" w:date="2017-04-30T19:28:00Z">
            <w:rPr>
              <w:rFonts w:ascii="Calibri" w:hAnsi="Calibri" w:cs="Calibri"/>
              <w:sz w:val="32"/>
              <w:szCs w:val="32"/>
            </w:rPr>
          </w:rPrChange>
        </w:rPr>
        <w:t xml:space="preserve"> Eliza to ride out </w:t>
      </w:r>
    </w:p>
    <w:p w14:paraId="4A8150B9" w14:textId="77777777" w:rsidR="00FF08A6" w:rsidRPr="00C93E5C" w:rsidRDefault="00472BE7" w:rsidP="00472BE7">
      <w:pPr>
        <w:spacing w:after="0"/>
        <w:rPr>
          <w:rFonts w:ascii="Helvetica" w:hAnsi="Helvetica" w:cs="Calibri"/>
          <w:sz w:val="32"/>
          <w:szCs w:val="32"/>
          <w:rPrChange w:id="1633" w:author="Ryan" w:date="2017-04-30T19:28:00Z">
            <w:rPr>
              <w:rFonts w:ascii="Calibri" w:hAnsi="Calibri" w:cs="Calibri"/>
              <w:sz w:val="32"/>
              <w:szCs w:val="32"/>
            </w:rPr>
          </w:rPrChange>
        </w:rPr>
      </w:pPr>
      <w:r w:rsidRPr="00C93E5C">
        <w:rPr>
          <w:rFonts w:ascii="Helvetica" w:hAnsi="Helvetica" w:cs="Calibri"/>
          <w:sz w:val="32"/>
          <w:szCs w:val="32"/>
          <w:rPrChange w:id="1634" w:author="Ryan" w:date="2017-04-30T19:28:00Z">
            <w:rPr>
              <w:rFonts w:ascii="Calibri" w:hAnsi="Calibri" w:cs="Calibri"/>
              <w:sz w:val="32"/>
              <w:szCs w:val="32"/>
            </w:rPr>
          </w:rPrChange>
        </w:rPr>
        <w:t>with him on the following</w:t>
      </w:r>
      <w:r w:rsidR="00FF08A6" w:rsidRPr="00C93E5C">
        <w:rPr>
          <w:rFonts w:ascii="Helvetica" w:hAnsi="Helvetica" w:cs="Calibri"/>
          <w:sz w:val="32"/>
          <w:szCs w:val="32"/>
          <w:rPrChange w:id="1635" w:author="Ryan" w:date="2017-04-30T19:28:00Z">
            <w:rPr>
              <w:rFonts w:ascii="Calibri" w:hAnsi="Calibri" w:cs="Calibri"/>
              <w:sz w:val="32"/>
              <w:szCs w:val="32"/>
            </w:rPr>
          </w:rPrChange>
        </w:rPr>
        <w:t xml:space="preserve"> </w:t>
      </w:r>
      <w:r w:rsidRPr="00C93E5C">
        <w:rPr>
          <w:rFonts w:ascii="Helvetica" w:hAnsi="Helvetica" w:cs="Calibri"/>
          <w:sz w:val="32"/>
          <w:szCs w:val="32"/>
          <w:rPrChange w:id="1636" w:author="Ryan" w:date="2017-04-30T19:28:00Z">
            <w:rPr>
              <w:rFonts w:ascii="Calibri" w:hAnsi="Calibri" w:cs="Calibri"/>
              <w:sz w:val="32"/>
              <w:szCs w:val="32"/>
            </w:rPr>
          </w:rPrChange>
        </w:rPr>
        <w:t xml:space="preserve">day. They bowed to </w:t>
      </w:r>
    </w:p>
    <w:p w14:paraId="5E02B75A" w14:textId="77777777" w:rsidR="00FF08A6" w:rsidRPr="00C93E5C" w:rsidRDefault="00FF08A6" w:rsidP="00472BE7">
      <w:pPr>
        <w:spacing w:after="0"/>
        <w:rPr>
          <w:rFonts w:ascii="Helvetica" w:hAnsi="Helvetica" w:cs="Calibri"/>
          <w:sz w:val="32"/>
          <w:szCs w:val="32"/>
          <w:rPrChange w:id="1637" w:author="Ryan" w:date="2017-04-30T19:28:00Z">
            <w:rPr>
              <w:rFonts w:ascii="Calibri" w:hAnsi="Calibri" w:cs="Calibri"/>
              <w:sz w:val="32"/>
              <w:szCs w:val="32"/>
            </w:rPr>
          </w:rPrChange>
        </w:rPr>
      </w:pPr>
      <w:r w:rsidRPr="00C93E5C">
        <w:rPr>
          <w:rFonts w:ascii="Helvetica" w:hAnsi="Helvetica" w:cs="Calibri"/>
          <w:sz w:val="32"/>
          <w:szCs w:val="32"/>
          <w:rPrChange w:id="1638" w:author="Ryan" w:date="2017-04-30T19:28:00Z">
            <w:rPr>
              <w:rFonts w:ascii="Calibri" w:hAnsi="Calibri" w:cs="Calibri"/>
              <w:sz w:val="32"/>
              <w:szCs w:val="32"/>
            </w:rPr>
          </w:rPrChange>
        </w:rPr>
        <w:t xml:space="preserve">each other with </w:t>
      </w:r>
      <w:r w:rsidR="00472BE7" w:rsidRPr="00C93E5C">
        <w:rPr>
          <w:rFonts w:ascii="Helvetica" w:hAnsi="Helvetica" w:cs="Calibri"/>
          <w:sz w:val="32"/>
          <w:szCs w:val="32"/>
          <w:rPrChange w:id="1639" w:author="Ryan" w:date="2017-04-30T19:28:00Z">
            <w:rPr>
              <w:rFonts w:ascii="Calibri" w:hAnsi="Calibri" w:cs="Calibri"/>
              <w:sz w:val="32"/>
              <w:szCs w:val="32"/>
            </w:rPr>
          </w:rPrChange>
        </w:rPr>
        <w:t xml:space="preserve">distant civility, and Blake was </w:t>
      </w:r>
    </w:p>
    <w:p w14:paraId="2940D1FC" w14:textId="77777777" w:rsidR="00472BE7" w:rsidRPr="00C93E5C" w:rsidRDefault="00FF08A6" w:rsidP="00472BE7">
      <w:pPr>
        <w:spacing w:after="0"/>
        <w:rPr>
          <w:rFonts w:ascii="Helvetica" w:hAnsi="Helvetica" w:cs="Calibri"/>
          <w:sz w:val="32"/>
          <w:szCs w:val="32"/>
          <w:rPrChange w:id="1640" w:author="Ryan" w:date="2017-04-30T19:28:00Z">
            <w:rPr>
              <w:rFonts w:ascii="Calibri" w:hAnsi="Calibri" w:cs="Calibri"/>
              <w:sz w:val="32"/>
              <w:szCs w:val="32"/>
            </w:rPr>
          </w:rPrChange>
        </w:rPr>
      </w:pPr>
      <w:r w:rsidRPr="00C93E5C">
        <w:rPr>
          <w:rFonts w:ascii="Helvetica" w:hAnsi="Helvetica" w:cs="Calibri"/>
          <w:sz w:val="32"/>
          <w:szCs w:val="32"/>
          <w:rPrChange w:id="1641" w:author="Ryan" w:date="2017-04-30T19:28:00Z">
            <w:rPr>
              <w:rFonts w:ascii="Calibri" w:hAnsi="Calibri" w:cs="Calibri"/>
              <w:sz w:val="32"/>
              <w:szCs w:val="32"/>
            </w:rPr>
          </w:rPrChange>
        </w:rPr>
        <w:t>admitted in</w:t>
      </w:r>
      <w:r w:rsidR="00472BE7" w:rsidRPr="00C93E5C">
        <w:rPr>
          <w:rFonts w:ascii="Helvetica" w:hAnsi="Helvetica" w:cs="Calibri"/>
          <w:sz w:val="32"/>
          <w:szCs w:val="32"/>
          <w:rPrChange w:id="1642" w:author="Ryan" w:date="2017-04-30T19:28:00Z">
            <w:rPr>
              <w:rFonts w:ascii="Calibri" w:hAnsi="Calibri" w:cs="Calibri"/>
              <w:sz w:val="32"/>
              <w:szCs w:val="32"/>
            </w:rPr>
          </w:rPrChange>
        </w:rPr>
        <w:t>to Eliza's room, who happened to be</w:t>
      </w:r>
    </w:p>
    <w:p w14:paraId="36C485AB" w14:textId="77777777" w:rsidR="00FF08A6" w:rsidRPr="00C93E5C" w:rsidRDefault="00472BE7" w:rsidP="00472BE7">
      <w:pPr>
        <w:spacing w:after="0"/>
        <w:rPr>
          <w:rFonts w:ascii="Helvetica" w:hAnsi="Helvetica" w:cs="Calibri"/>
          <w:sz w:val="32"/>
          <w:szCs w:val="32"/>
          <w:rPrChange w:id="1643" w:author="Ryan" w:date="2017-04-30T19:28:00Z">
            <w:rPr>
              <w:rFonts w:ascii="Calibri" w:hAnsi="Calibri" w:cs="Calibri"/>
              <w:sz w:val="32"/>
              <w:szCs w:val="32"/>
            </w:rPr>
          </w:rPrChange>
        </w:rPr>
      </w:pPr>
      <w:r w:rsidRPr="00C93E5C">
        <w:rPr>
          <w:rFonts w:ascii="Helvetica" w:hAnsi="Helvetica" w:cs="Calibri"/>
          <w:sz w:val="32"/>
          <w:szCs w:val="32"/>
          <w:rPrChange w:id="1644" w:author="Ryan" w:date="2017-04-30T19:28:00Z">
            <w:rPr>
              <w:rFonts w:ascii="Calibri" w:hAnsi="Calibri" w:cs="Calibri"/>
              <w:sz w:val="32"/>
              <w:szCs w:val="32"/>
            </w:rPr>
          </w:rPrChange>
        </w:rPr>
        <w:lastRenderedPageBreak/>
        <w:t>alone.</w:t>
      </w:r>
      <w:r w:rsidR="00FF08A6" w:rsidRPr="00C93E5C">
        <w:rPr>
          <w:rFonts w:ascii="Helvetica" w:hAnsi="Helvetica" w:cs="Calibri"/>
          <w:sz w:val="32"/>
          <w:szCs w:val="32"/>
          <w:rPrChange w:id="1645" w:author="Ryan" w:date="2017-04-30T19:28:00Z">
            <w:rPr>
              <w:rFonts w:ascii="Calibri" w:hAnsi="Calibri" w:cs="Calibri"/>
              <w:sz w:val="32"/>
              <w:szCs w:val="32"/>
            </w:rPr>
          </w:rPrChange>
        </w:rPr>
        <w:t xml:space="preserve"> </w:t>
      </w:r>
      <w:r w:rsidRPr="00C93E5C">
        <w:rPr>
          <w:rFonts w:ascii="Helvetica" w:hAnsi="Helvetica" w:cs="Calibri"/>
          <w:sz w:val="32"/>
          <w:szCs w:val="32"/>
          <w:rPrChange w:id="1646" w:author="Ryan" w:date="2017-04-30T19:28:00Z">
            <w:rPr>
              <w:rFonts w:ascii="Calibri" w:hAnsi="Calibri" w:cs="Calibri"/>
              <w:sz w:val="32"/>
              <w:szCs w:val="32"/>
            </w:rPr>
          </w:rPrChange>
        </w:rPr>
        <w:t>As</w:t>
      </w:r>
      <w:r w:rsidR="00FF08A6" w:rsidRPr="00C93E5C">
        <w:rPr>
          <w:rFonts w:ascii="Helvetica" w:hAnsi="Helvetica" w:cs="Calibri"/>
          <w:sz w:val="32"/>
          <w:szCs w:val="32"/>
          <w:rPrChange w:id="1647" w:author="Ryan" w:date="2017-04-30T19:28:00Z">
            <w:rPr>
              <w:rFonts w:ascii="Calibri" w:hAnsi="Calibri" w:cs="Calibri"/>
              <w:sz w:val="32"/>
              <w:szCs w:val="32"/>
            </w:rPr>
          </w:rPrChange>
        </w:rPr>
        <w:t xml:space="preserve"> he entered, an involuntary tre</w:t>
      </w:r>
      <w:r w:rsidRPr="00C93E5C">
        <w:rPr>
          <w:rFonts w:ascii="Helvetica" w:hAnsi="Helvetica" w:cs="Calibri"/>
          <w:sz w:val="32"/>
          <w:szCs w:val="32"/>
          <w:rPrChange w:id="1648" w:author="Ryan" w:date="2017-04-30T19:28:00Z">
            <w:rPr>
              <w:rFonts w:ascii="Calibri" w:hAnsi="Calibri" w:cs="Calibri"/>
              <w:sz w:val="32"/>
              <w:szCs w:val="32"/>
            </w:rPr>
          </w:rPrChange>
        </w:rPr>
        <w:t xml:space="preserve">mor </w:t>
      </w:r>
    </w:p>
    <w:p w14:paraId="2C48B1C9" w14:textId="77777777" w:rsidR="00FF08A6" w:rsidRPr="00C93E5C" w:rsidRDefault="00472BE7" w:rsidP="00472BE7">
      <w:pPr>
        <w:spacing w:after="0"/>
        <w:rPr>
          <w:rFonts w:ascii="Helvetica" w:hAnsi="Helvetica" w:cs="Calibri"/>
          <w:sz w:val="32"/>
          <w:szCs w:val="32"/>
          <w:rPrChange w:id="1649" w:author="Ryan" w:date="2017-04-30T19:28:00Z">
            <w:rPr>
              <w:rFonts w:ascii="Calibri" w:hAnsi="Calibri" w:cs="Calibri"/>
              <w:sz w:val="32"/>
              <w:szCs w:val="32"/>
            </w:rPr>
          </w:rPrChange>
        </w:rPr>
      </w:pPr>
      <w:r w:rsidRPr="00C93E5C">
        <w:rPr>
          <w:rFonts w:ascii="Helvetica" w:hAnsi="Helvetica" w:cs="Calibri"/>
          <w:sz w:val="32"/>
          <w:szCs w:val="32"/>
          <w:rPrChange w:id="1650" w:author="Ryan" w:date="2017-04-30T19:28:00Z">
            <w:rPr>
              <w:rFonts w:ascii="Calibri" w:hAnsi="Calibri" w:cs="Calibri"/>
              <w:sz w:val="32"/>
              <w:szCs w:val="32"/>
            </w:rPr>
          </w:rPrChange>
        </w:rPr>
        <w:t>seized her; but it was momentary; with</w:t>
      </w:r>
      <w:r w:rsidR="00FF08A6" w:rsidRPr="00C93E5C">
        <w:rPr>
          <w:rFonts w:ascii="Helvetica" w:hAnsi="Helvetica" w:cs="Calibri"/>
          <w:sz w:val="32"/>
          <w:szCs w:val="32"/>
          <w:rPrChange w:id="1651" w:author="Ryan" w:date="2017-04-30T19:28:00Z">
            <w:rPr>
              <w:rFonts w:ascii="Calibri" w:hAnsi="Calibri" w:cs="Calibri"/>
              <w:sz w:val="32"/>
              <w:szCs w:val="32"/>
            </w:rPr>
          </w:rPrChange>
        </w:rPr>
        <w:t xml:space="preserve"> </w:t>
      </w:r>
      <w:r w:rsidRPr="00C93E5C">
        <w:rPr>
          <w:rFonts w:ascii="Helvetica" w:hAnsi="Helvetica" w:cs="Calibri"/>
          <w:sz w:val="32"/>
          <w:szCs w:val="32"/>
          <w:rPrChange w:id="1652" w:author="Ryan" w:date="2017-04-30T19:28:00Z">
            <w:rPr>
              <w:rFonts w:ascii="Calibri" w:hAnsi="Calibri" w:cs="Calibri"/>
              <w:sz w:val="32"/>
              <w:szCs w:val="32"/>
            </w:rPr>
          </w:rPrChange>
        </w:rPr>
        <w:t xml:space="preserve">her </w:t>
      </w:r>
      <w:proofErr w:type="spellStart"/>
      <w:r w:rsidRPr="00C93E5C">
        <w:rPr>
          <w:rFonts w:ascii="Helvetica" w:hAnsi="Helvetica" w:cs="Calibri"/>
          <w:sz w:val="32"/>
          <w:szCs w:val="32"/>
          <w:rPrChange w:id="1653" w:author="Ryan" w:date="2017-04-30T19:28:00Z">
            <w:rPr>
              <w:rFonts w:ascii="Calibri" w:hAnsi="Calibri" w:cs="Calibri"/>
              <w:sz w:val="32"/>
              <w:szCs w:val="32"/>
            </w:rPr>
          </w:rPrChange>
        </w:rPr>
        <w:t>usu</w:t>
      </w:r>
      <w:proofErr w:type="spellEnd"/>
      <w:r w:rsidR="00FF08A6" w:rsidRPr="00C93E5C">
        <w:rPr>
          <w:rFonts w:ascii="Helvetica" w:hAnsi="Helvetica" w:cs="Calibri"/>
          <w:sz w:val="32"/>
          <w:szCs w:val="32"/>
          <w:rPrChange w:id="1654" w:author="Ryan" w:date="2017-04-30T19:28:00Z">
            <w:rPr>
              <w:rFonts w:ascii="Calibri" w:hAnsi="Calibri" w:cs="Calibri"/>
              <w:sz w:val="32"/>
              <w:szCs w:val="32"/>
            </w:rPr>
          </w:rPrChange>
        </w:rPr>
        <w:t>-</w:t>
      </w:r>
    </w:p>
    <w:p w14:paraId="7BD93C7D" w14:textId="77777777" w:rsidR="00FF08A6" w:rsidRPr="00C93E5C" w:rsidRDefault="00472BE7" w:rsidP="00472BE7">
      <w:pPr>
        <w:spacing w:after="0"/>
        <w:rPr>
          <w:rFonts w:ascii="Helvetica" w:hAnsi="Helvetica" w:cs="Calibri"/>
          <w:sz w:val="32"/>
          <w:szCs w:val="32"/>
          <w:rPrChange w:id="1655" w:author="Ryan" w:date="2017-04-30T19:28:00Z">
            <w:rPr>
              <w:rFonts w:ascii="Calibri" w:hAnsi="Calibri" w:cs="Calibri"/>
              <w:sz w:val="32"/>
              <w:szCs w:val="32"/>
            </w:rPr>
          </w:rPrChange>
        </w:rPr>
      </w:pPr>
      <w:r w:rsidRPr="00C93E5C">
        <w:rPr>
          <w:rFonts w:ascii="Helvetica" w:hAnsi="Helvetica" w:cs="Calibri"/>
          <w:sz w:val="32"/>
          <w:szCs w:val="32"/>
          <w:rPrChange w:id="1656" w:author="Ryan" w:date="2017-04-30T19:28:00Z">
            <w:rPr>
              <w:rFonts w:ascii="Calibri" w:hAnsi="Calibri" w:cs="Calibri"/>
              <w:sz w:val="32"/>
              <w:szCs w:val="32"/>
            </w:rPr>
          </w:rPrChange>
        </w:rPr>
        <w:t xml:space="preserve">al cheerfulness, she desired him to be seated, and </w:t>
      </w:r>
    </w:p>
    <w:p w14:paraId="57F28AC2" w14:textId="77777777" w:rsidR="00FF08A6" w:rsidRPr="00C93E5C" w:rsidRDefault="00472BE7" w:rsidP="00472BE7">
      <w:pPr>
        <w:spacing w:after="0"/>
        <w:rPr>
          <w:rFonts w:ascii="Helvetica" w:hAnsi="Helvetica" w:cs="Calibri"/>
          <w:sz w:val="32"/>
          <w:szCs w:val="32"/>
          <w:rPrChange w:id="1657" w:author="Ryan" w:date="2017-04-30T19:28:00Z">
            <w:rPr>
              <w:rFonts w:ascii="Calibri" w:hAnsi="Calibri" w:cs="Calibri"/>
              <w:sz w:val="32"/>
              <w:szCs w:val="32"/>
            </w:rPr>
          </w:rPrChange>
        </w:rPr>
      </w:pPr>
      <w:r w:rsidRPr="00C93E5C">
        <w:rPr>
          <w:rFonts w:ascii="Helvetica" w:hAnsi="Helvetica" w:cs="Calibri"/>
          <w:sz w:val="32"/>
          <w:szCs w:val="32"/>
          <w:rPrChange w:id="1658" w:author="Ryan" w:date="2017-04-30T19:28:00Z">
            <w:rPr>
              <w:rFonts w:ascii="Calibri" w:hAnsi="Calibri" w:cs="Calibri"/>
              <w:sz w:val="32"/>
              <w:szCs w:val="32"/>
            </w:rPr>
          </w:rPrChange>
        </w:rPr>
        <w:t>his confid</w:t>
      </w:r>
      <w:r w:rsidR="00FF08A6" w:rsidRPr="00C93E5C">
        <w:rPr>
          <w:rFonts w:ascii="Helvetica" w:hAnsi="Helvetica" w:cs="Calibri"/>
          <w:sz w:val="32"/>
          <w:szCs w:val="32"/>
          <w:rPrChange w:id="1659" w:author="Ryan" w:date="2017-04-30T19:28:00Z">
            <w:rPr>
              <w:rFonts w:ascii="Calibri" w:hAnsi="Calibri" w:cs="Calibri"/>
              <w:sz w:val="32"/>
              <w:szCs w:val="32"/>
            </w:rPr>
          </w:rPrChange>
        </w:rPr>
        <w:t>ence, which had forsak</w:t>
      </w:r>
      <w:r w:rsidRPr="00C93E5C">
        <w:rPr>
          <w:rFonts w:ascii="Helvetica" w:hAnsi="Helvetica" w:cs="Calibri"/>
          <w:sz w:val="32"/>
          <w:szCs w:val="32"/>
          <w:rPrChange w:id="1660" w:author="Ryan" w:date="2017-04-30T19:28:00Z">
            <w:rPr>
              <w:rFonts w:ascii="Calibri" w:hAnsi="Calibri" w:cs="Calibri"/>
              <w:sz w:val="32"/>
              <w:szCs w:val="32"/>
            </w:rPr>
          </w:rPrChange>
        </w:rPr>
        <w:t xml:space="preserve">en him as he </w:t>
      </w:r>
      <w:proofErr w:type="spellStart"/>
      <w:r w:rsidRPr="00C93E5C">
        <w:rPr>
          <w:rFonts w:ascii="Helvetica" w:hAnsi="Helvetica" w:cs="Calibri"/>
          <w:sz w:val="32"/>
          <w:szCs w:val="32"/>
          <w:rPrChange w:id="1661" w:author="Ryan" w:date="2017-04-30T19:28:00Z">
            <w:rPr>
              <w:rFonts w:ascii="Calibri" w:hAnsi="Calibri" w:cs="Calibri"/>
              <w:sz w:val="32"/>
              <w:szCs w:val="32"/>
            </w:rPr>
          </w:rPrChange>
        </w:rPr>
        <w:t>ap</w:t>
      </w:r>
      <w:proofErr w:type="spellEnd"/>
      <w:r w:rsidR="00FF08A6" w:rsidRPr="00C93E5C">
        <w:rPr>
          <w:rFonts w:ascii="Helvetica" w:hAnsi="Helvetica" w:cs="Calibri"/>
          <w:sz w:val="32"/>
          <w:szCs w:val="32"/>
          <w:rPrChange w:id="1662" w:author="Ryan" w:date="2017-04-30T19:28:00Z">
            <w:rPr>
              <w:rFonts w:ascii="Calibri" w:hAnsi="Calibri" w:cs="Calibri"/>
              <w:sz w:val="32"/>
              <w:szCs w:val="32"/>
            </w:rPr>
          </w:rPrChange>
        </w:rPr>
        <w:t>-</w:t>
      </w:r>
    </w:p>
    <w:p w14:paraId="0EC21E5B" w14:textId="77777777" w:rsidR="00472BE7" w:rsidRPr="00C93E5C" w:rsidRDefault="00472BE7" w:rsidP="00472BE7">
      <w:pPr>
        <w:spacing w:after="0"/>
        <w:rPr>
          <w:rFonts w:ascii="Helvetica" w:hAnsi="Helvetica" w:cs="Calibri"/>
          <w:sz w:val="32"/>
          <w:szCs w:val="32"/>
          <w:rPrChange w:id="1663" w:author="Ryan" w:date="2017-04-30T19:28:00Z">
            <w:rPr>
              <w:rFonts w:ascii="Calibri" w:hAnsi="Calibri" w:cs="Calibri"/>
              <w:sz w:val="32"/>
              <w:szCs w:val="32"/>
            </w:rPr>
          </w:rPrChange>
        </w:rPr>
      </w:pPr>
      <w:proofErr w:type="spellStart"/>
      <w:r w:rsidRPr="00C93E5C">
        <w:rPr>
          <w:rFonts w:ascii="Helvetica" w:hAnsi="Helvetica" w:cs="Calibri"/>
          <w:sz w:val="32"/>
          <w:szCs w:val="32"/>
          <w:rPrChange w:id="1664" w:author="Ryan" w:date="2017-04-30T19:28:00Z">
            <w:rPr>
              <w:rFonts w:ascii="Calibri" w:hAnsi="Calibri" w:cs="Calibri"/>
              <w:sz w:val="32"/>
              <w:szCs w:val="32"/>
            </w:rPr>
          </w:rPrChange>
        </w:rPr>
        <w:t>proached</w:t>
      </w:r>
      <w:proofErr w:type="spellEnd"/>
      <w:r w:rsidRPr="00C93E5C">
        <w:rPr>
          <w:rFonts w:ascii="Helvetica" w:hAnsi="Helvetica" w:cs="Calibri"/>
          <w:sz w:val="32"/>
          <w:szCs w:val="32"/>
          <w:rPrChange w:id="1665" w:author="Ryan" w:date="2017-04-30T19:28:00Z">
            <w:rPr>
              <w:rFonts w:ascii="Calibri" w:hAnsi="Calibri" w:cs="Calibri"/>
              <w:sz w:val="32"/>
              <w:szCs w:val="32"/>
            </w:rPr>
          </w:rPrChange>
        </w:rPr>
        <w:t xml:space="preserve"> the house, returned.</w:t>
      </w:r>
    </w:p>
    <w:p w14:paraId="48132F6C" w14:textId="77777777" w:rsidR="00FF08A6" w:rsidRPr="00C93E5C" w:rsidRDefault="00472BE7" w:rsidP="00B73983">
      <w:pPr>
        <w:spacing w:after="0"/>
        <w:ind w:firstLine="800"/>
        <w:rPr>
          <w:rFonts w:ascii="Helvetica" w:hAnsi="Helvetica" w:cs="Calibri"/>
          <w:sz w:val="32"/>
          <w:szCs w:val="32"/>
          <w:rPrChange w:id="1666" w:author="Ryan" w:date="2017-04-30T19:28:00Z">
            <w:rPr>
              <w:rFonts w:ascii="Calibri" w:hAnsi="Calibri" w:cs="Calibri"/>
              <w:sz w:val="32"/>
              <w:szCs w:val="32"/>
            </w:rPr>
          </w:rPrChange>
        </w:rPr>
      </w:pPr>
      <w:r w:rsidRPr="00C93E5C">
        <w:rPr>
          <w:rFonts w:ascii="Helvetica" w:hAnsi="Helvetica" w:cs="Calibri"/>
          <w:sz w:val="32"/>
          <w:szCs w:val="32"/>
          <w:rPrChange w:id="1667" w:author="Ryan" w:date="2017-04-30T19:28:00Z">
            <w:rPr>
              <w:rFonts w:ascii="Calibri" w:hAnsi="Calibri" w:cs="Calibri"/>
              <w:sz w:val="32"/>
              <w:szCs w:val="32"/>
            </w:rPr>
          </w:rPrChange>
        </w:rPr>
        <w:t xml:space="preserve">Blake soon introduced the subject he came </w:t>
      </w:r>
      <w:r w:rsidR="00FF08A6" w:rsidRPr="00C93E5C">
        <w:rPr>
          <w:rFonts w:ascii="Helvetica" w:hAnsi="Helvetica" w:cs="Calibri"/>
          <w:sz w:val="32"/>
          <w:szCs w:val="32"/>
          <w:rPrChange w:id="1668" w:author="Ryan" w:date="2017-04-30T19:28:00Z">
            <w:rPr>
              <w:rFonts w:ascii="Calibri" w:hAnsi="Calibri" w:cs="Calibri"/>
              <w:sz w:val="32"/>
              <w:szCs w:val="32"/>
            </w:rPr>
          </w:rPrChange>
        </w:rPr>
        <w:t>up-</w:t>
      </w:r>
    </w:p>
    <w:p w14:paraId="230F1C13" w14:textId="77777777" w:rsidR="00FF08A6" w:rsidRPr="00C93E5C" w:rsidRDefault="00FF08A6" w:rsidP="00472BE7">
      <w:pPr>
        <w:spacing w:after="0"/>
        <w:rPr>
          <w:rFonts w:ascii="Helvetica" w:hAnsi="Helvetica" w:cs="Calibri"/>
          <w:sz w:val="32"/>
          <w:szCs w:val="32"/>
          <w:rPrChange w:id="1669" w:author="Ryan" w:date="2017-04-30T19:28:00Z">
            <w:rPr>
              <w:rFonts w:ascii="Calibri" w:hAnsi="Calibri" w:cs="Calibri"/>
              <w:sz w:val="32"/>
              <w:szCs w:val="32"/>
            </w:rPr>
          </w:rPrChange>
        </w:rPr>
      </w:pPr>
      <w:r w:rsidRPr="00C93E5C">
        <w:rPr>
          <w:rFonts w:ascii="Helvetica" w:hAnsi="Helvetica" w:cs="Calibri"/>
          <w:sz w:val="32"/>
          <w:szCs w:val="32"/>
          <w:rPrChange w:id="1670" w:author="Ryan" w:date="2017-04-30T19:28:00Z">
            <w:rPr>
              <w:rFonts w:ascii="Calibri" w:hAnsi="Calibri" w:cs="Calibri"/>
              <w:sz w:val="32"/>
              <w:szCs w:val="32"/>
            </w:rPr>
          </w:rPrChange>
        </w:rPr>
        <w:t>on. He asked pardon for the dis</w:t>
      </w:r>
      <w:r w:rsidR="00472BE7" w:rsidRPr="00C93E5C">
        <w:rPr>
          <w:rFonts w:ascii="Helvetica" w:hAnsi="Helvetica" w:cs="Calibri"/>
          <w:sz w:val="32"/>
          <w:szCs w:val="32"/>
          <w:rPrChange w:id="1671" w:author="Ryan" w:date="2017-04-30T19:28:00Z">
            <w:rPr>
              <w:rFonts w:ascii="Calibri" w:hAnsi="Calibri" w:cs="Calibri"/>
              <w:sz w:val="32"/>
              <w:szCs w:val="32"/>
            </w:rPr>
          </w:rPrChange>
        </w:rPr>
        <w:t xml:space="preserve">composure his </w:t>
      </w:r>
    </w:p>
    <w:p w14:paraId="15B4D694" w14:textId="77777777" w:rsidR="00FF08A6" w:rsidRPr="00C93E5C" w:rsidRDefault="00472BE7" w:rsidP="00472BE7">
      <w:pPr>
        <w:spacing w:after="0"/>
        <w:rPr>
          <w:rFonts w:ascii="Helvetica" w:hAnsi="Helvetica" w:cs="Calibri"/>
          <w:sz w:val="32"/>
          <w:szCs w:val="32"/>
          <w:rPrChange w:id="1672" w:author="Ryan" w:date="2017-04-30T19:28:00Z">
            <w:rPr>
              <w:rFonts w:ascii="Calibri" w:hAnsi="Calibri" w:cs="Calibri"/>
              <w:sz w:val="32"/>
              <w:szCs w:val="32"/>
            </w:rPr>
          </w:rPrChange>
        </w:rPr>
      </w:pPr>
      <w:r w:rsidRPr="00C93E5C">
        <w:rPr>
          <w:rFonts w:ascii="Helvetica" w:hAnsi="Helvetica" w:cs="Calibri"/>
          <w:sz w:val="32"/>
          <w:szCs w:val="32"/>
          <w:rPrChange w:id="1673" w:author="Ryan" w:date="2017-04-30T19:28:00Z">
            <w:rPr>
              <w:rFonts w:ascii="Calibri" w:hAnsi="Calibri" w:cs="Calibri"/>
              <w:sz w:val="32"/>
              <w:szCs w:val="32"/>
            </w:rPr>
          </w:rPrChange>
        </w:rPr>
        <w:t>declaration had thrown her</w:t>
      </w:r>
      <w:r w:rsidR="00FF08A6" w:rsidRPr="00C93E5C">
        <w:rPr>
          <w:rFonts w:ascii="Helvetica" w:hAnsi="Helvetica" w:cs="Calibri"/>
          <w:sz w:val="32"/>
          <w:szCs w:val="32"/>
          <w:rPrChange w:id="1674" w:author="Ryan" w:date="2017-04-30T19:28:00Z">
            <w:rPr>
              <w:rFonts w:ascii="Calibri" w:hAnsi="Calibri" w:cs="Calibri"/>
              <w:sz w:val="32"/>
              <w:szCs w:val="32"/>
            </w:rPr>
          </w:rPrChange>
        </w:rPr>
        <w:t xml:space="preserve"> </w:t>
      </w:r>
      <w:r w:rsidRPr="00C93E5C">
        <w:rPr>
          <w:rFonts w:ascii="Helvetica" w:hAnsi="Helvetica" w:cs="Calibri"/>
          <w:sz w:val="32"/>
          <w:szCs w:val="32"/>
          <w:rPrChange w:id="1675" w:author="Ryan" w:date="2017-04-30T19:28:00Z">
            <w:rPr>
              <w:rFonts w:ascii="Calibri" w:hAnsi="Calibri" w:cs="Calibri"/>
              <w:sz w:val="32"/>
              <w:szCs w:val="32"/>
            </w:rPr>
          </w:rPrChange>
        </w:rPr>
        <w:t xml:space="preserve">into, the preceding </w:t>
      </w:r>
    </w:p>
    <w:p w14:paraId="55989ECA" w14:textId="77777777" w:rsidR="00FF08A6" w:rsidRPr="00C93E5C" w:rsidRDefault="00472BE7" w:rsidP="00472BE7">
      <w:pPr>
        <w:spacing w:after="0"/>
        <w:rPr>
          <w:rFonts w:ascii="Helvetica" w:hAnsi="Helvetica" w:cs="Calibri"/>
          <w:sz w:val="32"/>
          <w:szCs w:val="32"/>
          <w:rPrChange w:id="1676" w:author="Ryan" w:date="2017-04-30T19:28:00Z">
            <w:rPr>
              <w:rFonts w:ascii="Calibri" w:hAnsi="Calibri" w:cs="Calibri"/>
              <w:sz w:val="32"/>
              <w:szCs w:val="32"/>
            </w:rPr>
          </w:rPrChange>
        </w:rPr>
      </w:pPr>
      <w:r w:rsidRPr="00C93E5C">
        <w:rPr>
          <w:rFonts w:ascii="Helvetica" w:hAnsi="Helvetica" w:cs="Calibri"/>
          <w:sz w:val="32"/>
          <w:szCs w:val="32"/>
          <w:rPrChange w:id="1677" w:author="Ryan" w:date="2017-04-30T19:28:00Z">
            <w:rPr>
              <w:rFonts w:ascii="Calibri" w:hAnsi="Calibri" w:cs="Calibri"/>
              <w:sz w:val="32"/>
              <w:szCs w:val="32"/>
            </w:rPr>
          </w:rPrChange>
        </w:rPr>
        <w:t>evening; but as his</w:t>
      </w:r>
      <w:r w:rsidR="00FF08A6" w:rsidRPr="00C93E5C">
        <w:rPr>
          <w:rFonts w:ascii="Helvetica" w:hAnsi="Helvetica" w:cs="Calibri"/>
          <w:sz w:val="32"/>
          <w:szCs w:val="32"/>
          <w:rPrChange w:id="1678" w:author="Ryan" w:date="2017-04-30T19:28:00Z">
            <w:rPr>
              <w:rFonts w:ascii="Calibri" w:hAnsi="Calibri" w:cs="Calibri"/>
              <w:sz w:val="32"/>
              <w:szCs w:val="32"/>
            </w:rPr>
          </w:rPrChange>
        </w:rPr>
        <w:t xml:space="preserve"> h</w:t>
      </w:r>
      <w:r w:rsidRPr="00C93E5C">
        <w:rPr>
          <w:rFonts w:ascii="Helvetica" w:hAnsi="Helvetica" w:cs="Calibri"/>
          <w:sz w:val="32"/>
          <w:szCs w:val="32"/>
          <w:rPrChange w:id="1679" w:author="Ryan" w:date="2017-04-30T19:28:00Z">
            <w:rPr>
              <w:rFonts w:ascii="Calibri" w:hAnsi="Calibri" w:cs="Calibri"/>
              <w:sz w:val="32"/>
              <w:szCs w:val="32"/>
            </w:rPr>
          </w:rPrChange>
        </w:rPr>
        <w:t xml:space="preserve">appiness depended upon </w:t>
      </w:r>
    </w:p>
    <w:p w14:paraId="5B109FF8" w14:textId="77777777" w:rsidR="00FF08A6" w:rsidRPr="00C93E5C" w:rsidRDefault="00472BE7" w:rsidP="00472BE7">
      <w:pPr>
        <w:spacing w:after="0"/>
        <w:rPr>
          <w:rFonts w:ascii="Helvetica" w:hAnsi="Helvetica" w:cs="Calibri"/>
          <w:sz w:val="32"/>
          <w:szCs w:val="32"/>
          <w:rPrChange w:id="1680" w:author="Ryan" w:date="2017-04-30T19:28:00Z">
            <w:rPr>
              <w:rFonts w:ascii="Calibri" w:hAnsi="Calibri" w:cs="Calibri"/>
              <w:sz w:val="32"/>
              <w:szCs w:val="32"/>
            </w:rPr>
          </w:rPrChange>
        </w:rPr>
      </w:pPr>
      <w:r w:rsidRPr="00C93E5C">
        <w:rPr>
          <w:rFonts w:ascii="Helvetica" w:hAnsi="Helvetica" w:cs="Calibri"/>
          <w:sz w:val="32"/>
          <w:szCs w:val="32"/>
          <w:rPrChange w:id="1681" w:author="Ryan" w:date="2017-04-30T19:28:00Z">
            <w:rPr>
              <w:rFonts w:ascii="Calibri" w:hAnsi="Calibri" w:cs="Calibri"/>
              <w:sz w:val="32"/>
              <w:szCs w:val="32"/>
            </w:rPr>
          </w:rPrChange>
        </w:rPr>
        <w:t>the res</w:t>
      </w:r>
      <w:r w:rsidR="00FF08A6" w:rsidRPr="00C93E5C">
        <w:rPr>
          <w:rFonts w:ascii="Helvetica" w:hAnsi="Helvetica" w:cs="Calibri"/>
          <w:sz w:val="32"/>
          <w:szCs w:val="32"/>
          <w:rPrChange w:id="1682" w:author="Ryan" w:date="2017-04-30T19:28:00Z">
            <w:rPr>
              <w:rFonts w:ascii="Calibri" w:hAnsi="Calibri" w:cs="Calibri"/>
              <w:sz w:val="32"/>
              <w:szCs w:val="32"/>
            </w:rPr>
          </w:rPrChange>
        </w:rPr>
        <w:t>ult, he de</w:t>
      </w:r>
      <w:r w:rsidRPr="00C93E5C">
        <w:rPr>
          <w:rFonts w:ascii="Helvetica" w:hAnsi="Helvetica" w:cs="Calibri"/>
          <w:sz w:val="32"/>
          <w:szCs w:val="32"/>
          <w:rPrChange w:id="1683" w:author="Ryan" w:date="2017-04-30T19:28:00Z">
            <w:rPr>
              <w:rFonts w:ascii="Calibri" w:hAnsi="Calibri" w:cs="Calibri"/>
              <w:sz w:val="32"/>
              <w:szCs w:val="32"/>
            </w:rPr>
          </w:rPrChange>
        </w:rPr>
        <w:t xml:space="preserve">sired her to be explicit. She </w:t>
      </w:r>
    </w:p>
    <w:p w14:paraId="27D5DF36" w14:textId="26BF2DBD" w:rsidR="00FF08A6" w:rsidRPr="00C93E5C" w:rsidRDefault="00472BE7" w:rsidP="00472BE7">
      <w:pPr>
        <w:spacing w:after="0"/>
        <w:rPr>
          <w:rFonts w:ascii="Helvetica" w:hAnsi="Helvetica" w:cs="Calibri"/>
          <w:sz w:val="32"/>
          <w:szCs w:val="32"/>
          <w:rPrChange w:id="1684" w:author="Ryan" w:date="2017-04-30T19:28:00Z">
            <w:rPr>
              <w:rFonts w:ascii="Calibri" w:hAnsi="Calibri" w:cs="Calibri"/>
              <w:sz w:val="32"/>
              <w:szCs w:val="32"/>
            </w:rPr>
          </w:rPrChange>
        </w:rPr>
      </w:pPr>
      <w:r w:rsidRPr="00C93E5C">
        <w:rPr>
          <w:rFonts w:ascii="Helvetica" w:hAnsi="Helvetica" w:cs="Calibri"/>
          <w:sz w:val="32"/>
          <w:szCs w:val="32"/>
          <w:rPrChange w:id="1685" w:author="Ryan" w:date="2017-04-30T19:28:00Z">
            <w:rPr>
              <w:rFonts w:ascii="Calibri" w:hAnsi="Calibri" w:cs="Calibri"/>
              <w:sz w:val="32"/>
              <w:szCs w:val="32"/>
            </w:rPr>
          </w:rPrChange>
        </w:rPr>
        <w:t>told him that she esteemed him as a friend</w:t>
      </w:r>
      <w:del w:id="1686" w:author="Ryan" w:date="2017-04-30T19:49:00Z">
        <w:r w:rsidR="00FF08A6" w:rsidRPr="00C93E5C" w:rsidDel="00FB4514">
          <w:rPr>
            <w:rFonts w:ascii="Helvetica" w:hAnsi="Helvetica" w:cs="Calibri"/>
            <w:sz w:val="32"/>
            <w:szCs w:val="32"/>
            <w:rPrChange w:id="1687" w:author="Ryan" w:date="2017-04-30T19:28:00Z">
              <w:rPr>
                <w:rFonts w:ascii="Calibri" w:hAnsi="Calibri" w:cs="Calibri"/>
                <w:sz w:val="32"/>
                <w:szCs w:val="32"/>
              </w:rPr>
            </w:rPrChange>
          </w:rPr>
          <w:delText>—</w:delText>
        </w:r>
      </w:del>
      <w:ins w:id="1688" w:author="Ryan" w:date="2017-04-30T19:49:00Z">
        <w:r w:rsidR="00FB4514">
          <w:rPr>
            <w:rFonts w:ascii="Helvetica" w:hAnsi="Helvetica" w:cs="Calibri"/>
            <w:sz w:val="32"/>
            <w:szCs w:val="32"/>
          </w:rPr>
          <w:t>--</w:t>
        </w:r>
      </w:ins>
    </w:p>
    <w:p w14:paraId="52E0E698" w14:textId="77777777" w:rsidR="00FF08A6" w:rsidRPr="00C93E5C" w:rsidRDefault="00472BE7" w:rsidP="00472BE7">
      <w:pPr>
        <w:spacing w:after="0"/>
        <w:rPr>
          <w:rFonts w:ascii="Helvetica" w:hAnsi="Helvetica" w:cs="Calibri"/>
          <w:sz w:val="32"/>
          <w:szCs w:val="32"/>
          <w:rPrChange w:id="1689" w:author="Ryan" w:date="2017-04-30T19:28:00Z">
            <w:rPr>
              <w:rFonts w:ascii="Calibri" w:hAnsi="Calibri" w:cs="Calibri"/>
              <w:sz w:val="32"/>
              <w:szCs w:val="32"/>
            </w:rPr>
          </w:rPrChange>
        </w:rPr>
      </w:pPr>
      <w:r w:rsidRPr="00C93E5C">
        <w:rPr>
          <w:rFonts w:ascii="Helvetica" w:hAnsi="Helvetica" w:cs="Calibri"/>
          <w:sz w:val="32"/>
          <w:szCs w:val="32"/>
          <w:rPrChange w:id="1690" w:author="Ryan" w:date="2017-04-30T19:28:00Z">
            <w:rPr>
              <w:rFonts w:ascii="Calibri" w:hAnsi="Calibri" w:cs="Calibri"/>
              <w:sz w:val="32"/>
              <w:szCs w:val="32"/>
            </w:rPr>
          </w:rPrChange>
        </w:rPr>
        <w:t xml:space="preserve">thanked him for his former complaisance, but </w:t>
      </w:r>
    </w:p>
    <w:p w14:paraId="18FB361B" w14:textId="704B4A4E" w:rsidR="00FF08A6" w:rsidRPr="00C93E5C" w:rsidRDefault="00472BE7" w:rsidP="00472BE7">
      <w:pPr>
        <w:spacing w:after="0"/>
        <w:rPr>
          <w:rFonts w:ascii="Helvetica" w:hAnsi="Helvetica" w:cs="Calibri"/>
          <w:sz w:val="32"/>
          <w:szCs w:val="32"/>
          <w:rPrChange w:id="1691" w:author="Ryan" w:date="2017-04-30T19:28:00Z">
            <w:rPr>
              <w:rFonts w:ascii="Calibri" w:hAnsi="Calibri" w:cs="Calibri"/>
              <w:sz w:val="32"/>
              <w:szCs w:val="32"/>
            </w:rPr>
          </w:rPrChange>
        </w:rPr>
      </w:pPr>
      <w:r w:rsidRPr="00C93E5C">
        <w:rPr>
          <w:rFonts w:ascii="Helvetica" w:hAnsi="Helvetica" w:cs="Calibri"/>
          <w:sz w:val="32"/>
          <w:szCs w:val="32"/>
          <w:rPrChange w:id="1692" w:author="Ryan" w:date="2017-04-30T19:28:00Z">
            <w:rPr>
              <w:rFonts w:ascii="Calibri" w:hAnsi="Calibri" w:cs="Calibri"/>
              <w:sz w:val="32"/>
              <w:szCs w:val="32"/>
            </w:rPr>
          </w:rPrChange>
        </w:rPr>
        <w:t>that both her fe</w:t>
      </w:r>
      <w:r w:rsidR="007D3115" w:rsidRPr="00C93E5C">
        <w:rPr>
          <w:rFonts w:ascii="Helvetica" w:hAnsi="Helvetica" w:cs="Calibri"/>
          <w:sz w:val="32"/>
          <w:szCs w:val="32"/>
          <w:rPrChange w:id="1693" w:author="Ryan" w:date="2017-04-30T19:28:00Z">
            <w:rPr>
              <w:rFonts w:ascii="Calibri" w:hAnsi="Calibri" w:cs="Calibri"/>
              <w:sz w:val="32"/>
              <w:szCs w:val="32"/>
            </w:rPr>
          </w:rPrChange>
        </w:rPr>
        <w:t>elings and</w:t>
      </w:r>
      <w:r w:rsidR="00FF08A6" w:rsidRPr="00C93E5C">
        <w:rPr>
          <w:rFonts w:ascii="Helvetica" w:hAnsi="Helvetica" w:cs="Calibri"/>
          <w:sz w:val="32"/>
          <w:szCs w:val="32"/>
          <w:rPrChange w:id="1694" w:author="Ryan" w:date="2017-04-30T19:28:00Z">
            <w:rPr>
              <w:rFonts w:ascii="Calibri" w:hAnsi="Calibri" w:cs="Calibri"/>
              <w:sz w:val="32"/>
              <w:szCs w:val="32"/>
            </w:rPr>
          </w:rPrChange>
        </w:rPr>
        <w:t xml:space="preserve"> her situation for</w:t>
      </w:r>
      <w:r w:rsidRPr="00C93E5C">
        <w:rPr>
          <w:rFonts w:ascii="Helvetica" w:hAnsi="Helvetica" w:cs="Calibri"/>
          <w:sz w:val="32"/>
          <w:szCs w:val="32"/>
          <w:rPrChange w:id="1695" w:author="Ryan" w:date="2017-04-30T19:28:00Z">
            <w:rPr>
              <w:rFonts w:ascii="Calibri" w:hAnsi="Calibri" w:cs="Calibri"/>
              <w:sz w:val="32"/>
              <w:szCs w:val="32"/>
            </w:rPr>
          </w:rPrChange>
        </w:rPr>
        <w:t xml:space="preserve">bade </w:t>
      </w:r>
    </w:p>
    <w:p w14:paraId="785757F6" w14:textId="27BA50D1" w:rsidR="00FF08A6" w:rsidRPr="00C93E5C" w:rsidRDefault="007D3115" w:rsidP="00472BE7">
      <w:pPr>
        <w:spacing w:after="0"/>
        <w:rPr>
          <w:rFonts w:ascii="Helvetica" w:hAnsi="Helvetica" w:cs="Calibri"/>
          <w:sz w:val="32"/>
          <w:szCs w:val="32"/>
          <w:rPrChange w:id="1696" w:author="Ryan" w:date="2017-04-30T19:28:00Z">
            <w:rPr>
              <w:rFonts w:ascii="Calibri" w:hAnsi="Calibri" w:cs="Calibri"/>
              <w:sz w:val="32"/>
              <w:szCs w:val="32"/>
            </w:rPr>
          </w:rPrChange>
        </w:rPr>
      </w:pPr>
      <w:r w:rsidRPr="00C93E5C">
        <w:rPr>
          <w:rFonts w:ascii="Helvetica" w:hAnsi="Helvetica" w:cs="Calibri"/>
          <w:sz w:val="32"/>
          <w:szCs w:val="32"/>
          <w:rPrChange w:id="1697" w:author="Ryan" w:date="2017-04-30T19:28:00Z">
            <w:rPr>
              <w:rFonts w:ascii="Calibri" w:hAnsi="Calibri" w:cs="Calibri"/>
              <w:sz w:val="32"/>
              <w:szCs w:val="32"/>
            </w:rPr>
          </w:rPrChange>
        </w:rPr>
        <w:t>her to encourage his addresses;</w:t>
      </w:r>
      <w:r w:rsidR="00472BE7" w:rsidRPr="00C93E5C">
        <w:rPr>
          <w:rFonts w:ascii="Helvetica" w:hAnsi="Helvetica" w:cs="Calibri"/>
          <w:sz w:val="32"/>
          <w:szCs w:val="32"/>
          <w:rPrChange w:id="1698" w:author="Ryan" w:date="2017-04-30T19:28:00Z">
            <w:rPr>
              <w:rFonts w:ascii="Calibri" w:hAnsi="Calibri" w:cs="Calibri"/>
              <w:sz w:val="32"/>
              <w:szCs w:val="32"/>
            </w:rPr>
          </w:rPrChange>
        </w:rPr>
        <w:t xml:space="preserve"> that she</w:t>
      </w:r>
      <w:r w:rsidR="00FF08A6" w:rsidRPr="00C93E5C">
        <w:rPr>
          <w:rFonts w:ascii="Helvetica" w:hAnsi="Helvetica" w:cs="Calibri"/>
          <w:sz w:val="32"/>
          <w:szCs w:val="32"/>
          <w:rPrChange w:id="1699"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700" w:author="Ryan" w:date="2017-04-30T19:28:00Z">
            <w:rPr>
              <w:rFonts w:ascii="Calibri" w:hAnsi="Calibri" w:cs="Calibri"/>
              <w:sz w:val="32"/>
              <w:szCs w:val="32"/>
            </w:rPr>
          </w:rPrChange>
        </w:rPr>
        <w:t>was ex</w:t>
      </w:r>
      <w:r w:rsidR="00FF08A6" w:rsidRPr="00C93E5C">
        <w:rPr>
          <w:rFonts w:ascii="Helvetica" w:hAnsi="Helvetica" w:cs="Calibri"/>
          <w:sz w:val="32"/>
          <w:szCs w:val="32"/>
          <w:rPrChange w:id="1701" w:author="Ryan" w:date="2017-04-30T19:28:00Z">
            <w:rPr>
              <w:rFonts w:ascii="Calibri" w:hAnsi="Calibri" w:cs="Calibri"/>
              <w:sz w:val="32"/>
              <w:szCs w:val="32"/>
            </w:rPr>
          </w:rPrChange>
        </w:rPr>
        <w:t>-</w:t>
      </w:r>
    </w:p>
    <w:p w14:paraId="49D67460" w14:textId="77777777" w:rsidR="00FF08A6" w:rsidRPr="00C93E5C" w:rsidRDefault="00472BE7" w:rsidP="00472BE7">
      <w:pPr>
        <w:spacing w:after="0"/>
        <w:rPr>
          <w:rFonts w:ascii="Helvetica" w:hAnsi="Helvetica" w:cs="Calibri"/>
          <w:sz w:val="32"/>
          <w:szCs w:val="32"/>
          <w:rPrChange w:id="1702" w:author="Ryan" w:date="2017-04-30T19:28:00Z">
            <w:rPr>
              <w:rFonts w:ascii="Calibri" w:hAnsi="Calibri" w:cs="Calibri"/>
              <w:sz w:val="32"/>
              <w:szCs w:val="32"/>
            </w:rPr>
          </w:rPrChange>
        </w:rPr>
      </w:pPr>
      <w:r w:rsidRPr="00C93E5C">
        <w:rPr>
          <w:rFonts w:ascii="Helvetica" w:hAnsi="Helvetica" w:cs="Calibri"/>
          <w:sz w:val="32"/>
          <w:szCs w:val="32"/>
          <w:rPrChange w:id="1703" w:author="Ryan" w:date="2017-04-30T19:28:00Z">
            <w:rPr>
              <w:rFonts w:ascii="Calibri" w:hAnsi="Calibri" w:cs="Calibri"/>
              <w:sz w:val="32"/>
              <w:szCs w:val="32"/>
            </w:rPr>
          </w:rPrChange>
        </w:rPr>
        <w:t>cited to deal thus frankly</w:t>
      </w:r>
      <w:r w:rsidR="00FF08A6" w:rsidRPr="00C93E5C">
        <w:rPr>
          <w:rFonts w:ascii="Helvetica" w:hAnsi="Helvetica" w:cs="Calibri"/>
          <w:sz w:val="32"/>
          <w:szCs w:val="32"/>
          <w:rPrChange w:id="1704" w:author="Ryan" w:date="2017-04-30T19:28:00Z">
            <w:rPr>
              <w:rFonts w:ascii="Calibri" w:hAnsi="Calibri" w:cs="Calibri"/>
              <w:sz w:val="32"/>
              <w:szCs w:val="32"/>
            </w:rPr>
          </w:rPrChange>
        </w:rPr>
        <w:t>, from mo</w:t>
      </w:r>
      <w:r w:rsidRPr="00C93E5C">
        <w:rPr>
          <w:rFonts w:ascii="Helvetica" w:hAnsi="Helvetica" w:cs="Calibri"/>
          <w:sz w:val="32"/>
          <w:szCs w:val="32"/>
          <w:rPrChange w:id="1705" w:author="Ryan" w:date="2017-04-30T19:28:00Z">
            <w:rPr>
              <w:rFonts w:ascii="Calibri" w:hAnsi="Calibri" w:cs="Calibri"/>
              <w:sz w:val="32"/>
              <w:szCs w:val="32"/>
            </w:rPr>
          </w:rPrChange>
        </w:rPr>
        <w:t xml:space="preserve">tives of </w:t>
      </w:r>
      <w:proofErr w:type="spellStart"/>
      <w:r w:rsidRPr="00C93E5C">
        <w:rPr>
          <w:rFonts w:ascii="Helvetica" w:hAnsi="Helvetica" w:cs="Calibri"/>
          <w:sz w:val="32"/>
          <w:szCs w:val="32"/>
          <w:rPrChange w:id="1706" w:author="Ryan" w:date="2017-04-30T19:28:00Z">
            <w:rPr>
              <w:rFonts w:ascii="Calibri" w:hAnsi="Calibri" w:cs="Calibri"/>
              <w:sz w:val="32"/>
              <w:szCs w:val="32"/>
            </w:rPr>
          </w:rPrChange>
        </w:rPr>
        <w:t>delica</w:t>
      </w:r>
      <w:proofErr w:type="spellEnd"/>
      <w:r w:rsidR="00FF08A6" w:rsidRPr="00C93E5C">
        <w:rPr>
          <w:rFonts w:ascii="Helvetica" w:hAnsi="Helvetica" w:cs="Calibri"/>
          <w:sz w:val="32"/>
          <w:szCs w:val="32"/>
          <w:rPrChange w:id="1707" w:author="Ryan" w:date="2017-04-30T19:28:00Z">
            <w:rPr>
              <w:rFonts w:ascii="Calibri" w:hAnsi="Calibri" w:cs="Calibri"/>
              <w:sz w:val="32"/>
              <w:szCs w:val="32"/>
            </w:rPr>
          </w:rPrChange>
        </w:rPr>
        <w:t>-</w:t>
      </w:r>
    </w:p>
    <w:p w14:paraId="433B5207" w14:textId="77777777" w:rsidR="00FF08A6" w:rsidRPr="00C93E5C" w:rsidRDefault="00472BE7" w:rsidP="00472BE7">
      <w:pPr>
        <w:spacing w:after="0"/>
        <w:rPr>
          <w:rFonts w:ascii="Helvetica" w:hAnsi="Helvetica" w:cs="Calibri"/>
          <w:sz w:val="32"/>
          <w:szCs w:val="32"/>
          <w:rPrChange w:id="1708" w:author="Ryan" w:date="2017-04-30T19:28:00Z">
            <w:rPr>
              <w:rFonts w:ascii="Calibri" w:hAnsi="Calibri" w:cs="Calibri"/>
              <w:sz w:val="32"/>
              <w:szCs w:val="32"/>
            </w:rPr>
          </w:rPrChange>
        </w:rPr>
      </w:pPr>
      <w:r w:rsidRPr="00C93E5C">
        <w:rPr>
          <w:rFonts w:ascii="Helvetica" w:hAnsi="Helvetica" w:cs="Calibri"/>
          <w:sz w:val="32"/>
          <w:szCs w:val="32"/>
          <w:rPrChange w:id="1709" w:author="Ryan" w:date="2017-04-30T19:28:00Z">
            <w:rPr>
              <w:rFonts w:ascii="Calibri" w:hAnsi="Calibri" w:cs="Calibri"/>
              <w:sz w:val="32"/>
              <w:szCs w:val="32"/>
            </w:rPr>
          </w:rPrChange>
        </w:rPr>
        <w:t>cy to them both, but that she must consider her</w:t>
      </w:r>
      <w:r w:rsidR="00FF08A6" w:rsidRPr="00C93E5C">
        <w:rPr>
          <w:rFonts w:ascii="Helvetica" w:hAnsi="Helvetica" w:cs="Calibri"/>
          <w:sz w:val="32"/>
          <w:szCs w:val="32"/>
          <w:rPrChange w:id="1710" w:author="Ryan" w:date="2017-04-30T19:28:00Z">
            <w:rPr>
              <w:rFonts w:ascii="Calibri" w:hAnsi="Calibri" w:cs="Calibri"/>
              <w:sz w:val="32"/>
              <w:szCs w:val="32"/>
            </w:rPr>
          </w:rPrChange>
        </w:rPr>
        <w:t>-</w:t>
      </w:r>
    </w:p>
    <w:p w14:paraId="55C6B780" w14:textId="77777777" w:rsidR="00472BE7" w:rsidRPr="00C93E5C" w:rsidRDefault="00472BE7" w:rsidP="00472BE7">
      <w:pPr>
        <w:spacing w:after="0"/>
        <w:rPr>
          <w:rFonts w:ascii="Helvetica" w:hAnsi="Helvetica" w:cs="Calibri"/>
          <w:sz w:val="32"/>
          <w:szCs w:val="32"/>
          <w:rPrChange w:id="1711" w:author="Ryan" w:date="2017-04-30T19:28:00Z">
            <w:rPr>
              <w:rFonts w:ascii="Calibri" w:hAnsi="Calibri" w:cs="Calibri"/>
              <w:sz w:val="32"/>
              <w:szCs w:val="32"/>
            </w:rPr>
          </w:rPrChange>
        </w:rPr>
      </w:pPr>
      <w:r w:rsidRPr="00C93E5C">
        <w:rPr>
          <w:rFonts w:ascii="Helvetica" w:hAnsi="Helvetica" w:cs="Calibri"/>
          <w:sz w:val="32"/>
          <w:szCs w:val="32"/>
          <w:rPrChange w:id="1712" w:author="Ryan" w:date="2017-04-30T19:28:00Z">
            <w:rPr>
              <w:rFonts w:ascii="Calibri" w:hAnsi="Calibri" w:cs="Calibri"/>
              <w:sz w:val="32"/>
              <w:szCs w:val="32"/>
            </w:rPr>
          </w:rPrChange>
        </w:rPr>
        <w:t xml:space="preserve">self excused from any further </w:t>
      </w:r>
      <w:r w:rsidR="00FF08A6" w:rsidRPr="00C93E5C">
        <w:rPr>
          <w:rFonts w:ascii="Helvetica" w:hAnsi="Helvetica" w:cs="Calibri"/>
          <w:sz w:val="32"/>
          <w:szCs w:val="32"/>
          <w:rPrChange w:id="1713" w:author="Ryan" w:date="2017-04-30T19:28:00Z">
            <w:rPr>
              <w:rFonts w:ascii="Calibri" w:hAnsi="Calibri" w:cs="Calibri"/>
              <w:sz w:val="32"/>
              <w:szCs w:val="32"/>
            </w:rPr>
          </w:rPrChange>
        </w:rPr>
        <w:t>explanation.</w:t>
      </w:r>
    </w:p>
    <w:p w14:paraId="437A84FD" w14:textId="77777777" w:rsidR="00FF08A6" w:rsidRPr="00C93E5C" w:rsidRDefault="00472BE7" w:rsidP="00B73983">
      <w:pPr>
        <w:spacing w:after="0"/>
        <w:ind w:firstLine="800"/>
        <w:rPr>
          <w:rFonts w:ascii="Helvetica" w:hAnsi="Helvetica" w:cs="Calibri"/>
          <w:sz w:val="32"/>
          <w:szCs w:val="32"/>
          <w:rPrChange w:id="1714" w:author="Ryan" w:date="2017-04-30T19:28:00Z">
            <w:rPr>
              <w:rFonts w:ascii="Calibri" w:hAnsi="Calibri" w:cs="Calibri"/>
              <w:sz w:val="32"/>
              <w:szCs w:val="32"/>
            </w:rPr>
          </w:rPrChange>
        </w:rPr>
      </w:pPr>
      <w:r w:rsidRPr="00C93E5C">
        <w:rPr>
          <w:rFonts w:ascii="Helvetica" w:hAnsi="Helvetica" w:cs="Calibri"/>
          <w:sz w:val="32"/>
          <w:szCs w:val="32"/>
          <w:rPrChange w:id="1715" w:author="Ryan" w:date="2017-04-30T19:28:00Z">
            <w:rPr>
              <w:rFonts w:ascii="Calibri" w:hAnsi="Calibri" w:cs="Calibri"/>
              <w:sz w:val="32"/>
              <w:szCs w:val="32"/>
            </w:rPr>
          </w:rPrChange>
        </w:rPr>
        <w:t>So ingenuous a decision disconcerted every</w:t>
      </w:r>
      <w:r w:rsidR="00FF08A6" w:rsidRPr="00C93E5C">
        <w:rPr>
          <w:rFonts w:ascii="Helvetica" w:hAnsi="Helvetica" w:cs="Calibri"/>
          <w:sz w:val="32"/>
          <w:szCs w:val="32"/>
          <w:rPrChange w:id="1716"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1717" w:author="Ryan" w:date="2017-04-30T19:28:00Z">
            <w:rPr>
              <w:rFonts w:ascii="Calibri" w:hAnsi="Calibri" w:cs="Calibri"/>
              <w:sz w:val="32"/>
              <w:szCs w:val="32"/>
            </w:rPr>
          </w:rPrChange>
        </w:rPr>
        <w:t>ar</w:t>
      </w:r>
      <w:proofErr w:type="spellEnd"/>
      <w:r w:rsidR="00FF08A6" w:rsidRPr="00C93E5C">
        <w:rPr>
          <w:rFonts w:ascii="Helvetica" w:hAnsi="Helvetica" w:cs="Calibri"/>
          <w:sz w:val="32"/>
          <w:szCs w:val="32"/>
          <w:rPrChange w:id="1718" w:author="Ryan" w:date="2017-04-30T19:28:00Z">
            <w:rPr>
              <w:rFonts w:ascii="Calibri" w:hAnsi="Calibri" w:cs="Calibri"/>
              <w:sz w:val="32"/>
              <w:szCs w:val="32"/>
            </w:rPr>
          </w:rPrChange>
        </w:rPr>
        <w:t>-</w:t>
      </w:r>
    </w:p>
    <w:p w14:paraId="4E4CAF6E" w14:textId="77777777" w:rsidR="00FF08A6" w:rsidRPr="00C93E5C" w:rsidRDefault="00472BE7" w:rsidP="00472BE7">
      <w:pPr>
        <w:spacing w:after="0"/>
        <w:rPr>
          <w:rFonts w:ascii="Helvetica" w:hAnsi="Helvetica" w:cs="Calibri"/>
          <w:sz w:val="32"/>
          <w:szCs w:val="32"/>
          <w:rPrChange w:id="1719" w:author="Ryan" w:date="2017-04-30T19:28:00Z">
            <w:rPr>
              <w:rFonts w:ascii="Calibri" w:hAnsi="Calibri" w:cs="Calibri"/>
              <w:sz w:val="32"/>
              <w:szCs w:val="32"/>
            </w:rPr>
          </w:rPrChange>
        </w:rPr>
      </w:pPr>
      <w:proofErr w:type="spellStart"/>
      <w:r w:rsidRPr="00C93E5C">
        <w:rPr>
          <w:rFonts w:ascii="Helvetica" w:hAnsi="Helvetica" w:cs="Calibri"/>
          <w:sz w:val="32"/>
          <w:szCs w:val="32"/>
          <w:rPrChange w:id="1720" w:author="Ryan" w:date="2017-04-30T19:28:00Z">
            <w:rPr>
              <w:rFonts w:ascii="Calibri" w:hAnsi="Calibri" w:cs="Calibri"/>
              <w:sz w:val="32"/>
              <w:szCs w:val="32"/>
            </w:rPr>
          </w:rPrChange>
        </w:rPr>
        <w:t>gument</w:t>
      </w:r>
      <w:proofErr w:type="spellEnd"/>
      <w:r w:rsidR="00FF08A6" w:rsidRPr="00C93E5C">
        <w:rPr>
          <w:rFonts w:ascii="Helvetica" w:hAnsi="Helvetica" w:cs="Calibri"/>
          <w:sz w:val="32"/>
          <w:szCs w:val="32"/>
          <w:rPrChange w:id="1721" w:author="Ryan" w:date="2017-04-30T19:28:00Z">
            <w:rPr>
              <w:rFonts w:ascii="Calibri" w:hAnsi="Calibri" w:cs="Calibri"/>
              <w:sz w:val="32"/>
              <w:szCs w:val="32"/>
            </w:rPr>
          </w:rPrChange>
        </w:rPr>
        <w:t xml:space="preserve"> which Blake had prepared to en</w:t>
      </w:r>
      <w:r w:rsidRPr="00C93E5C">
        <w:rPr>
          <w:rFonts w:ascii="Helvetica" w:hAnsi="Helvetica" w:cs="Calibri"/>
          <w:sz w:val="32"/>
          <w:szCs w:val="32"/>
          <w:rPrChange w:id="1722" w:author="Ryan" w:date="2017-04-30T19:28:00Z">
            <w:rPr>
              <w:rFonts w:ascii="Calibri" w:hAnsi="Calibri" w:cs="Calibri"/>
              <w:sz w:val="32"/>
              <w:szCs w:val="32"/>
            </w:rPr>
          </w:rPrChange>
        </w:rPr>
        <w:t xml:space="preserve">force his </w:t>
      </w:r>
    </w:p>
    <w:p w14:paraId="6EF300C6" w14:textId="77777777" w:rsidR="00351856" w:rsidRPr="00C93E5C" w:rsidRDefault="00472BE7" w:rsidP="00472BE7">
      <w:pPr>
        <w:spacing w:after="0"/>
        <w:rPr>
          <w:rFonts w:ascii="Helvetica" w:hAnsi="Helvetica" w:cs="Calibri"/>
          <w:sz w:val="32"/>
          <w:szCs w:val="32"/>
          <w:rPrChange w:id="1723" w:author="Ryan" w:date="2017-04-30T19:28:00Z">
            <w:rPr>
              <w:rFonts w:ascii="Calibri" w:hAnsi="Calibri" w:cs="Calibri"/>
              <w:sz w:val="32"/>
              <w:szCs w:val="32"/>
            </w:rPr>
          </w:rPrChange>
        </w:rPr>
      </w:pPr>
      <w:r w:rsidRPr="00C93E5C">
        <w:rPr>
          <w:rFonts w:ascii="Helvetica" w:hAnsi="Helvetica" w:cs="Calibri"/>
          <w:sz w:val="32"/>
          <w:szCs w:val="32"/>
          <w:rPrChange w:id="1724" w:author="Ryan" w:date="2017-04-30T19:28:00Z">
            <w:rPr>
              <w:rFonts w:ascii="Calibri" w:hAnsi="Calibri" w:cs="Calibri"/>
              <w:sz w:val="32"/>
              <w:szCs w:val="32"/>
            </w:rPr>
          </w:rPrChange>
        </w:rPr>
        <w:t xml:space="preserve">suit. His mind became </w:t>
      </w:r>
      <w:r w:rsidR="00351856" w:rsidRPr="00C93E5C">
        <w:rPr>
          <w:rFonts w:ascii="Helvetica" w:hAnsi="Helvetica" w:cs="Calibri"/>
          <w:sz w:val="32"/>
          <w:szCs w:val="32"/>
          <w:rPrChange w:id="1725" w:author="Ryan" w:date="2017-04-30T19:28:00Z">
            <w:rPr>
              <w:rFonts w:ascii="Calibri" w:hAnsi="Calibri" w:cs="Calibri"/>
              <w:sz w:val="32"/>
              <w:szCs w:val="32"/>
            </w:rPr>
          </w:rPrChange>
        </w:rPr>
        <w:t xml:space="preserve">paralyzed </w:t>
      </w:r>
      <w:r w:rsidRPr="00C93E5C">
        <w:rPr>
          <w:rFonts w:ascii="Helvetica" w:hAnsi="Helvetica" w:cs="Calibri"/>
          <w:sz w:val="32"/>
          <w:szCs w:val="32"/>
          <w:rPrChange w:id="1726" w:author="Ryan" w:date="2017-04-30T19:28:00Z">
            <w:rPr>
              <w:rFonts w:ascii="Calibri" w:hAnsi="Calibri" w:cs="Calibri"/>
              <w:sz w:val="32"/>
              <w:szCs w:val="32"/>
            </w:rPr>
          </w:rPrChange>
        </w:rPr>
        <w:t xml:space="preserve">and his tongue </w:t>
      </w:r>
    </w:p>
    <w:p w14:paraId="7B71A8C2" w14:textId="77777777" w:rsidR="00351856" w:rsidRPr="00C93E5C" w:rsidRDefault="00472BE7" w:rsidP="00472BE7">
      <w:pPr>
        <w:spacing w:after="0"/>
        <w:rPr>
          <w:rFonts w:ascii="Helvetica" w:hAnsi="Helvetica" w:cs="Calibri"/>
          <w:sz w:val="32"/>
          <w:szCs w:val="32"/>
          <w:rPrChange w:id="1727" w:author="Ryan" w:date="2017-04-30T19:28:00Z">
            <w:rPr>
              <w:rFonts w:ascii="Calibri" w:hAnsi="Calibri" w:cs="Calibri"/>
              <w:sz w:val="32"/>
              <w:szCs w:val="32"/>
            </w:rPr>
          </w:rPrChange>
        </w:rPr>
      </w:pPr>
      <w:r w:rsidRPr="00C93E5C">
        <w:rPr>
          <w:rFonts w:ascii="Helvetica" w:hAnsi="Helvetica" w:cs="Calibri"/>
          <w:sz w:val="32"/>
          <w:szCs w:val="32"/>
          <w:rPrChange w:id="1728" w:author="Ryan" w:date="2017-04-30T19:28:00Z">
            <w:rPr>
              <w:rFonts w:ascii="Calibri" w:hAnsi="Calibri" w:cs="Calibri"/>
              <w:sz w:val="32"/>
              <w:szCs w:val="32"/>
            </w:rPr>
          </w:rPrChange>
        </w:rPr>
        <w:t>powerless. They both sat silent, and were hap</w:t>
      </w:r>
      <w:r w:rsidR="00351856" w:rsidRPr="00C93E5C">
        <w:rPr>
          <w:rFonts w:ascii="Helvetica" w:hAnsi="Helvetica" w:cs="Calibri"/>
          <w:sz w:val="32"/>
          <w:szCs w:val="32"/>
          <w:rPrChange w:id="1729" w:author="Ryan" w:date="2017-04-30T19:28:00Z">
            <w:rPr>
              <w:rFonts w:ascii="Calibri" w:hAnsi="Calibri" w:cs="Calibri"/>
              <w:sz w:val="32"/>
              <w:szCs w:val="32"/>
            </w:rPr>
          </w:rPrChange>
        </w:rPr>
        <w:t>-</w:t>
      </w:r>
    </w:p>
    <w:p w14:paraId="52640BFE" w14:textId="77777777" w:rsidR="00351856" w:rsidRPr="00C93E5C" w:rsidRDefault="00351856" w:rsidP="00472BE7">
      <w:pPr>
        <w:spacing w:after="0"/>
        <w:rPr>
          <w:rFonts w:ascii="Helvetica" w:hAnsi="Helvetica" w:cs="Calibri"/>
          <w:sz w:val="32"/>
          <w:szCs w:val="32"/>
          <w:rPrChange w:id="1730" w:author="Ryan" w:date="2017-04-30T19:28:00Z">
            <w:rPr>
              <w:rFonts w:ascii="Calibri" w:hAnsi="Calibri" w:cs="Calibri"/>
              <w:sz w:val="32"/>
              <w:szCs w:val="32"/>
            </w:rPr>
          </w:rPrChange>
        </w:rPr>
      </w:pPr>
      <w:proofErr w:type="spellStart"/>
      <w:r w:rsidRPr="00C93E5C">
        <w:rPr>
          <w:rFonts w:ascii="Helvetica" w:hAnsi="Helvetica" w:cs="Calibri"/>
          <w:sz w:val="32"/>
          <w:szCs w:val="32"/>
          <w:rPrChange w:id="1731" w:author="Ryan" w:date="2017-04-30T19:28:00Z">
            <w:rPr>
              <w:rFonts w:ascii="Calibri" w:hAnsi="Calibri" w:cs="Calibri"/>
              <w:sz w:val="32"/>
              <w:szCs w:val="32"/>
            </w:rPr>
          </w:rPrChange>
        </w:rPr>
        <w:t>pily</w:t>
      </w:r>
      <w:proofErr w:type="spellEnd"/>
      <w:r w:rsidRPr="00C93E5C">
        <w:rPr>
          <w:rFonts w:ascii="Helvetica" w:hAnsi="Helvetica" w:cs="Calibri"/>
          <w:sz w:val="32"/>
          <w:szCs w:val="32"/>
          <w:rPrChange w:id="1732" w:author="Ryan" w:date="2017-04-30T19:28:00Z">
            <w:rPr>
              <w:rFonts w:ascii="Calibri" w:hAnsi="Calibri" w:cs="Calibri"/>
              <w:sz w:val="32"/>
              <w:szCs w:val="32"/>
            </w:rPr>
          </w:rPrChange>
        </w:rPr>
        <w:t xml:space="preserve"> relieved from a ve</w:t>
      </w:r>
      <w:r w:rsidR="00472BE7" w:rsidRPr="00C93E5C">
        <w:rPr>
          <w:rFonts w:ascii="Helvetica" w:hAnsi="Helvetica" w:cs="Calibri"/>
          <w:sz w:val="32"/>
          <w:szCs w:val="32"/>
          <w:rPrChange w:id="1733" w:author="Ryan" w:date="2017-04-30T19:28:00Z">
            <w:rPr>
              <w:rFonts w:ascii="Calibri" w:hAnsi="Calibri" w:cs="Calibri"/>
              <w:sz w:val="32"/>
              <w:szCs w:val="32"/>
            </w:rPr>
          </w:rPrChange>
        </w:rPr>
        <w:t xml:space="preserve">ry embarrassing situation by </w:t>
      </w:r>
    </w:p>
    <w:p w14:paraId="632CF04E" w14:textId="77777777" w:rsidR="00351856" w:rsidRPr="00C93E5C" w:rsidRDefault="00472BE7" w:rsidP="00472BE7">
      <w:pPr>
        <w:spacing w:after="0"/>
        <w:rPr>
          <w:rFonts w:ascii="Helvetica" w:hAnsi="Helvetica" w:cs="Calibri"/>
          <w:sz w:val="32"/>
          <w:szCs w:val="32"/>
          <w:rPrChange w:id="1734" w:author="Ryan" w:date="2017-04-30T19:28:00Z">
            <w:rPr>
              <w:rFonts w:ascii="Calibri" w:hAnsi="Calibri" w:cs="Calibri"/>
              <w:sz w:val="32"/>
              <w:szCs w:val="32"/>
            </w:rPr>
          </w:rPrChange>
        </w:rPr>
      </w:pPr>
      <w:r w:rsidRPr="00C93E5C">
        <w:rPr>
          <w:rFonts w:ascii="Helvetica" w:hAnsi="Helvetica" w:cs="Calibri"/>
          <w:sz w:val="32"/>
          <w:szCs w:val="32"/>
          <w:rPrChange w:id="1735" w:author="Ryan" w:date="2017-04-30T19:28:00Z">
            <w:rPr>
              <w:rFonts w:ascii="Calibri" w:hAnsi="Calibri" w:cs="Calibri"/>
              <w:sz w:val="32"/>
              <w:szCs w:val="32"/>
            </w:rPr>
          </w:rPrChange>
        </w:rPr>
        <w:t xml:space="preserve">the entrance of company. Blake immediately </w:t>
      </w:r>
    </w:p>
    <w:p w14:paraId="4E0BC2CB" w14:textId="77777777" w:rsidR="00351856" w:rsidRPr="00C93E5C" w:rsidRDefault="00472BE7" w:rsidP="00472BE7">
      <w:pPr>
        <w:spacing w:after="0"/>
        <w:rPr>
          <w:rFonts w:ascii="Helvetica" w:hAnsi="Helvetica" w:cs="Calibri"/>
          <w:sz w:val="32"/>
          <w:szCs w:val="32"/>
          <w:rPrChange w:id="1736" w:author="Ryan" w:date="2017-04-30T19:28:00Z">
            <w:rPr>
              <w:rFonts w:ascii="Calibri" w:hAnsi="Calibri" w:cs="Calibri"/>
              <w:sz w:val="32"/>
              <w:szCs w:val="32"/>
            </w:rPr>
          </w:rPrChange>
        </w:rPr>
      </w:pPr>
      <w:r w:rsidRPr="00C93E5C">
        <w:rPr>
          <w:rFonts w:ascii="Helvetica" w:hAnsi="Helvetica" w:cs="Calibri"/>
          <w:sz w:val="32"/>
          <w:szCs w:val="32"/>
          <w:rPrChange w:id="1737" w:author="Ryan" w:date="2017-04-30T19:28:00Z">
            <w:rPr>
              <w:rFonts w:ascii="Calibri" w:hAnsi="Calibri" w:cs="Calibri"/>
              <w:sz w:val="32"/>
              <w:szCs w:val="32"/>
            </w:rPr>
          </w:rPrChange>
        </w:rPr>
        <w:t xml:space="preserve">arose to depart; Eliza waited </w:t>
      </w:r>
      <w:r w:rsidR="00351856" w:rsidRPr="00C93E5C">
        <w:rPr>
          <w:rFonts w:ascii="Helvetica" w:hAnsi="Helvetica" w:cs="Calibri"/>
          <w:sz w:val="32"/>
          <w:szCs w:val="32"/>
          <w:rPrChange w:id="1738" w:author="Ryan" w:date="2017-04-30T19:28:00Z">
            <w:rPr>
              <w:rFonts w:ascii="Calibri" w:hAnsi="Calibri" w:cs="Calibri"/>
              <w:sz w:val="32"/>
              <w:szCs w:val="32"/>
            </w:rPr>
          </w:rPrChange>
        </w:rPr>
        <w:t>up</w:t>
      </w:r>
      <w:r w:rsidRPr="00C93E5C">
        <w:rPr>
          <w:rFonts w:ascii="Helvetica" w:hAnsi="Helvetica" w:cs="Calibri"/>
          <w:sz w:val="32"/>
          <w:szCs w:val="32"/>
          <w:rPrChange w:id="1739" w:author="Ryan" w:date="2017-04-30T19:28:00Z">
            <w:rPr>
              <w:rFonts w:ascii="Calibri" w:hAnsi="Calibri" w:cs="Calibri"/>
              <w:sz w:val="32"/>
              <w:szCs w:val="32"/>
            </w:rPr>
          </w:rPrChange>
        </w:rPr>
        <w:t xml:space="preserve">on him to the </w:t>
      </w:r>
    </w:p>
    <w:p w14:paraId="343CB326" w14:textId="77777777" w:rsidR="00472BE7" w:rsidRPr="00C93E5C" w:rsidRDefault="00472BE7" w:rsidP="00472BE7">
      <w:pPr>
        <w:spacing w:after="0"/>
        <w:rPr>
          <w:rFonts w:ascii="Helvetica" w:hAnsi="Helvetica" w:cs="Calibri"/>
          <w:sz w:val="32"/>
          <w:szCs w:val="32"/>
          <w:rPrChange w:id="1740" w:author="Ryan" w:date="2017-04-30T19:28:00Z">
            <w:rPr>
              <w:rFonts w:ascii="Calibri" w:hAnsi="Calibri" w:cs="Calibri"/>
              <w:sz w:val="32"/>
              <w:szCs w:val="32"/>
            </w:rPr>
          </w:rPrChange>
        </w:rPr>
      </w:pPr>
      <w:r w:rsidRPr="00C93E5C">
        <w:rPr>
          <w:rFonts w:ascii="Helvetica" w:hAnsi="Helvetica" w:cs="Calibri"/>
          <w:sz w:val="32"/>
          <w:szCs w:val="32"/>
          <w:rPrChange w:id="1741" w:author="Ryan" w:date="2017-04-30T19:28:00Z">
            <w:rPr>
              <w:rFonts w:ascii="Calibri" w:hAnsi="Calibri" w:cs="Calibri"/>
              <w:sz w:val="32"/>
              <w:szCs w:val="32"/>
            </w:rPr>
          </w:rPrChange>
        </w:rPr>
        <w:t>door;</w:t>
      </w:r>
      <w:r w:rsidR="00351856" w:rsidRPr="00C93E5C">
        <w:rPr>
          <w:rFonts w:ascii="Helvetica" w:hAnsi="Helvetica" w:cs="Calibri"/>
          <w:sz w:val="32"/>
          <w:szCs w:val="32"/>
          <w:rPrChange w:id="1742" w:author="Ryan" w:date="2017-04-30T19:28:00Z">
            <w:rPr>
              <w:rFonts w:ascii="Calibri" w:hAnsi="Calibri" w:cs="Calibri"/>
              <w:sz w:val="32"/>
              <w:szCs w:val="32"/>
            </w:rPr>
          </w:rPrChange>
        </w:rPr>
        <w:t xml:space="preserve"> </w:t>
      </w:r>
      <w:r w:rsidRPr="00C93E5C">
        <w:rPr>
          <w:rFonts w:ascii="Helvetica" w:hAnsi="Helvetica" w:cs="Calibri"/>
          <w:sz w:val="32"/>
          <w:szCs w:val="32"/>
          <w:rPrChange w:id="1743" w:author="Ryan" w:date="2017-04-30T19:28:00Z">
            <w:rPr>
              <w:rFonts w:ascii="Calibri" w:hAnsi="Calibri" w:cs="Calibri"/>
              <w:sz w:val="32"/>
              <w:szCs w:val="32"/>
            </w:rPr>
          </w:rPrChange>
        </w:rPr>
        <w:t xml:space="preserve">he disconsolately took her hand, bowed, </w:t>
      </w:r>
    </w:p>
    <w:p w14:paraId="17B184A3" w14:textId="77777777" w:rsidR="00472BE7" w:rsidRPr="00C93E5C" w:rsidRDefault="00472BE7" w:rsidP="00472BE7">
      <w:pPr>
        <w:spacing w:after="0"/>
        <w:rPr>
          <w:rFonts w:ascii="Helvetica" w:hAnsi="Helvetica" w:cs="Calibri"/>
          <w:sz w:val="32"/>
          <w:szCs w:val="32"/>
          <w:rPrChange w:id="1744" w:author="Ryan" w:date="2017-04-30T19:28:00Z">
            <w:rPr>
              <w:rFonts w:ascii="Calibri" w:hAnsi="Calibri" w:cs="Calibri"/>
              <w:sz w:val="32"/>
              <w:szCs w:val="32"/>
            </w:rPr>
          </w:rPrChange>
        </w:rPr>
      </w:pPr>
      <w:r w:rsidRPr="00C93E5C">
        <w:rPr>
          <w:rFonts w:ascii="Helvetica" w:hAnsi="Helvetica" w:cs="Calibri"/>
          <w:sz w:val="32"/>
          <w:szCs w:val="32"/>
          <w:rPrChange w:id="1745" w:author="Ryan" w:date="2017-04-30T19:28:00Z">
            <w:rPr>
              <w:rFonts w:ascii="Calibri" w:hAnsi="Calibri" w:cs="Calibri"/>
              <w:sz w:val="32"/>
              <w:szCs w:val="32"/>
            </w:rPr>
          </w:rPrChange>
        </w:rPr>
        <w:t>and bade her good night.</w:t>
      </w:r>
    </w:p>
    <w:p w14:paraId="103A0DCD" w14:textId="77777777" w:rsidR="00351856" w:rsidRPr="00C93E5C" w:rsidRDefault="00472BE7" w:rsidP="00B73983">
      <w:pPr>
        <w:spacing w:after="0"/>
        <w:ind w:firstLine="800"/>
        <w:rPr>
          <w:rFonts w:ascii="Helvetica" w:hAnsi="Helvetica" w:cs="Calibri"/>
          <w:sz w:val="32"/>
          <w:szCs w:val="32"/>
          <w:rPrChange w:id="1746" w:author="Ryan" w:date="2017-04-30T19:28:00Z">
            <w:rPr>
              <w:rFonts w:ascii="Calibri" w:hAnsi="Calibri" w:cs="Calibri"/>
              <w:sz w:val="32"/>
              <w:szCs w:val="32"/>
            </w:rPr>
          </w:rPrChange>
        </w:rPr>
      </w:pPr>
      <w:r w:rsidRPr="00C93E5C">
        <w:rPr>
          <w:rFonts w:ascii="Helvetica" w:hAnsi="Helvetica" w:cs="Calibri"/>
          <w:sz w:val="32"/>
          <w:szCs w:val="32"/>
          <w:rPrChange w:id="1747" w:author="Ryan" w:date="2017-04-30T19:28:00Z">
            <w:rPr>
              <w:rFonts w:ascii="Calibri" w:hAnsi="Calibri" w:cs="Calibri"/>
              <w:sz w:val="32"/>
              <w:szCs w:val="32"/>
            </w:rPr>
          </w:rPrChange>
        </w:rPr>
        <w:t>Palmer had not been more particular to</w:t>
      </w:r>
      <w:r w:rsidR="00351856" w:rsidRPr="00C93E5C">
        <w:rPr>
          <w:rFonts w:ascii="Helvetica" w:hAnsi="Helvetica" w:cs="Calibri"/>
          <w:sz w:val="32"/>
          <w:szCs w:val="32"/>
          <w:rPrChange w:id="1748" w:author="Ryan" w:date="2017-04-30T19:28:00Z">
            <w:rPr>
              <w:rFonts w:ascii="Calibri" w:hAnsi="Calibri" w:cs="Calibri"/>
              <w:sz w:val="32"/>
              <w:szCs w:val="32"/>
            </w:rPr>
          </w:rPrChange>
        </w:rPr>
        <w:t xml:space="preserve"> </w:t>
      </w:r>
      <w:r w:rsidRPr="00C93E5C">
        <w:rPr>
          <w:rFonts w:ascii="Helvetica" w:hAnsi="Helvetica" w:cs="Calibri"/>
          <w:sz w:val="32"/>
          <w:szCs w:val="32"/>
          <w:rPrChange w:id="1749" w:author="Ryan" w:date="2017-04-30T19:28:00Z">
            <w:rPr>
              <w:rFonts w:ascii="Calibri" w:hAnsi="Calibri" w:cs="Calibri"/>
              <w:sz w:val="32"/>
              <w:szCs w:val="32"/>
            </w:rPr>
          </w:rPrChange>
        </w:rPr>
        <w:t xml:space="preserve">Eliza, </w:t>
      </w:r>
    </w:p>
    <w:p w14:paraId="1E3027DF" w14:textId="77777777" w:rsidR="00351856" w:rsidRPr="00C93E5C" w:rsidRDefault="00351856" w:rsidP="00472BE7">
      <w:pPr>
        <w:spacing w:after="0"/>
        <w:rPr>
          <w:rFonts w:ascii="Helvetica" w:hAnsi="Helvetica" w:cs="Calibri"/>
          <w:sz w:val="32"/>
          <w:szCs w:val="32"/>
          <w:rPrChange w:id="1750" w:author="Ryan" w:date="2017-04-30T19:28:00Z">
            <w:rPr>
              <w:rFonts w:ascii="Calibri" w:hAnsi="Calibri" w:cs="Calibri"/>
              <w:sz w:val="32"/>
              <w:szCs w:val="32"/>
            </w:rPr>
          </w:rPrChange>
        </w:rPr>
      </w:pPr>
      <w:r w:rsidRPr="00C93E5C">
        <w:rPr>
          <w:rFonts w:ascii="Helvetica" w:hAnsi="Helvetica" w:cs="Calibri"/>
          <w:sz w:val="32"/>
          <w:szCs w:val="32"/>
          <w:rPrChange w:id="1751" w:author="Ryan" w:date="2017-04-30T19:28:00Z">
            <w:rPr>
              <w:rFonts w:ascii="Calibri" w:hAnsi="Calibri" w:cs="Calibri"/>
              <w:sz w:val="32"/>
              <w:szCs w:val="32"/>
            </w:rPr>
          </w:rPrChange>
        </w:rPr>
        <w:t>than to several other ladies of</w:t>
      </w:r>
      <w:r w:rsidR="00472BE7" w:rsidRPr="00C93E5C">
        <w:rPr>
          <w:rFonts w:ascii="Helvetica" w:hAnsi="Helvetica" w:cs="Calibri"/>
          <w:sz w:val="32"/>
          <w:szCs w:val="32"/>
          <w:rPrChange w:id="1752" w:author="Ryan" w:date="2017-04-30T19:28:00Z">
            <w:rPr>
              <w:rFonts w:ascii="Calibri" w:hAnsi="Calibri" w:cs="Calibri"/>
              <w:sz w:val="32"/>
              <w:szCs w:val="32"/>
            </w:rPr>
          </w:rPrChange>
        </w:rPr>
        <w:t xml:space="preserve"> the</w:t>
      </w:r>
      <w:r w:rsidRPr="00C93E5C">
        <w:rPr>
          <w:rFonts w:ascii="Helvetica" w:hAnsi="Helvetica" w:cs="Calibri"/>
          <w:sz w:val="32"/>
          <w:szCs w:val="32"/>
          <w:rPrChange w:id="1753"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754" w:author="Ryan" w:date="2017-04-30T19:28:00Z">
            <w:rPr>
              <w:rFonts w:ascii="Calibri" w:hAnsi="Calibri" w:cs="Calibri"/>
              <w:sz w:val="32"/>
              <w:szCs w:val="32"/>
            </w:rPr>
          </w:rPrChange>
        </w:rPr>
        <w:t xml:space="preserve">city; </w:t>
      </w:r>
      <w:proofErr w:type="spellStart"/>
      <w:r w:rsidR="00472BE7" w:rsidRPr="00C93E5C">
        <w:rPr>
          <w:rFonts w:ascii="Helvetica" w:hAnsi="Helvetica" w:cs="Calibri"/>
          <w:sz w:val="32"/>
          <w:szCs w:val="32"/>
          <w:rPrChange w:id="1755" w:author="Ryan" w:date="2017-04-30T19:28:00Z">
            <w:rPr>
              <w:rFonts w:ascii="Calibri" w:hAnsi="Calibri" w:cs="Calibri"/>
              <w:sz w:val="32"/>
              <w:szCs w:val="32"/>
            </w:rPr>
          </w:rPrChange>
        </w:rPr>
        <w:t>conse</w:t>
      </w:r>
      <w:proofErr w:type="spellEnd"/>
      <w:r w:rsidRPr="00C93E5C">
        <w:rPr>
          <w:rFonts w:ascii="Helvetica" w:hAnsi="Helvetica" w:cs="Calibri"/>
          <w:sz w:val="32"/>
          <w:szCs w:val="32"/>
          <w:rPrChange w:id="1756" w:author="Ryan" w:date="2017-04-30T19:28:00Z">
            <w:rPr>
              <w:rFonts w:ascii="Calibri" w:hAnsi="Calibri" w:cs="Calibri"/>
              <w:sz w:val="32"/>
              <w:szCs w:val="32"/>
            </w:rPr>
          </w:rPrChange>
        </w:rPr>
        <w:t>-</w:t>
      </w:r>
    </w:p>
    <w:p w14:paraId="38766AE8" w14:textId="77777777" w:rsidR="00351856" w:rsidRPr="00C93E5C" w:rsidRDefault="00472BE7" w:rsidP="00472BE7">
      <w:pPr>
        <w:spacing w:after="0"/>
        <w:rPr>
          <w:rFonts w:ascii="Helvetica" w:hAnsi="Helvetica" w:cs="Calibri"/>
          <w:sz w:val="32"/>
          <w:szCs w:val="32"/>
          <w:rPrChange w:id="1757" w:author="Ryan" w:date="2017-04-30T19:28:00Z">
            <w:rPr>
              <w:rFonts w:ascii="Calibri" w:hAnsi="Calibri" w:cs="Calibri"/>
              <w:sz w:val="32"/>
              <w:szCs w:val="32"/>
            </w:rPr>
          </w:rPrChange>
        </w:rPr>
      </w:pPr>
      <w:proofErr w:type="spellStart"/>
      <w:r w:rsidRPr="00C93E5C">
        <w:rPr>
          <w:rFonts w:ascii="Helvetica" w:hAnsi="Helvetica" w:cs="Calibri"/>
          <w:sz w:val="32"/>
          <w:szCs w:val="32"/>
          <w:rPrChange w:id="1758" w:author="Ryan" w:date="2017-04-30T19:28:00Z">
            <w:rPr>
              <w:rFonts w:ascii="Calibri" w:hAnsi="Calibri" w:cs="Calibri"/>
              <w:sz w:val="32"/>
              <w:szCs w:val="32"/>
            </w:rPr>
          </w:rPrChange>
        </w:rPr>
        <w:t>quently</w:t>
      </w:r>
      <w:proofErr w:type="spellEnd"/>
      <w:r w:rsidRPr="00C93E5C">
        <w:rPr>
          <w:rFonts w:ascii="Helvetica" w:hAnsi="Helvetica" w:cs="Calibri"/>
          <w:sz w:val="32"/>
          <w:szCs w:val="32"/>
          <w:rPrChange w:id="1759" w:author="Ryan" w:date="2017-04-30T19:28:00Z">
            <w:rPr>
              <w:rFonts w:ascii="Calibri" w:hAnsi="Calibri" w:cs="Calibri"/>
              <w:sz w:val="32"/>
              <w:szCs w:val="32"/>
            </w:rPr>
          </w:rPrChange>
        </w:rPr>
        <w:t xml:space="preserve"> his attention was less to</w:t>
      </w:r>
      <w:r w:rsidR="00351856" w:rsidRPr="00C93E5C">
        <w:rPr>
          <w:rFonts w:ascii="Helvetica" w:hAnsi="Helvetica" w:cs="Calibri"/>
          <w:sz w:val="32"/>
          <w:szCs w:val="32"/>
          <w:rPrChange w:id="1760" w:author="Ryan" w:date="2017-04-30T19:28:00Z">
            <w:rPr>
              <w:rFonts w:ascii="Calibri" w:hAnsi="Calibri" w:cs="Calibri"/>
              <w:sz w:val="32"/>
              <w:szCs w:val="32"/>
            </w:rPr>
          </w:rPrChange>
        </w:rPr>
        <w:t xml:space="preserve"> </w:t>
      </w:r>
      <w:r w:rsidRPr="00C93E5C">
        <w:rPr>
          <w:rFonts w:ascii="Helvetica" w:hAnsi="Helvetica" w:cs="Calibri"/>
          <w:sz w:val="32"/>
          <w:szCs w:val="32"/>
          <w:rPrChange w:id="1761" w:author="Ryan" w:date="2017-04-30T19:28:00Z">
            <w:rPr>
              <w:rFonts w:ascii="Calibri" w:hAnsi="Calibri" w:cs="Calibri"/>
              <w:sz w:val="32"/>
              <w:szCs w:val="32"/>
            </w:rPr>
          </w:rPrChange>
        </w:rPr>
        <w:t xml:space="preserve">be feared. She </w:t>
      </w:r>
    </w:p>
    <w:p w14:paraId="31F01867" w14:textId="77777777" w:rsidR="00351856" w:rsidRPr="00C93E5C" w:rsidRDefault="00472BE7" w:rsidP="00472BE7">
      <w:pPr>
        <w:spacing w:after="0"/>
        <w:rPr>
          <w:rFonts w:ascii="Helvetica" w:hAnsi="Helvetica" w:cs="Calibri"/>
          <w:sz w:val="32"/>
          <w:szCs w:val="32"/>
          <w:rPrChange w:id="1762" w:author="Ryan" w:date="2017-04-30T19:28:00Z">
            <w:rPr>
              <w:rFonts w:ascii="Calibri" w:hAnsi="Calibri" w:cs="Calibri"/>
              <w:sz w:val="32"/>
              <w:szCs w:val="32"/>
            </w:rPr>
          </w:rPrChange>
        </w:rPr>
      </w:pPr>
      <w:r w:rsidRPr="00C93E5C">
        <w:rPr>
          <w:rFonts w:ascii="Helvetica" w:hAnsi="Helvetica" w:cs="Calibri"/>
          <w:sz w:val="32"/>
          <w:szCs w:val="32"/>
          <w:rPrChange w:id="1763" w:author="Ryan" w:date="2017-04-30T19:28:00Z">
            <w:rPr>
              <w:rFonts w:ascii="Calibri" w:hAnsi="Calibri" w:cs="Calibri"/>
              <w:sz w:val="32"/>
              <w:szCs w:val="32"/>
            </w:rPr>
          </w:rPrChange>
        </w:rPr>
        <w:t>at first declined his offer to</w:t>
      </w:r>
      <w:r w:rsidR="00351856" w:rsidRPr="00C93E5C">
        <w:rPr>
          <w:rFonts w:ascii="Helvetica" w:hAnsi="Helvetica" w:cs="Calibri"/>
          <w:sz w:val="32"/>
          <w:szCs w:val="32"/>
          <w:rPrChange w:id="1764" w:author="Ryan" w:date="2017-04-30T19:28:00Z">
            <w:rPr>
              <w:rFonts w:ascii="Calibri" w:hAnsi="Calibri" w:cs="Calibri"/>
              <w:sz w:val="32"/>
              <w:szCs w:val="32"/>
            </w:rPr>
          </w:rPrChange>
        </w:rPr>
        <w:t xml:space="preserve"> </w:t>
      </w:r>
      <w:r w:rsidRPr="00C93E5C">
        <w:rPr>
          <w:rFonts w:ascii="Helvetica" w:hAnsi="Helvetica" w:cs="Calibri"/>
          <w:sz w:val="32"/>
          <w:szCs w:val="32"/>
          <w:rPrChange w:id="1765" w:author="Ryan" w:date="2017-04-30T19:28:00Z">
            <w:rPr>
              <w:rFonts w:ascii="Calibri" w:hAnsi="Calibri" w:cs="Calibri"/>
              <w:sz w:val="32"/>
              <w:szCs w:val="32"/>
            </w:rPr>
          </w:rPrChange>
        </w:rPr>
        <w:t xml:space="preserve">ride out with him, </w:t>
      </w:r>
    </w:p>
    <w:p w14:paraId="62E50441" w14:textId="77777777" w:rsidR="00287B38" w:rsidRPr="00C93E5C" w:rsidRDefault="00472BE7" w:rsidP="00472BE7">
      <w:pPr>
        <w:spacing w:after="0"/>
        <w:rPr>
          <w:rFonts w:ascii="Helvetica" w:hAnsi="Helvetica" w:cs="Calibri"/>
          <w:sz w:val="32"/>
          <w:szCs w:val="32"/>
          <w:rPrChange w:id="1766" w:author="Ryan" w:date="2017-04-30T19:28:00Z">
            <w:rPr>
              <w:rFonts w:ascii="Calibri" w:hAnsi="Calibri" w:cs="Calibri"/>
              <w:sz w:val="32"/>
              <w:szCs w:val="32"/>
            </w:rPr>
          </w:rPrChange>
        </w:rPr>
      </w:pPr>
      <w:r w:rsidRPr="00C93E5C">
        <w:rPr>
          <w:rFonts w:ascii="Helvetica" w:hAnsi="Helvetica" w:cs="Calibri"/>
          <w:sz w:val="32"/>
          <w:szCs w:val="32"/>
          <w:rPrChange w:id="1767" w:author="Ryan" w:date="2017-04-30T19:28:00Z">
            <w:rPr>
              <w:rFonts w:ascii="Calibri" w:hAnsi="Calibri" w:cs="Calibri"/>
              <w:sz w:val="32"/>
              <w:szCs w:val="32"/>
            </w:rPr>
          </w:rPrChange>
        </w:rPr>
        <w:t>the day following, but</w:t>
      </w:r>
      <w:r w:rsidR="00351856" w:rsidRPr="00C93E5C">
        <w:rPr>
          <w:rFonts w:ascii="Helvetica" w:hAnsi="Helvetica" w:cs="Calibri"/>
          <w:sz w:val="32"/>
          <w:szCs w:val="32"/>
          <w:rPrChange w:id="1768" w:author="Ryan" w:date="2017-04-30T19:28:00Z">
            <w:rPr>
              <w:rFonts w:ascii="Calibri" w:hAnsi="Calibri" w:cs="Calibri"/>
              <w:sz w:val="32"/>
              <w:szCs w:val="32"/>
            </w:rPr>
          </w:rPrChange>
        </w:rPr>
        <w:t xml:space="preserve"> </w:t>
      </w:r>
      <w:r w:rsidRPr="00C93E5C">
        <w:rPr>
          <w:rFonts w:ascii="Helvetica" w:hAnsi="Helvetica" w:cs="Calibri"/>
          <w:sz w:val="32"/>
          <w:szCs w:val="32"/>
          <w:rPrChange w:id="1769" w:author="Ryan" w:date="2017-04-30T19:28:00Z">
            <w:rPr>
              <w:rFonts w:ascii="Calibri" w:hAnsi="Calibri" w:cs="Calibri"/>
              <w:sz w:val="32"/>
              <w:szCs w:val="32"/>
            </w:rPr>
          </w:rPrChange>
        </w:rPr>
        <w:t>he solicited, and she fi</w:t>
      </w:r>
      <w:r w:rsidR="00287B38" w:rsidRPr="00C93E5C">
        <w:rPr>
          <w:rFonts w:ascii="Helvetica" w:hAnsi="Helvetica" w:cs="Calibri"/>
          <w:sz w:val="32"/>
          <w:szCs w:val="32"/>
          <w:rPrChange w:id="1770" w:author="Ryan" w:date="2017-04-30T19:28:00Z">
            <w:rPr>
              <w:rFonts w:ascii="Calibri" w:hAnsi="Calibri" w:cs="Calibri"/>
              <w:sz w:val="32"/>
              <w:szCs w:val="32"/>
            </w:rPr>
          </w:rPrChange>
        </w:rPr>
        <w:t>-</w:t>
      </w:r>
    </w:p>
    <w:p w14:paraId="06E10D7B" w14:textId="77777777" w:rsidR="00287B38" w:rsidRPr="00C93E5C" w:rsidRDefault="00472BE7" w:rsidP="00472BE7">
      <w:pPr>
        <w:spacing w:after="0"/>
        <w:rPr>
          <w:rFonts w:ascii="Helvetica" w:hAnsi="Helvetica" w:cs="Calibri"/>
          <w:sz w:val="32"/>
          <w:szCs w:val="32"/>
          <w:rPrChange w:id="1771" w:author="Ryan" w:date="2017-04-30T19:28:00Z">
            <w:rPr>
              <w:rFonts w:ascii="Calibri" w:hAnsi="Calibri" w:cs="Calibri"/>
              <w:sz w:val="32"/>
              <w:szCs w:val="32"/>
            </w:rPr>
          </w:rPrChange>
        </w:rPr>
      </w:pPr>
      <w:proofErr w:type="spellStart"/>
      <w:r w:rsidRPr="00C93E5C">
        <w:rPr>
          <w:rFonts w:ascii="Helvetica" w:hAnsi="Helvetica" w:cs="Calibri"/>
          <w:sz w:val="32"/>
          <w:szCs w:val="32"/>
          <w:rPrChange w:id="1772" w:author="Ryan" w:date="2017-04-30T19:28:00Z">
            <w:rPr>
              <w:rFonts w:ascii="Calibri" w:hAnsi="Calibri" w:cs="Calibri"/>
              <w:sz w:val="32"/>
              <w:szCs w:val="32"/>
            </w:rPr>
          </w:rPrChange>
        </w:rPr>
        <w:lastRenderedPageBreak/>
        <w:t>nally</w:t>
      </w:r>
      <w:proofErr w:type="spellEnd"/>
      <w:r w:rsidRPr="00C93E5C">
        <w:rPr>
          <w:rFonts w:ascii="Helvetica" w:hAnsi="Helvetica" w:cs="Calibri"/>
          <w:sz w:val="32"/>
          <w:szCs w:val="32"/>
          <w:rPrChange w:id="1773" w:author="Ryan" w:date="2017-04-30T19:28:00Z">
            <w:rPr>
              <w:rFonts w:ascii="Calibri" w:hAnsi="Calibri" w:cs="Calibri"/>
              <w:sz w:val="32"/>
              <w:szCs w:val="32"/>
            </w:rPr>
          </w:rPrChange>
        </w:rPr>
        <w:t xml:space="preserve"> consented</w:t>
      </w:r>
      <w:r w:rsidR="00287B38" w:rsidRPr="00C93E5C">
        <w:rPr>
          <w:rFonts w:ascii="Helvetica" w:hAnsi="Helvetica" w:cs="Calibri"/>
          <w:sz w:val="32"/>
          <w:szCs w:val="32"/>
          <w:rPrChange w:id="1774" w:author="Ryan" w:date="2017-04-30T19:28:00Z">
            <w:rPr>
              <w:rFonts w:ascii="Calibri" w:hAnsi="Calibri" w:cs="Calibri"/>
              <w:sz w:val="32"/>
              <w:szCs w:val="32"/>
            </w:rPr>
          </w:rPrChange>
        </w:rPr>
        <w:t xml:space="preserve">. </w:t>
      </w:r>
      <w:r w:rsidRPr="00C93E5C">
        <w:rPr>
          <w:rFonts w:ascii="Helvetica" w:hAnsi="Helvetica" w:cs="Calibri"/>
          <w:sz w:val="32"/>
          <w:szCs w:val="32"/>
          <w:rPrChange w:id="1775" w:author="Ryan" w:date="2017-04-30T19:28:00Z">
            <w:rPr>
              <w:rFonts w:ascii="Calibri" w:hAnsi="Calibri" w:cs="Calibri"/>
              <w:sz w:val="32"/>
              <w:szCs w:val="32"/>
            </w:rPr>
          </w:rPrChange>
        </w:rPr>
        <w:t>He</w:t>
      </w:r>
      <w:r w:rsidR="00287B38" w:rsidRPr="00C93E5C">
        <w:rPr>
          <w:rFonts w:ascii="Helvetica" w:hAnsi="Helvetica" w:cs="Calibri"/>
          <w:sz w:val="32"/>
          <w:szCs w:val="32"/>
          <w:rPrChange w:id="1776" w:author="Ryan" w:date="2017-04-30T19:28:00Z">
            <w:rPr>
              <w:rFonts w:ascii="Calibri" w:hAnsi="Calibri" w:cs="Calibri"/>
              <w:sz w:val="32"/>
              <w:szCs w:val="32"/>
            </w:rPr>
          </w:rPrChange>
        </w:rPr>
        <w:t xml:space="preserve"> </w:t>
      </w:r>
      <w:r w:rsidRPr="00C93E5C">
        <w:rPr>
          <w:rFonts w:ascii="Helvetica" w:hAnsi="Helvetica" w:cs="Calibri"/>
          <w:sz w:val="32"/>
          <w:szCs w:val="32"/>
          <w:rPrChange w:id="1777" w:author="Ryan" w:date="2017-04-30T19:28:00Z">
            <w:rPr>
              <w:rFonts w:ascii="Calibri" w:hAnsi="Calibri" w:cs="Calibri"/>
              <w:sz w:val="32"/>
              <w:szCs w:val="32"/>
            </w:rPr>
          </w:rPrChange>
        </w:rPr>
        <w:t xml:space="preserve">came at the appointed </w:t>
      </w:r>
    </w:p>
    <w:p w14:paraId="02CECF53" w14:textId="77777777" w:rsidR="00287B38" w:rsidRPr="00C93E5C" w:rsidRDefault="00472BE7" w:rsidP="00472BE7">
      <w:pPr>
        <w:spacing w:after="0"/>
        <w:rPr>
          <w:rFonts w:ascii="Helvetica" w:hAnsi="Helvetica" w:cs="Calibri"/>
          <w:sz w:val="32"/>
          <w:szCs w:val="32"/>
          <w:rPrChange w:id="1778" w:author="Ryan" w:date="2017-04-30T19:28:00Z">
            <w:rPr>
              <w:rFonts w:ascii="Calibri" w:hAnsi="Calibri" w:cs="Calibri"/>
              <w:sz w:val="32"/>
              <w:szCs w:val="32"/>
            </w:rPr>
          </w:rPrChange>
        </w:rPr>
      </w:pPr>
      <w:r w:rsidRPr="00C93E5C">
        <w:rPr>
          <w:rFonts w:ascii="Helvetica" w:hAnsi="Helvetica" w:cs="Calibri"/>
          <w:sz w:val="32"/>
          <w:szCs w:val="32"/>
          <w:rPrChange w:id="1779" w:author="Ryan" w:date="2017-04-30T19:28:00Z">
            <w:rPr>
              <w:rFonts w:ascii="Calibri" w:hAnsi="Calibri" w:cs="Calibri"/>
              <w:sz w:val="32"/>
              <w:szCs w:val="32"/>
            </w:rPr>
          </w:rPrChange>
        </w:rPr>
        <w:t>hour, which was</w:t>
      </w:r>
      <w:r w:rsidR="00287B38" w:rsidRPr="00C93E5C">
        <w:rPr>
          <w:rFonts w:ascii="Helvetica" w:hAnsi="Helvetica" w:cs="Calibri"/>
          <w:sz w:val="32"/>
          <w:szCs w:val="32"/>
          <w:rPrChange w:id="1780" w:author="Ryan" w:date="2017-04-30T19:28:00Z">
            <w:rPr>
              <w:rFonts w:ascii="Calibri" w:hAnsi="Calibri" w:cs="Calibri"/>
              <w:sz w:val="32"/>
              <w:szCs w:val="32"/>
            </w:rPr>
          </w:rPrChange>
        </w:rPr>
        <w:t xml:space="preserve"> </w:t>
      </w:r>
      <w:r w:rsidRPr="00C93E5C">
        <w:rPr>
          <w:rFonts w:ascii="Helvetica" w:hAnsi="Helvetica" w:cs="Calibri"/>
          <w:sz w:val="32"/>
          <w:szCs w:val="32"/>
          <w:rPrChange w:id="1781" w:author="Ryan" w:date="2017-04-30T19:28:00Z">
            <w:rPr>
              <w:rFonts w:ascii="Calibri" w:hAnsi="Calibri" w:cs="Calibri"/>
              <w:sz w:val="32"/>
              <w:szCs w:val="32"/>
            </w:rPr>
          </w:rPrChange>
        </w:rPr>
        <w:t xml:space="preserve">about three o'clock in the </w:t>
      </w:r>
      <w:proofErr w:type="spellStart"/>
      <w:r w:rsidRPr="00C93E5C">
        <w:rPr>
          <w:rFonts w:ascii="Helvetica" w:hAnsi="Helvetica" w:cs="Calibri"/>
          <w:sz w:val="32"/>
          <w:szCs w:val="32"/>
          <w:rPrChange w:id="1782" w:author="Ryan" w:date="2017-04-30T19:28:00Z">
            <w:rPr>
              <w:rFonts w:ascii="Calibri" w:hAnsi="Calibri" w:cs="Calibri"/>
              <w:sz w:val="32"/>
              <w:szCs w:val="32"/>
            </w:rPr>
          </w:rPrChange>
        </w:rPr>
        <w:t>af</w:t>
      </w:r>
      <w:proofErr w:type="spellEnd"/>
      <w:r w:rsidR="00287B38" w:rsidRPr="00C93E5C">
        <w:rPr>
          <w:rFonts w:ascii="Helvetica" w:hAnsi="Helvetica" w:cs="Calibri"/>
          <w:sz w:val="32"/>
          <w:szCs w:val="32"/>
          <w:rPrChange w:id="1783" w:author="Ryan" w:date="2017-04-30T19:28:00Z">
            <w:rPr>
              <w:rFonts w:ascii="Calibri" w:hAnsi="Calibri" w:cs="Calibri"/>
              <w:sz w:val="32"/>
              <w:szCs w:val="32"/>
            </w:rPr>
          </w:rPrChange>
        </w:rPr>
        <w:t>-</w:t>
      </w:r>
    </w:p>
    <w:p w14:paraId="52F45A00" w14:textId="0F4A625D" w:rsidR="00287B38" w:rsidRPr="00C93E5C" w:rsidRDefault="00472BE7" w:rsidP="00472BE7">
      <w:pPr>
        <w:spacing w:after="0"/>
        <w:rPr>
          <w:rFonts w:ascii="Helvetica" w:hAnsi="Helvetica" w:cs="Calibri"/>
          <w:sz w:val="32"/>
          <w:szCs w:val="32"/>
          <w:rPrChange w:id="1784" w:author="Ryan" w:date="2017-04-30T19:28:00Z">
            <w:rPr>
              <w:rFonts w:ascii="Calibri" w:hAnsi="Calibri" w:cs="Calibri"/>
              <w:sz w:val="32"/>
              <w:szCs w:val="32"/>
            </w:rPr>
          </w:rPrChange>
        </w:rPr>
      </w:pPr>
      <w:proofErr w:type="spellStart"/>
      <w:r w:rsidRPr="00C93E5C">
        <w:rPr>
          <w:rFonts w:ascii="Helvetica" w:hAnsi="Helvetica" w:cs="Calibri"/>
          <w:sz w:val="32"/>
          <w:szCs w:val="32"/>
          <w:rPrChange w:id="1785" w:author="Ryan" w:date="2017-04-30T19:28:00Z">
            <w:rPr>
              <w:rFonts w:ascii="Calibri" w:hAnsi="Calibri" w:cs="Calibri"/>
              <w:sz w:val="32"/>
              <w:szCs w:val="32"/>
            </w:rPr>
          </w:rPrChange>
        </w:rPr>
        <w:t>ternoon</w:t>
      </w:r>
      <w:proofErr w:type="spellEnd"/>
      <w:del w:id="1786" w:author="Ryan" w:date="2017-04-30T19:49:00Z">
        <w:r w:rsidR="00287B38" w:rsidRPr="00C93E5C" w:rsidDel="00FB4514">
          <w:rPr>
            <w:rFonts w:ascii="Helvetica" w:hAnsi="Helvetica" w:cs="Calibri"/>
            <w:sz w:val="32"/>
            <w:szCs w:val="32"/>
            <w:rPrChange w:id="1787" w:author="Ryan" w:date="2017-04-30T19:28:00Z">
              <w:rPr>
                <w:rFonts w:ascii="Calibri" w:hAnsi="Calibri" w:cs="Calibri"/>
                <w:sz w:val="32"/>
                <w:szCs w:val="32"/>
              </w:rPr>
            </w:rPrChange>
          </w:rPr>
          <w:delText>—</w:delText>
        </w:r>
      </w:del>
      <w:ins w:id="1788" w:author="Ryan" w:date="2017-04-30T19:49:00Z">
        <w:r w:rsidR="00FB4514">
          <w:rPr>
            <w:rFonts w:ascii="Helvetica" w:hAnsi="Helvetica" w:cs="Calibri"/>
            <w:sz w:val="32"/>
            <w:szCs w:val="32"/>
          </w:rPr>
          <w:t>--</w:t>
        </w:r>
      </w:ins>
      <w:r w:rsidRPr="00C93E5C">
        <w:rPr>
          <w:rFonts w:ascii="Helvetica" w:hAnsi="Helvetica" w:cs="Calibri"/>
          <w:sz w:val="32"/>
          <w:szCs w:val="32"/>
          <w:rPrChange w:id="1789" w:author="Ryan" w:date="2017-04-30T19:28:00Z">
            <w:rPr>
              <w:rFonts w:ascii="Calibri" w:hAnsi="Calibri" w:cs="Calibri"/>
              <w:sz w:val="32"/>
              <w:szCs w:val="32"/>
            </w:rPr>
          </w:rPrChange>
        </w:rPr>
        <w:t>Eliza</w:t>
      </w:r>
      <w:r w:rsidR="00287B38" w:rsidRPr="00C93E5C">
        <w:rPr>
          <w:rFonts w:ascii="Helvetica" w:hAnsi="Helvetica" w:cs="Calibri"/>
          <w:sz w:val="32"/>
          <w:szCs w:val="32"/>
          <w:rPrChange w:id="1790" w:author="Ryan" w:date="2017-04-30T19:28:00Z">
            <w:rPr>
              <w:rFonts w:ascii="Calibri" w:hAnsi="Calibri" w:cs="Calibri"/>
              <w:sz w:val="32"/>
              <w:szCs w:val="32"/>
            </w:rPr>
          </w:rPrChange>
        </w:rPr>
        <w:t xml:space="preserve"> </w:t>
      </w:r>
      <w:r w:rsidRPr="00C93E5C">
        <w:rPr>
          <w:rFonts w:ascii="Helvetica" w:hAnsi="Helvetica" w:cs="Calibri"/>
          <w:sz w:val="32"/>
          <w:szCs w:val="32"/>
          <w:rPrChange w:id="1791" w:author="Ryan" w:date="2017-04-30T19:28:00Z">
            <w:rPr>
              <w:rFonts w:ascii="Calibri" w:hAnsi="Calibri" w:cs="Calibri"/>
              <w:sz w:val="32"/>
              <w:szCs w:val="32"/>
            </w:rPr>
          </w:rPrChange>
        </w:rPr>
        <w:t xml:space="preserve">was handed into the coach, and </w:t>
      </w:r>
    </w:p>
    <w:p w14:paraId="032D8A59" w14:textId="77777777" w:rsidR="00287B38" w:rsidRPr="00C93E5C" w:rsidRDefault="00472BE7" w:rsidP="00472BE7">
      <w:pPr>
        <w:spacing w:after="0"/>
        <w:rPr>
          <w:rFonts w:ascii="Helvetica" w:hAnsi="Helvetica" w:cs="Calibri"/>
          <w:sz w:val="32"/>
          <w:szCs w:val="32"/>
          <w:rPrChange w:id="1792" w:author="Ryan" w:date="2017-04-30T19:28:00Z">
            <w:rPr>
              <w:rFonts w:ascii="Calibri" w:hAnsi="Calibri" w:cs="Calibri"/>
              <w:sz w:val="32"/>
              <w:szCs w:val="32"/>
            </w:rPr>
          </w:rPrChange>
        </w:rPr>
      </w:pPr>
      <w:r w:rsidRPr="00C93E5C">
        <w:rPr>
          <w:rFonts w:ascii="Helvetica" w:hAnsi="Helvetica" w:cs="Calibri"/>
          <w:sz w:val="32"/>
          <w:szCs w:val="32"/>
          <w:rPrChange w:id="1793" w:author="Ryan" w:date="2017-04-30T19:28:00Z">
            <w:rPr>
              <w:rFonts w:ascii="Calibri" w:hAnsi="Calibri" w:cs="Calibri"/>
              <w:sz w:val="32"/>
              <w:szCs w:val="32"/>
            </w:rPr>
          </w:rPrChange>
        </w:rPr>
        <w:t>they drove</w:t>
      </w:r>
      <w:r w:rsidR="00287B38" w:rsidRPr="00C93E5C">
        <w:rPr>
          <w:rFonts w:ascii="Helvetica" w:hAnsi="Helvetica" w:cs="Calibri"/>
          <w:sz w:val="32"/>
          <w:szCs w:val="32"/>
          <w:rPrChange w:id="1794" w:author="Ryan" w:date="2017-04-30T19:28:00Z">
            <w:rPr>
              <w:rFonts w:ascii="Calibri" w:hAnsi="Calibri" w:cs="Calibri"/>
              <w:sz w:val="32"/>
              <w:szCs w:val="32"/>
            </w:rPr>
          </w:rPrChange>
        </w:rPr>
        <w:t xml:space="preserve"> </w:t>
      </w:r>
      <w:r w:rsidRPr="00C93E5C">
        <w:rPr>
          <w:rFonts w:ascii="Helvetica" w:hAnsi="Helvetica" w:cs="Calibri"/>
          <w:sz w:val="32"/>
          <w:szCs w:val="32"/>
          <w:rPrChange w:id="1795" w:author="Ryan" w:date="2017-04-30T19:28:00Z">
            <w:rPr>
              <w:rFonts w:ascii="Calibri" w:hAnsi="Calibri" w:cs="Calibri"/>
              <w:sz w:val="32"/>
              <w:szCs w:val="32"/>
            </w:rPr>
          </w:rPrChange>
        </w:rPr>
        <w:t xml:space="preserve">out towards Kingsbridge. It was </w:t>
      </w:r>
    </w:p>
    <w:p w14:paraId="0521225F" w14:textId="77777777" w:rsidR="00287B38" w:rsidRPr="00C93E5C" w:rsidRDefault="00287B38" w:rsidP="00472BE7">
      <w:pPr>
        <w:spacing w:after="0"/>
        <w:rPr>
          <w:rFonts w:ascii="Helvetica" w:hAnsi="Helvetica" w:cs="Calibri"/>
          <w:sz w:val="32"/>
          <w:szCs w:val="32"/>
          <w:rPrChange w:id="1796" w:author="Ryan" w:date="2017-04-30T19:28:00Z">
            <w:rPr>
              <w:rFonts w:ascii="Calibri" w:hAnsi="Calibri" w:cs="Calibri"/>
              <w:sz w:val="32"/>
              <w:szCs w:val="32"/>
            </w:rPr>
          </w:rPrChange>
        </w:rPr>
      </w:pPr>
      <w:r w:rsidRPr="00C93E5C">
        <w:rPr>
          <w:rFonts w:ascii="Helvetica" w:hAnsi="Helvetica" w:cs="Calibri"/>
          <w:sz w:val="32"/>
          <w:szCs w:val="32"/>
          <w:rPrChange w:id="1797" w:author="Ryan" w:date="2017-04-30T19:28:00Z">
            <w:rPr>
              <w:rFonts w:ascii="Calibri" w:hAnsi="Calibri" w:cs="Calibri"/>
              <w:sz w:val="32"/>
              <w:szCs w:val="32"/>
            </w:rPr>
          </w:rPrChange>
        </w:rPr>
        <w:t>that sea</w:t>
      </w:r>
      <w:r w:rsidR="00472BE7" w:rsidRPr="00C93E5C">
        <w:rPr>
          <w:rFonts w:ascii="Helvetica" w:hAnsi="Helvetica" w:cs="Calibri"/>
          <w:sz w:val="32"/>
          <w:szCs w:val="32"/>
          <w:rPrChange w:id="1798" w:author="Ryan" w:date="2017-04-30T19:28:00Z">
            <w:rPr>
              <w:rFonts w:ascii="Calibri" w:hAnsi="Calibri" w:cs="Calibri"/>
              <w:sz w:val="32"/>
              <w:szCs w:val="32"/>
            </w:rPr>
          </w:rPrChange>
        </w:rPr>
        <w:t xml:space="preserve">son of the year when decaying nature </w:t>
      </w:r>
    </w:p>
    <w:p w14:paraId="6330462B" w14:textId="77777777" w:rsidR="00472BE7" w:rsidRPr="00C93E5C" w:rsidRDefault="00472BE7" w:rsidP="00472BE7">
      <w:pPr>
        <w:spacing w:after="0"/>
        <w:rPr>
          <w:rFonts w:ascii="Helvetica" w:hAnsi="Helvetica" w:cs="Calibri"/>
          <w:sz w:val="32"/>
          <w:szCs w:val="32"/>
          <w:rPrChange w:id="1799" w:author="Ryan" w:date="2017-04-30T19:28:00Z">
            <w:rPr>
              <w:rFonts w:ascii="Calibri" w:hAnsi="Calibri" w:cs="Calibri"/>
              <w:sz w:val="32"/>
              <w:szCs w:val="32"/>
            </w:rPr>
          </w:rPrChange>
        </w:rPr>
      </w:pPr>
      <w:r w:rsidRPr="00C93E5C">
        <w:rPr>
          <w:rFonts w:ascii="Helvetica" w:hAnsi="Helvetica" w:cs="Calibri"/>
          <w:sz w:val="32"/>
          <w:szCs w:val="32"/>
          <w:rPrChange w:id="1800" w:author="Ryan" w:date="2017-04-30T19:28:00Z">
            <w:rPr>
              <w:rFonts w:ascii="Calibri" w:hAnsi="Calibri" w:cs="Calibri"/>
              <w:sz w:val="32"/>
              <w:szCs w:val="32"/>
            </w:rPr>
          </w:rPrChange>
        </w:rPr>
        <w:t>was</w:t>
      </w:r>
      <w:r w:rsidR="00287B38" w:rsidRPr="00C93E5C">
        <w:rPr>
          <w:rFonts w:ascii="Helvetica" w:hAnsi="Helvetica" w:cs="Calibri"/>
          <w:sz w:val="32"/>
          <w:szCs w:val="32"/>
          <w:rPrChange w:id="1801" w:author="Ryan" w:date="2017-04-30T19:28:00Z">
            <w:rPr>
              <w:rFonts w:ascii="Calibri" w:hAnsi="Calibri" w:cs="Calibri"/>
              <w:sz w:val="32"/>
              <w:szCs w:val="32"/>
            </w:rPr>
          </w:rPrChange>
        </w:rPr>
        <w:t xml:space="preserve"> </w:t>
      </w:r>
      <w:r w:rsidRPr="00C93E5C">
        <w:rPr>
          <w:rFonts w:ascii="Helvetica" w:hAnsi="Helvetica" w:cs="Calibri"/>
          <w:sz w:val="32"/>
          <w:szCs w:val="32"/>
          <w:rPrChange w:id="1802" w:author="Ryan" w:date="2017-04-30T19:28:00Z">
            <w:rPr>
              <w:rFonts w:ascii="Calibri" w:hAnsi="Calibri" w:cs="Calibri"/>
              <w:sz w:val="32"/>
              <w:szCs w:val="32"/>
            </w:rPr>
          </w:rPrChange>
        </w:rPr>
        <w:t>fast sinking to her wintry tomb. As they</w:t>
      </w:r>
    </w:p>
    <w:p w14:paraId="4E00BE2C" w14:textId="77777777" w:rsidR="00287B38" w:rsidRPr="00C93E5C" w:rsidRDefault="00472BE7" w:rsidP="00472BE7">
      <w:pPr>
        <w:spacing w:after="0"/>
        <w:rPr>
          <w:rFonts w:ascii="Helvetica" w:hAnsi="Helvetica" w:cs="Calibri"/>
          <w:sz w:val="32"/>
          <w:szCs w:val="32"/>
          <w:rPrChange w:id="1803" w:author="Ryan" w:date="2017-04-30T19:28:00Z">
            <w:rPr>
              <w:rFonts w:ascii="Calibri" w:hAnsi="Calibri" w:cs="Calibri"/>
              <w:sz w:val="32"/>
              <w:szCs w:val="32"/>
            </w:rPr>
          </w:rPrChange>
        </w:rPr>
      </w:pPr>
      <w:r w:rsidRPr="00C93E5C">
        <w:rPr>
          <w:rFonts w:ascii="Helvetica" w:hAnsi="Helvetica" w:cs="Calibri"/>
          <w:sz w:val="32"/>
          <w:szCs w:val="32"/>
          <w:rPrChange w:id="1804" w:author="Ryan" w:date="2017-04-30T19:28:00Z">
            <w:rPr>
              <w:rFonts w:ascii="Calibri" w:hAnsi="Calibri" w:cs="Calibri"/>
              <w:sz w:val="32"/>
              <w:szCs w:val="32"/>
            </w:rPr>
          </w:rPrChange>
        </w:rPr>
        <w:t>passed along, Eliza was highly interested</w:t>
      </w:r>
      <w:r w:rsidR="00287B38" w:rsidRPr="00C93E5C">
        <w:rPr>
          <w:rFonts w:ascii="Helvetica" w:hAnsi="Helvetica" w:cs="Calibri"/>
          <w:sz w:val="32"/>
          <w:szCs w:val="32"/>
          <w:rPrChange w:id="1805" w:author="Ryan" w:date="2017-04-30T19:28:00Z">
            <w:rPr>
              <w:rFonts w:ascii="Calibri" w:hAnsi="Calibri" w:cs="Calibri"/>
              <w:sz w:val="32"/>
              <w:szCs w:val="32"/>
            </w:rPr>
          </w:rPrChange>
        </w:rPr>
        <w:t xml:space="preserve"> </w:t>
      </w:r>
      <w:r w:rsidRPr="00C93E5C">
        <w:rPr>
          <w:rFonts w:ascii="Helvetica" w:hAnsi="Helvetica" w:cs="Calibri"/>
          <w:sz w:val="32"/>
          <w:szCs w:val="32"/>
          <w:rPrChange w:id="1806" w:author="Ryan" w:date="2017-04-30T19:28:00Z">
            <w:rPr>
              <w:rFonts w:ascii="Calibri" w:hAnsi="Calibri" w:cs="Calibri"/>
              <w:sz w:val="32"/>
              <w:szCs w:val="32"/>
            </w:rPr>
          </w:rPrChange>
        </w:rPr>
        <w:t xml:space="preserve">in the </w:t>
      </w:r>
    </w:p>
    <w:p w14:paraId="0D8C7162" w14:textId="77777777" w:rsidR="00287B38" w:rsidRPr="00C93E5C" w:rsidRDefault="00472BE7" w:rsidP="00472BE7">
      <w:pPr>
        <w:spacing w:after="0"/>
        <w:rPr>
          <w:rFonts w:ascii="Helvetica" w:hAnsi="Helvetica" w:cs="Calibri"/>
          <w:sz w:val="32"/>
          <w:szCs w:val="32"/>
          <w:rPrChange w:id="1807" w:author="Ryan" w:date="2017-04-30T19:28:00Z">
            <w:rPr>
              <w:rFonts w:ascii="Calibri" w:hAnsi="Calibri" w:cs="Calibri"/>
              <w:sz w:val="32"/>
              <w:szCs w:val="32"/>
            </w:rPr>
          </w:rPrChange>
        </w:rPr>
      </w:pPr>
      <w:r w:rsidRPr="00C93E5C">
        <w:rPr>
          <w:rFonts w:ascii="Helvetica" w:hAnsi="Helvetica" w:cs="Calibri"/>
          <w:sz w:val="32"/>
          <w:szCs w:val="32"/>
          <w:rPrChange w:id="1808" w:author="Ryan" w:date="2017-04-30T19:28:00Z">
            <w:rPr>
              <w:rFonts w:ascii="Calibri" w:hAnsi="Calibri" w:cs="Calibri"/>
              <w:sz w:val="32"/>
              <w:szCs w:val="32"/>
            </w:rPr>
          </w:rPrChange>
        </w:rPr>
        <w:t>pi</w:t>
      </w:r>
      <w:r w:rsidR="00287B38" w:rsidRPr="00C93E5C">
        <w:rPr>
          <w:rFonts w:ascii="Helvetica" w:hAnsi="Helvetica" w:cs="Calibri"/>
          <w:sz w:val="32"/>
          <w:szCs w:val="32"/>
          <w:rPrChange w:id="1809" w:author="Ryan" w:date="2017-04-30T19:28:00Z">
            <w:rPr>
              <w:rFonts w:ascii="Calibri" w:hAnsi="Calibri" w:cs="Calibri"/>
              <w:sz w:val="32"/>
              <w:szCs w:val="32"/>
            </w:rPr>
          </w:rPrChange>
        </w:rPr>
        <w:t>cturesque scenes which the land</w:t>
      </w:r>
      <w:r w:rsidRPr="00C93E5C">
        <w:rPr>
          <w:rFonts w:ascii="Helvetica" w:hAnsi="Helvetica" w:cs="Calibri"/>
          <w:sz w:val="32"/>
          <w:szCs w:val="32"/>
          <w:rPrChange w:id="1810" w:author="Ryan" w:date="2017-04-30T19:28:00Z">
            <w:rPr>
              <w:rFonts w:ascii="Calibri" w:hAnsi="Calibri" w:cs="Calibri"/>
              <w:sz w:val="32"/>
              <w:szCs w:val="32"/>
            </w:rPr>
          </w:rPrChange>
        </w:rPr>
        <w:t>scape exhibit</w:t>
      </w:r>
      <w:r w:rsidR="00287B38" w:rsidRPr="00C93E5C">
        <w:rPr>
          <w:rFonts w:ascii="Helvetica" w:hAnsi="Helvetica" w:cs="Calibri"/>
          <w:sz w:val="32"/>
          <w:szCs w:val="32"/>
          <w:rPrChange w:id="1811" w:author="Ryan" w:date="2017-04-30T19:28:00Z">
            <w:rPr>
              <w:rFonts w:ascii="Calibri" w:hAnsi="Calibri" w:cs="Calibri"/>
              <w:sz w:val="32"/>
              <w:szCs w:val="32"/>
            </w:rPr>
          </w:rPrChange>
        </w:rPr>
        <w:t>-</w:t>
      </w:r>
    </w:p>
    <w:p w14:paraId="5FE67672" w14:textId="77777777" w:rsidR="00287B38" w:rsidRPr="00C93E5C" w:rsidRDefault="00472BE7" w:rsidP="00472BE7">
      <w:pPr>
        <w:spacing w:after="0"/>
        <w:rPr>
          <w:rFonts w:ascii="Helvetica" w:hAnsi="Helvetica" w:cs="Calibri"/>
          <w:sz w:val="32"/>
          <w:szCs w:val="32"/>
          <w:rPrChange w:id="1812" w:author="Ryan" w:date="2017-04-30T19:28:00Z">
            <w:rPr>
              <w:rFonts w:ascii="Calibri" w:hAnsi="Calibri" w:cs="Calibri"/>
              <w:sz w:val="32"/>
              <w:szCs w:val="32"/>
            </w:rPr>
          </w:rPrChange>
        </w:rPr>
      </w:pPr>
      <w:r w:rsidRPr="00C93E5C">
        <w:rPr>
          <w:rFonts w:ascii="Helvetica" w:hAnsi="Helvetica" w:cs="Calibri"/>
          <w:sz w:val="32"/>
          <w:szCs w:val="32"/>
          <w:rPrChange w:id="1813" w:author="Ryan" w:date="2017-04-30T19:28:00Z">
            <w:rPr>
              <w:rFonts w:ascii="Calibri" w:hAnsi="Calibri" w:cs="Calibri"/>
              <w:sz w:val="32"/>
              <w:szCs w:val="32"/>
            </w:rPr>
          </w:rPrChange>
        </w:rPr>
        <w:t>ed. The yellow splendor of</w:t>
      </w:r>
      <w:r w:rsidR="00287B38" w:rsidRPr="00C93E5C">
        <w:rPr>
          <w:rFonts w:ascii="Helvetica" w:hAnsi="Helvetica" w:cs="Calibri"/>
          <w:sz w:val="32"/>
          <w:szCs w:val="32"/>
          <w:rPrChange w:id="1814" w:author="Ryan" w:date="2017-04-30T19:28:00Z">
            <w:rPr>
              <w:rFonts w:ascii="Calibri" w:hAnsi="Calibri" w:cs="Calibri"/>
              <w:sz w:val="32"/>
              <w:szCs w:val="32"/>
            </w:rPr>
          </w:rPrChange>
        </w:rPr>
        <w:t xml:space="preserve"> </w:t>
      </w:r>
      <w:r w:rsidRPr="00C93E5C">
        <w:rPr>
          <w:rFonts w:ascii="Helvetica" w:hAnsi="Helvetica" w:cs="Calibri"/>
          <w:sz w:val="32"/>
          <w:szCs w:val="32"/>
          <w:rPrChange w:id="1815" w:author="Ryan" w:date="2017-04-30T19:28:00Z">
            <w:rPr>
              <w:rFonts w:ascii="Calibri" w:hAnsi="Calibri" w:cs="Calibri"/>
              <w:sz w:val="32"/>
              <w:szCs w:val="32"/>
            </w:rPr>
          </w:rPrChange>
        </w:rPr>
        <w:t xml:space="preserve">the faded foliage; </w:t>
      </w:r>
    </w:p>
    <w:p w14:paraId="275AD5F2" w14:textId="77777777" w:rsidR="00287B38" w:rsidRPr="00C93E5C" w:rsidRDefault="00472BE7" w:rsidP="00472BE7">
      <w:pPr>
        <w:spacing w:after="0"/>
        <w:rPr>
          <w:rFonts w:ascii="Helvetica" w:hAnsi="Helvetica" w:cs="Calibri"/>
          <w:sz w:val="32"/>
          <w:szCs w:val="32"/>
          <w:rPrChange w:id="1816" w:author="Ryan" w:date="2017-04-30T19:28:00Z">
            <w:rPr>
              <w:rFonts w:ascii="Calibri" w:hAnsi="Calibri" w:cs="Calibri"/>
              <w:sz w:val="32"/>
              <w:szCs w:val="32"/>
            </w:rPr>
          </w:rPrChange>
        </w:rPr>
      </w:pPr>
      <w:r w:rsidRPr="00C93E5C">
        <w:rPr>
          <w:rFonts w:ascii="Helvetica" w:hAnsi="Helvetica" w:cs="Calibri"/>
          <w:sz w:val="32"/>
          <w:szCs w:val="32"/>
          <w:rPrChange w:id="1817" w:author="Ryan" w:date="2017-04-30T19:28:00Z">
            <w:rPr>
              <w:rFonts w:ascii="Calibri" w:hAnsi="Calibri" w:cs="Calibri"/>
              <w:sz w:val="32"/>
              <w:szCs w:val="32"/>
            </w:rPr>
          </w:rPrChange>
        </w:rPr>
        <w:t xml:space="preserve">the lofty grandeur of the rugged mountain; the </w:t>
      </w:r>
    </w:p>
    <w:p w14:paraId="62CE7948" w14:textId="77777777" w:rsidR="00287B38" w:rsidRPr="00C93E5C" w:rsidRDefault="00472BE7" w:rsidP="00472BE7">
      <w:pPr>
        <w:spacing w:after="0"/>
        <w:rPr>
          <w:rFonts w:ascii="Helvetica" w:hAnsi="Helvetica" w:cs="Calibri"/>
          <w:sz w:val="32"/>
          <w:szCs w:val="32"/>
          <w:rPrChange w:id="1818" w:author="Ryan" w:date="2017-04-30T19:28:00Z">
            <w:rPr>
              <w:rFonts w:ascii="Calibri" w:hAnsi="Calibri" w:cs="Calibri"/>
              <w:sz w:val="32"/>
              <w:szCs w:val="32"/>
            </w:rPr>
          </w:rPrChange>
        </w:rPr>
      </w:pPr>
      <w:r w:rsidRPr="00C93E5C">
        <w:rPr>
          <w:rFonts w:ascii="Helvetica" w:hAnsi="Helvetica" w:cs="Calibri"/>
          <w:sz w:val="32"/>
          <w:szCs w:val="32"/>
          <w:rPrChange w:id="1819" w:author="Ryan" w:date="2017-04-30T19:28:00Z">
            <w:rPr>
              <w:rFonts w:ascii="Calibri" w:hAnsi="Calibri" w:cs="Calibri"/>
              <w:sz w:val="32"/>
              <w:szCs w:val="32"/>
            </w:rPr>
          </w:rPrChange>
        </w:rPr>
        <w:t>solitary lapse of the</w:t>
      </w:r>
      <w:r w:rsidR="00287B38" w:rsidRPr="00C93E5C">
        <w:rPr>
          <w:rFonts w:ascii="Helvetica" w:hAnsi="Helvetica" w:cs="Calibri"/>
          <w:sz w:val="32"/>
          <w:szCs w:val="32"/>
          <w:rPrChange w:id="1820" w:author="Ryan" w:date="2017-04-30T19:28:00Z">
            <w:rPr>
              <w:rFonts w:ascii="Calibri" w:hAnsi="Calibri" w:cs="Calibri"/>
              <w:sz w:val="32"/>
              <w:szCs w:val="32"/>
            </w:rPr>
          </w:rPrChange>
        </w:rPr>
        <w:t xml:space="preserve"> </w:t>
      </w:r>
      <w:r w:rsidRPr="00C93E5C">
        <w:rPr>
          <w:rFonts w:ascii="Helvetica" w:hAnsi="Helvetica" w:cs="Calibri"/>
          <w:sz w:val="32"/>
          <w:szCs w:val="32"/>
          <w:rPrChange w:id="1821" w:author="Ryan" w:date="2017-04-30T19:28:00Z">
            <w:rPr>
              <w:rFonts w:ascii="Calibri" w:hAnsi="Calibri" w:cs="Calibri"/>
              <w:sz w:val="32"/>
              <w:szCs w:val="32"/>
            </w:rPr>
          </w:rPrChange>
        </w:rPr>
        <w:t xml:space="preserve">winding stream, as it </w:t>
      </w:r>
      <w:proofErr w:type="spellStart"/>
      <w:r w:rsidRPr="00C93E5C">
        <w:rPr>
          <w:rFonts w:ascii="Helvetica" w:hAnsi="Helvetica" w:cs="Calibri"/>
          <w:sz w:val="32"/>
          <w:szCs w:val="32"/>
          <w:rPrChange w:id="1822" w:author="Ryan" w:date="2017-04-30T19:28:00Z">
            <w:rPr>
              <w:rFonts w:ascii="Calibri" w:hAnsi="Calibri" w:cs="Calibri"/>
              <w:sz w:val="32"/>
              <w:szCs w:val="32"/>
            </w:rPr>
          </w:rPrChange>
        </w:rPr>
        <w:t>mur</w:t>
      </w:r>
      <w:proofErr w:type="spellEnd"/>
      <w:r w:rsidR="00287B38" w:rsidRPr="00C93E5C">
        <w:rPr>
          <w:rFonts w:ascii="Helvetica" w:hAnsi="Helvetica" w:cs="Calibri"/>
          <w:sz w:val="32"/>
          <w:szCs w:val="32"/>
          <w:rPrChange w:id="1823" w:author="Ryan" w:date="2017-04-30T19:28:00Z">
            <w:rPr>
              <w:rFonts w:ascii="Calibri" w:hAnsi="Calibri" w:cs="Calibri"/>
              <w:sz w:val="32"/>
              <w:szCs w:val="32"/>
            </w:rPr>
          </w:rPrChange>
        </w:rPr>
        <w:t>-</w:t>
      </w:r>
    </w:p>
    <w:p w14:paraId="260FAD3A" w14:textId="77777777" w:rsidR="00287B38" w:rsidRPr="00C93E5C" w:rsidRDefault="00472BE7" w:rsidP="00472BE7">
      <w:pPr>
        <w:spacing w:after="0"/>
        <w:rPr>
          <w:rFonts w:ascii="Helvetica" w:hAnsi="Helvetica" w:cs="Calibri"/>
          <w:sz w:val="32"/>
          <w:szCs w:val="32"/>
          <w:rPrChange w:id="1824" w:author="Ryan" w:date="2017-04-30T19:28:00Z">
            <w:rPr>
              <w:rFonts w:ascii="Calibri" w:hAnsi="Calibri" w:cs="Calibri"/>
              <w:sz w:val="32"/>
              <w:szCs w:val="32"/>
            </w:rPr>
          </w:rPrChange>
        </w:rPr>
      </w:pPr>
      <w:proofErr w:type="spellStart"/>
      <w:r w:rsidRPr="00C93E5C">
        <w:rPr>
          <w:rFonts w:ascii="Helvetica" w:hAnsi="Helvetica" w:cs="Calibri"/>
          <w:sz w:val="32"/>
          <w:szCs w:val="32"/>
          <w:rPrChange w:id="1825" w:author="Ryan" w:date="2017-04-30T19:28:00Z">
            <w:rPr>
              <w:rFonts w:ascii="Calibri" w:hAnsi="Calibri" w:cs="Calibri"/>
              <w:sz w:val="32"/>
              <w:szCs w:val="32"/>
            </w:rPr>
          </w:rPrChange>
        </w:rPr>
        <w:t>mured</w:t>
      </w:r>
      <w:proofErr w:type="spellEnd"/>
      <w:r w:rsidRPr="00C93E5C">
        <w:rPr>
          <w:rFonts w:ascii="Helvetica" w:hAnsi="Helvetica" w:cs="Calibri"/>
          <w:sz w:val="32"/>
          <w:szCs w:val="32"/>
          <w:rPrChange w:id="1826" w:author="Ryan" w:date="2017-04-30T19:28:00Z">
            <w:rPr>
              <w:rFonts w:ascii="Calibri" w:hAnsi="Calibri" w:cs="Calibri"/>
              <w:sz w:val="32"/>
              <w:szCs w:val="32"/>
            </w:rPr>
          </w:rPrChange>
        </w:rPr>
        <w:t xml:space="preserve"> along the</w:t>
      </w:r>
      <w:r w:rsidR="00287B38" w:rsidRPr="00C93E5C">
        <w:rPr>
          <w:rFonts w:ascii="Helvetica" w:hAnsi="Helvetica" w:cs="Calibri"/>
          <w:sz w:val="32"/>
          <w:szCs w:val="32"/>
          <w:rPrChange w:id="1827" w:author="Ryan" w:date="2017-04-30T19:28:00Z">
            <w:rPr>
              <w:rFonts w:ascii="Calibri" w:hAnsi="Calibri" w:cs="Calibri"/>
              <w:sz w:val="32"/>
              <w:szCs w:val="32"/>
            </w:rPr>
          </w:rPrChange>
        </w:rPr>
        <w:t xml:space="preserve"> </w:t>
      </w:r>
      <w:r w:rsidRPr="00C93E5C">
        <w:rPr>
          <w:rFonts w:ascii="Helvetica" w:hAnsi="Helvetica" w:cs="Calibri"/>
          <w:sz w:val="32"/>
          <w:szCs w:val="32"/>
          <w:rPrChange w:id="1828" w:author="Ryan" w:date="2017-04-30T19:28:00Z">
            <w:rPr>
              <w:rFonts w:ascii="Calibri" w:hAnsi="Calibri" w:cs="Calibri"/>
              <w:sz w:val="32"/>
              <w:szCs w:val="32"/>
            </w:rPr>
          </w:rPrChange>
        </w:rPr>
        <w:t xml:space="preserve">hollow valley; the rustling </w:t>
      </w:r>
    </w:p>
    <w:p w14:paraId="42755D64" w14:textId="77777777" w:rsidR="00287B38" w:rsidRPr="00C93E5C" w:rsidRDefault="00472BE7" w:rsidP="00472BE7">
      <w:pPr>
        <w:spacing w:after="0"/>
        <w:rPr>
          <w:rFonts w:ascii="Helvetica" w:hAnsi="Helvetica" w:cs="Calibri"/>
          <w:sz w:val="32"/>
          <w:szCs w:val="32"/>
          <w:rPrChange w:id="1829" w:author="Ryan" w:date="2017-04-30T19:28:00Z">
            <w:rPr>
              <w:rFonts w:ascii="Calibri" w:hAnsi="Calibri" w:cs="Calibri"/>
              <w:sz w:val="32"/>
              <w:szCs w:val="32"/>
            </w:rPr>
          </w:rPrChange>
        </w:rPr>
      </w:pPr>
      <w:r w:rsidRPr="00C93E5C">
        <w:rPr>
          <w:rFonts w:ascii="Helvetica" w:hAnsi="Helvetica" w:cs="Calibri"/>
          <w:sz w:val="32"/>
          <w:szCs w:val="32"/>
          <w:rPrChange w:id="1830" w:author="Ryan" w:date="2017-04-30T19:28:00Z">
            <w:rPr>
              <w:rFonts w:ascii="Calibri" w:hAnsi="Calibri" w:cs="Calibri"/>
              <w:sz w:val="32"/>
              <w:szCs w:val="32"/>
            </w:rPr>
          </w:rPrChange>
        </w:rPr>
        <w:t>sound of the</w:t>
      </w:r>
      <w:r w:rsidR="00287B38" w:rsidRPr="00C93E5C">
        <w:rPr>
          <w:rFonts w:ascii="Helvetica" w:hAnsi="Helvetica" w:cs="Calibri"/>
          <w:sz w:val="32"/>
          <w:szCs w:val="32"/>
          <w:rPrChange w:id="1831" w:author="Ryan" w:date="2017-04-30T19:28:00Z">
            <w:rPr>
              <w:rFonts w:ascii="Calibri" w:hAnsi="Calibri" w:cs="Calibri"/>
              <w:sz w:val="32"/>
              <w:szCs w:val="32"/>
            </w:rPr>
          </w:rPrChange>
        </w:rPr>
        <w:t xml:space="preserve"> </w:t>
      </w:r>
      <w:r w:rsidRPr="00C93E5C">
        <w:rPr>
          <w:rFonts w:ascii="Helvetica" w:hAnsi="Helvetica" w:cs="Calibri"/>
          <w:sz w:val="32"/>
          <w:szCs w:val="32"/>
          <w:rPrChange w:id="1832" w:author="Ryan" w:date="2017-04-30T19:28:00Z">
            <w:rPr>
              <w:rFonts w:ascii="Calibri" w:hAnsi="Calibri" w:cs="Calibri"/>
              <w:sz w:val="32"/>
              <w:szCs w:val="32"/>
            </w:rPr>
          </w:rPrChange>
        </w:rPr>
        <w:t xml:space="preserve">lingering gales, as they idly </w:t>
      </w:r>
      <w:proofErr w:type="spellStart"/>
      <w:r w:rsidRPr="00C93E5C">
        <w:rPr>
          <w:rFonts w:ascii="Helvetica" w:hAnsi="Helvetica" w:cs="Calibri"/>
          <w:sz w:val="32"/>
          <w:szCs w:val="32"/>
          <w:rPrChange w:id="1833" w:author="Ryan" w:date="2017-04-30T19:28:00Z">
            <w:rPr>
              <w:rFonts w:ascii="Calibri" w:hAnsi="Calibri" w:cs="Calibri"/>
              <w:sz w:val="32"/>
              <w:szCs w:val="32"/>
            </w:rPr>
          </w:rPrChange>
        </w:rPr>
        <w:t>pursu</w:t>
      </w:r>
      <w:proofErr w:type="spellEnd"/>
      <w:r w:rsidR="00287B38" w:rsidRPr="00C93E5C">
        <w:rPr>
          <w:rFonts w:ascii="Helvetica" w:hAnsi="Helvetica" w:cs="Calibri"/>
          <w:sz w:val="32"/>
          <w:szCs w:val="32"/>
          <w:rPrChange w:id="1834" w:author="Ryan" w:date="2017-04-30T19:28:00Z">
            <w:rPr>
              <w:rFonts w:ascii="Calibri" w:hAnsi="Calibri" w:cs="Calibri"/>
              <w:sz w:val="32"/>
              <w:szCs w:val="32"/>
            </w:rPr>
          </w:rPrChange>
        </w:rPr>
        <w:t>-</w:t>
      </w:r>
    </w:p>
    <w:p w14:paraId="2B8C9E92" w14:textId="77777777" w:rsidR="00472BE7" w:rsidRPr="00C93E5C" w:rsidRDefault="00472BE7" w:rsidP="00472BE7">
      <w:pPr>
        <w:spacing w:after="0"/>
        <w:rPr>
          <w:rFonts w:ascii="Helvetica" w:hAnsi="Helvetica" w:cs="Calibri"/>
          <w:sz w:val="32"/>
          <w:szCs w:val="32"/>
          <w:rPrChange w:id="1835" w:author="Ryan" w:date="2017-04-30T19:28:00Z">
            <w:rPr>
              <w:rFonts w:ascii="Calibri" w:hAnsi="Calibri" w:cs="Calibri"/>
              <w:sz w:val="32"/>
              <w:szCs w:val="32"/>
            </w:rPr>
          </w:rPrChange>
        </w:rPr>
      </w:pPr>
      <w:proofErr w:type="spellStart"/>
      <w:r w:rsidRPr="00C93E5C">
        <w:rPr>
          <w:rFonts w:ascii="Helvetica" w:hAnsi="Helvetica" w:cs="Calibri"/>
          <w:sz w:val="32"/>
          <w:szCs w:val="32"/>
          <w:rPrChange w:id="1836"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1837" w:author="Ryan" w:date="2017-04-30T19:28:00Z">
            <w:rPr>
              <w:rFonts w:ascii="Calibri" w:hAnsi="Calibri" w:cs="Calibri"/>
              <w:sz w:val="32"/>
              <w:szCs w:val="32"/>
            </w:rPr>
          </w:rPrChange>
        </w:rPr>
        <w:t xml:space="preserve"> the</w:t>
      </w:r>
      <w:r w:rsidR="00287B38" w:rsidRPr="00C93E5C">
        <w:rPr>
          <w:rFonts w:ascii="Helvetica" w:hAnsi="Helvetica" w:cs="Calibri"/>
          <w:sz w:val="32"/>
          <w:szCs w:val="32"/>
          <w:rPrChange w:id="1838" w:author="Ryan" w:date="2017-04-30T19:28:00Z">
            <w:rPr>
              <w:rFonts w:ascii="Calibri" w:hAnsi="Calibri" w:cs="Calibri"/>
              <w:sz w:val="32"/>
              <w:szCs w:val="32"/>
            </w:rPr>
          </w:rPrChange>
        </w:rPr>
        <w:t xml:space="preserve"> </w:t>
      </w:r>
      <w:r w:rsidRPr="00C93E5C">
        <w:rPr>
          <w:rFonts w:ascii="Helvetica" w:hAnsi="Helvetica" w:cs="Calibri"/>
          <w:sz w:val="32"/>
          <w:szCs w:val="32"/>
          <w:rPrChange w:id="1839" w:author="Ryan" w:date="2017-04-30T19:28:00Z">
            <w:rPr>
              <w:rFonts w:ascii="Calibri" w:hAnsi="Calibri" w:cs="Calibri"/>
              <w:sz w:val="32"/>
              <w:szCs w:val="32"/>
            </w:rPr>
          </w:rPrChange>
        </w:rPr>
        <w:t>withering leaves over the variegated fields;</w:t>
      </w:r>
    </w:p>
    <w:p w14:paraId="4CAC0754" w14:textId="77777777" w:rsidR="00287B38" w:rsidRPr="00C93E5C" w:rsidRDefault="00472BE7" w:rsidP="00472BE7">
      <w:pPr>
        <w:spacing w:after="0"/>
        <w:rPr>
          <w:rFonts w:ascii="Helvetica" w:hAnsi="Helvetica" w:cs="Calibri"/>
          <w:sz w:val="32"/>
          <w:szCs w:val="32"/>
          <w:rPrChange w:id="1840" w:author="Ryan" w:date="2017-04-30T19:28:00Z">
            <w:rPr>
              <w:rFonts w:ascii="Calibri" w:hAnsi="Calibri" w:cs="Calibri"/>
              <w:sz w:val="32"/>
              <w:szCs w:val="32"/>
            </w:rPr>
          </w:rPrChange>
        </w:rPr>
      </w:pPr>
      <w:r w:rsidRPr="00C93E5C">
        <w:rPr>
          <w:rFonts w:ascii="Helvetica" w:hAnsi="Helvetica" w:cs="Calibri"/>
          <w:sz w:val="32"/>
          <w:szCs w:val="32"/>
          <w:rPrChange w:id="1841" w:author="Ryan" w:date="2017-04-30T19:28:00Z">
            <w:rPr>
              <w:rFonts w:ascii="Calibri" w:hAnsi="Calibri" w:cs="Calibri"/>
              <w:sz w:val="32"/>
              <w:szCs w:val="32"/>
            </w:rPr>
          </w:rPrChange>
        </w:rPr>
        <w:t>the plaintive melody of the autumnal birds,</w:t>
      </w:r>
      <w:r w:rsidR="00287B38" w:rsidRPr="00C93E5C">
        <w:rPr>
          <w:rFonts w:ascii="Helvetica" w:hAnsi="Helvetica" w:cs="Calibri"/>
          <w:sz w:val="32"/>
          <w:szCs w:val="32"/>
          <w:rPrChange w:id="1842" w:author="Ryan" w:date="2017-04-30T19:28:00Z">
            <w:rPr>
              <w:rFonts w:ascii="Calibri" w:hAnsi="Calibri" w:cs="Calibri"/>
              <w:sz w:val="32"/>
              <w:szCs w:val="32"/>
            </w:rPr>
          </w:rPrChange>
        </w:rPr>
        <w:t xml:space="preserve"> </w:t>
      </w:r>
      <w:r w:rsidRPr="00C93E5C">
        <w:rPr>
          <w:rFonts w:ascii="Helvetica" w:hAnsi="Helvetica" w:cs="Calibri"/>
          <w:sz w:val="32"/>
          <w:szCs w:val="32"/>
          <w:rPrChange w:id="1843" w:author="Ryan" w:date="2017-04-30T19:28:00Z">
            <w:rPr>
              <w:rFonts w:ascii="Calibri" w:hAnsi="Calibri" w:cs="Calibri"/>
              <w:sz w:val="32"/>
              <w:szCs w:val="32"/>
            </w:rPr>
          </w:rPrChange>
        </w:rPr>
        <w:t xml:space="preserve">all </w:t>
      </w:r>
    </w:p>
    <w:p w14:paraId="7EA1F582" w14:textId="77777777" w:rsidR="00287B38" w:rsidRPr="00C93E5C" w:rsidRDefault="00472BE7" w:rsidP="00472BE7">
      <w:pPr>
        <w:spacing w:after="0"/>
        <w:rPr>
          <w:rFonts w:ascii="Helvetica" w:hAnsi="Helvetica" w:cs="Calibri"/>
          <w:sz w:val="32"/>
          <w:szCs w:val="32"/>
          <w:rPrChange w:id="1844" w:author="Ryan" w:date="2017-04-30T19:28:00Z">
            <w:rPr>
              <w:rFonts w:ascii="Calibri" w:hAnsi="Calibri" w:cs="Calibri"/>
              <w:sz w:val="32"/>
              <w:szCs w:val="32"/>
            </w:rPr>
          </w:rPrChange>
        </w:rPr>
      </w:pPr>
      <w:r w:rsidRPr="00C93E5C">
        <w:rPr>
          <w:rFonts w:ascii="Helvetica" w:hAnsi="Helvetica" w:cs="Calibri"/>
          <w:sz w:val="32"/>
          <w:szCs w:val="32"/>
          <w:rPrChange w:id="1845" w:author="Ryan" w:date="2017-04-30T19:28:00Z">
            <w:rPr>
              <w:rFonts w:ascii="Calibri" w:hAnsi="Calibri" w:cs="Calibri"/>
              <w:sz w:val="32"/>
              <w:szCs w:val="32"/>
            </w:rPr>
          </w:rPrChange>
        </w:rPr>
        <w:t>conspired to thrill her bosom with a pleasing</w:t>
      </w:r>
      <w:r w:rsidR="00287B38" w:rsidRPr="00C93E5C">
        <w:rPr>
          <w:rFonts w:ascii="Helvetica" w:hAnsi="Helvetica" w:cs="Calibri"/>
          <w:sz w:val="32"/>
          <w:szCs w:val="32"/>
          <w:rPrChange w:id="1846" w:author="Ryan" w:date="2017-04-30T19:28:00Z">
            <w:rPr>
              <w:rFonts w:ascii="Calibri" w:hAnsi="Calibri" w:cs="Calibri"/>
              <w:sz w:val="32"/>
              <w:szCs w:val="32"/>
            </w:rPr>
          </w:rPrChange>
        </w:rPr>
        <w:t>,</w:t>
      </w:r>
      <w:r w:rsidRPr="00C93E5C">
        <w:rPr>
          <w:rFonts w:ascii="Helvetica" w:hAnsi="Helvetica" w:cs="Calibri"/>
          <w:sz w:val="32"/>
          <w:szCs w:val="32"/>
          <w:rPrChange w:id="1847" w:author="Ryan" w:date="2017-04-30T19:28:00Z">
            <w:rPr>
              <w:rFonts w:ascii="Calibri" w:hAnsi="Calibri" w:cs="Calibri"/>
              <w:sz w:val="32"/>
              <w:szCs w:val="32"/>
            </w:rPr>
          </w:rPrChange>
        </w:rPr>
        <w:t xml:space="preserve"> me</w:t>
      </w:r>
      <w:r w:rsidR="00287B38" w:rsidRPr="00C93E5C">
        <w:rPr>
          <w:rFonts w:ascii="Helvetica" w:hAnsi="Helvetica" w:cs="Calibri"/>
          <w:sz w:val="32"/>
          <w:szCs w:val="32"/>
          <w:rPrChange w:id="1848" w:author="Ryan" w:date="2017-04-30T19:28:00Z">
            <w:rPr>
              <w:rFonts w:ascii="Calibri" w:hAnsi="Calibri" w:cs="Calibri"/>
              <w:sz w:val="32"/>
              <w:szCs w:val="32"/>
            </w:rPr>
          </w:rPrChange>
        </w:rPr>
        <w:t>-</w:t>
      </w:r>
    </w:p>
    <w:p w14:paraId="26546DD2" w14:textId="77777777" w:rsidR="00287B38" w:rsidRPr="00C93E5C" w:rsidRDefault="00287B38" w:rsidP="00472BE7">
      <w:pPr>
        <w:spacing w:after="0"/>
        <w:rPr>
          <w:rFonts w:ascii="Helvetica" w:hAnsi="Helvetica" w:cs="Calibri"/>
          <w:sz w:val="32"/>
          <w:szCs w:val="32"/>
          <w:rPrChange w:id="1849" w:author="Ryan" w:date="2017-04-30T19:28:00Z">
            <w:rPr>
              <w:rFonts w:ascii="Calibri" w:hAnsi="Calibri" w:cs="Calibri"/>
              <w:sz w:val="32"/>
              <w:szCs w:val="32"/>
            </w:rPr>
          </w:rPrChange>
        </w:rPr>
      </w:pPr>
      <w:proofErr w:type="spellStart"/>
      <w:r w:rsidRPr="00C93E5C">
        <w:rPr>
          <w:rFonts w:ascii="Helvetica" w:hAnsi="Helvetica" w:cs="Calibri"/>
          <w:sz w:val="32"/>
          <w:szCs w:val="32"/>
          <w:rPrChange w:id="1850" w:author="Ryan" w:date="2017-04-30T19:28:00Z">
            <w:rPr>
              <w:rFonts w:ascii="Calibri" w:hAnsi="Calibri" w:cs="Calibri"/>
              <w:sz w:val="32"/>
              <w:szCs w:val="32"/>
            </w:rPr>
          </w:rPrChange>
        </w:rPr>
        <w:t>lancholy</w:t>
      </w:r>
      <w:proofErr w:type="spellEnd"/>
      <w:r w:rsidRPr="00C93E5C">
        <w:rPr>
          <w:rFonts w:ascii="Helvetica" w:hAnsi="Helvetica" w:cs="Calibri"/>
          <w:sz w:val="32"/>
          <w:szCs w:val="32"/>
          <w:rPrChange w:id="1851" w:author="Ryan" w:date="2017-04-30T19:28:00Z">
            <w:rPr>
              <w:rFonts w:ascii="Calibri" w:hAnsi="Calibri" w:cs="Calibri"/>
              <w:sz w:val="32"/>
              <w:szCs w:val="32"/>
            </w:rPr>
          </w:rPrChange>
        </w:rPr>
        <w:t xml:space="preserve"> sensation. They pas</w:t>
      </w:r>
      <w:r w:rsidR="00472BE7" w:rsidRPr="00C93E5C">
        <w:rPr>
          <w:rFonts w:ascii="Helvetica" w:hAnsi="Helvetica" w:cs="Calibri"/>
          <w:sz w:val="32"/>
          <w:szCs w:val="32"/>
          <w:rPrChange w:id="1852" w:author="Ryan" w:date="2017-04-30T19:28:00Z">
            <w:rPr>
              <w:rFonts w:ascii="Calibri" w:hAnsi="Calibri" w:cs="Calibri"/>
              <w:sz w:val="32"/>
              <w:szCs w:val="32"/>
            </w:rPr>
          </w:rPrChange>
        </w:rPr>
        <w:t xml:space="preserve">sed </w:t>
      </w:r>
      <w:proofErr w:type="spellStart"/>
      <w:r w:rsidR="00472BE7" w:rsidRPr="00C93E5C">
        <w:rPr>
          <w:rFonts w:ascii="Helvetica" w:hAnsi="Helvetica" w:cs="Calibri"/>
          <w:sz w:val="32"/>
          <w:szCs w:val="32"/>
          <w:rPrChange w:id="1853" w:author="Ryan" w:date="2017-04-30T19:28:00Z">
            <w:rPr>
              <w:rFonts w:ascii="Calibri" w:hAnsi="Calibri" w:cs="Calibri"/>
              <w:sz w:val="32"/>
              <w:szCs w:val="32"/>
            </w:rPr>
          </w:rPrChange>
        </w:rPr>
        <w:t>Kingsbride</w:t>
      </w:r>
      <w:proofErr w:type="spellEnd"/>
      <w:r w:rsidR="00472BE7" w:rsidRPr="00C93E5C">
        <w:rPr>
          <w:rFonts w:ascii="Helvetica" w:hAnsi="Helvetica" w:cs="Calibri"/>
          <w:sz w:val="32"/>
          <w:szCs w:val="32"/>
          <w:rPrChange w:id="1854" w:author="Ryan" w:date="2017-04-30T19:28:00Z">
            <w:rPr>
              <w:rFonts w:ascii="Calibri" w:hAnsi="Calibri" w:cs="Calibri"/>
              <w:sz w:val="32"/>
              <w:szCs w:val="32"/>
            </w:rPr>
          </w:rPrChange>
        </w:rPr>
        <w:t xml:space="preserve">, </w:t>
      </w:r>
    </w:p>
    <w:p w14:paraId="1005D2DB" w14:textId="77777777" w:rsidR="00287B38" w:rsidRPr="00C93E5C" w:rsidRDefault="00472BE7" w:rsidP="00472BE7">
      <w:pPr>
        <w:spacing w:after="0"/>
        <w:rPr>
          <w:rFonts w:ascii="Helvetica" w:hAnsi="Helvetica" w:cs="Calibri"/>
          <w:sz w:val="32"/>
          <w:szCs w:val="32"/>
          <w:rPrChange w:id="1855" w:author="Ryan" w:date="2017-04-30T19:28:00Z">
            <w:rPr>
              <w:rFonts w:ascii="Calibri" w:hAnsi="Calibri" w:cs="Calibri"/>
              <w:sz w:val="32"/>
              <w:szCs w:val="32"/>
            </w:rPr>
          </w:rPrChange>
        </w:rPr>
      </w:pPr>
      <w:r w:rsidRPr="00C93E5C">
        <w:rPr>
          <w:rFonts w:ascii="Helvetica" w:hAnsi="Helvetica" w:cs="Calibri"/>
          <w:sz w:val="32"/>
          <w:szCs w:val="32"/>
          <w:rPrChange w:id="1856" w:author="Ryan" w:date="2017-04-30T19:28:00Z">
            <w:rPr>
              <w:rFonts w:ascii="Calibri" w:hAnsi="Calibri" w:cs="Calibri"/>
              <w:sz w:val="32"/>
              <w:szCs w:val="32"/>
            </w:rPr>
          </w:rPrChange>
        </w:rPr>
        <w:t>and drove a little distance</w:t>
      </w:r>
      <w:r w:rsidR="00287B38" w:rsidRPr="00C93E5C">
        <w:rPr>
          <w:rFonts w:ascii="Helvetica" w:hAnsi="Helvetica" w:cs="Calibri"/>
          <w:sz w:val="32"/>
          <w:szCs w:val="32"/>
          <w:rPrChange w:id="1857" w:author="Ryan" w:date="2017-04-30T19:28:00Z">
            <w:rPr>
              <w:rFonts w:ascii="Calibri" w:hAnsi="Calibri" w:cs="Calibri"/>
              <w:sz w:val="32"/>
              <w:szCs w:val="32"/>
            </w:rPr>
          </w:rPrChange>
        </w:rPr>
        <w:t xml:space="preserve"> </w:t>
      </w:r>
      <w:r w:rsidRPr="00C93E5C">
        <w:rPr>
          <w:rFonts w:ascii="Helvetica" w:hAnsi="Helvetica" w:cs="Calibri"/>
          <w:sz w:val="32"/>
          <w:szCs w:val="32"/>
          <w:rPrChange w:id="1858" w:author="Ryan" w:date="2017-04-30T19:28:00Z">
            <w:rPr>
              <w:rFonts w:ascii="Calibri" w:hAnsi="Calibri" w:cs="Calibri"/>
              <w:sz w:val="32"/>
              <w:szCs w:val="32"/>
            </w:rPr>
          </w:rPrChange>
        </w:rPr>
        <w:t xml:space="preserve">into the country, where </w:t>
      </w:r>
    </w:p>
    <w:p w14:paraId="4A76CC90" w14:textId="77777777" w:rsidR="00287B38" w:rsidRPr="00C93E5C" w:rsidRDefault="00472BE7" w:rsidP="00472BE7">
      <w:pPr>
        <w:spacing w:after="0"/>
        <w:rPr>
          <w:rFonts w:ascii="Helvetica" w:hAnsi="Helvetica" w:cs="Calibri"/>
          <w:sz w:val="32"/>
          <w:szCs w:val="32"/>
          <w:rPrChange w:id="1859" w:author="Ryan" w:date="2017-04-30T19:28:00Z">
            <w:rPr>
              <w:rFonts w:ascii="Calibri" w:hAnsi="Calibri" w:cs="Calibri"/>
              <w:sz w:val="32"/>
              <w:szCs w:val="32"/>
            </w:rPr>
          </w:rPrChange>
        </w:rPr>
      </w:pPr>
      <w:r w:rsidRPr="00C93E5C">
        <w:rPr>
          <w:rFonts w:ascii="Helvetica" w:hAnsi="Helvetica" w:cs="Calibri"/>
          <w:sz w:val="32"/>
          <w:szCs w:val="32"/>
          <w:rPrChange w:id="1860" w:author="Ryan" w:date="2017-04-30T19:28:00Z">
            <w:rPr>
              <w:rFonts w:ascii="Calibri" w:hAnsi="Calibri" w:cs="Calibri"/>
              <w:sz w:val="32"/>
              <w:szCs w:val="32"/>
            </w:rPr>
          </w:rPrChange>
        </w:rPr>
        <w:t>they stopped for</w:t>
      </w:r>
      <w:r w:rsidR="00287B38" w:rsidRPr="00C93E5C">
        <w:rPr>
          <w:rFonts w:ascii="Helvetica" w:hAnsi="Helvetica" w:cs="Calibri"/>
          <w:sz w:val="32"/>
          <w:szCs w:val="32"/>
          <w:rPrChange w:id="1861" w:author="Ryan" w:date="2017-04-30T19:28:00Z">
            <w:rPr>
              <w:rFonts w:ascii="Calibri" w:hAnsi="Calibri" w:cs="Calibri"/>
              <w:sz w:val="32"/>
              <w:szCs w:val="32"/>
            </w:rPr>
          </w:rPrChange>
        </w:rPr>
        <w:t xml:space="preserve"> </w:t>
      </w:r>
      <w:r w:rsidRPr="00C93E5C">
        <w:rPr>
          <w:rFonts w:ascii="Helvetica" w:hAnsi="Helvetica" w:cs="Calibri"/>
          <w:sz w:val="32"/>
          <w:szCs w:val="32"/>
          <w:rPrChange w:id="1862" w:author="Ryan" w:date="2017-04-30T19:28:00Z">
            <w:rPr>
              <w:rFonts w:ascii="Calibri" w:hAnsi="Calibri" w:cs="Calibri"/>
              <w:sz w:val="32"/>
              <w:szCs w:val="32"/>
            </w:rPr>
          </w:rPrChange>
        </w:rPr>
        <w:t xml:space="preserve">refreshment, and loitered away </w:t>
      </w:r>
    </w:p>
    <w:p w14:paraId="4A928235" w14:textId="77777777" w:rsidR="00287B38" w:rsidRPr="00C93E5C" w:rsidRDefault="00472BE7" w:rsidP="00472BE7">
      <w:pPr>
        <w:spacing w:after="0"/>
        <w:rPr>
          <w:rFonts w:ascii="Helvetica" w:hAnsi="Helvetica" w:cs="Calibri"/>
          <w:sz w:val="32"/>
          <w:szCs w:val="32"/>
          <w:rPrChange w:id="1863" w:author="Ryan" w:date="2017-04-30T19:28:00Z">
            <w:rPr>
              <w:rFonts w:ascii="Calibri" w:hAnsi="Calibri" w:cs="Calibri"/>
              <w:sz w:val="32"/>
              <w:szCs w:val="32"/>
            </w:rPr>
          </w:rPrChange>
        </w:rPr>
      </w:pPr>
      <w:r w:rsidRPr="00C93E5C">
        <w:rPr>
          <w:rFonts w:ascii="Helvetica" w:hAnsi="Helvetica" w:cs="Calibri"/>
          <w:sz w:val="32"/>
          <w:szCs w:val="32"/>
          <w:rPrChange w:id="1864" w:author="Ryan" w:date="2017-04-30T19:28:00Z">
            <w:rPr>
              <w:rFonts w:ascii="Calibri" w:hAnsi="Calibri" w:cs="Calibri"/>
              <w:sz w:val="32"/>
              <w:szCs w:val="32"/>
            </w:rPr>
          </w:rPrChange>
        </w:rPr>
        <w:t>the time</w:t>
      </w:r>
      <w:r w:rsidR="00287B38" w:rsidRPr="00C93E5C">
        <w:rPr>
          <w:rFonts w:ascii="Helvetica" w:hAnsi="Helvetica" w:cs="Calibri"/>
          <w:sz w:val="32"/>
          <w:szCs w:val="32"/>
          <w:rPrChange w:id="1865" w:author="Ryan" w:date="2017-04-30T19:28:00Z">
            <w:rPr>
              <w:rFonts w:ascii="Calibri" w:hAnsi="Calibri" w:cs="Calibri"/>
              <w:sz w:val="32"/>
              <w:szCs w:val="32"/>
            </w:rPr>
          </w:rPrChange>
        </w:rPr>
        <w:t xml:space="preserve"> </w:t>
      </w:r>
      <w:r w:rsidRPr="00C93E5C">
        <w:rPr>
          <w:rFonts w:ascii="Helvetica" w:hAnsi="Helvetica" w:cs="Calibri"/>
          <w:sz w:val="32"/>
          <w:szCs w:val="32"/>
          <w:rPrChange w:id="1866" w:author="Ryan" w:date="2017-04-30T19:28:00Z">
            <w:rPr>
              <w:rFonts w:ascii="Calibri" w:hAnsi="Calibri" w:cs="Calibri"/>
              <w:sz w:val="32"/>
              <w:szCs w:val="32"/>
            </w:rPr>
          </w:rPrChange>
        </w:rPr>
        <w:t xml:space="preserve">until evening. As they were about </w:t>
      </w:r>
    </w:p>
    <w:p w14:paraId="719A198C" w14:textId="77777777" w:rsidR="00472BE7" w:rsidRPr="00C93E5C" w:rsidRDefault="00287B38" w:rsidP="00472BE7">
      <w:pPr>
        <w:spacing w:after="0"/>
        <w:rPr>
          <w:rFonts w:ascii="Helvetica" w:hAnsi="Helvetica" w:cs="Calibri"/>
          <w:sz w:val="32"/>
          <w:szCs w:val="32"/>
          <w:rPrChange w:id="1867" w:author="Ryan" w:date="2017-04-30T19:28:00Z">
            <w:rPr>
              <w:rFonts w:ascii="Calibri" w:hAnsi="Calibri" w:cs="Calibri"/>
              <w:sz w:val="32"/>
              <w:szCs w:val="32"/>
            </w:rPr>
          </w:rPrChange>
        </w:rPr>
      </w:pPr>
      <w:r w:rsidRPr="00C93E5C">
        <w:rPr>
          <w:rFonts w:ascii="Helvetica" w:hAnsi="Helvetica" w:cs="Calibri"/>
          <w:sz w:val="32"/>
          <w:szCs w:val="32"/>
          <w:rPrChange w:id="1868" w:author="Ryan" w:date="2017-04-30T19:28:00Z">
            <w:rPr>
              <w:rFonts w:ascii="Calibri" w:hAnsi="Calibri" w:cs="Calibri"/>
              <w:sz w:val="32"/>
              <w:szCs w:val="32"/>
            </w:rPr>
          </w:rPrChange>
        </w:rPr>
        <w:t>to re</w:t>
      </w:r>
      <w:r w:rsidR="00472BE7" w:rsidRPr="00C93E5C">
        <w:rPr>
          <w:rFonts w:ascii="Helvetica" w:hAnsi="Helvetica" w:cs="Calibri"/>
          <w:sz w:val="32"/>
          <w:szCs w:val="32"/>
          <w:rPrChange w:id="1869" w:author="Ryan" w:date="2017-04-30T19:28:00Z">
            <w:rPr>
              <w:rFonts w:ascii="Calibri" w:hAnsi="Calibri" w:cs="Calibri"/>
              <w:sz w:val="32"/>
              <w:szCs w:val="32"/>
            </w:rPr>
          </w:rPrChange>
        </w:rPr>
        <w:t>turn, they perceived a shower arising.</w:t>
      </w:r>
    </w:p>
    <w:p w14:paraId="3FD2F816" w14:textId="77777777" w:rsidR="00287B38" w:rsidRPr="00C93E5C" w:rsidRDefault="00472BE7" w:rsidP="00472BE7">
      <w:pPr>
        <w:spacing w:after="0"/>
        <w:rPr>
          <w:rFonts w:ascii="Helvetica" w:hAnsi="Helvetica" w:cs="Calibri"/>
          <w:sz w:val="32"/>
          <w:szCs w:val="32"/>
          <w:rPrChange w:id="1870" w:author="Ryan" w:date="2017-04-30T19:28:00Z">
            <w:rPr>
              <w:rFonts w:ascii="Calibri" w:hAnsi="Calibri" w:cs="Calibri"/>
              <w:sz w:val="32"/>
              <w:szCs w:val="32"/>
            </w:rPr>
          </w:rPrChange>
        </w:rPr>
      </w:pPr>
      <w:r w:rsidRPr="00C93E5C">
        <w:rPr>
          <w:rFonts w:ascii="Helvetica" w:hAnsi="Helvetica" w:cs="Calibri"/>
          <w:sz w:val="32"/>
          <w:szCs w:val="32"/>
          <w:rPrChange w:id="1871" w:author="Ryan" w:date="2017-04-30T19:28:00Z">
            <w:rPr>
              <w:rFonts w:ascii="Calibri" w:hAnsi="Calibri" w:cs="Calibri"/>
              <w:sz w:val="32"/>
              <w:szCs w:val="32"/>
            </w:rPr>
          </w:rPrChange>
        </w:rPr>
        <w:t>They haste</w:t>
      </w:r>
      <w:r w:rsidR="00287B38" w:rsidRPr="00C93E5C">
        <w:rPr>
          <w:rFonts w:ascii="Helvetica" w:hAnsi="Helvetica" w:cs="Calibri"/>
          <w:sz w:val="32"/>
          <w:szCs w:val="32"/>
          <w:rPrChange w:id="1872" w:author="Ryan" w:date="2017-04-30T19:28:00Z">
            <w:rPr>
              <w:rFonts w:ascii="Calibri" w:hAnsi="Calibri" w:cs="Calibri"/>
              <w:sz w:val="32"/>
              <w:szCs w:val="32"/>
            </w:rPr>
          </w:rPrChange>
        </w:rPr>
        <w:t>ned into the carriage, and Pal</w:t>
      </w:r>
      <w:r w:rsidRPr="00C93E5C">
        <w:rPr>
          <w:rFonts w:ascii="Helvetica" w:hAnsi="Helvetica" w:cs="Calibri"/>
          <w:sz w:val="32"/>
          <w:szCs w:val="32"/>
          <w:rPrChange w:id="1873" w:author="Ryan" w:date="2017-04-30T19:28:00Z">
            <w:rPr>
              <w:rFonts w:ascii="Calibri" w:hAnsi="Calibri" w:cs="Calibri"/>
              <w:sz w:val="32"/>
              <w:szCs w:val="32"/>
            </w:rPr>
          </w:rPrChange>
        </w:rPr>
        <w:t>mer or</w:t>
      </w:r>
      <w:r w:rsidR="00287B38" w:rsidRPr="00C93E5C">
        <w:rPr>
          <w:rFonts w:ascii="Helvetica" w:hAnsi="Helvetica" w:cs="Calibri"/>
          <w:sz w:val="32"/>
          <w:szCs w:val="32"/>
          <w:rPrChange w:id="1874" w:author="Ryan" w:date="2017-04-30T19:28:00Z">
            <w:rPr>
              <w:rFonts w:ascii="Calibri" w:hAnsi="Calibri" w:cs="Calibri"/>
              <w:sz w:val="32"/>
              <w:szCs w:val="32"/>
            </w:rPr>
          </w:rPrChange>
        </w:rPr>
        <w:t>-</w:t>
      </w:r>
    </w:p>
    <w:p w14:paraId="1B8430F2" w14:textId="77777777" w:rsidR="00287B38" w:rsidRPr="00C93E5C" w:rsidRDefault="00472BE7" w:rsidP="00472BE7">
      <w:pPr>
        <w:spacing w:after="0"/>
        <w:rPr>
          <w:rFonts w:ascii="Helvetica" w:hAnsi="Helvetica" w:cs="Calibri"/>
          <w:sz w:val="32"/>
          <w:szCs w:val="32"/>
          <w:rPrChange w:id="1875" w:author="Ryan" w:date="2017-04-30T19:28:00Z">
            <w:rPr>
              <w:rFonts w:ascii="Calibri" w:hAnsi="Calibri" w:cs="Calibri"/>
              <w:sz w:val="32"/>
              <w:szCs w:val="32"/>
            </w:rPr>
          </w:rPrChange>
        </w:rPr>
      </w:pPr>
      <w:proofErr w:type="spellStart"/>
      <w:r w:rsidRPr="00C93E5C">
        <w:rPr>
          <w:rFonts w:ascii="Helvetica" w:hAnsi="Helvetica" w:cs="Calibri"/>
          <w:sz w:val="32"/>
          <w:szCs w:val="32"/>
          <w:rPrChange w:id="1876" w:author="Ryan" w:date="2017-04-30T19:28:00Z">
            <w:rPr>
              <w:rFonts w:ascii="Calibri" w:hAnsi="Calibri" w:cs="Calibri"/>
              <w:sz w:val="32"/>
              <w:szCs w:val="32"/>
            </w:rPr>
          </w:rPrChange>
        </w:rPr>
        <w:t>dered</w:t>
      </w:r>
      <w:proofErr w:type="spellEnd"/>
      <w:r w:rsidRPr="00C93E5C">
        <w:rPr>
          <w:rFonts w:ascii="Helvetica" w:hAnsi="Helvetica" w:cs="Calibri"/>
          <w:sz w:val="32"/>
          <w:szCs w:val="32"/>
          <w:rPrChange w:id="1877" w:author="Ryan" w:date="2017-04-30T19:28:00Z">
            <w:rPr>
              <w:rFonts w:ascii="Calibri" w:hAnsi="Calibri" w:cs="Calibri"/>
              <w:sz w:val="32"/>
              <w:szCs w:val="32"/>
            </w:rPr>
          </w:rPrChange>
        </w:rPr>
        <w:t xml:space="preserve"> the </w:t>
      </w:r>
      <w:proofErr w:type="spellStart"/>
      <w:r w:rsidRPr="00C93E5C">
        <w:rPr>
          <w:rFonts w:ascii="Helvetica" w:hAnsi="Helvetica" w:cs="Calibri"/>
          <w:sz w:val="32"/>
          <w:szCs w:val="32"/>
          <w:rPrChange w:id="1878" w:author="Ryan" w:date="2017-04-30T19:28:00Z">
            <w:rPr>
              <w:rFonts w:ascii="Calibri" w:hAnsi="Calibri" w:cs="Calibri"/>
              <w:sz w:val="32"/>
              <w:szCs w:val="32"/>
            </w:rPr>
          </w:rPrChange>
        </w:rPr>
        <w:t>postillion</w:t>
      </w:r>
      <w:proofErr w:type="spellEnd"/>
      <w:r w:rsidRPr="00C93E5C">
        <w:rPr>
          <w:rFonts w:ascii="Helvetica" w:hAnsi="Helvetica" w:cs="Calibri"/>
          <w:sz w:val="32"/>
          <w:szCs w:val="32"/>
          <w:rPrChange w:id="1879" w:author="Ryan" w:date="2017-04-30T19:28:00Z">
            <w:rPr>
              <w:rFonts w:ascii="Calibri" w:hAnsi="Calibri" w:cs="Calibri"/>
              <w:sz w:val="32"/>
              <w:szCs w:val="32"/>
            </w:rPr>
          </w:rPrChange>
        </w:rPr>
        <w:t xml:space="preserve"> to drive on with</w:t>
      </w:r>
      <w:r w:rsidR="00287B38" w:rsidRPr="00C93E5C">
        <w:rPr>
          <w:rFonts w:ascii="Helvetica" w:hAnsi="Helvetica" w:cs="Calibri"/>
          <w:sz w:val="32"/>
          <w:szCs w:val="32"/>
          <w:rPrChange w:id="1880" w:author="Ryan" w:date="2017-04-30T19:28:00Z">
            <w:rPr>
              <w:rFonts w:ascii="Calibri" w:hAnsi="Calibri" w:cs="Calibri"/>
              <w:sz w:val="32"/>
              <w:szCs w:val="32"/>
            </w:rPr>
          </w:rPrChange>
        </w:rPr>
        <w:t xml:space="preserve"> </w:t>
      </w:r>
      <w:r w:rsidRPr="00C93E5C">
        <w:rPr>
          <w:rFonts w:ascii="Helvetica" w:hAnsi="Helvetica" w:cs="Calibri"/>
          <w:sz w:val="32"/>
          <w:szCs w:val="32"/>
          <w:rPrChange w:id="1881" w:author="Ryan" w:date="2017-04-30T19:28:00Z">
            <w:rPr>
              <w:rFonts w:ascii="Calibri" w:hAnsi="Calibri" w:cs="Calibri"/>
              <w:sz w:val="32"/>
              <w:szCs w:val="32"/>
            </w:rPr>
          </w:rPrChange>
        </w:rPr>
        <w:t xml:space="preserve">speed. They </w:t>
      </w:r>
    </w:p>
    <w:p w14:paraId="39567C4C" w14:textId="77777777" w:rsidR="00287B38" w:rsidRPr="00C93E5C" w:rsidRDefault="00287B38" w:rsidP="00472BE7">
      <w:pPr>
        <w:spacing w:after="0"/>
        <w:rPr>
          <w:rFonts w:ascii="Helvetica" w:hAnsi="Helvetica" w:cs="Calibri"/>
          <w:sz w:val="32"/>
          <w:szCs w:val="32"/>
          <w:rPrChange w:id="1882" w:author="Ryan" w:date="2017-04-30T19:28:00Z">
            <w:rPr>
              <w:rFonts w:ascii="Calibri" w:hAnsi="Calibri" w:cs="Calibri"/>
              <w:sz w:val="32"/>
              <w:szCs w:val="32"/>
            </w:rPr>
          </w:rPrChange>
        </w:rPr>
      </w:pPr>
      <w:r w:rsidRPr="00C93E5C">
        <w:rPr>
          <w:rFonts w:ascii="Helvetica" w:hAnsi="Helvetica" w:cs="Calibri"/>
          <w:sz w:val="32"/>
          <w:szCs w:val="32"/>
          <w:rPrChange w:id="1883" w:author="Ryan" w:date="2017-04-30T19:28:00Z">
            <w:rPr>
              <w:rFonts w:ascii="Calibri" w:hAnsi="Calibri" w:cs="Calibri"/>
              <w:sz w:val="32"/>
              <w:szCs w:val="32"/>
            </w:rPr>
          </w:rPrChange>
        </w:rPr>
        <w:t xml:space="preserve">passed Kingsbridge, and </w:t>
      </w:r>
      <w:r w:rsidR="00472BE7" w:rsidRPr="00C93E5C">
        <w:rPr>
          <w:rFonts w:ascii="Helvetica" w:hAnsi="Helvetica" w:cs="Calibri"/>
          <w:sz w:val="32"/>
          <w:szCs w:val="32"/>
          <w:rPrChange w:id="1884" w:author="Ryan" w:date="2017-04-30T19:28:00Z">
            <w:rPr>
              <w:rFonts w:ascii="Calibri" w:hAnsi="Calibri" w:cs="Calibri"/>
              <w:sz w:val="32"/>
              <w:szCs w:val="32"/>
            </w:rPr>
          </w:rPrChange>
        </w:rPr>
        <w:t xml:space="preserve">came very near </w:t>
      </w:r>
      <w:proofErr w:type="spellStart"/>
      <w:r w:rsidR="00472BE7" w:rsidRPr="00C93E5C">
        <w:rPr>
          <w:rFonts w:ascii="Helvetica" w:hAnsi="Helvetica" w:cs="Calibri"/>
          <w:sz w:val="32"/>
          <w:szCs w:val="32"/>
          <w:rPrChange w:id="1885" w:author="Ryan" w:date="2017-04-30T19:28:00Z">
            <w:rPr>
              <w:rFonts w:ascii="Calibri" w:hAnsi="Calibri" w:cs="Calibri"/>
              <w:sz w:val="32"/>
              <w:szCs w:val="32"/>
            </w:rPr>
          </w:rPrChange>
        </w:rPr>
        <w:t>Haer</w:t>
      </w:r>
      <w:proofErr w:type="spellEnd"/>
      <w:r w:rsidRPr="00C93E5C">
        <w:rPr>
          <w:rFonts w:ascii="Helvetica" w:hAnsi="Helvetica" w:cs="Calibri"/>
          <w:sz w:val="32"/>
          <w:szCs w:val="32"/>
          <w:rPrChange w:id="1886" w:author="Ryan" w:date="2017-04-30T19:28:00Z">
            <w:rPr>
              <w:rFonts w:ascii="Calibri" w:hAnsi="Calibri" w:cs="Calibri"/>
              <w:sz w:val="32"/>
              <w:szCs w:val="32"/>
            </w:rPr>
          </w:rPrChange>
        </w:rPr>
        <w:t>-</w:t>
      </w:r>
    </w:p>
    <w:p w14:paraId="45EB34EB" w14:textId="77777777" w:rsidR="00287B38" w:rsidRPr="00C93E5C" w:rsidRDefault="00472BE7" w:rsidP="00472BE7">
      <w:pPr>
        <w:spacing w:after="0"/>
        <w:rPr>
          <w:rFonts w:ascii="Helvetica" w:hAnsi="Helvetica" w:cs="Calibri"/>
          <w:sz w:val="32"/>
          <w:szCs w:val="32"/>
          <w:rPrChange w:id="1887" w:author="Ryan" w:date="2017-04-30T19:28:00Z">
            <w:rPr>
              <w:rFonts w:ascii="Calibri" w:hAnsi="Calibri" w:cs="Calibri"/>
              <w:sz w:val="32"/>
              <w:szCs w:val="32"/>
            </w:rPr>
          </w:rPrChange>
        </w:rPr>
      </w:pPr>
      <w:proofErr w:type="spellStart"/>
      <w:r w:rsidRPr="00C93E5C">
        <w:rPr>
          <w:rFonts w:ascii="Helvetica" w:hAnsi="Helvetica" w:cs="Calibri"/>
          <w:sz w:val="32"/>
          <w:szCs w:val="32"/>
          <w:rPrChange w:id="1888" w:author="Ryan" w:date="2017-04-30T19:28:00Z">
            <w:rPr>
              <w:rFonts w:ascii="Calibri" w:hAnsi="Calibri" w:cs="Calibri"/>
              <w:sz w:val="32"/>
              <w:szCs w:val="32"/>
            </w:rPr>
          </w:rPrChange>
        </w:rPr>
        <w:t>lem</w:t>
      </w:r>
      <w:proofErr w:type="spellEnd"/>
      <w:r w:rsidRPr="00C93E5C">
        <w:rPr>
          <w:rFonts w:ascii="Helvetica" w:hAnsi="Helvetica" w:cs="Calibri"/>
          <w:sz w:val="32"/>
          <w:szCs w:val="32"/>
          <w:rPrChange w:id="1889" w:author="Ryan" w:date="2017-04-30T19:28:00Z">
            <w:rPr>
              <w:rFonts w:ascii="Calibri" w:hAnsi="Calibri" w:cs="Calibri"/>
              <w:sz w:val="32"/>
              <w:szCs w:val="32"/>
            </w:rPr>
          </w:rPrChange>
        </w:rPr>
        <w:t xml:space="preserve"> before the shower</w:t>
      </w:r>
      <w:r w:rsidR="00287B38" w:rsidRPr="00C93E5C">
        <w:rPr>
          <w:rFonts w:ascii="Helvetica" w:hAnsi="Helvetica" w:cs="Calibri"/>
          <w:sz w:val="32"/>
          <w:szCs w:val="32"/>
          <w:rPrChange w:id="1890" w:author="Ryan" w:date="2017-04-30T19:28:00Z">
            <w:rPr>
              <w:rFonts w:ascii="Calibri" w:hAnsi="Calibri" w:cs="Calibri"/>
              <w:sz w:val="32"/>
              <w:szCs w:val="32"/>
            </w:rPr>
          </w:rPrChange>
        </w:rPr>
        <w:t xml:space="preserve"> </w:t>
      </w:r>
      <w:r w:rsidRPr="00C93E5C">
        <w:rPr>
          <w:rFonts w:ascii="Helvetica" w:hAnsi="Helvetica" w:cs="Calibri"/>
          <w:sz w:val="32"/>
          <w:szCs w:val="32"/>
          <w:rPrChange w:id="1891" w:author="Ryan" w:date="2017-04-30T19:28:00Z">
            <w:rPr>
              <w:rFonts w:ascii="Calibri" w:hAnsi="Calibri" w:cs="Calibri"/>
              <w:sz w:val="32"/>
              <w:szCs w:val="32"/>
            </w:rPr>
          </w:rPrChange>
        </w:rPr>
        <w:t xml:space="preserve">overtook them. There </w:t>
      </w:r>
    </w:p>
    <w:p w14:paraId="6B59F5E2" w14:textId="77777777" w:rsidR="00287B38" w:rsidRPr="00C93E5C" w:rsidRDefault="00287B38" w:rsidP="00472BE7">
      <w:pPr>
        <w:spacing w:after="0"/>
        <w:rPr>
          <w:rFonts w:ascii="Helvetica" w:hAnsi="Helvetica" w:cs="Calibri"/>
          <w:sz w:val="32"/>
          <w:szCs w:val="32"/>
          <w:rPrChange w:id="1892" w:author="Ryan" w:date="2017-04-30T19:28:00Z">
            <w:rPr>
              <w:rFonts w:ascii="Calibri" w:hAnsi="Calibri" w:cs="Calibri"/>
              <w:sz w:val="32"/>
              <w:szCs w:val="32"/>
            </w:rPr>
          </w:rPrChange>
        </w:rPr>
      </w:pPr>
      <w:r w:rsidRPr="00C93E5C">
        <w:rPr>
          <w:rFonts w:ascii="Helvetica" w:hAnsi="Helvetica" w:cs="Calibri"/>
          <w:sz w:val="32"/>
          <w:szCs w:val="32"/>
          <w:rPrChange w:id="1893" w:author="Ryan" w:date="2017-04-30T19:28:00Z">
            <w:rPr>
              <w:rFonts w:ascii="Calibri" w:hAnsi="Calibri" w:cs="Calibri"/>
              <w:sz w:val="32"/>
              <w:szCs w:val="32"/>
            </w:rPr>
          </w:rPrChange>
        </w:rPr>
        <w:t xml:space="preserve">were, then, but </w:t>
      </w:r>
      <w:r w:rsidR="00472BE7" w:rsidRPr="00C93E5C">
        <w:rPr>
          <w:rFonts w:ascii="Helvetica" w:hAnsi="Helvetica" w:cs="Calibri"/>
          <w:sz w:val="32"/>
          <w:szCs w:val="32"/>
          <w:rPrChange w:id="1894" w:author="Ryan" w:date="2017-04-30T19:28:00Z">
            <w:rPr>
              <w:rFonts w:ascii="Calibri" w:hAnsi="Calibri" w:cs="Calibri"/>
              <w:sz w:val="32"/>
              <w:szCs w:val="32"/>
            </w:rPr>
          </w:rPrChange>
        </w:rPr>
        <w:t xml:space="preserve">few scattering houses in this </w:t>
      </w:r>
    </w:p>
    <w:p w14:paraId="753AC91F" w14:textId="366E942A" w:rsidR="0060621C" w:rsidRPr="00C93E5C" w:rsidRDefault="003B2DA5" w:rsidP="00472BE7">
      <w:pPr>
        <w:spacing w:after="0"/>
        <w:rPr>
          <w:rFonts w:ascii="Helvetica" w:hAnsi="Helvetica" w:cs="Calibri"/>
          <w:sz w:val="32"/>
          <w:szCs w:val="32"/>
          <w:rPrChange w:id="1895" w:author="Ryan" w:date="2017-04-30T19:28:00Z">
            <w:rPr>
              <w:rFonts w:ascii="Calibri" w:hAnsi="Calibri" w:cs="Calibri"/>
              <w:sz w:val="32"/>
              <w:szCs w:val="32"/>
            </w:rPr>
          </w:rPrChange>
        </w:rPr>
      </w:pPr>
      <w:r w:rsidRPr="00C93E5C">
        <w:rPr>
          <w:rFonts w:ascii="Helvetica" w:hAnsi="Helvetica" w:cs="Calibri"/>
          <w:sz w:val="32"/>
          <w:szCs w:val="32"/>
          <w:rPrChange w:id="1896" w:author="Ryan" w:date="2017-04-30T19:28:00Z">
            <w:rPr>
              <w:rFonts w:ascii="Calibri" w:hAnsi="Calibri" w:cs="Calibri"/>
              <w:sz w:val="32"/>
              <w:szCs w:val="32"/>
            </w:rPr>
          </w:rPrChange>
        </w:rPr>
        <w:t>(</w:t>
      </w:r>
      <w:r w:rsidR="00472BE7" w:rsidRPr="00C93E5C">
        <w:rPr>
          <w:rFonts w:ascii="Helvetica" w:hAnsi="Helvetica" w:cs="Calibri"/>
          <w:sz w:val="32"/>
          <w:szCs w:val="32"/>
          <w:rPrChange w:id="1897" w:author="Ryan" w:date="2017-04-30T19:28:00Z">
            <w:rPr>
              <w:rFonts w:ascii="Calibri" w:hAnsi="Calibri" w:cs="Calibri"/>
              <w:sz w:val="32"/>
              <w:szCs w:val="32"/>
            </w:rPr>
          </w:rPrChange>
        </w:rPr>
        <w:t>place, and but</w:t>
      </w:r>
      <w:r w:rsidR="0060621C" w:rsidRPr="00C93E5C">
        <w:rPr>
          <w:rFonts w:ascii="Helvetica" w:hAnsi="Helvetica" w:cs="Calibri"/>
          <w:sz w:val="32"/>
          <w:szCs w:val="32"/>
          <w:rPrChange w:id="1898"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899" w:author="Ryan" w:date="2017-04-30T19:28:00Z">
            <w:rPr>
              <w:rFonts w:ascii="Calibri" w:hAnsi="Calibri" w:cs="Calibri"/>
              <w:sz w:val="32"/>
              <w:szCs w:val="32"/>
            </w:rPr>
          </w:rPrChange>
        </w:rPr>
        <w:t>one inn of any respectability.</w:t>
      </w:r>
      <w:r w:rsidRPr="00C93E5C">
        <w:rPr>
          <w:rFonts w:ascii="Helvetica" w:hAnsi="Helvetica" w:cs="Calibri"/>
          <w:sz w:val="32"/>
          <w:szCs w:val="32"/>
          <w:rPrChange w:id="1900" w:author="Ryan" w:date="2017-04-30T19:28:00Z">
            <w:rPr>
              <w:rFonts w:ascii="Calibri" w:hAnsi="Calibri" w:cs="Calibri"/>
              <w:sz w:val="32"/>
              <w:szCs w:val="32"/>
            </w:rPr>
          </w:rPrChange>
        </w:rPr>
        <w:t>)</w:t>
      </w:r>
      <w:r w:rsidR="00472BE7" w:rsidRPr="00C93E5C">
        <w:rPr>
          <w:rFonts w:ascii="Helvetica" w:hAnsi="Helvetica" w:cs="Calibri"/>
          <w:sz w:val="32"/>
          <w:szCs w:val="32"/>
          <w:rPrChange w:id="1901" w:author="Ryan" w:date="2017-04-30T19:28:00Z">
            <w:rPr>
              <w:rFonts w:ascii="Calibri" w:hAnsi="Calibri" w:cs="Calibri"/>
              <w:sz w:val="32"/>
              <w:szCs w:val="32"/>
            </w:rPr>
          </w:rPrChange>
        </w:rPr>
        <w:t xml:space="preserve"> </w:t>
      </w:r>
    </w:p>
    <w:p w14:paraId="6B42AB5C" w14:textId="77777777" w:rsidR="0060621C" w:rsidRPr="00C93E5C" w:rsidRDefault="00472BE7" w:rsidP="00472BE7">
      <w:pPr>
        <w:spacing w:after="0"/>
        <w:rPr>
          <w:rFonts w:ascii="Helvetica" w:hAnsi="Helvetica" w:cs="Calibri"/>
          <w:sz w:val="32"/>
          <w:szCs w:val="32"/>
          <w:rPrChange w:id="1902" w:author="Ryan" w:date="2017-04-30T19:28:00Z">
            <w:rPr>
              <w:rFonts w:ascii="Calibri" w:hAnsi="Calibri" w:cs="Calibri"/>
              <w:sz w:val="32"/>
              <w:szCs w:val="32"/>
            </w:rPr>
          </w:rPrChange>
        </w:rPr>
      </w:pPr>
      <w:r w:rsidRPr="00C93E5C">
        <w:rPr>
          <w:rFonts w:ascii="Helvetica" w:hAnsi="Helvetica" w:cs="Calibri"/>
          <w:sz w:val="32"/>
          <w:szCs w:val="32"/>
          <w:rPrChange w:id="1903" w:author="Ryan" w:date="2017-04-30T19:28:00Z">
            <w:rPr>
              <w:rFonts w:ascii="Calibri" w:hAnsi="Calibri" w:cs="Calibri"/>
              <w:sz w:val="32"/>
              <w:szCs w:val="32"/>
            </w:rPr>
          </w:rPrChange>
        </w:rPr>
        <w:t>Here Palmer</w:t>
      </w:r>
      <w:r w:rsidR="0060621C" w:rsidRPr="00C93E5C">
        <w:rPr>
          <w:rFonts w:ascii="Helvetica" w:hAnsi="Helvetica" w:cs="Calibri"/>
          <w:sz w:val="32"/>
          <w:szCs w:val="32"/>
          <w:rPrChange w:id="1904" w:author="Ryan" w:date="2017-04-30T19:28:00Z">
            <w:rPr>
              <w:rFonts w:ascii="Calibri" w:hAnsi="Calibri" w:cs="Calibri"/>
              <w:sz w:val="32"/>
              <w:szCs w:val="32"/>
            </w:rPr>
          </w:rPrChange>
        </w:rPr>
        <w:t xml:space="preserve"> </w:t>
      </w:r>
      <w:r w:rsidRPr="00C93E5C">
        <w:rPr>
          <w:rFonts w:ascii="Helvetica" w:hAnsi="Helvetica" w:cs="Calibri"/>
          <w:sz w:val="32"/>
          <w:szCs w:val="32"/>
          <w:rPrChange w:id="1905" w:author="Ryan" w:date="2017-04-30T19:28:00Z">
            <w:rPr>
              <w:rFonts w:ascii="Calibri" w:hAnsi="Calibri" w:cs="Calibri"/>
              <w:sz w:val="32"/>
              <w:szCs w:val="32"/>
            </w:rPr>
          </w:rPrChange>
        </w:rPr>
        <w:t xml:space="preserve">proposed to stop, to which, as the </w:t>
      </w:r>
    </w:p>
    <w:p w14:paraId="77B4E76C" w14:textId="77777777" w:rsidR="00472BE7" w:rsidRPr="00C93E5C" w:rsidRDefault="0060621C" w:rsidP="00472BE7">
      <w:pPr>
        <w:spacing w:after="0"/>
        <w:rPr>
          <w:rFonts w:ascii="Helvetica" w:hAnsi="Helvetica" w:cs="Calibri"/>
          <w:sz w:val="32"/>
          <w:szCs w:val="32"/>
          <w:rPrChange w:id="1906" w:author="Ryan" w:date="2017-04-30T19:28:00Z">
            <w:rPr>
              <w:rFonts w:ascii="Calibri" w:hAnsi="Calibri" w:cs="Calibri"/>
              <w:sz w:val="32"/>
              <w:szCs w:val="32"/>
            </w:rPr>
          </w:rPrChange>
        </w:rPr>
      </w:pPr>
      <w:r w:rsidRPr="00C93E5C">
        <w:rPr>
          <w:rFonts w:ascii="Helvetica" w:hAnsi="Helvetica" w:cs="Calibri"/>
          <w:sz w:val="32"/>
          <w:szCs w:val="32"/>
          <w:rPrChange w:id="1907" w:author="Ryan" w:date="2017-04-30T19:28:00Z">
            <w:rPr>
              <w:rFonts w:ascii="Calibri" w:hAnsi="Calibri" w:cs="Calibri"/>
              <w:sz w:val="32"/>
              <w:szCs w:val="32"/>
            </w:rPr>
          </w:rPrChange>
        </w:rPr>
        <w:t>storm be</w:t>
      </w:r>
      <w:r w:rsidR="00472BE7" w:rsidRPr="00C93E5C">
        <w:rPr>
          <w:rFonts w:ascii="Helvetica" w:hAnsi="Helvetica" w:cs="Calibri"/>
          <w:sz w:val="32"/>
          <w:szCs w:val="32"/>
          <w:rPrChange w:id="1908" w:author="Ryan" w:date="2017-04-30T19:28:00Z">
            <w:rPr>
              <w:rFonts w:ascii="Calibri" w:hAnsi="Calibri" w:cs="Calibri"/>
              <w:sz w:val="32"/>
              <w:szCs w:val="32"/>
            </w:rPr>
          </w:rPrChange>
        </w:rPr>
        <w:t>came furious, Eliza agreed. They were</w:t>
      </w:r>
    </w:p>
    <w:p w14:paraId="721F15F0" w14:textId="77777777" w:rsidR="0060621C" w:rsidRPr="00C93E5C" w:rsidRDefault="00472BE7" w:rsidP="00472BE7">
      <w:pPr>
        <w:spacing w:after="0"/>
        <w:rPr>
          <w:rFonts w:ascii="Helvetica" w:hAnsi="Helvetica" w:cs="Calibri"/>
          <w:sz w:val="32"/>
          <w:szCs w:val="32"/>
          <w:rPrChange w:id="1909" w:author="Ryan" w:date="2017-04-30T19:28:00Z">
            <w:rPr>
              <w:rFonts w:ascii="Calibri" w:hAnsi="Calibri" w:cs="Calibri"/>
              <w:sz w:val="32"/>
              <w:szCs w:val="32"/>
            </w:rPr>
          </w:rPrChange>
        </w:rPr>
      </w:pPr>
      <w:r w:rsidRPr="00C93E5C">
        <w:rPr>
          <w:rFonts w:ascii="Helvetica" w:hAnsi="Helvetica" w:cs="Calibri"/>
          <w:sz w:val="32"/>
          <w:szCs w:val="32"/>
          <w:rPrChange w:id="1910" w:author="Ryan" w:date="2017-04-30T19:28:00Z">
            <w:rPr>
              <w:rFonts w:ascii="Calibri" w:hAnsi="Calibri" w:cs="Calibri"/>
              <w:sz w:val="32"/>
              <w:szCs w:val="32"/>
            </w:rPr>
          </w:rPrChange>
        </w:rPr>
        <w:t>shown into a decent room;</w:t>
      </w:r>
      <w:r w:rsidR="0060621C" w:rsidRPr="00C93E5C">
        <w:rPr>
          <w:rFonts w:ascii="Helvetica" w:hAnsi="Helvetica" w:cs="Calibri"/>
          <w:sz w:val="32"/>
          <w:szCs w:val="32"/>
          <w:rPrChange w:id="1911" w:author="Ryan" w:date="2017-04-30T19:28:00Z">
            <w:rPr>
              <w:rFonts w:ascii="Calibri" w:hAnsi="Calibri" w:cs="Calibri"/>
              <w:sz w:val="32"/>
              <w:szCs w:val="32"/>
            </w:rPr>
          </w:rPrChange>
        </w:rPr>
        <w:t xml:space="preserve"> Palmer or</w:t>
      </w:r>
      <w:r w:rsidRPr="00C93E5C">
        <w:rPr>
          <w:rFonts w:ascii="Helvetica" w:hAnsi="Helvetica" w:cs="Calibri"/>
          <w:sz w:val="32"/>
          <w:szCs w:val="32"/>
          <w:rPrChange w:id="1912" w:author="Ryan" w:date="2017-04-30T19:28:00Z">
            <w:rPr>
              <w:rFonts w:ascii="Calibri" w:hAnsi="Calibri" w:cs="Calibri"/>
              <w:sz w:val="32"/>
              <w:szCs w:val="32"/>
            </w:rPr>
          </w:rPrChange>
        </w:rPr>
        <w:t xml:space="preserve">dered wine </w:t>
      </w:r>
    </w:p>
    <w:p w14:paraId="2D999432" w14:textId="77777777" w:rsidR="0060621C" w:rsidRPr="00C93E5C" w:rsidRDefault="0060621C" w:rsidP="00472BE7">
      <w:pPr>
        <w:spacing w:after="0"/>
        <w:rPr>
          <w:rFonts w:ascii="Helvetica" w:hAnsi="Helvetica" w:cs="Calibri"/>
          <w:sz w:val="32"/>
          <w:szCs w:val="32"/>
          <w:rPrChange w:id="1913" w:author="Ryan" w:date="2017-04-30T19:28:00Z">
            <w:rPr>
              <w:rFonts w:ascii="Calibri" w:hAnsi="Calibri" w:cs="Calibri"/>
              <w:sz w:val="32"/>
              <w:szCs w:val="32"/>
            </w:rPr>
          </w:rPrChange>
        </w:rPr>
      </w:pPr>
      <w:r w:rsidRPr="00C93E5C">
        <w:rPr>
          <w:rFonts w:ascii="Helvetica" w:hAnsi="Helvetica" w:cs="Calibri"/>
          <w:sz w:val="32"/>
          <w:szCs w:val="32"/>
          <w:rPrChange w:id="1914" w:author="Ryan" w:date="2017-04-30T19:28:00Z">
            <w:rPr>
              <w:rFonts w:ascii="Calibri" w:hAnsi="Calibri" w:cs="Calibri"/>
              <w:sz w:val="32"/>
              <w:szCs w:val="32"/>
            </w:rPr>
          </w:rPrChange>
        </w:rPr>
        <w:t>and a dish of fruit. The vio</w:t>
      </w:r>
      <w:r w:rsidR="00472BE7" w:rsidRPr="00C93E5C">
        <w:rPr>
          <w:rFonts w:ascii="Helvetica" w:hAnsi="Helvetica" w:cs="Calibri"/>
          <w:sz w:val="32"/>
          <w:szCs w:val="32"/>
          <w:rPrChange w:id="1915" w:author="Ryan" w:date="2017-04-30T19:28:00Z">
            <w:rPr>
              <w:rFonts w:ascii="Calibri" w:hAnsi="Calibri" w:cs="Calibri"/>
              <w:sz w:val="32"/>
              <w:szCs w:val="32"/>
            </w:rPr>
          </w:rPrChange>
        </w:rPr>
        <w:t xml:space="preserve">lence of the storm </w:t>
      </w:r>
    </w:p>
    <w:p w14:paraId="77D70D50" w14:textId="77777777" w:rsidR="0060621C" w:rsidRPr="00C93E5C" w:rsidRDefault="00472BE7" w:rsidP="00472BE7">
      <w:pPr>
        <w:spacing w:after="0"/>
        <w:rPr>
          <w:rFonts w:ascii="Helvetica" w:hAnsi="Helvetica" w:cs="Calibri"/>
          <w:sz w:val="32"/>
          <w:szCs w:val="32"/>
          <w:rPrChange w:id="1916" w:author="Ryan" w:date="2017-04-30T19:28:00Z">
            <w:rPr>
              <w:rFonts w:ascii="Calibri" w:hAnsi="Calibri" w:cs="Calibri"/>
              <w:sz w:val="32"/>
              <w:szCs w:val="32"/>
            </w:rPr>
          </w:rPrChange>
        </w:rPr>
      </w:pPr>
      <w:r w:rsidRPr="00C93E5C">
        <w:rPr>
          <w:rFonts w:ascii="Helvetica" w:hAnsi="Helvetica" w:cs="Calibri"/>
          <w:sz w:val="32"/>
          <w:szCs w:val="32"/>
          <w:rPrChange w:id="1917" w:author="Ryan" w:date="2017-04-30T19:28:00Z">
            <w:rPr>
              <w:rFonts w:ascii="Calibri" w:hAnsi="Calibri" w:cs="Calibri"/>
              <w:sz w:val="32"/>
              <w:szCs w:val="32"/>
            </w:rPr>
          </w:rPrChange>
        </w:rPr>
        <w:lastRenderedPageBreak/>
        <w:t>did not abate till sometime in the evening. E</w:t>
      </w:r>
      <w:r w:rsidR="0060621C" w:rsidRPr="00C93E5C">
        <w:rPr>
          <w:rFonts w:ascii="Helvetica" w:hAnsi="Helvetica" w:cs="Calibri"/>
          <w:sz w:val="32"/>
          <w:szCs w:val="32"/>
          <w:rPrChange w:id="1918" w:author="Ryan" w:date="2017-04-30T19:28:00Z">
            <w:rPr>
              <w:rFonts w:ascii="Calibri" w:hAnsi="Calibri" w:cs="Calibri"/>
              <w:sz w:val="32"/>
              <w:szCs w:val="32"/>
            </w:rPr>
          </w:rPrChange>
        </w:rPr>
        <w:t>-</w:t>
      </w:r>
    </w:p>
    <w:p w14:paraId="1026BD63" w14:textId="77777777" w:rsidR="0060621C" w:rsidRPr="00C93E5C" w:rsidRDefault="0060621C" w:rsidP="00472BE7">
      <w:pPr>
        <w:spacing w:after="0"/>
        <w:rPr>
          <w:rFonts w:ascii="Helvetica" w:hAnsi="Helvetica" w:cs="Calibri"/>
          <w:sz w:val="32"/>
          <w:szCs w:val="32"/>
          <w:rPrChange w:id="1919" w:author="Ryan" w:date="2017-04-30T19:28:00Z">
            <w:rPr>
              <w:rFonts w:ascii="Calibri" w:hAnsi="Calibri" w:cs="Calibri"/>
              <w:sz w:val="32"/>
              <w:szCs w:val="32"/>
            </w:rPr>
          </w:rPrChange>
        </w:rPr>
      </w:pPr>
      <w:proofErr w:type="spellStart"/>
      <w:r w:rsidRPr="00C93E5C">
        <w:rPr>
          <w:rFonts w:ascii="Helvetica" w:hAnsi="Helvetica" w:cs="Calibri"/>
          <w:sz w:val="32"/>
          <w:szCs w:val="32"/>
          <w:rPrChange w:id="1920" w:author="Ryan" w:date="2017-04-30T19:28:00Z">
            <w:rPr>
              <w:rFonts w:ascii="Calibri" w:hAnsi="Calibri" w:cs="Calibri"/>
              <w:sz w:val="32"/>
              <w:szCs w:val="32"/>
            </w:rPr>
          </w:rPrChange>
        </w:rPr>
        <w:t>liza</w:t>
      </w:r>
      <w:proofErr w:type="spellEnd"/>
      <w:r w:rsidRPr="00C93E5C">
        <w:rPr>
          <w:rFonts w:ascii="Helvetica" w:hAnsi="Helvetica" w:cs="Calibri"/>
          <w:sz w:val="32"/>
          <w:szCs w:val="32"/>
          <w:rPrChange w:id="1921" w:author="Ryan" w:date="2017-04-30T19:28:00Z">
            <w:rPr>
              <w:rFonts w:ascii="Calibri" w:hAnsi="Calibri" w:cs="Calibri"/>
              <w:sz w:val="32"/>
              <w:szCs w:val="32"/>
            </w:rPr>
          </w:rPrChange>
        </w:rPr>
        <w:t xml:space="preserve"> grew very un</w:t>
      </w:r>
      <w:r w:rsidR="00472BE7" w:rsidRPr="00C93E5C">
        <w:rPr>
          <w:rFonts w:ascii="Helvetica" w:hAnsi="Helvetica" w:cs="Calibri"/>
          <w:sz w:val="32"/>
          <w:szCs w:val="32"/>
          <w:rPrChange w:id="1922" w:author="Ryan" w:date="2017-04-30T19:28:00Z">
            <w:rPr>
              <w:rFonts w:ascii="Calibri" w:hAnsi="Calibri" w:cs="Calibri"/>
              <w:sz w:val="32"/>
              <w:szCs w:val="32"/>
            </w:rPr>
          </w:rPrChange>
        </w:rPr>
        <w:t xml:space="preserve">easy, particularly as she </w:t>
      </w:r>
      <w:proofErr w:type="spellStart"/>
      <w:r w:rsidR="00472BE7" w:rsidRPr="00C93E5C">
        <w:rPr>
          <w:rFonts w:ascii="Helvetica" w:hAnsi="Helvetica" w:cs="Calibri"/>
          <w:sz w:val="32"/>
          <w:szCs w:val="32"/>
          <w:rPrChange w:id="1923" w:author="Ryan" w:date="2017-04-30T19:28:00Z">
            <w:rPr>
              <w:rFonts w:ascii="Calibri" w:hAnsi="Calibri" w:cs="Calibri"/>
              <w:sz w:val="32"/>
              <w:szCs w:val="32"/>
            </w:rPr>
          </w:rPrChange>
        </w:rPr>
        <w:t>observ</w:t>
      </w:r>
      <w:proofErr w:type="spellEnd"/>
      <w:r w:rsidRPr="00C93E5C">
        <w:rPr>
          <w:rFonts w:ascii="Helvetica" w:hAnsi="Helvetica" w:cs="Calibri"/>
          <w:sz w:val="32"/>
          <w:szCs w:val="32"/>
          <w:rPrChange w:id="1924" w:author="Ryan" w:date="2017-04-30T19:28:00Z">
            <w:rPr>
              <w:rFonts w:ascii="Calibri" w:hAnsi="Calibri" w:cs="Calibri"/>
              <w:sz w:val="32"/>
              <w:szCs w:val="32"/>
            </w:rPr>
          </w:rPrChange>
        </w:rPr>
        <w:t>-</w:t>
      </w:r>
    </w:p>
    <w:p w14:paraId="393C343D" w14:textId="77777777" w:rsidR="0060621C" w:rsidRPr="00C93E5C" w:rsidRDefault="0060621C" w:rsidP="00472BE7">
      <w:pPr>
        <w:spacing w:after="0"/>
        <w:rPr>
          <w:rFonts w:ascii="Helvetica" w:hAnsi="Helvetica" w:cs="Calibri"/>
          <w:sz w:val="32"/>
          <w:szCs w:val="32"/>
          <w:rPrChange w:id="1925" w:author="Ryan" w:date="2017-04-30T19:28:00Z">
            <w:rPr>
              <w:rFonts w:ascii="Calibri" w:hAnsi="Calibri" w:cs="Calibri"/>
              <w:sz w:val="32"/>
              <w:szCs w:val="32"/>
            </w:rPr>
          </w:rPrChange>
        </w:rPr>
      </w:pPr>
      <w:proofErr w:type="spellStart"/>
      <w:r w:rsidRPr="00C93E5C">
        <w:rPr>
          <w:rFonts w:ascii="Helvetica" w:hAnsi="Helvetica" w:cs="Calibri"/>
          <w:sz w:val="32"/>
          <w:szCs w:val="32"/>
          <w:rPrChange w:id="1926"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1927" w:author="Ryan" w:date="2017-04-30T19:28:00Z">
            <w:rPr>
              <w:rFonts w:ascii="Calibri" w:hAnsi="Calibri" w:cs="Calibri"/>
              <w:sz w:val="32"/>
              <w:szCs w:val="32"/>
            </w:rPr>
          </w:rPrChange>
        </w:rPr>
        <w:t xml:space="preserve"> that Pal</w:t>
      </w:r>
      <w:r w:rsidR="00472BE7" w:rsidRPr="00C93E5C">
        <w:rPr>
          <w:rFonts w:ascii="Helvetica" w:hAnsi="Helvetica" w:cs="Calibri"/>
          <w:sz w:val="32"/>
          <w:szCs w:val="32"/>
          <w:rPrChange w:id="1928" w:author="Ryan" w:date="2017-04-30T19:28:00Z">
            <w:rPr>
              <w:rFonts w:ascii="Calibri" w:hAnsi="Calibri" w:cs="Calibri"/>
              <w:sz w:val="32"/>
              <w:szCs w:val="32"/>
            </w:rPr>
          </w:rPrChange>
        </w:rPr>
        <w:t>mer drank very freely of wine. She in</w:t>
      </w:r>
      <w:r w:rsidRPr="00C93E5C">
        <w:rPr>
          <w:rFonts w:ascii="Helvetica" w:hAnsi="Helvetica" w:cs="Calibri"/>
          <w:sz w:val="32"/>
          <w:szCs w:val="32"/>
          <w:rPrChange w:id="1929" w:author="Ryan" w:date="2017-04-30T19:28:00Z">
            <w:rPr>
              <w:rFonts w:ascii="Calibri" w:hAnsi="Calibri" w:cs="Calibri"/>
              <w:sz w:val="32"/>
              <w:szCs w:val="32"/>
            </w:rPr>
          </w:rPrChange>
        </w:rPr>
        <w:t>-</w:t>
      </w:r>
    </w:p>
    <w:p w14:paraId="55ACE79E" w14:textId="77777777" w:rsidR="00472BE7" w:rsidRPr="00C93E5C" w:rsidRDefault="0060621C" w:rsidP="00472BE7">
      <w:pPr>
        <w:spacing w:after="0"/>
        <w:rPr>
          <w:rFonts w:ascii="Helvetica" w:hAnsi="Helvetica" w:cs="Calibri"/>
          <w:sz w:val="32"/>
          <w:szCs w:val="32"/>
          <w:rPrChange w:id="1930" w:author="Ryan" w:date="2017-04-30T19:28:00Z">
            <w:rPr>
              <w:rFonts w:ascii="Calibri" w:hAnsi="Calibri" w:cs="Calibri"/>
              <w:sz w:val="32"/>
              <w:szCs w:val="32"/>
            </w:rPr>
          </w:rPrChange>
        </w:rPr>
      </w:pPr>
      <w:r w:rsidRPr="00C93E5C">
        <w:rPr>
          <w:rFonts w:ascii="Helvetica" w:hAnsi="Helvetica" w:cs="Calibri"/>
          <w:sz w:val="32"/>
          <w:szCs w:val="32"/>
          <w:rPrChange w:id="1931" w:author="Ryan" w:date="2017-04-30T19:28:00Z">
            <w:rPr>
              <w:rFonts w:ascii="Calibri" w:hAnsi="Calibri" w:cs="Calibri"/>
              <w:sz w:val="32"/>
              <w:szCs w:val="32"/>
            </w:rPr>
          </w:rPrChange>
        </w:rPr>
        <w:t>treat</w:t>
      </w:r>
      <w:r w:rsidR="00472BE7" w:rsidRPr="00C93E5C">
        <w:rPr>
          <w:rFonts w:ascii="Helvetica" w:hAnsi="Helvetica" w:cs="Calibri"/>
          <w:sz w:val="32"/>
          <w:szCs w:val="32"/>
          <w:rPrChange w:id="1932" w:author="Ryan" w:date="2017-04-30T19:28:00Z">
            <w:rPr>
              <w:rFonts w:ascii="Calibri" w:hAnsi="Calibri" w:cs="Calibri"/>
              <w:sz w:val="32"/>
              <w:szCs w:val="32"/>
            </w:rPr>
          </w:rPrChange>
        </w:rPr>
        <w:t xml:space="preserve">ed that they might proceed: he raised </w:t>
      </w:r>
      <w:proofErr w:type="spellStart"/>
      <w:r w:rsidR="00472BE7" w:rsidRPr="00C93E5C">
        <w:rPr>
          <w:rFonts w:ascii="Helvetica" w:hAnsi="Helvetica" w:cs="Calibri"/>
          <w:sz w:val="32"/>
          <w:szCs w:val="32"/>
          <w:rPrChange w:id="1933" w:author="Ryan" w:date="2017-04-30T19:28:00Z">
            <w:rPr>
              <w:rFonts w:ascii="Calibri" w:hAnsi="Calibri" w:cs="Calibri"/>
              <w:sz w:val="32"/>
              <w:szCs w:val="32"/>
            </w:rPr>
          </w:rPrChange>
        </w:rPr>
        <w:t>ob</w:t>
      </w:r>
      <w:proofErr w:type="spellEnd"/>
      <w:r w:rsidR="00472BE7" w:rsidRPr="00C93E5C">
        <w:rPr>
          <w:rFonts w:ascii="Helvetica" w:hAnsi="Helvetica" w:cs="Calibri"/>
          <w:sz w:val="32"/>
          <w:szCs w:val="32"/>
          <w:rPrChange w:id="1934" w:author="Ryan" w:date="2017-04-30T19:28:00Z">
            <w:rPr>
              <w:rFonts w:ascii="Calibri" w:hAnsi="Calibri" w:cs="Calibri"/>
              <w:sz w:val="32"/>
              <w:szCs w:val="32"/>
            </w:rPr>
          </w:rPrChange>
        </w:rPr>
        <w:t>-</w:t>
      </w:r>
    </w:p>
    <w:p w14:paraId="653E81F8" w14:textId="33AC3C37" w:rsidR="0060621C" w:rsidRPr="00C93E5C" w:rsidRDefault="00472BE7" w:rsidP="00472BE7">
      <w:pPr>
        <w:spacing w:after="0"/>
        <w:rPr>
          <w:rFonts w:ascii="Helvetica" w:hAnsi="Helvetica" w:cs="Calibri"/>
          <w:sz w:val="32"/>
          <w:szCs w:val="32"/>
          <w:rPrChange w:id="1935" w:author="Ryan" w:date="2017-04-30T19:28:00Z">
            <w:rPr>
              <w:rFonts w:ascii="Calibri" w:hAnsi="Calibri" w:cs="Calibri"/>
              <w:sz w:val="32"/>
              <w:szCs w:val="32"/>
            </w:rPr>
          </w:rPrChange>
        </w:rPr>
      </w:pPr>
      <w:proofErr w:type="spellStart"/>
      <w:r w:rsidRPr="00C93E5C">
        <w:rPr>
          <w:rFonts w:ascii="Helvetica" w:hAnsi="Helvetica" w:cs="Calibri"/>
          <w:sz w:val="32"/>
          <w:szCs w:val="32"/>
          <w:rPrChange w:id="1936" w:author="Ryan" w:date="2017-04-30T19:28:00Z">
            <w:rPr>
              <w:rFonts w:ascii="Calibri" w:hAnsi="Calibri" w:cs="Calibri"/>
              <w:sz w:val="32"/>
              <w:szCs w:val="32"/>
            </w:rPr>
          </w:rPrChange>
        </w:rPr>
        <w:t>jections</w:t>
      </w:r>
      <w:proofErr w:type="spellEnd"/>
      <w:r w:rsidRPr="00C93E5C">
        <w:rPr>
          <w:rFonts w:ascii="Helvetica" w:hAnsi="Helvetica" w:cs="Calibri"/>
          <w:sz w:val="32"/>
          <w:szCs w:val="32"/>
          <w:rPrChange w:id="1937" w:author="Ryan" w:date="2017-04-30T19:28:00Z">
            <w:rPr>
              <w:rFonts w:ascii="Calibri" w:hAnsi="Calibri" w:cs="Calibri"/>
              <w:sz w:val="32"/>
              <w:szCs w:val="32"/>
            </w:rPr>
          </w:rPrChange>
        </w:rPr>
        <w:t xml:space="preserve">; </w:t>
      </w:r>
      <w:r w:rsidR="0060621C" w:rsidRPr="00C93E5C">
        <w:rPr>
          <w:rFonts w:ascii="Helvetica" w:hAnsi="Helvetica" w:cs="Calibri"/>
          <w:sz w:val="32"/>
          <w:szCs w:val="32"/>
          <w:rPrChange w:id="1938" w:author="Ryan" w:date="2017-04-30T19:28:00Z">
            <w:rPr>
              <w:rFonts w:ascii="Calibri" w:hAnsi="Calibri" w:cs="Calibri"/>
              <w:sz w:val="32"/>
              <w:szCs w:val="32"/>
            </w:rPr>
          </w:rPrChange>
        </w:rPr>
        <w:t>the storm had not entirely ceased</w:t>
      </w:r>
      <w:del w:id="1939" w:author="Ryan" w:date="2017-04-30T19:49:00Z">
        <w:r w:rsidR="0060621C" w:rsidRPr="00C93E5C" w:rsidDel="00FB4514">
          <w:rPr>
            <w:rFonts w:ascii="Helvetica" w:hAnsi="Helvetica" w:cs="Calibri"/>
            <w:sz w:val="32"/>
            <w:szCs w:val="32"/>
            <w:rPrChange w:id="1940" w:author="Ryan" w:date="2017-04-30T19:28:00Z">
              <w:rPr>
                <w:rFonts w:ascii="Calibri" w:hAnsi="Calibri" w:cs="Calibri"/>
                <w:sz w:val="32"/>
                <w:szCs w:val="32"/>
              </w:rPr>
            </w:rPrChange>
          </w:rPr>
          <w:delText>—</w:delText>
        </w:r>
      </w:del>
      <w:ins w:id="1941" w:author="Ryan" w:date="2017-04-30T19:49:00Z">
        <w:r w:rsidR="00FB4514">
          <w:rPr>
            <w:rFonts w:ascii="Helvetica" w:hAnsi="Helvetica" w:cs="Calibri"/>
            <w:sz w:val="32"/>
            <w:szCs w:val="32"/>
          </w:rPr>
          <w:t>--</w:t>
        </w:r>
      </w:ins>
    </w:p>
    <w:p w14:paraId="2A0D04AD" w14:textId="77777777" w:rsidR="0060621C" w:rsidRPr="00C93E5C" w:rsidRDefault="0060621C" w:rsidP="00472BE7">
      <w:pPr>
        <w:spacing w:after="0"/>
        <w:rPr>
          <w:rFonts w:ascii="Helvetica" w:hAnsi="Helvetica" w:cs="Calibri"/>
          <w:sz w:val="32"/>
          <w:szCs w:val="32"/>
          <w:rPrChange w:id="1942" w:author="Ryan" w:date="2017-04-30T19:28:00Z">
            <w:rPr>
              <w:rFonts w:ascii="Calibri" w:hAnsi="Calibri" w:cs="Calibri"/>
              <w:sz w:val="32"/>
              <w:szCs w:val="32"/>
            </w:rPr>
          </w:rPrChange>
        </w:rPr>
      </w:pPr>
      <w:r w:rsidRPr="00C93E5C">
        <w:rPr>
          <w:rFonts w:ascii="Helvetica" w:hAnsi="Helvetica" w:cs="Calibri"/>
          <w:sz w:val="32"/>
          <w:szCs w:val="32"/>
          <w:rPrChange w:id="1943" w:author="Ryan" w:date="2017-04-30T19:28:00Z">
            <w:rPr>
              <w:rFonts w:ascii="Calibri" w:hAnsi="Calibri" w:cs="Calibri"/>
              <w:sz w:val="32"/>
              <w:szCs w:val="32"/>
            </w:rPr>
          </w:rPrChange>
        </w:rPr>
        <w:t>w</w:t>
      </w:r>
      <w:r w:rsidR="00472BE7" w:rsidRPr="00C93E5C">
        <w:rPr>
          <w:rFonts w:ascii="Helvetica" w:hAnsi="Helvetica" w:cs="Calibri"/>
          <w:sz w:val="32"/>
          <w:szCs w:val="32"/>
          <w:rPrChange w:id="1944" w:author="Ryan" w:date="2017-04-30T19:28:00Z">
            <w:rPr>
              <w:rFonts w:ascii="Calibri" w:hAnsi="Calibri" w:cs="Calibri"/>
              <w:sz w:val="32"/>
              <w:szCs w:val="32"/>
            </w:rPr>
          </w:rPrChange>
        </w:rPr>
        <w:t>hen it had they could soon reach town.</w:t>
      </w:r>
      <w:r w:rsidRPr="00C93E5C">
        <w:rPr>
          <w:rFonts w:ascii="Helvetica" w:hAnsi="Helvetica" w:cs="Calibri"/>
          <w:sz w:val="32"/>
          <w:szCs w:val="32"/>
          <w:rPrChange w:id="1945"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1946" w:author="Ryan" w:date="2017-04-30T19:28:00Z">
            <w:rPr>
              <w:rFonts w:ascii="Calibri" w:hAnsi="Calibri" w:cs="Calibri"/>
              <w:sz w:val="32"/>
              <w:szCs w:val="32"/>
            </w:rPr>
          </w:rPrChange>
        </w:rPr>
        <w:t xml:space="preserve">He </w:t>
      </w:r>
    </w:p>
    <w:p w14:paraId="507924CF" w14:textId="77777777" w:rsidR="0060621C" w:rsidRPr="00C93E5C" w:rsidRDefault="00472BE7" w:rsidP="00472BE7">
      <w:pPr>
        <w:spacing w:after="0"/>
        <w:rPr>
          <w:rFonts w:ascii="Helvetica" w:hAnsi="Helvetica" w:cs="Calibri"/>
          <w:sz w:val="32"/>
          <w:szCs w:val="32"/>
          <w:rPrChange w:id="1947" w:author="Ryan" w:date="2017-04-30T19:28:00Z">
            <w:rPr>
              <w:rFonts w:ascii="Calibri" w:hAnsi="Calibri" w:cs="Calibri"/>
              <w:sz w:val="32"/>
              <w:szCs w:val="32"/>
            </w:rPr>
          </w:rPrChange>
        </w:rPr>
      </w:pPr>
      <w:r w:rsidRPr="00C93E5C">
        <w:rPr>
          <w:rFonts w:ascii="Helvetica" w:hAnsi="Helvetica" w:cs="Calibri"/>
          <w:sz w:val="32"/>
          <w:szCs w:val="32"/>
          <w:rPrChange w:id="1948" w:author="Ryan" w:date="2017-04-30T19:28:00Z">
            <w:rPr>
              <w:rFonts w:ascii="Calibri" w:hAnsi="Calibri" w:cs="Calibri"/>
              <w:sz w:val="32"/>
              <w:szCs w:val="32"/>
            </w:rPr>
          </w:rPrChange>
        </w:rPr>
        <w:t>drank more wine, she perceived</w:t>
      </w:r>
      <w:r w:rsidR="0060621C" w:rsidRPr="00C93E5C">
        <w:rPr>
          <w:rFonts w:ascii="Helvetica" w:hAnsi="Helvetica" w:cs="Calibri"/>
          <w:sz w:val="32"/>
          <w:szCs w:val="32"/>
          <w:rPrChange w:id="1949" w:author="Ryan" w:date="2017-04-30T19:28:00Z">
            <w:rPr>
              <w:rFonts w:ascii="Calibri" w:hAnsi="Calibri" w:cs="Calibri"/>
              <w:sz w:val="32"/>
              <w:szCs w:val="32"/>
            </w:rPr>
          </w:rPrChange>
        </w:rPr>
        <w:t xml:space="preserve"> </w:t>
      </w:r>
      <w:r w:rsidRPr="00C93E5C">
        <w:rPr>
          <w:rFonts w:ascii="Helvetica" w:hAnsi="Helvetica" w:cs="Calibri"/>
          <w:sz w:val="32"/>
          <w:szCs w:val="32"/>
          <w:rPrChange w:id="1950" w:author="Ryan" w:date="2017-04-30T19:28:00Z">
            <w:rPr>
              <w:rFonts w:ascii="Calibri" w:hAnsi="Calibri" w:cs="Calibri"/>
              <w:sz w:val="32"/>
              <w:szCs w:val="32"/>
            </w:rPr>
          </w:rPrChange>
        </w:rPr>
        <w:t>he became in</w:t>
      </w:r>
      <w:r w:rsidR="0060621C" w:rsidRPr="00C93E5C">
        <w:rPr>
          <w:rFonts w:ascii="Helvetica" w:hAnsi="Helvetica" w:cs="Calibri"/>
          <w:sz w:val="32"/>
          <w:szCs w:val="32"/>
          <w:rPrChange w:id="1951" w:author="Ryan" w:date="2017-04-30T19:28:00Z">
            <w:rPr>
              <w:rFonts w:ascii="Calibri" w:hAnsi="Calibri" w:cs="Calibri"/>
              <w:sz w:val="32"/>
              <w:szCs w:val="32"/>
            </w:rPr>
          </w:rPrChange>
        </w:rPr>
        <w:t>-</w:t>
      </w:r>
    </w:p>
    <w:p w14:paraId="5285E95F" w14:textId="77777777" w:rsidR="0060621C" w:rsidRPr="00C93E5C" w:rsidRDefault="00472BE7" w:rsidP="00472BE7">
      <w:pPr>
        <w:spacing w:after="0"/>
        <w:rPr>
          <w:rFonts w:ascii="Helvetica" w:hAnsi="Helvetica" w:cs="Calibri"/>
          <w:sz w:val="32"/>
          <w:szCs w:val="32"/>
          <w:rPrChange w:id="1952" w:author="Ryan" w:date="2017-04-30T19:28:00Z">
            <w:rPr>
              <w:rFonts w:ascii="Calibri" w:hAnsi="Calibri" w:cs="Calibri"/>
              <w:sz w:val="32"/>
              <w:szCs w:val="32"/>
            </w:rPr>
          </w:rPrChange>
        </w:rPr>
      </w:pPr>
      <w:proofErr w:type="spellStart"/>
      <w:r w:rsidRPr="00C93E5C">
        <w:rPr>
          <w:rFonts w:ascii="Helvetica" w:hAnsi="Helvetica" w:cs="Calibri"/>
          <w:sz w:val="32"/>
          <w:szCs w:val="32"/>
          <w:rPrChange w:id="1953" w:author="Ryan" w:date="2017-04-30T19:28:00Z">
            <w:rPr>
              <w:rFonts w:ascii="Calibri" w:hAnsi="Calibri" w:cs="Calibri"/>
              <w:sz w:val="32"/>
              <w:szCs w:val="32"/>
            </w:rPr>
          </w:rPrChange>
        </w:rPr>
        <w:t>toxicated</w:t>
      </w:r>
      <w:proofErr w:type="spellEnd"/>
      <w:r w:rsidRPr="00C93E5C">
        <w:rPr>
          <w:rFonts w:ascii="Helvetica" w:hAnsi="Helvetica" w:cs="Calibri"/>
          <w:sz w:val="32"/>
          <w:szCs w:val="32"/>
          <w:rPrChange w:id="1954" w:author="Ryan" w:date="2017-04-30T19:28:00Z">
            <w:rPr>
              <w:rFonts w:ascii="Calibri" w:hAnsi="Calibri" w:cs="Calibri"/>
              <w:sz w:val="32"/>
              <w:szCs w:val="32"/>
            </w:rPr>
          </w:rPrChange>
        </w:rPr>
        <w:t>, and insisted upon</w:t>
      </w:r>
      <w:r w:rsidR="0060621C" w:rsidRPr="00C93E5C">
        <w:rPr>
          <w:rFonts w:ascii="Helvetica" w:hAnsi="Helvetica" w:cs="Calibri"/>
          <w:sz w:val="32"/>
          <w:szCs w:val="32"/>
          <w:rPrChange w:id="1955" w:author="Ryan" w:date="2017-04-30T19:28:00Z">
            <w:rPr>
              <w:rFonts w:ascii="Calibri" w:hAnsi="Calibri" w:cs="Calibri"/>
              <w:sz w:val="32"/>
              <w:szCs w:val="32"/>
            </w:rPr>
          </w:rPrChange>
        </w:rPr>
        <w:t xml:space="preserve"> </w:t>
      </w:r>
      <w:r w:rsidRPr="00C93E5C">
        <w:rPr>
          <w:rFonts w:ascii="Helvetica" w:hAnsi="Helvetica" w:cs="Calibri"/>
          <w:sz w:val="32"/>
          <w:szCs w:val="32"/>
          <w:rPrChange w:id="1956" w:author="Ryan" w:date="2017-04-30T19:28:00Z">
            <w:rPr>
              <w:rFonts w:ascii="Calibri" w:hAnsi="Calibri" w:cs="Calibri"/>
              <w:sz w:val="32"/>
              <w:szCs w:val="32"/>
            </w:rPr>
          </w:rPrChange>
        </w:rPr>
        <w:t>going on immediate</w:t>
      </w:r>
      <w:r w:rsidR="0060621C" w:rsidRPr="00C93E5C">
        <w:rPr>
          <w:rFonts w:ascii="Helvetica" w:hAnsi="Helvetica" w:cs="Calibri"/>
          <w:sz w:val="32"/>
          <w:szCs w:val="32"/>
          <w:rPrChange w:id="1957" w:author="Ryan" w:date="2017-04-30T19:28:00Z">
            <w:rPr>
              <w:rFonts w:ascii="Calibri" w:hAnsi="Calibri" w:cs="Calibri"/>
              <w:sz w:val="32"/>
              <w:szCs w:val="32"/>
            </w:rPr>
          </w:rPrChange>
        </w:rPr>
        <w:t>-</w:t>
      </w:r>
    </w:p>
    <w:p w14:paraId="7656C8FC" w14:textId="77777777" w:rsidR="0060621C" w:rsidRPr="00C93E5C" w:rsidRDefault="00472BE7" w:rsidP="00472BE7">
      <w:pPr>
        <w:spacing w:after="0"/>
        <w:rPr>
          <w:rFonts w:ascii="Helvetica" w:hAnsi="Helvetica" w:cs="Calibri"/>
          <w:sz w:val="32"/>
          <w:szCs w:val="32"/>
          <w:rPrChange w:id="1958" w:author="Ryan" w:date="2017-04-30T19:28:00Z">
            <w:rPr>
              <w:rFonts w:ascii="Calibri" w:hAnsi="Calibri" w:cs="Calibri"/>
              <w:sz w:val="32"/>
              <w:szCs w:val="32"/>
            </w:rPr>
          </w:rPrChange>
        </w:rPr>
      </w:pPr>
      <w:proofErr w:type="spellStart"/>
      <w:r w:rsidRPr="00C93E5C">
        <w:rPr>
          <w:rFonts w:ascii="Helvetica" w:hAnsi="Helvetica" w:cs="Calibri"/>
          <w:sz w:val="32"/>
          <w:szCs w:val="32"/>
          <w:rPrChange w:id="1959" w:author="Ryan" w:date="2017-04-30T19:28:00Z">
            <w:rPr>
              <w:rFonts w:ascii="Calibri" w:hAnsi="Calibri" w:cs="Calibri"/>
              <w:sz w:val="32"/>
              <w:szCs w:val="32"/>
            </w:rPr>
          </w:rPrChange>
        </w:rPr>
        <w:t>ly</w:t>
      </w:r>
      <w:proofErr w:type="spellEnd"/>
      <w:r w:rsidRPr="00C93E5C">
        <w:rPr>
          <w:rFonts w:ascii="Helvetica" w:hAnsi="Helvetica" w:cs="Calibri"/>
          <w:sz w:val="32"/>
          <w:szCs w:val="32"/>
          <w:rPrChange w:id="1960" w:author="Ryan" w:date="2017-04-30T19:28:00Z">
            <w:rPr>
              <w:rFonts w:ascii="Calibri" w:hAnsi="Calibri" w:cs="Calibri"/>
              <w:sz w:val="32"/>
              <w:szCs w:val="32"/>
            </w:rPr>
          </w:rPrChange>
        </w:rPr>
        <w:t>. He went out as</w:t>
      </w:r>
      <w:r w:rsidR="0060621C" w:rsidRPr="00C93E5C">
        <w:rPr>
          <w:rFonts w:ascii="Helvetica" w:hAnsi="Helvetica" w:cs="Calibri"/>
          <w:sz w:val="32"/>
          <w:szCs w:val="32"/>
          <w:rPrChange w:id="1961" w:author="Ryan" w:date="2017-04-30T19:28:00Z">
            <w:rPr>
              <w:rFonts w:ascii="Calibri" w:hAnsi="Calibri" w:cs="Calibri"/>
              <w:sz w:val="32"/>
              <w:szCs w:val="32"/>
            </w:rPr>
          </w:rPrChange>
        </w:rPr>
        <w:t xml:space="preserve"> </w:t>
      </w:r>
      <w:r w:rsidRPr="00C93E5C">
        <w:rPr>
          <w:rFonts w:ascii="Helvetica" w:hAnsi="Helvetica" w:cs="Calibri"/>
          <w:sz w:val="32"/>
          <w:szCs w:val="32"/>
          <w:rPrChange w:id="1962" w:author="Ryan" w:date="2017-04-30T19:28:00Z">
            <w:rPr>
              <w:rFonts w:ascii="Calibri" w:hAnsi="Calibri" w:cs="Calibri"/>
              <w:sz w:val="32"/>
              <w:szCs w:val="32"/>
            </w:rPr>
          </w:rPrChange>
        </w:rPr>
        <w:t xml:space="preserve">though to give orders for </w:t>
      </w:r>
    </w:p>
    <w:p w14:paraId="7A6965D4" w14:textId="77777777" w:rsidR="0060621C" w:rsidRPr="00C93E5C" w:rsidRDefault="00472BE7" w:rsidP="00472BE7">
      <w:pPr>
        <w:spacing w:after="0"/>
        <w:rPr>
          <w:rFonts w:ascii="Helvetica" w:hAnsi="Helvetica" w:cs="Calibri"/>
          <w:sz w:val="32"/>
          <w:szCs w:val="32"/>
          <w:rPrChange w:id="1963" w:author="Ryan" w:date="2017-04-30T19:28:00Z">
            <w:rPr>
              <w:rFonts w:ascii="Calibri" w:hAnsi="Calibri" w:cs="Calibri"/>
              <w:sz w:val="32"/>
              <w:szCs w:val="32"/>
            </w:rPr>
          </w:rPrChange>
        </w:rPr>
      </w:pPr>
      <w:r w:rsidRPr="00C93E5C">
        <w:rPr>
          <w:rFonts w:ascii="Helvetica" w:hAnsi="Helvetica" w:cs="Calibri"/>
          <w:sz w:val="32"/>
          <w:szCs w:val="32"/>
          <w:rPrChange w:id="1964" w:author="Ryan" w:date="2017-04-30T19:28:00Z">
            <w:rPr>
              <w:rFonts w:ascii="Calibri" w:hAnsi="Calibri" w:cs="Calibri"/>
              <w:sz w:val="32"/>
              <w:szCs w:val="32"/>
            </w:rPr>
          </w:rPrChange>
        </w:rPr>
        <w:t xml:space="preserve">the necessary preparations, but soon returning, </w:t>
      </w:r>
    </w:p>
    <w:p w14:paraId="387460A4" w14:textId="77777777" w:rsidR="0060621C" w:rsidRPr="00C93E5C" w:rsidRDefault="0060621C" w:rsidP="00472BE7">
      <w:pPr>
        <w:spacing w:after="0"/>
        <w:rPr>
          <w:rFonts w:ascii="Helvetica" w:hAnsi="Helvetica" w:cs="Calibri"/>
          <w:sz w:val="32"/>
          <w:szCs w:val="32"/>
          <w:rPrChange w:id="1965" w:author="Ryan" w:date="2017-04-30T19:28:00Z">
            <w:rPr>
              <w:rFonts w:ascii="Calibri" w:hAnsi="Calibri" w:cs="Calibri"/>
              <w:sz w:val="32"/>
              <w:szCs w:val="32"/>
            </w:rPr>
          </w:rPrChange>
        </w:rPr>
      </w:pPr>
      <w:r w:rsidRPr="00C93E5C">
        <w:rPr>
          <w:rFonts w:ascii="Helvetica" w:hAnsi="Helvetica" w:cs="Calibri"/>
          <w:sz w:val="32"/>
          <w:szCs w:val="32"/>
          <w:rPrChange w:id="1966" w:author="Ryan" w:date="2017-04-30T19:28:00Z">
            <w:rPr>
              <w:rFonts w:ascii="Calibri" w:hAnsi="Calibri" w:cs="Calibri"/>
              <w:sz w:val="32"/>
              <w:szCs w:val="32"/>
            </w:rPr>
          </w:rPrChange>
        </w:rPr>
        <w:t>and seat</w:t>
      </w:r>
      <w:r w:rsidR="00472BE7" w:rsidRPr="00C93E5C">
        <w:rPr>
          <w:rFonts w:ascii="Helvetica" w:hAnsi="Helvetica" w:cs="Calibri"/>
          <w:sz w:val="32"/>
          <w:szCs w:val="32"/>
          <w:rPrChange w:id="1967" w:author="Ryan" w:date="2017-04-30T19:28:00Z">
            <w:rPr>
              <w:rFonts w:ascii="Calibri" w:hAnsi="Calibri" w:cs="Calibri"/>
              <w:sz w:val="32"/>
              <w:szCs w:val="32"/>
            </w:rPr>
          </w:rPrChange>
        </w:rPr>
        <w:t xml:space="preserve">ing himself beside her, "Dear Eliza," </w:t>
      </w:r>
    </w:p>
    <w:p w14:paraId="63AC3956" w14:textId="77777777" w:rsidR="00472BE7" w:rsidRPr="00C93E5C" w:rsidRDefault="00472BE7" w:rsidP="00472BE7">
      <w:pPr>
        <w:spacing w:after="0"/>
        <w:rPr>
          <w:rFonts w:ascii="Helvetica" w:hAnsi="Helvetica" w:cs="Calibri"/>
          <w:sz w:val="32"/>
          <w:szCs w:val="32"/>
          <w:rPrChange w:id="1968" w:author="Ryan" w:date="2017-04-30T19:28:00Z">
            <w:rPr>
              <w:rFonts w:ascii="Calibri" w:hAnsi="Calibri" w:cs="Calibri"/>
              <w:sz w:val="32"/>
              <w:szCs w:val="32"/>
            </w:rPr>
          </w:rPrChange>
        </w:rPr>
      </w:pPr>
      <w:r w:rsidRPr="00C93E5C">
        <w:rPr>
          <w:rFonts w:ascii="Helvetica" w:hAnsi="Helvetica" w:cs="Calibri"/>
          <w:sz w:val="32"/>
          <w:szCs w:val="32"/>
          <w:rPrChange w:id="1969" w:author="Ryan" w:date="2017-04-30T19:28:00Z">
            <w:rPr>
              <w:rFonts w:ascii="Calibri" w:hAnsi="Calibri" w:cs="Calibri"/>
              <w:sz w:val="32"/>
              <w:szCs w:val="32"/>
            </w:rPr>
          </w:rPrChange>
        </w:rPr>
        <w:t>said</w:t>
      </w:r>
      <w:r w:rsidR="0060621C" w:rsidRPr="00C93E5C">
        <w:rPr>
          <w:rFonts w:ascii="Helvetica" w:hAnsi="Helvetica" w:cs="Calibri"/>
          <w:sz w:val="32"/>
          <w:szCs w:val="32"/>
          <w:rPrChange w:id="1970" w:author="Ryan" w:date="2017-04-30T19:28:00Z">
            <w:rPr>
              <w:rFonts w:ascii="Calibri" w:hAnsi="Calibri" w:cs="Calibri"/>
              <w:sz w:val="32"/>
              <w:szCs w:val="32"/>
            </w:rPr>
          </w:rPrChange>
        </w:rPr>
        <w:t xml:space="preserve"> </w:t>
      </w:r>
      <w:r w:rsidRPr="00C93E5C">
        <w:rPr>
          <w:rFonts w:ascii="Helvetica" w:hAnsi="Helvetica" w:cs="Calibri"/>
          <w:sz w:val="32"/>
          <w:szCs w:val="32"/>
          <w:rPrChange w:id="1971" w:author="Ryan" w:date="2017-04-30T19:28:00Z">
            <w:rPr>
              <w:rFonts w:ascii="Calibri" w:hAnsi="Calibri" w:cs="Calibri"/>
              <w:sz w:val="32"/>
              <w:szCs w:val="32"/>
            </w:rPr>
          </w:rPrChange>
        </w:rPr>
        <w:t xml:space="preserve">he, "the </w:t>
      </w:r>
      <w:proofErr w:type="spellStart"/>
      <w:r w:rsidRPr="00C93E5C">
        <w:rPr>
          <w:rFonts w:ascii="Helvetica" w:hAnsi="Helvetica" w:cs="Calibri"/>
          <w:sz w:val="32"/>
          <w:szCs w:val="32"/>
          <w:rPrChange w:id="1972" w:author="Ryan" w:date="2017-04-30T19:28:00Z">
            <w:rPr>
              <w:rFonts w:ascii="Calibri" w:hAnsi="Calibri" w:cs="Calibri"/>
              <w:sz w:val="32"/>
              <w:szCs w:val="32"/>
            </w:rPr>
          </w:rPrChange>
        </w:rPr>
        <w:t>postillion</w:t>
      </w:r>
      <w:proofErr w:type="spellEnd"/>
      <w:r w:rsidRPr="00C93E5C">
        <w:rPr>
          <w:rFonts w:ascii="Helvetica" w:hAnsi="Helvetica" w:cs="Calibri"/>
          <w:sz w:val="32"/>
          <w:szCs w:val="32"/>
          <w:rPrChange w:id="1973" w:author="Ryan" w:date="2017-04-30T19:28:00Z">
            <w:rPr>
              <w:rFonts w:ascii="Calibri" w:hAnsi="Calibri" w:cs="Calibri"/>
              <w:sz w:val="32"/>
              <w:szCs w:val="32"/>
            </w:rPr>
          </w:rPrChange>
        </w:rPr>
        <w:t xml:space="preserve"> is asleep, the evening is</w:t>
      </w:r>
    </w:p>
    <w:p w14:paraId="61207633" w14:textId="77777777" w:rsidR="0060621C" w:rsidRPr="00C93E5C" w:rsidRDefault="00472BE7" w:rsidP="00472BE7">
      <w:pPr>
        <w:spacing w:after="0"/>
        <w:rPr>
          <w:rFonts w:ascii="Helvetica" w:hAnsi="Helvetica" w:cs="Calibri"/>
          <w:sz w:val="32"/>
          <w:szCs w:val="32"/>
          <w:rPrChange w:id="1974" w:author="Ryan" w:date="2017-04-30T19:28:00Z">
            <w:rPr>
              <w:rFonts w:ascii="Calibri" w:hAnsi="Calibri" w:cs="Calibri"/>
              <w:sz w:val="32"/>
              <w:szCs w:val="32"/>
            </w:rPr>
          </w:rPrChange>
        </w:rPr>
      </w:pPr>
      <w:r w:rsidRPr="00C93E5C">
        <w:rPr>
          <w:rFonts w:ascii="Helvetica" w:hAnsi="Helvetica" w:cs="Calibri"/>
          <w:sz w:val="32"/>
          <w:szCs w:val="32"/>
          <w:rPrChange w:id="1975" w:author="Ryan" w:date="2017-04-30T19:28:00Z">
            <w:rPr>
              <w:rFonts w:ascii="Calibri" w:hAnsi="Calibri" w:cs="Calibri"/>
              <w:sz w:val="32"/>
              <w:szCs w:val="32"/>
            </w:rPr>
          </w:rPrChange>
        </w:rPr>
        <w:t>advanced, the roads are wet and slippery;</w:t>
      </w:r>
      <w:r w:rsidR="0060621C" w:rsidRPr="00C93E5C">
        <w:rPr>
          <w:rFonts w:ascii="Helvetica" w:hAnsi="Helvetica" w:cs="Calibri"/>
          <w:sz w:val="32"/>
          <w:szCs w:val="32"/>
          <w:rPrChange w:id="1976" w:author="Ryan" w:date="2017-04-30T19:28:00Z">
            <w:rPr>
              <w:rFonts w:ascii="Calibri" w:hAnsi="Calibri" w:cs="Calibri"/>
              <w:sz w:val="32"/>
              <w:szCs w:val="32"/>
            </w:rPr>
          </w:rPrChange>
        </w:rPr>
        <w:t xml:space="preserve"> </w:t>
      </w:r>
      <w:r w:rsidRPr="00C93E5C">
        <w:rPr>
          <w:rFonts w:ascii="Helvetica" w:hAnsi="Helvetica" w:cs="Calibri"/>
          <w:sz w:val="32"/>
          <w:szCs w:val="32"/>
          <w:rPrChange w:id="1977" w:author="Ryan" w:date="2017-04-30T19:28:00Z">
            <w:rPr>
              <w:rFonts w:ascii="Calibri" w:hAnsi="Calibri" w:cs="Calibri"/>
              <w:sz w:val="32"/>
              <w:szCs w:val="32"/>
            </w:rPr>
          </w:rPrChange>
        </w:rPr>
        <w:t xml:space="preserve">you </w:t>
      </w:r>
    </w:p>
    <w:p w14:paraId="35637A30" w14:textId="77777777" w:rsidR="0060621C" w:rsidRPr="00C93E5C" w:rsidRDefault="00472BE7" w:rsidP="00472BE7">
      <w:pPr>
        <w:spacing w:after="0"/>
        <w:rPr>
          <w:rFonts w:ascii="Helvetica" w:hAnsi="Helvetica" w:cs="Calibri"/>
          <w:sz w:val="32"/>
          <w:szCs w:val="32"/>
          <w:rPrChange w:id="1978" w:author="Ryan" w:date="2017-04-30T19:28:00Z">
            <w:rPr>
              <w:rFonts w:ascii="Calibri" w:hAnsi="Calibri" w:cs="Calibri"/>
              <w:sz w:val="32"/>
              <w:szCs w:val="32"/>
            </w:rPr>
          </w:rPrChange>
        </w:rPr>
      </w:pPr>
      <w:r w:rsidRPr="00C93E5C">
        <w:rPr>
          <w:rFonts w:ascii="Helvetica" w:hAnsi="Helvetica" w:cs="Calibri"/>
          <w:sz w:val="32"/>
          <w:szCs w:val="32"/>
          <w:rPrChange w:id="1979" w:author="Ryan" w:date="2017-04-30T19:28:00Z">
            <w:rPr>
              <w:rFonts w:ascii="Calibri" w:hAnsi="Calibri" w:cs="Calibri"/>
              <w:sz w:val="32"/>
              <w:szCs w:val="32"/>
            </w:rPr>
          </w:rPrChange>
        </w:rPr>
        <w:t>must c</w:t>
      </w:r>
      <w:r w:rsidR="0060621C" w:rsidRPr="00C93E5C">
        <w:rPr>
          <w:rFonts w:ascii="Helvetica" w:hAnsi="Helvetica" w:cs="Calibri"/>
          <w:sz w:val="32"/>
          <w:szCs w:val="32"/>
          <w:rPrChange w:id="1980" w:author="Ryan" w:date="2017-04-30T19:28:00Z">
            <w:rPr>
              <w:rFonts w:ascii="Calibri" w:hAnsi="Calibri" w:cs="Calibri"/>
              <w:sz w:val="32"/>
              <w:szCs w:val="32"/>
            </w:rPr>
          </w:rPrChange>
        </w:rPr>
        <w:t>ontent yourself to stay here un</w:t>
      </w:r>
      <w:r w:rsidRPr="00C93E5C">
        <w:rPr>
          <w:rFonts w:ascii="Helvetica" w:hAnsi="Helvetica" w:cs="Calibri"/>
          <w:sz w:val="32"/>
          <w:szCs w:val="32"/>
          <w:rPrChange w:id="1981" w:author="Ryan" w:date="2017-04-30T19:28:00Z">
            <w:rPr>
              <w:rFonts w:ascii="Calibri" w:hAnsi="Calibri" w:cs="Calibri"/>
              <w:sz w:val="32"/>
              <w:szCs w:val="32"/>
            </w:rPr>
          </w:rPrChange>
        </w:rPr>
        <w:t xml:space="preserve">til morning, </w:t>
      </w:r>
    </w:p>
    <w:p w14:paraId="44536059" w14:textId="77777777" w:rsidR="00561568" w:rsidRPr="00C93E5C" w:rsidRDefault="0060621C" w:rsidP="00472BE7">
      <w:pPr>
        <w:spacing w:after="0"/>
        <w:rPr>
          <w:rFonts w:ascii="Helvetica" w:hAnsi="Helvetica" w:cs="Calibri"/>
          <w:sz w:val="32"/>
          <w:szCs w:val="32"/>
          <w:rPrChange w:id="1982" w:author="Ryan" w:date="2017-04-30T19:28:00Z">
            <w:rPr>
              <w:rFonts w:ascii="Calibri" w:hAnsi="Calibri" w:cs="Calibri"/>
              <w:sz w:val="32"/>
              <w:szCs w:val="32"/>
            </w:rPr>
          </w:rPrChange>
        </w:rPr>
      </w:pPr>
      <w:r w:rsidRPr="00C93E5C">
        <w:rPr>
          <w:rFonts w:ascii="Helvetica" w:hAnsi="Helvetica" w:cs="Calibri"/>
          <w:sz w:val="32"/>
          <w:szCs w:val="32"/>
          <w:rPrChange w:id="1983" w:author="Ryan" w:date="2017-04-30T19:28:00Z">
            <w:rPr>
              <w:rFonts w:ascii="Calibri" w:hAnsi="Calibri" w:cs="Calibri"/>
              <w:sz w:val="32"/>
              <w:szCs w:val="32"/>
            </w:rPr>
          </w:rPrChange>
        </w:rPr>
        <w:t>and then, my blooming char</w:t>
      </w:r>
      <w:r w:rsidR="00472BE7" w:rsidRPr="00C93E5C">
        <w:rPr>
          <w:rFonts w:ascii="Helvetica" w:hAnsi="Helvetica" w:cs="Calibri"/>
          <w:sz w:val="32"/>
          <w:szCs w:val="32"/>
          <w:rPrChange w:id="1984" w:author="Ryan" w:date="2017-04-30T19:28:00Z">
            <w:rPr>
              <w:rFonts w:ascii="Calibri" w:hAnsi="Calibri" w:cs="Calibri"/>
              <w:sz w:val="32"/>
              <w:szCs w:val="32"/>
            </w:rPr>
          </w:rPrChange>
        </w:rPr>
        <w:t xml:space="preserve">mer, I will, with </w:t>
      </w:r>
    </w:p>
    <w:p w14:paraId="4DA41929" w14:textId="77777777" w:rsidR="00561568" w:rsidRPr="00C93E5C" w:rsidRDefault="00472BE7" w:rsidP="00472BE7">
      <w:pPr>
        <w:spacing w:after="0"/>
        <w:rPr>
          <w:rFonts w:ascii="Helvetica" w:hAnsi="Helvetica" w:cs="Calibri"/>
          <w:sz w:val="32"/>
          <w:szCs w:val="32"/>
          <w:rPrChange w:id="1985" w:author="Ryan" w:date="2017-04-30T19:28:00Z">
            <w:rPr>
              <w:rFonts w:ascii="Calibri" w:hAnsi="Calibri" w:cs="Calibri"/>
              <w:sz w:val="32"/>
              <w:szCs w:val="32"/>
            </w:rPr>
          </w:rPrChange>
        </w:rPr>
      </w:pPr>
      <w:r w:rsidRPr="00C93E5C">
        <w:rPr>
          <w:rFonts w:ascii="Helvetica" w:hAnsi="Helvetica" w:cs="Calibri"/>
          <w:sz w:val="32"/>
          <w:szCs w:val="32"/>
          <w:rPrChange w:id="1986" w:author="Ryan" w:date="2017-04-30T19:28:00Z">
            <w:rPr>
              <w:rFonts w:ascii="Calibri" w:hAnsi="Calibri" w:cs="Calibri"/>
              <w:sz w:val="32"/>
              <w:szCs w:val="32"/>
            </w:rPr>
          </w:rPrChange>
        </w:rPr>
        <w:t>pleasure, convey you to</w:t>
      </w:r>
      <w:r w:rsidR="00561568" w:rsidRPr="00C93E5C">
        <w:rPr>
          <w:rFonts w:ascii="Helvetica" w:hAnsi="Helvetica" w:cs="Calibri"/>
          <w:sz w:val="32"/>
          <w:szCs w:val="32"/>
          <w:rPrChange w:id="1987" w:author="Ryan" w:date="2017-04-30T19:28:00Z">
            <w:rPr>
              <w:rFonts w:ascii="Calibri" w:hAnsi="Calibri" w:cs="Calibri"/>
              <w:sz w:val="32"/>
              <w:szCs w:val="32"/>
            </w:rPr>
          </w:rPrChange>
        </w:rPr>
        <w:t xml:space="preserve"> </w:t>
      </w:r>
      <w:r w:rsidRPr="00C93E5C">
        <w:rPr>
          <w:rFonts w:ascii="Helvetica" w:hAnsi="Helvetica" w:cs="Calibri"/>
          <w:sz w:val="32"/>
          <w:szCs w:val="32"/>
          <w:rPrChange w:id="1988" w:author="Ryan" w:date="2017-04-30T19:28:00Z">
            <w:rPr>
              <w:rFonts w:ascii="Calibri" w:hAnsi="Calibri" w:cs="Calibri"/>
              <w:sz w:val="32"/>
              <w:szCs w:val="32"/>
            </w:rPr>
          </w:rPrChange>
        </w:rPr>
        <w:t xml:space="preserve">your friends." Thus </w:t>
      </w:r>
    </w:p>
    <w:p w14:paraId="2B662A24" w14:textId="77777777" w:rsidR="00561568" w:rsidRPr="00C93E5C" w:rsidRDefault="00472BE7" w:rsidP="00472BE7">
      <w:pPr>
        <w:spacing w:after="0"/>
        <w:rPr>
          <w:rFonts w:ascii="Helvetica" w:hAnsi="Helvetica" w:cs="Calibri"/>
          <w:sz w:val="32"/>
          <w:szCs w:val="32"/>
          <w:rPrChange w:id="1989" w:author="Ryan" w:date="2017-04-30T19:28:00Z">
            <w:rPr>
              <w:rFonts w:ascii="Calibri" w:hAnsi="Calibri" w:cs="Calibri"/>
              <w:sz w:val="32"/>
              <w:szCs w:val="32"/>
            </w:rPr>
          </w:rPrChange>
        </w:rPr>
      </w:pPr>
      <w:r w:rsidRPr="00C93E5C">
        <w:rPr>
          <w:rFonts w:ascii="Helvetica" w:hAnsi="Helvetica" w:cs="Calibri"/>
          <w:sz w:val="32"/>
          <w:szCs w:val="32"/>
          <w:rPrChange w:id="1990" w:author="Ryan" w:date="2017-04-30T19:28:00Z">
            <w:rPr>
              <w:rFonts w:ascii="Calibri" w:hAnsi="Calibri" w:cs="Calibri"/>
              <w:sz w:val="32"/>
              <w:szCs w:val="32"/>
            </w:rPr>
          </w:rPrChange>
        </w:rPr>
        <w:t>saying, he clasped her,</w:t>
      </w:r>
      <w:r w:rsidR="00561568" w:rsidRPr="00C93E5C">
        <w:rPr>
          <w:rFonts w:ascii="Helvetica" w:hAnsi="Helvetica" w:cs="Calibri"/>
          <w:sz w:val="32"/>
          <w:szCs w:val="32"/>
          <w:rPrChange w:id="1991" w:author="Ryan" w:date="2017-04-30T19:28:00Z">
            <w:rPr>
              <w:rFonts w:ascii="Calibri" w:hAnsi="Calibri" w:cs="Calibri"/>
              <w:sz w:val="32"/>
              <w:szCs w:val="32"/>
            </w:rPr>
          </w:rPrChange>
        </w:rPr>
        <w:t xml:space="preserve"> </w:t>
      </w:r>
      <w:r w:rsidRPr="00C93E5C">
        <w:rPr>
          <w:rFonts w:ascii="Helvetica" w:hAnsi="Helvetica" w:cs="Calibri"/>
          <w:sz w:val="32"/>
          <w:szCs w:val="32"/>
          <w:rPrChange w:id="1992" w:author="Ryan" w:date="2017-04-30T19:28:00Z">
            <w:rPr>
              <w:rFonts w:ascii="Calibri" w:hAnsi="Calibri" w:cs="Calibri"/>
              <w:sz w:val="32"/>
              <w:szCs w:val="32"/>
            </w:rPr>
          </w:rPrChange>
        </w:rPr>
        <w:t xml:space="preserve">with ardor, to his breast; </w:t>
      </w:r>
    </w:p>
    <w:p w14:paraId="096B5E4E" w14:textId="77777777" w:rsidR="00561568" w:rsidRPr="00C93E5C" w:rsidRDefault="00472BE7" w:rsidP="00472BE7">
      <w:pPr>
        <w:spacing w:after="0"/>
        <w:rPr>
          <w:rFonts w:ascii="Helvetica" w:hAnsi="Helvetica" w:cs="Calibri"/>
          <w:sz w:val="32"/>
          <w:szCs w:val="32"/>
          <w:rPrChange w:id="1993" w:author="Ryan" w:date="2017-04-30T19:28:00Z">
            <w:rPr>
              <w:rFonts w:ascii="Calibri" w:hAnsi="Calibri" w:cs="Calibri"/>
              <w:sz w:val="32"/>
              <w:szCs w:val="32"/>
            </w:rPr>
          </w:rPrChange>
        </w:rPr>
      </w:pPr>
      <w:r w:rsidRPr="00C93E5C">
        <w:rPr>
          <w:rFonts w:ascii="Helvetica" w:hAnsi="Helvetica" w:cs="Calibri"/>
          <w:sz w:val="32"/>
          <w:szCs w:val="32"/>
          <w:rPrChange w:id="1994" w:author="Ryan" w:date="2017-04-30T19:28:00Z">
            <w:rPr>
              <w:rFonts w:ascii="Calibri" w:hAnsi="Calibri" w:cs="Calibri"/>
              <w:sz w:val="32"/>
              <w:szCs w:val="32"/>
            </w:rPr>
          </w:rPrChange>
        </w:rPr>
        <w:t>she screamed for</w:t>
      </w:r>
      <w:r w:rsidR="00561568" w:rsidRPr="00C93E5C">
        <w:rPr>
          <w:rFonts w:ascii="Helvetica" w:hAnsi="Helvetica" w:cs="Calibri"/>
          <w:sz w:val="32"/>
          <w:szCs w:val="32"/>
          <w:rPrChange w:id="1995" w:author="Ryan" w:date="2017-04-30T19:28:00Z">
            <w:rPr>
              <w:rFonts w:ascii="Calibri" w:hAnsi="Calibri" w:cs="Calibri"/>
              <w:sz w:val="32"/>
              <w:szCs w:val="32"/>
            </w:rPr>
          </w:rPrChange>
        </w:rPr>
        <w:t xml:space="preserve"> </w:t>
      </w:r>
      <w:r w:rsidRPr="00C93E5C">
        <w:rPr>
          <w:rFonts w:ascii="Helvetica" w:hAnsi="Helvetica" w:cs="Calibri"/>
          <w:sz w:val="32"/>
          <w:szCs w:val="32"/>
          <w:rPrChange w:id="1996" w:author="Ryan" w:date="2017-04-30T19:28:00Z">
            <w:rPr>
              <w:rFonts w:ascii="Calibri" w:hAnsi="Calibri" w:cs="Calibri"/>
              <w:sz w:val="32"/>
              <w:szCs w:val="32"/>
            </w:rPr>
          </w:rPrChange>
        </w:rPr>
        <w:t xml:space="preserve">assistance; two men rushed into </w:t>
      </w:r>
    </w:p>
    <w:p w14:paraId="770D84CA" w14:textId="718EC6D2" w:rsidR="00561568" w:rsidRPr="00C93E5C" w:rsidRDefault="00472BE7" w:rsidP="00472BE7">
      <w:pPr>
        <w:spacing w:after="0"/>
        <w:rPr>
          <w:rFonts w:ascii="Helvetica" w:hAnsi="Helvetica" w:cs="Calibri"/>
          <w:sz w:val="32"/>
          <w:szCs w:val="32"/>
          <w:rPrChange w:id="1997" w:author="Ryan" w:date="2017-04-30T19:28:00Z">
            <w:rPr>
              <w:rFonts w:ascii="Calibri" w:hAnsi="Calibri" w:cs="Calibri"/>
              <w:sz w:val="32"/>
              <w:szCs w:val="32"/>
            </w:rPr>
          </w:rPrChange>
        </w:rPr>
      </w:pPr>
      <w:r w:rsidRPr="00C93E5C">
        <w:rPr>
          <w:rFonts w:ascii="Helvetica" w:hAnsi="Helvetica" w:cs="Calibri"/>
          <w:sz w:val="32"/>
          <w:szCs w:val="32"/>
          <w:rPrChange w:id="1998" w:author="Ryan" w:date="2017-04-30T19:28:00Z">
            <w:rPr>
              <w:rFonts w:ascii="Calibri" w:hAnsi="Calibri" w:cs="Calibri"/>
              <w:sz w:val="32"/>
              <w:szCs w:val="32"/>
            </w:rPr>
          </w:rPrChange>
        </w:rPr>
        <w:t>the room</w:t>
      </w:r>
      <w:r w:rsidR="00561568" w:rsidRPr="00C93E5C">
        <w:rPr>
          <w:rFonts w:ascii="Helvetica" w:hAnsi="Helvetica" w:cs="Calibri"/>
          <w:sz w:val="32"/>
          <w:szCs w:val="32"/>
          <w:rPrChange w:id="1999" w:author="Ryan" w:date="2017-04-30T19:28:00Z">
            <w:rPr>
              <w:rFonts w:ascii="Calibri" w:hAnsi="Calibri" w:cs="Calibri"/>
              <w:sz w:val="32"/>
              <w:szCs w:val="32"/>
            </w:rPr>
          </w:rPrChange>
        </w:rPr>
        <w:t xml:space="preserve"> </w:t>
      </w:r>
      <w:r w:rsidR="003B2DA5" w:rsidRPr="00C93E5C">
        <w:rPr>
          <w:rFonts w:ascii="Helvetica" w:hAnsi="Helvetica" w:cs="Calibri"/>
          <w:sz w:val="32"/>
          <w:szCs w:val="32"/>
          <w:rPrChange w:id="2000" w:author="Ryan" w:date="2017-04-30T19:28:00Z">
            <w:rPr>
              <w:rFonts w:ascii="Calibri" w:hAnsi="Calibri" w:cs="Calibri"/>
              <w:sz w:val="32"/>
              <w:szCs w:val="32"/>
            </w:rPr>
          </w:rPrChange>
        </w:rPr>
        <w:t xml:space="preserve">and </w:t>
      </w:r>
      <w:proofErr w:type="spellStart"/>
      <w:r w:rsidR="003B2DA5" w:rsidRPr="00C93E5C">
        <w:rPr>
          <w:rFonts w:ascii="Helvetica" w:hAnsi="Helvetica" w:cs="Calibri"/>
          <w:sz w:val="32"/>
          <w:szCs w:val="32"/>
          <w:rPrChange w:id="2001" w:author="Ryan" w:date="2017-04-30T19:28:00Z">
            <w:rPr>
              <w:rFonts w:ascii="Calibri" w:hAnsi="Calibri" w:cs="Calibri"/>
              <w:sz w:val="32"/>
              <w:szCs w:val="32"/>
            </w:rPr>
          </w:rPrChange>
        </w:rPr>
        <w:t>disi</w:t>
      </w:r>
      <w:r w:rsidRPr="00C93E5C">
        <w:rPr>
          <w:rFonts w:ascii="Helvetica" w:hAnsi="Helvetica" w:cs="Calibri"/>
          <w:sz w:val="32"/>
          <w:szCs w:val="32"/>
          <w:rPrChange w:id="2002" w:author="Ryan" w:date="2017-04-30T19:28:00Z">
            <w:rPr>
              <w:rFonts w:ascii="Calibri" w:hAnsi="Calibri" w:cs="Calibri"/>
              <w:sz w:val="32"/>
              <w:szCs w:val="32"/>
            </w:rPr>
          </w:rPrChange>
        </w:rPr>
        <w:t>ngaged</w:t>
      </w:r>
      <w:proofErr w:type="spellEnd"/>
      <w:r w:rsidRPr="00C93E5C">
        <w:rPr>
          <w:rFonts w:ascii="Helvetica" w:hAnsi="Helvetica" w:cs="Calibri"/>
          <w:sz w:val="32"/>
          <w:szCs w:val="32"/>
          <w:rPrChange w:id="2003" w:author="Ryan" w:date="2017-04-30T19:28:00Z">
            <w:rPr>
              <w:rFonts w:ascii="Calibri" w:hAnsi="Calibri" w:cs="Calibri"/>
              <w:sz w:val="32"/>
              <w:szCs w:val="32"/>
            </w:rPr>
          </w:rPrChange>
        </w:rPr>
        <w:t xml:space="preserve"> her</w:t>
      </w:r>
      <w:del w:id="2004" w:author="Ryan" w:date="2017-04-30T19:49:00Z">
        <w:r w:rsidR="00561568" w:rsidRPr="00C93E5C" w:rsidDel="00FB4514">
          <w:rPr>
            <w:rFonts w:ascii="Helvetica" w:hAnsi="Helvetica" w:cs="Calibri"/>
            <w:sz w:val="32"/>
            <w:szCs w:val="32"/>
            <w:rPrChange w:id="2005" w:author="Ryan" w:date="2017-04-30T19:28:00Z">
              <w:rPr>
                <w:rFonts w:ascii="Calibri" w:hAnsi="Calibri" w:cs="Calibri"/>
                <w:sz w:val="32"/>
                <w:szCs w:val="32"/>
              </w:rPr>
            </w:rPrChange>
          </w:rPr>
          <w:delText>—</w:delText>
        </w:r>
      </w:del>
      <w:ins w:id="2006" w:author="Ryan" w:date="2017-04-30T19:49:00Z">
        <w:r w:rsidR="00FB4514">
          <w:rPr>
            <w:rFonts w:ascii="Helvetica" w:hAnsi="Helvetica" w:cs="Calibri"/>
            <w:sz w:val="32"/>
            <w:szCs w:val="32"/>
          </w:rPr>
          <w:t>--</w:t>
        </w:r>
      </w:ins>
      <w:r w:rsidRPr="00C93E5C">
        <w:rPr>
          <w:rFonts w:ascii="Helvetica" w:hAnsi="Helvetica" w:cs="Calibri"/>
          <w:sz w:val="32"/>
          <w:szCs w:val="32"/>
          <w:rPrChange w:id="2007" w:author="Ryan" w:date="2017-04-30T19:28:00Z">
            <w:rPr>
              <w:rFonts w:ascii="Calibri" w:hAnsi="Calibri" w:cs="Calibri"/>
              <w:sz w:val="32"/>
              <w:szCs w:val="32"/>
            </w:rPr>
          </w:rPrChange>
        </w:rPr>
        <w:t>it was the inn</w:t>
      </w:r>
      <w:r w:rsidR="00561568" w:rsidRPr="00C93E5C">
        <w:rPr>
          <w:rFonts w:ascii="Helvetica" w:hAnsi="Helvetica" w:cs="Calibri"/>
          <w:sz w:val="32"/>
          <w:szCs w:val="32"/>
          <w:rPrChange w:id="2008" w:author="Ryan" w:date="2017-04-30T19:28:00Z">
            <w:rPr>
              <w:rFonts w:ascii="Calibri" w:hAnsi="Calibri" w:cs="Calibri"/>
              <w:sz w:val="32"/>
              <w:szCs w:val="32"/>
            </w:rPr>
          </w:rPrChange>
        </w:rPr>
        <w:t>-</w:t>
      </w:r>
    </w:p>
    <w:p w14:paraId="5CAC2AE6" w14:textId="77777777" w:rsidR="00472BE7" w:rsidRPr="00C93E5C" w:rsidRDefault="00472BE7" w:rsidP="00472BE7">
      <w:pPr>
        <w:spacing w:after="0"/>
        <w:rPr>
          <w:rFonts w:ascii="Helvetica" w:hAnsi="Helvetica" w:cs="Calibri"/>
          <w:sz w:val="32"/>
          <w:szCs w:val="32"/>
          <w:rPrChange w:id="2009" w:author="Ryan" w:date="2017-04-30T19:28:00Z">
            <w:rPr>
              <w:rFonts w:ascii="Calibri" w:hAnsi="Calibri" w:cs="Calibri"/>
              <w:sz w:val="32"/>
              <w:szCs w:val="32"/>
            </w:rPr>
          </w:rPrChange>
        </w:rPr>
      </w:pPr>
      <w:r w:rsidRPr="00C93E5C">
        <w:rPr>
          <w:rFonts w:ascii="Helvetica" w:hAnsi="Helvetica" w:cs="Calibri"/>
          <w:sz w:val="32"/>
          <w:szCs w:val="32"/>
          <w:rPrChange w:id="2010" w:author="Ryan" w:date="2017-04-30T19:28:00Z">
            <w:rPr>
              <w:rFonts w:ascii="Calibri" w:hAnsi="Calibri" w:cs="Calibri"/>
              <w:sz w:val="32"/>
              <w:szCs w:val="32"/>
            </w:rPr>
          </w:rPrChange>
        </w:rPr>
        <w:t>keeper</w:t>
      </w:r>
      <w:r w:rsidR="00561568" w:rsidRPr="00C93E5C">
        <w:rPr>
          <w:rFonts w:ascii="Helvetica" w:hAnsi="Helvetica" w:cs="Calibri"/>
          <w:sz w:val="32"/>
          <w:szCs w:val="32"/>
          <w:rPrChange w:id="2011" w:author="Ryan" w:date="2017-04-30T19:28:00Z">
            <w:rPr>
              <w:rFonts w:ascii="Calibri" w:hAnsi="Calibri" w:cs="Calibri"/>
              <w:sz w:val="32"/>
              <w:szCs w:val="32"/>
            </w:rPr>
          </w:rPrChange>
        </w:rPr>
        <w:t xml:space="preserve"> </w:t>
      </w:r>
      <w:r w:rsidRPr="00C93E5C">
        <w:rPr>
          <w:rFonts w:ascii="Helvetica" w:hAnsi="Helvetica" w:cs="Calibri"/>
          <w:sz w:val="32"/>
          <w:szCs w:val="32"/>
          <w:rPrChange w:id="2012" w:author="Ryan" w:date="2017-04-30T19:28:00Z">
            <w:rPr>
              <w:rFonts w:ascii="Calibri" w:hAnsi="Calibri" w:cs="Calibri"/>
              <w:sz w:val="32"/>
              <w:szCs w:val="32"/>
            </w:rPr>
          </w:rPrChange>
        </w:rPr>
        <w:t>and Blake! Palmer attempted to resist</w:t>
      </w:r>
    </w:p>
    <w:p w14:paraId="53F69A96" w14:textId="77777777" w:rsidR="00472BE7" w:rsidRPr="00C93E5C" w:rsidRDefault="00472BE7" w:rsidP="00472BE7">
      <w:pPr>
        <w:spacing w:after="0"/>
        <w:rPr>
          <w:rFonts w:ascii="Helvetica" w:hAnsi="Helvetica" w:cs="Calibri"/>
          <w:sz w:val="32"/>
          <w:szCs w:val="32"/>
          <w:rPrChange w:id="2013" w:author="Ryan" w:date="2017-04-30T19:28:00Z">
            <w:rPr>
              <w:rFonts w:ascii="Calibri" w:hAnsi="Calibri" w:cs="Calibri"/>
              <w:sz w:val="32"/>
              <w:szCs w:val="32"/>
            </w:rPr>
          </w:rPrChange>
        </w:rPr>
      </w:pPr>
      <w:r w:rsidRPr="00C93E5C">
        <w:rPr>
          <w:rFonts w:ascii="Helvetica" w:hAnsi="Helvetica" w:cs="Calibri"/>
          <w:sz w:val="32"/>
          <w:szCs w:val="32"/>
          <w:rPrChange w:id="2014" w:author="Ryan" w:date="2017-04-30T19:28:00Z">
            <w:rPr>
              <w:rFonts w:ascii="Calibri" w:hAnsi="Calibri" w:cs="Calibri"/>
              <w:sz w:val="32"/>
              <w:szCs w:val="32"/>
            </w:rPr>
          </w:rPrChange>
        </w:rPr>
        <w:t>them, and ordered them to leave the room;</w:t>
      </w:r>
    </w:p>
    <w:p w14:paraId="36954EF3" w14:textId="77777777" w:rsidR="00BB597C" w:rsidRPr="00C93E5C" w:rsidRDefault="00472BE7" w:rsidP="00472BE7">
      <w:pPr>
        <w:spacing w:after="0"/>
        <w:rPr>
          <w:rFonts w:ascii="Helvetica" w:hAnsi="Helvetica" w:cs="Calibri"/>
          <w:sz w:val="32"/>
          <w:szCs w:val="32"/>
          <w:rPrChange w:id="2015" w:author="Ryan" w:date="2017-04-30T19:28:00Z">
            <w:rPr>
              <w:rFonts w:ascii="Calibri" w:hAnsi="Calibri" w:cs="Calibri"/>
              <w:sz w:val="32"/>
              <w:szCs w:val="32"/>
            </w:rPr>
          </w:rPrChange>
        </w:rPr>
      </w:pPr>
      <w:r w:rsidRPr="00C93E5C">
        <w:rPr>
          <w:rFonts w:ascii="Helvetica" w:hAnsi="Helvetica" w:cs="Calibri"/>
          <w:sz w:val="32"/>
          <w:szCs w:val="32"/>
          <w:rPrChange w:id="2016" w:author="Ryan" w:date="2017-04-30T19:28:00Z">
            <w:rPr>
              <w:rFonts w:ascii="Calibri" w:hAnsi="Calibri" w:cs="Calibri"/>
              <w:sz w:val="32"/>
              <w:szCs w:val="32"/>
            </w:rPr>
          </w:rPrChange>
        </w:rPr>
        <w:t>Blake</w:t>
      </w:r>
      <w:r w:rsidR="00BB597C" w:rsidRPr="00C93E5C">
        <w:rPr>
          <w:rFonts w:ascii="Helvetica" w:hAnsi="Helvetica" w:cs="Calibri"/>
          <w:sz w:val="32"/>
          <w:szCs w:val="32"/>
          <w:rPrChange w:id="2017" w:author="Ryan" w:date="2017-04-30T19:28:00Z">
            <w:rPr>
              <w:rFonts w:ascii="Calibri" w:hAnsi="Calibri" w:cs="Calibri"/>
              <w:sz w:val="32"/>
              <w:szCs w:val="32"/>
            </w:rPr>
          </w:rPrChange>
        </w:rPr>
        <w:t xml:space="preserve"> asked Eliza whether she was de</w:t>
      </w:r>
      <w:r w:rsidRPr="00C93E5C">
        <w:rPr>
          <w:rFonts w:ascii="Helvetica" w:hAnsi="Helvetica" w:cs="Calibri"/>
          <w:sz w:val="32"/>
          <w:szCs w:val="32"/>
          <w:rPrChange w:id="2018" w:author="Ryan" w:date="2017-04-30T19:28:00Z">
            <w:rPr>
              <w:rFonts w:ascii="Calibri" w:hAnsi="Calibri" w:cs="Calibri"/>
              <w:sz w:val="32"/>
              <w:szCs w:val="32"/>
            </w:rPr>
          </w:rPrChange>
        </w:rPr>
        <w:t xml:space="preserve">tained </w:t>
      </w:r>
      <w:r w:rsidR="00BB597C" w:rsidRPr="00C93E5C">
        <w:rPr>
          <w:rFonts w:ascii="Helvetica" w:hAnsi="Helvetica" w:cs="Calibri"/>
          <w:sz w:val="32"/>
          <w:szCs w:val="32"/>
          <w:rPrChange w:id="2019" w:author="Ryan" w:date="2017-04-30T19:28:00Z">
            <w:rPr>
              <w:rFonts w:ascii="Calibri" w:hAnsi="Calibri" w:cs="Calibri"/>
              <w:sz w:val="32"/>
              <w:szCs w:val="32"/>
            </w:rPr>
          </w:rPrChange>
        </w:rPr>
        <w:t>t</w:t>
      </w:r>
      <w:r w:rsidRPr="00C93E5C">
        <w:rPr>
          <w:rFonts w:ascii="Helvetica" w:hAnsi="Helvetica" w:cs="Calibri"/>
          <w:sz w:val="32"/>
          <w:szCs w:val="32"/>
          <w:rPrChange w:id="2020" w:author="Ryan" w:date="2017-04-30T19:28:00Z">
            <w:rPr>
              <w:rFonts w:ascii="Calibri" w:hAnsi="Calibri" w:cs="Calibri"/>
              <w:sz w:val="32"/>
              <w:szCs w:val="32"/>
            </w:rPr>
          </w:rPrChange>
        </w:rPr>
        <w:t xml:space="preserve">here </w:t>
      </w:r>
    </w:p>
    <w:p w14:paraId="19028DAE" w14:textId="77777777" w:rsidR="00BB597C" w:rsidRPr="00C93E5C" w:rsidRDefault="00472BE7" w:rsidP="00472BE7">
      <w:pPr>
        <w:spacing w:after="0"/>
        <w:rPr>
          <w:rFonts w:ascii="Helvetica" w:hAnsi="Helvetica" w:cs="Calibri"/>
          <w:sz w:val="32"/>
          <w:szCs w:val="32"/>
          <w:rPrChange w:id="2021" w:author="Ryan" w:date="2017-04-30T19:28:00Z">
            <w:rPr>
              <w:rFonts w:ascii="Calibri" w:hAnsi="Calibri" w:cs="Calibri"/>
              <w:sz w:val="32"/>
              <w:szCs w:val="32"/>
            </w:rPr>
          </w:rPrChange>
        </w:rPr>
      </w:pPr>
      <w:r w:rsidRPr="00C93E5C">
        <w:rPr>
          <w:rFonts w:ascii="Helvetica" w:hAnsi="Helvetica" w:cs="Calibri"/>
          <w:sz w:val="32"/>
          <w:szCs w:val="32"/>
          <w:rPrChange w:id="2022" w:author="Ryan" w:date="2017-04-30T19:28:00Z">
            <w:rPr>
              <w:rFonts w:ascii="Calibri" w:hAnsi="Calibri" w:cs="Calibri"/>
              <w:sz w:val="32"/>
              <w:szCs w:val="32"/>
            </w:rPr>
          </w:rPrChange>
        </w:rPr>
        <w:t>against her will, she answered</w:t>
      </w:r>
      <w:r w:rsidR="00BB597C" w:rsidRPr="00C93E5C">
        <w:rPr>
          <w:rFonts w:ascii="Helvetica" w:hAnsi="Helvetica" w:cs="Calibri"/>
          <w:sz w:val="32"/>
          <w:szCs w:val="32"/>
          <w:rPrChange w:id="2023" w:author="Ryan" w:date="2017-04-30T19:28:00Z">
            <w:rPr>
              <w:rFonts w:ascii="Calibri" w:hAnsi="Calibri" w:cs="Calibri"/>
              <w:sz w:val="32"/>
              <w:szCs w:val="32"/>
            </w:rPr>
          </w:rPrChange>
        </w:rPr>
        <w:t xml:space="preserve"> </w:t>
      </w:r>
      <w:r w:rsidRPr="00C93E5C">
        <w:rPr>
          <w:rFonts w:ascii="Helvetica" w:hAnsi="Helvetica" w:cs="Calibri"/>
          <w:sz w:val="32"/>
          <w:szCs w:val="32"/>
          <w:rPrChange w:id="2024" w:author="Ryan" w:date="2017-04-30T19:28:00Z">
            <w:rPr>
              <w:rFonts w:ascii="Calibri" w:hAnsi="Calibri" w:cs="Calibri"/>
              <w:sz w:val="32"/>
              <w:szCs w:val="32"/>
            </w:rPr>
          </w:rPrChange>
        </w:rPr>
        <w:t xml:space="preserve">that she was; he </w:t>
      </w:r>
    </w:p>
    <w:p w14:paraId="1202180B" w14:textId="77777777" w:rsidR="00BB597C" w:rsidRPr="00C93E5C" w:rsidRDefault="00472BE7" w:rsidP="00472BE7">
      <w:pPr>
        <w:spacing w:after="0"/>
        <w:rPr>
          <w:rFonts w:ascii="Helvetica" w:hAnsi="Helvetica" w:cs="Calibri"/>
          <w:sz w:val="32"/>
          <w:szCs w:val="32"/>
          <w:rPrChange w:id="2025" w:author="Ryan" w:date="2017-04-30T19:28:00Z">
            <w:rPr>
              <w:rFonts w:ascii="Calibri" w:hAnsi="Calibri" w:cs="Calibri"/>
              <w:sz w:val="32"/>
              <w:szCs w:val="32"/>
            </w:rPr>
          </w:rPrChange>
        </w:rPr>
      </w:pPr>
      <w:r w:rsidRPr="00C93E5C">
        <w:rPr>
          <w:rFonts w:ascii="Helvetica" w:hAnsi="Helvetica" w:cs="Calibri"/>
          <w:sz w:val="32"/>
          <w:szCs w:val="32"/>
          <w:rPrChange w:id="2026" w:author="Ryan" w:date="2017-04-30T19:28:00Z">
            <w:rPr>
              <w:rFonts w:ascii="Calibri" w:hAnsi="Calibri" w:cs="Calibri"/>
              <w:sz w:val="32"/>
              <w:szCs w:val="32"/>
            </w:rPr>
          </w:rPrChange>
        </w:rPr>
        <w:t>removed her immediately</w:t>
      </w:r>
      <w:r w:rsidR="00BB597C" w:rsidRPr="00C93E5C">
        <w:rPr>
          <w:rFonts w:ascii="Helvetica" w:hAnsi="Helvetica" w:cs="Calibri"/>
          <w:sz w:val="32"/>
          <w:szCs w:val="32"/>
          <w:rPrChange w:id="2027" w:author="Ryan" w:date="2017-04-30T19:28:00Z">
            <w:rPr>
              <w:rFonts w:ascii="Calibri" w:hAnsi="Calibri" w:cs="Calibri"/>
              <w:sz w:val="32"/>
              <w:szCs w:val="32"/>
            </w:rPr>
          </w:rPrChange>
        </w:rPr>
        <w:t xml:space="preserve"> </w:t>
      </w:r>
      <w:r w:rsidRPr="00C93E5C">
        <w:rPr>
          <w:rFonts w:ascii="Helvetica" w:hAnsi="Helvetica" w:cs="Calibri"/>
          <w:sz w:val="32"/>
          <w:szCs w:val="32"/>
          <w:rPrChange w:id="2028" w:author="Ryan" w:date="2017-04-30T19:28:00Z">
            <w:rPr>
              <w:rFonts w:ascii="Calibri" w:hAnsi="Calibri" w:cs="Calibri"/>
              <w:sz w:val="32"/>
              <w:szCs w:val="32"/>
            </w:rPr>
          </w:rPrChange>
        </w:rPr>
        <w:t xml:space="preserve">from the room; as </w:t>
      </w:r>
    </w:p>
    <w:p w14:paraId="75610A93" w14:textId="77777777" w:rsidR="00BB597C" w:rsidRPr="00C93E5C" w:rsidRDefault="00472BE7" w:rsidP="00472BE7">
      <w:pPr>
        <w:spacing w:after="0"/>
        <w:rPr>
          <w:rFonts w:ascii="Helvetica" w:hAnsi="Helvetica" w:cs="Calibri"/>
          <w:sz w:val="32"/>
          <w:szCs w:val="32"/>
          <w:rPrChange w:id="2029" w:author="Ryan" w:date="2017-04-30T19:28:00Z">
            <w:rPr>
              <w:rFonts w:ascii="Calibri" w:hAnsi="Calibri" w:cs="Calibri"/>
              <w:sz w:val="32"/>
              <w:szCs w:val="32"/>
            </w:rPr>
          </w:rPrChange>
        </w:rPr>
      </w:pPr>
      <w:r w:rsidRPr="00C93E5C">
        <w:rPr>
          <w:rFonts w:ascii="Helvetica" w:hAnsi="Helvetica" w:cs="Calibri"/>
          <w:sz w:val="32"/>
          <w:szCs w:val="32"/>
          <w:rPrChange w:id="2030" w:author="Ryan" w:date="2017-04-30T19:28:00Z">
            <w:rPr>
              <w:rFonts w:ascii="Calibri" w:hAnsi="Calibri" w:cs="Calibri"/>
              <w:sz w:val="32"/>
              <w:szCs w:val="32"/>
            </w:rPr>
          </w:rPrChange>
        </w:rPr>
        <w:t>they were going out,</w:t>
      </w:r>
      <w:r w:rsidR="00BB597C" w:rsidRPr="00C93E5C">
        <w:rPr>
          <w:rFonts w:ascii="Helvetica" w:hAnsi="Helvetica" w:cs="Calibri"/>
          <w:sz w:val="32"/>
          <w:szCs w:val="32"/>
          <w:rPrChange w:id="2031" w:author="Ryan" w:date="2017-04-30T19:28:00Z">
            <w:rPr>
              <w:rFonts w:ascii="Calibri" w:hAnsi="Calibri" w:cs="Calibri"/>
              <w:sz w:val="32"/>
              <w:szCs w:val="32"/>
            </w:rPr>
          </w:rPrChange>
        </w:rPr>
        <w:t xml:space="preserve"> </w:t>
      </w:r>
      <w:r w:rsidRPr="00C93E5C">
        <w:rPr>
          <w:rFonts w:ascii="Helvetica" w:hAnsi="Helvetica" w:cs="Calibri"/>
          <w:sz w:val="32"/>
          <w:szCs w:val="32"/>
          <w:rPrChange w:id="2032" w:author="Ryan" w:date="2017-04-30T19:28:00Z">
            <w:rPr>
              <w:rFonts w:ascii="Calibri" w:hAnsi="Calibri" w:cs="Calibri"/>
              <w:sz w:val="32"/>
              <w:szCs w:val="32"/>
            </w:rPr>
          </w:rPrChange>
        </w:rPr>
        <w:t xml:space="preserve">Palmer seized her arm and </w:t>
      </w:r>
    </w:p>
    <w:p w14:paraId="26DFAC87" w14:textId="77777777" w:rsidR="00752437" w:rsidRPr="00C93E5C" w:rsidRDefault="00472BE7" w:rsidP="00472BE7">
      <w:pPr>
        <w:spacing w:after="0"/>
        <w:rPr>
          <w:rFonts w:ascii="Helvetica" w:hAnsi="Helvetica" w:cs="Calibri"/>
          <w:sz w:val="32"/>
          <w:szCs w:val="32"/>
          <w:rPrChange w:id="2033" w:author="Ryan" w:date="2017-04-30T19:28:00Z">
            <w:rPr>
              <w:rFonts w:ascii="Calibri" w:hAnsi="Calibri" w:cs="Calibri"/>
              <w:sz w:val="32"/>
              <w:szCs w:val="32"/>
            </w:rPr>
          </w:rPrChange>
        </w:rPr>
      </w:pPr>
      <w:r w:rsidRPr="00C93E5C">
        <w:rPr>
          <w:rFonts w:ascii="Helvetica" w:hAnsi="Helvetica" w:cs="Calibri"/>
          <w:sz w:val="32"/>
          <w:szCs w:val="32"/>
          <w:rPrChange w:id="2034" w:author="Ryan" w:date="2017-04-30T19:28:00Z">
            <w:rPr>
              <w:rFonts w:ascii="Calibri" w:hAnsi="Calibri" w:cs="Calibri"/>
              <w:sz w:val="32"/>
              <w:szCs w:val="32"/>
            </w:rPr>
          </w:rPrChange>
        </w:rPr>
        <w:t>attempted to</w:t>
      </w:r>
      <w:r w:rsidR="00BB597C" w:rsidRPr="00C93E5C">
        <w:rPr>
          <w:rFonts w:ascii="Helvetica" w:hAnsi="Helvetica" w:cs="Calibri"/>
          <w:sz w:val="32"/>
          <w:szCs w:val="32"/>
          <w:rPrChange w:id="2035" w:author="Ryan" w:date="2017-04-30T19:28:00Z">
            <w:rPr>
              <w:rFonts w:ascii="Calibri" w:hAnsi="Calibri" w:cs="Calibri"/>
              <w:sz w:val="32"/>
              <w:szCs w:val="32"/>
            </w:rPr>
          </w:rPrChange>
        </w:rPr>
        <w:t xml:space="preserve"> </w:t>
      </w:r>
      <w:r w:rsidRPr="00C93E5C">
        <w:rPr>
          <w:rFonts w:ascii="Helvetica" w:hAnsi="Helvetica" w:cs="Calibri"/>
          <w:sz w:val="32"/>
          <w:szCs w:val="32"/>
          <w:rPrChange w:id="2036" w:author="Ryan" w:date="2017-04-30T19:28:00Z">
            <w:rPr>
              <w:rFonts w:ascii="Calibri" w:hAnsi="Calibri" w:cs="Calibri"/>
              <w:sz w:val="32"/>
              <w:szCs w:val="32"/>
            </w:rPr>
          </w:rPrChange>
        </w:rPr>
        <w:t xml:space="preserve">rescue her, but he was thrust back </w:t>
      </w:r>
    </w:p>
    <w:p w14:paraId="6DEA8C16" w14:textId="77777777" w:rsidR="00752437" w:rsidRPr="00C93E5C" w:rsidRDefault="00472BE7" w:rsidP="00472BE7">
      <w:pPr>
        <w:spacing w:after="0"/>
        <w:rPr>
          <w:rFonts w:ascii="Helvetica" w:hAnsi="Helvetica" w:cs="Calibri"/>
          <w:sz w:val="32"/>
          <w:szCs w:val="32"/>
          <w:rPrChange w:id="2037" w:author="Ryan" w:date="2017-04-30T19:28:00Z">
            <w:rPr>
              <w:rFonts w:ascii="Calibri" w:hAnsi="Calibri" w:cs="Calibri"/>
              <w:sz w:val="32"/>
              <w:szCs w:val="32"/>
            </w:rPr>
          </w:rPrChange>
        </w:rPr>
      </w:pPr>
      <w:r w:rsidRPr="00C93E5C">
        <w:rPr>
          <w:rFonts w:ascii="Helvetica" w:hAnsi="Helvetica" w:cs="Calibri"/>
          <w:sz w:val="32"/>
          <w:szCs w:val="32"/>
          <w:rPrChange w:id="2038" w:author="Ryan" w:date="2017-04-30T19:28:00Z">
            <w:rPr>
              <w:rFonts w:ascii="Calibri" w:hAnsi="Calibri" w:cs="Calibri"/>
              <w:sz w:val="32"/>
              <w:szCs w:val="32"/>
            </w:rPr>
          </w:rPrChange>
        </w:rPr>
        <w:t>by Blake</w:t>
      </w:r>
      <w:r w:rsidR="00752437" w:rsidRPr="00C93E5C">
        <w:rPr>
          <w:rFonts w:ascii="Helvetica" w:hAnsi="Helvetica" w:cs="Calibri"/>
          <w:sz w:val="32"/>
          <w:szCs w:val="32"/>
          <w:rPrChange w:id="2039" w:author="Ryan" w:date="2017-04-30T19:28:00Z">
            <w:rPr>
              <w:rFonts w:ascii="Calibri" w:hAnsi="Calibri" w:cs="Calibri"/>
              <w:sz w:val="32"/>
              <w:szCs w:val="32"/>
            </w:rPr>
          </w:rPrChange>
        </w:rPr>
        <w:t xml:space="preserve"> </w:t>
      </w:r>
      <w:r w:rsidRPr="00C93E5C">
        <w:rPr>
          <w:rFonts w:ascii="Helvetica" w:hAnsi="Helvetica" w:cs="Calibri"/>
          <w:sz w:val="32"/>
          <w:szCs w:val="32"/>
          <w:rPrChange w:id="2040" w:author="Ryan" w:date="2017-04-30T19:28:00Z">
            <w:rPr>
              <w:rFonts w:ascii="Calibri" w:hAnsi="Calibri" w:cs="Calibri"/>
              <w:sz w:val="32"/>
              <w:szCs w:val="32"/>
            </w:rPr>
          </w:rPrChange>
        </w:rPr>
        <w:t>with so much force that he fell</w:t>
      </w:r>
      <w:r w:rsidR="00752437" w:rsidRPr="00C93E5C">
        <w:rPr>
          <w:rFonts w:ascii="Helvetica" w:hAnsi="Helvetica" w:cs="Calibri"/>
          <w:sz w:val="32"/>
          <w:szCs w:val="32"/>
          <w:rPrChange w:id="2041" w:author="Ryan" w:date="2017-04-30T19:28:00Z">
            <w:rPr>
              <w:rFonts w:ascii="Calibri" w:hAnsi="Calibri" w:cs="Calibri"/>
              <w:sz w:val="32"/>
              <w:szCs w:val="32"/>
            </w:rPr>
          </w:rPrChange>
        </w:rPr>
        <w:t>,</w:t>
      </w:r>
      <w:r w:rsidRPr="00C93E5C">
        <w:rPr>
          <w:rFonts w:ascii="Helvetica" w:hAnsi="Helvetica" w:cs="Calibri"/>
          <w:sz w:val="32"/>
          <w:szCs w:val="32"/>
          <w:rPrChange w:id="2042" w:author="Ryan" w:date="2017-04-30T19:28:00Z">
            <w:rPr>
              <w:rFonts w:ascii="Calibri" w:hAnsi="Calibri" w:cs="Calibri"/>
              <w:sz w:val="32"/>
              <w:szCs w:val="32"/>
            </w:rPr>
          </w:rPrChange>
        </w:rPr>
        <w:t xml:space="preserve"> with </w:t>
      </w:r>
    </w:p>
    <w:p w14:paraId="5A0D080D" w14:textId="4B5C8682" w:rsidR="00752437" w:rsidRPr="00C93E5C" w:rsidRDefault="00752437" w:rsidP="00472BE7">
      <w:pPr>
        <w:spacing w:after="0"/>
        <w:rPr>
          <w:rFonts w:ascii="Helvetica" w:hAnsi="Helvetica" w:cs="Calibri"/>
          <w:sz w:val="32"/>
          <w:szCs w:val="32"/>
          <w:rPrChange w:id="2043" w:author="Ryan" w:date="2017-04-30T19:28:00Z">
            <w:rPr>
              <w:rFonts w:ascii="Calibri" w:hAnsi="Calibri" w:cs="Calibri"/>
              <w:sz w:val="32"/>
              <w:szCs w:val="32"/>
            </w:rPr>
          </w:rPrChange>
        </w:rPr>
      </w:pPr>
      <w:r w:rsidRPr="00C93E5C">
        <w:rPr>
          <w:rFonts w:ascii="Helvetica" w:hAnsi="Helvetica" w:cs="Calibri"/>
          <w:sz w:val="32"/>
          <w:szCs w:val="32"/>
          <w:rPrChange w:id="2044" w:author="Ryan" w:date="2017-04-30T19:28:00Z">
            <w:rPr>
              <w:rFonts w:ascii="Calibri" w:hAnsi="Calibri" w:cs="Calibri"/>
              <w:sz w:val="32"/>
              <w:szCs w:val="32"/>
            </w:rPr>
          </w:rPrChange>
        </w:rPr>
        <w:t>violence</w:t>
      </w:r>
      <w:r w:rsidR="003B2DA5" w:rsidRPr="00C93E5C">
        <w:rPr>
          <w:rFonts w:ascii="Helvetica" w:hAnsi="Helvetica" w:cs="Calibri"/>
          <w:sz w:val="32"/>
          <w:szCs w:val="32"/>
          <w:rPrChange w:id="2045" w:author="Ryan" w:date="2017-04-30T19:28:00Z">
            <w:rPr>
              <w:rFonts w:ascii="Calibri" w:hAnsi="Calibri" w:cs="Calibri"/>
              <w:sz w:val="32"/>
              <w:szCs w:val="32"/>
            </w:rPr>
          </w:rPrChange>
        </w:rPr>
        <w:t>,</w:t>
      </w:r>
      <w:r w:rsidRPr="00C93E5C">
        <w:rPr>
          <w:rFonts w:ascii="Helvetica" w:hAnsi="Helvetica" w:cs="Calibri"/>
          <w:sz w:val="32"/>
          <w:szCs w:val="32"/>
          <w:rPrChange w:id="2046" w:author="Ryan" w:date="2017-04-30T19:28:00Z">
            <w:rPr>
              <w:rFonts w:ascii="Calibri" w:hAnsi="Calibri" w:cs="Calibri"/>
              <w:sz w:val="32"/>
              <w:szCs w:val="32"/>
            </w:rPr>
          </w:rPrChange>
        </w:rPr>
        <w:t xml:space="preserve"> to</w:t>
      </w:r>
      <w:r w:rsidR="00472BE7" w:rsidRPr="00C93E5C">
        <w:rPr>
          <w:rFonts w:ascii="Helvetica" w:hAnsi="Helvetica" w:cs="Calibri"/>
          <w:sz w:val="32"/>
          <w:szCs w:val="32"/>
          <w:rPrChange w:id="2047" w:author="Ryan" w:date="2017-04-30T19:28:00Z">
            <w:rPr>
              <w:rFonts w:ascii="Calibri" w:hAnsi="Calibri" w:cs="Calibri"/>
              <w:sz w:val="32"/>
              <w:szCs w:val="32"/>
            </w:rPr>
          </w:rPrChange>
        </w:rPr>
        <w:t xml:space="preserve"> the floor. </w:t>
      </w:r>
      <w:r w:rsidRPr="00C93E5C">
        <w:rPr>
          <w:rFonts w:ascii="Helvetica" w:hAnsi="Helvetica" w:cs="Calibri"/>
          <w:sz w:val="32"/>
          <w:szCs w:val="32"/>
          <w:rPrChange w:id="2048" w:author="Ryan" w:date="2017-04-30T19:28:00Z">
            <w:rPr>
              <w:rFonts w:ascii="Calibri" w:hAnsi="Calibri" w:cs="Calibri"/>
              <w:sz w:val="32"/>
              <w:szCs w:val="32"/>
            </w:rPr>
          </w:rPrChange>
        </w:rPr>
        <w:t>“</w:t>
      </w:r>
      <w:r w:rsidR="00472BE7" w:rsidRPr="00C93E5C">
        <w:rPr>
          <w:rFonts w:ascii="Helvetica" w:hAnsi="Helvetica" w:cs="Calibri"/>
          <w:sz w:val="32"/>
          <w:szCs w:val="32"/>
          <w:rPrChange w:id="2049" w:author="Ryan" w:date="2017-04-30T19:28:00Z">
            <w:rPr>
              <w:rFonts w:ascii="Calibri" w:hAnsi="Calibri" w:cs="Calibri"/>
              <w:sz w:val="32"/>
              <w:szCs w:val="32"/>
            </w:rPr>
          </w:rPrChange>
        </w:rPr>
        <w:t xml:space="preserve">If you can be found </w:t>
      </w:r>
    </w:p>
    <w:p w14:paraId="40FAAF78" w14:textId="77777777" w:rsidR="00472BE7" w:rsidRPr="00C93E5C" w:rsidRDefault="00472BE7" w:rsidP="00472BE7">
      <w:pPr>
        <w:spacing w:after="0"/>
        <w:rPr>
          <w:rFonts w:ascii="Helvetica" w:hAnsi="Helvetica" w:cs="Calibri"/>
          <w:sz w:val="32"/>
          <w:szCs w:val="32"/>
          <w:rPrChange w:id="2050" w:author="Ryan" w:date="2017-04-30T19:28:00Z">
            <w:rPr>
              <w:rFonts w:ascii="Calibri" w:hAnsi="Calibri" w:cs="Calibri"/>
              <w:sz w:val="32"/>
              <w:szCs w:val="32"/>
            </w:rPr>
          </w:rPrChange>
        </w:rPr>
      </w:pPr>
      <w:r w:rsidRPr="00C93E5C">
        <w:rPr>
          <w:rFonts w:ascii="Helvetica" w:hAnsi="Helvetica" w:cs="Calibri"/>
          <w:sz w:val="32"/>
          <w:szCs w:val="32"/>
          <w:rPrChange w:id="2051" w:author="Ryan" w:date="2017-04-30T19:28:00Z">
            <w:rPr>
              <w:rFonts w:ascii="Calibri" w:hAnsi="Calibri" w:cs="Calibri"/>
              <w:sz w:val="32"/>
              <w:szCs w:val="32"/>
            </w:rPr>
          </w:rPrChange>
        </w:rPr>
        <w:t>to</w:t>
      </w:r>
      <w:r w:rsidR="00752437" w:rsidRPr="00C93E5C">
        <w:rPr>
          <w:rFonts w:ascii="Helvetica" w:hAnsi="Helvetica" w:cs="Calibri"/>
          <w:sz w:val="32"/>
          <w:szCs w:val="32"/>
          <w:rPrChange w:id="2052" w:author="Ryan" w:date="2017-04-30T19:28:00Z">
            <w:rPr>
              <w:rFonts w:ascii="Calibri" w:hAnsi="Calibri" w:cs="Calibri"/>
              <w:sz w:val="32"/>
              <w:szCs w:val="32"/>
            </w:rPr>
          </w:rPrChange>
        </w:rPr>
        <w:t>-</w:t>
      </w:r>
      <w:r w:rsidRPr="00C93E5C">
        <w:rPr>
          <w:rFonts w:ascii="Helvetica" w:hAnsi="Helvetica" w:cs="Calibri"/>
          <w:sz w:val="32"/>
          <w:szCs w:val="32"/>
          <w:rPrChange w:id="2053" w:author="Ryan" w:date="2017-04-30T19:28:00Z">
            <w:rPr>
              <w:rFonts w:ascii="Calibri" w:hAnsi="Calibri" w:cs="Calibri"/>
              <w:sz w:val="32"/>
              <w:szCs w:val="32"/>
            </w:rPr>
          </w:rPrChange>
        </w:rPr>
        <w:t>morrow,</w:t>
      </w:r>
      <w:r w:rsidR="00752437" w:rsidRPr="00C93E5C">
        <w:rPr>
          <w:rFonts w:ascii="Helvetica" w:hAnsi="Helvetica" w:cs="Calibri"/>
          <w:sz w:val="32"/>
          <w:szCs w:val="32"/>
          <w:rPrChange w:id="2054" w:author="Ryan" w:date="2017-04-30T19:28:00Z">
            <w:rPr>
              <w:rFonts w:ascii="Calibri" w:hAnsi="Calibri" w:cs="Calibri"/>
              <w:sz w:val="32"/>
              <w:szCs w:val="32"/>
            </w:rPr>
          </w:rPrChange>
        </w:rPr>
        <w:t>”</w:t>
      </w:r>
      <w:r w:rsidRPr="00C93E5C">
        <w:rPr>
          <w:rFonts w:ascii="Helvetica" w:hAnsi="Helvetica" w:cs="Calibri"/>
          <w:sz w:val="32"/>
          <w:szCs w:val="32"/>
          <w:rPrChange w:id="2055" w:author="Ryan" w:date="2017-04-30T19:28:00Z">
            <w:rPr>
              <w:rFonts w:ascii="Calibri" w:hAnsi="Calibri" w:cs="Calibri"/>
              <w:sz w:val="32"/>
              <w:szCs w:val="32"/>
            </w:rPr>
          </w:rPrChange>
        </w:rPr>
        <w:t xml:space="preserve"> said he to Blake, as he rose up, "I</w:t>
      </w:r>
    </w:p>
    <w:p w14:paraId="6C2A52C7" w14:textId="77777777" w:rsidR="00752437" w:rsidRPr="00C93E5C" w:rsidRDefault="00472BE7" w:rsidP="00472BE7">
      <w:pPr>
        <w:spacing w:after="0"/>
        <w:rPr>
          <w:rFonts w:ascii="Helvetica" w:hAnsi="Helvetica" w:cs="Calibri"/>
          <w:sz w:val="32"/>
          <w:szCs w:val="32"/>
          <w:rPrChange w:id="2056" w:author="Ryan" w:date="2017-04-30T19:28:00Z">
            <w:rPr>
              <w:rFonts w:ascii="Calibri" w:hAnsi="Calibri" w:cs="Calibri"/>
              <w:sz w:val="32"/>
              <w:szCs w:val="32"/>
            </w:rPr>
          </w:rPrChange>
        </w:rPr>
      </w:pPr>
      <w:r w:rsidRPr="00C93E5C">
        <w:rPr>
          <w:rFonts w:ascii="Helvetica" w:hAnsi="Helvetica" w:cs="Calibri"/>
          <w:sz w:val="32"/>
          <w:szCs w:val="32"/>
          <w:rPrChange w:id="2057" w:author="Ryan" w:date="2017-04-30T19:28:00Z">
            <w:rPr>
              <w:rFonts w:ascii="Calibri" w:hAnsi="Calibri" w:cs="Calibri"/>
              <w:sz w:val="32"/>
              <w:szCs w:val="32"/>
            </w:rPr>
          </w:rPrChange>
        </w:rPr>
        <w:t>shall consider it my duty to acknowledge my</w:t>
      </w:r>
      <w:r w:rsidR="00752437" w:rsidRPr="00C93E5C">
        <w:rPr>
          <w:rFonts w:ascii="Helvetica" w:hAnsi="Helvetica" w:cs="Calibri"/>
          <w:sz w:val="32"/>
          <w:szCs w:val="32"/>
          <w:rPrChange w:id="2058"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2059" w:author="Ryan" w:date="2017-04-30T19:28:00Z">
            <w:rPr>
              <w:rFonts w:ascii="Calibri" w:hAnsi="Calibri" w:cs="Calibri"/>
              <w:sz w:val="32"/>
              <w:szCs w:val="32"/>
            </w:rPr>
          </w:rPrChange>
        </w:rPr>
        <w:t>ob</w:t>
      </w:r>
      <w:proofErr w:type="spellEnd"/>
      <w:r w:rsidR="00752437" w:rsidRPr="00C93E5C">
        <w:rPr>
          <w:rFonts w:ascii="Helvetica" w:hAnsi="Helvetica" w:cs="Calibri"/>
          <w:sz w:val="32"/>
          <w:szCs w:val="32"/>
          <w:rPrChange w:id="2060" w:author="Ryan" w:date="2017-04-30T19:28:00Z">
            <w:rPr>
              <w:rFonts w:ascii="Calibri" w:hAnsi="Calibri" w:cs="Calibri"/>
              <w:sz w:val="32"/>
              <w:szCs w:val="32"/>
            </w:rPr>
          </w:rPrChange>
        </w:rPr>
        <w:t>-</w:t>
      </w:r>
    </w:p>
    <w:p w14:paraId="2EB6815F" w14:textId="77777777" w:rsidR="00752437" w:rsidRPr="00C93E5C" w:rsidRDefault="00472BE7" w:rsidP="00472BE7">
      <w:pPr>
        <w:spacing w:after="0"/>
        <w:rPr>
          <w:rFonts w:ascii="Helvetica" w:hAnsi="Helvetica" w:cs="Calibri"/>
          <w:sz w:val="32"/>
          <w:szCs w:val="32"/>
          <w:rPrChange w:id="2061" w:author="Ryan" w:date="2017-04-30T19:28:00Z">
            <w:rPr>
              <w:rFonts w:ascii="Calibri" w:hAnsi="Calibri" w:cs="Calibri"/>
              <w:sz w:val="32"/>
              <w:szCs w:val="32"/>
            </w:rPr>
          </w:rPrChange>
        </w:rPr>
      </w:pPr>
      <w:r w:rsidRPr="00C93E5C">
        <w:rPr>
          <w:rFonts w:ascii="Helvetica" w:hAnsi="Helvetica" w:cs="Calibri"/>
          <w:sz w:val="32"/>
          <w:szCs w:val="32"/>
          <w:rPrChange w:id="2062" w:author="Ryan" w:date="2017-04-30T19:28:00Z">
            <w:rPr>
              <w:rFonts w:ascii="Calibri" w:hAnsi="Calibri" w:cs="Calibri"/>
              <w:sz w:val="32"/>
              <w:szCs w:val="32"/>
            </w:rPr>
          </w:rPrChange>
        </w:rPr>
        <w:t>l</w:t>
      </w:r>
      <w:r w:rsidR="00752437" w:rsidRPr="00C93E5C">
        <w:rPr>
          <w:rFonts w:ascii="Helvetica" w:hAnsi="Helvetica" w:cs="Calibri"/>
          <w:sz w:val="32"/>
          <w:szCs w:val="32"/>
          <w:rPrChange w:id="2063" w:author="Ryan" w:date="2017-04-30T19:28:00Z">
            <w:rPr>
              <w:rFonts w:ascii="Calibri" w:hAnsi="Calibri" w:cs="Calibri"/>
              <w:sz w:val="32"/>
              <w:szCs w:val="32"/>
            </w:rPr>
          </w:rPrChange>
        </w:rPr>
        <w:t xml:space="preserve">igations for this politeness." </w:t>
      </w:r>
      <w:r w:rsidRPr="00C93E5C">
        <w:rPr>
          <w:rFonts w:ascii="Helvetica" w:hAnsi="Helvetica" w:cs="Calibri"/>
          <w:sz w:val="32"/>
          <w:szCs w:val="32"/>
          <w:rPrChange w:id="2064" w:author="Ryan" w:date="2017-04-30T19:28:00Z">
            <w:rPr>
              <w:rFonts w:ascii="Calibri" w:hAnsi="Calibri" w:cs="Calibri"/>
              <w:sz w:val="32"/>
              <w:szCs w:val="32"/>
            </w:rPr>
          </w:rPrChange>
        </w:rPr>
        <w:t>"You are</w:t>
      </w:r>
      <w:r w:rsidR="00752437" w:rsidRPr="00C93E5C">
        <w:rPr>
          <w:rFonts w:ascii="Helvetica" w:hAnsi="Helvetica" w:cs="Calibri"/>
          <w:sz w:val="32"/>
          <w:szCs w:val="32"/>
          <w:rPrChange w:id="2065" w:author="Ryan" w:date="2017-04-30T19:28:00Z">
            <w:rPr>
              <w:rFonts w:ascii="Calibri" w:hAnsi="Calibri" w:cs="Calibri"/>
              <w:sz w:val="32"/>
              <w:szCs w:val="32"/>
            </w:rPr>
          </w:rPrChange>
        </w:rPr>
        <w:t xml:space="preserve"> </w:t>
      </w:r>
      <w:r w:rsidRPr="00C93E5C">
        <w:rPr>
          <w:rFonts w:ascii="Helvetica" w:hAnsi="Helvetica" w:cs="Calibri"/>
          <w:sz w:val="32"/>
          <w:szCs w:val="32"/>
          <w:rPrChange w:id="2066" w:author="Ryan" w:date="2017-04-30T19:28:00Z">
            <w:rPr>
              <w:rFonts w:ascii="Calibri" w:hAnsi="Calibri" w:cs="Calibri"/>
              <w:sz w:val="32"/>
              <w:szCs w:val="32"/>
            </w:rPr>
          </w:rPrChange>
        </w:rPr>
        <w:t xml:space="preserve">not </w:t>
      </w:r>
    </w:p>
    <w:p w14:paraId="2A8DF4B3" w14:textId="77777777" w:rsidR="00752437" w:rsidRPr="00C93E5C" w:rsidRDefault="00472BE7" w:rsidP="00472BE7">
      <w:pPr>
        <w:spacing w:after="0"/>
        <w:rPr>
          <w:rFonts w:ascii="Helvetica" w:hAnsi="Helvetica" w:cs="Calibri"/>
          <w:sz w:val="32"/>
          <w:szCs w:val="32"/>
          <w:rPrChange w:id="2067" w:author="Ryan" w:date="2017-04-30T19:28:00Z">
            <w:rPr>
              <w:rFonts w:ascii="Calibri" w:hAnsi="Calibri" w:cs="Calibri"/>
              <w:sz w:val="32"/>
              <w:szCs w:val="32"/>
            </w:rPr>
          </w:rPrChange>
        </w:rPr>
      </w:pPr>
      <w:r w:rsidRPr="00C93E5C">
        <w:rPr>
          <w:rFonts w:ascii="Helvetica" w:hAnsi="Helvetica" w:cs="Calibri"/>
          <w:sz w:val="32"/>
          <w:szCs w:val="32"/>
          <w:rPrChange w:id="2068" w:author="Ryan" w:date="2017-04-30T19:28:00Z">
            <w:rPr>
              <w:rFonts w:ascii="Calibri" w:hAnsi="Calibri" w:cs="Calibri"/>
              <w:sz w:val="32"/>
              <w:szCs w:val="32"/>
            </w:rPr>
          </w:rPrChange>
        </w:rPr>
        <w:lastRenderedPageBreak/>
        <w:t>unacquain</w:t>
      </w:r>
      <w:r w:rsidR="00752437" w:rsidRPr="00C93E5C">
        <w:rPr>
          <w:rFonts w:ascii="Helvetica" w:hAnsi="Helvetica" w:cs="Calibri"/>
          <w:sz w:val="32"/>
          <w:szCs w:val="32"/>
          <w:rPrChange w:id="2069" w:author="Ryan" w:date="2017-04-30T19:28:00Z">
            <w:rPr>
              <w:rFonts w:ascii="Calibri" w:hAnsi="Calibri" w:cs="Calibri"/>
              <w:sz w:val="32"/>
              <w:szCs w:val="32"/>
            </w:rPr>
          </w:rPrChange>
        </w:rPr>
        <w:t>ted that I reside at the government</w:t>
      </w:r>
    </w:p>
    <w:p w14:paraId="22F1530B" w14:textId="77777777" w:rsidR="00752437" w:rsidRPr="00C93E5C" w:rsidRDefault="00472BE7" w:rsidP="00472BE7">
      <w:pPr>
        <w:spacing w:after="0"/>
        <w:rPr>
          <w:rFonts w:ascii="Helvetica" w:hAnsi="Helvetica" w:cs="Calibri"/>
          <w:sz w:val="32"/>
          <w:szCs w:val="32"/>
          <w:rPrChange w:id="2070" w:author="Ryan" w:date="2017-04-30T19:28:00Z">
            <w:rPr>
              <w:rFonts w:ascii="Calibri" w:hAnsi="Calibri" w:cs="Calibri"/>
              <w:sz w:val="32"/>
              <w:szCs w:val="32"/>
            </w:rPr>
          </w:rPrChange>
        </w:rPr>
      </w:pPr>
      <w:r w:rsidRPr="00C93E5C">
        <w:rPr>
          <w:rFonts w:ascii="Helvetica" w:hAnsi="Helvetica" w:cs="Calibri"/>
          <w:sz w:val="32"/>
          <w:szCs w:val="32"/>
          <w:rPrChange w:id="2071" w:author="Ryan" w:date="2017-04-30T19:28:00Z">
            <w:rPr>
              <w:rFonts w:ascii="Calibri" w:hAnsi="Calibri" w:cs="Calibri"/>
              <w:sz w:val="32"/>
              <w:szCs w:val="32"/>
            </w:rPr>
          </w:rPrChange>
        </w:rPr>
        <w:t>house," replied Blake, and Palmer</w:t>
      </w:r>
      <w:r w:rsidR="00752437" w:rsidRPr="00C93E5C">
        <w:rPr>
          <w:rFonts w:ascii="Helvetica" w:hAnsi="Helvetica" w:cs="Calibri"/>
          <w:sz w:val="32"/>
          <w:szCs w:val="32"/>
          <w:rPrChange w:id="2072" w:author="Ryan" w:date="2017-04-30T19:28:00Z">
            <w:rPr>
              <w:rFonts w:ascii="Calibri" w:hAnsi="Calibri" w:cs="Calibri"/>
              <w:sz w:val="32"/>
              <w:szCs w:val="32"/>
            </w:rPr>
          </w:rPrChange>
        </w:rPr>
        <w:t xml:space="preserve"> </w:t>
      </w:r>
      <w:r w:rsidRPr="00C93E5C">
        <w:rPr>
          <w:rFonts w:ascii="Helvetica" w:hAnsi="Helvetica" w:cs="Calibri"/>
          <w:sz w:val="32"/>
          <w:szCs w:val="32"/>
          <w:rPrChange w:id="2073" w:author="Ryan" w:date="2017-04-30T19:28:00Z">
            <w:rPr>
              <w:rFonts w:ascii="Calibri" w:hAnsi="Calibri" w:cs="Calibri"/>
              <w:sz w:val="32"/>
              <w:szCs w:val="32"/>
            </w:rPr>
          </w:rPrChange>
        </w:rPr>
        <w:t xml:space="preserve">withdrew </w:t>
      </w:r>
      <w:r w:rsidR="00752437" w:rsidRPr="00C93E5C">
        <w:rPr>
          <w:rFonts w:ascii="Helvetica" w:hAnsi="Helvetica" w:cs="Calibri"/>
          <w:sz w:val="32"/>
          <w:szCs w:val="32"/>
          <w:rPrChange w:id="2074" w:author="Ryan" w:date="2017-04-30T19:28:00Z">
            <w:rPr>
              <w:rFonts w:ascii="Calibri" w:hAnsi="Calibri" w:cs="Calibri"/>
              <w:sz w:val="32"/>
              <w:szCs w:val="32"/>
            </w:rPr>
          </w:rPrChange>
        </w:rPr>
        <w:t>to</w:t>
      </w:r>
    </w:p>
    <w:p w14:paraId="1F0B8292" w14:textId="77777777" w:rsidR="00472BE7" w:rsidRPr="00C93E5C" w:rsidRDefault="00752437" w:rsidP="00472BE7">
      <w:pPr>
        <w:spacing w:after="0"/>
        <w:rPr>
          <w:rFonts w:ascii="Helvetica" w:hAnsi="Helvetica" w:cs="Calibri"/>
          <w:sz w:val="32"/>
          <w:szCs w:val="32"/>
          <w:rPrChange w:id="2075" w:author="Ryan" w:date="2017-04-30T19:28:00Z">
            <w:rPr>
              <w:rFonts w:ascii="Calibri" w:hAnsi="Calibri" w:cs="Calibri"/>
              <w:sz w:val="32"/>
              <w:szCs w:val="32"/>
            </w:rPr>
          </w:rPrChange>
        </w:rPr>
      </w:pPr>
      <w:r w:rsidRPr="00C93E5C">
        <w:rPr>
          <w:rFonts w:ascii="Helvetica" w:hAnsi="Helvetica" w:cs="Calibri"/>
          <w:sz w:val="32"/>
          <w:szCs w:val="32"/>
          <w:rPrChange w:id="2076" w:author="Ryan" w:date="2017-04-30T19:28:00Z">
            <w:rPr>
              <w:rFonts w:ascii="Calibri" w:hAnsi="Calibri" w:cs="Calibri"/>
              <w:sz w:val="32"/>
              <w:szCs w:val="32"/>
            </w:rPr>
          </w:rPrChange>
        </w:rPr>
        <w:t>h</w:t>
      </w:r>
      <w:r w:rsidR="00472BE7" w:rsidRPr="00C93E5C">
        <w:rPr>
          <w:rFonts w:ascii="Helvetica" w:hAnsi="Helvetica" w:cs="Calibri"/>
          <w:sz w:val="32"/>
          <w:szCs w:val="32"/>
          <w:rPrChange w:id="2077" w:author="Ryan" w:date="2017-04-30T19:28:00Z">
            <w:rPr>
              <w:rFonts w:ascii="Calibri" w:hAnsi="Calibri" w:cs="Calibri"/>
              <w:sz w:val="32"/>
              <w:szCs w:val="32"/>
            </w:rPr>
          </w:rPrChange>
        </w:rPr>
        <w:t>is room.</w:t>
      </w:r>
    </w:p>
    <w:p w14:paraId="179CF003" w14:textId="77777777" w:rsidR="00752437" w:rsidRPr="00C93E5C" w:rsidRDefault="00472BE7" w:rsidP="00B73983">
      <w:pPr>
        <w:spacing w:after="0"/>
        <w:ind w:firstLine="800"/>
        <w:rPr>
          <w:rFonts w:ascii="Helvetica" w:hAnsi="Helvetica" w:cs="Calibri"/>
          <w:sz w:val="32"/>
          <w:szCs w:val="32"/>
          <w:rPrChange w:id="2078" w:author="Ryan" w:date="2017-04-30T19:28:00Z">
            <w:rPr>
              <w:rFonts w:ascii="Calibri" w:hAnsi="Calibri" w:cs="Calibri"/>
              <w:sz w:val="32"/>
              <w:szCs w:val="32"/>
            </w:rPr>
          </w:rPrChange>
        </w:rPr>
      </w:pPr>
      <w:r w:rsidRPr="00C93E5C">
        <w:rPr>
          <w:rFonts w:ascii="Helvetica" w:hAnsi="Helvetica" w:cs="Calibri"/>
          <w:sz w:val="32"/>
          <w:szCs w:val="32"/>
          <w:rPrChange w:id="2079" w:author="Ryan" w:date="2017-04-30T19:28:00Z">
            <w:rPr>
              <w:rFonts w:ascii="Calibri" w:hAnsi="Calibri" w:cs="Calibri"/>
              <w:sz w:val="32"/>
              <w:szCs w:val="32"/>
            </w:rPr>
          </w:rPrChange>
        </w:rPr>
        <w:t xml:space="preserve">Blake engaged the inn-keeper to furnish a </w:t>
      </w:r>
      <w:proofErr w:type="spellStart"/>
      <w:r w:rsidRPr="00C93E5C">
        <w:rPr>
          <w:rFonts w:ascii="Helvetica" w:hAnsi="Helvetica" w:cs="Calibri"/>
          <w:sz w:val="32"/>
          <w:szCs w:val="32"/>
          <w:rPrChange w:id="2080" w:author="Ryan" w:date="2017-04-30T19:28:00Z">
            <w:rPr>
              <w:rFonts w:ascii="Calibri" w:hAnsi="Calibri" w:cs="Calibri"/>
              <w:sz w:val="32"/>
              <w:szCs w:val="32"/>
            </w:rPr>
          </w:rPrChange>
        </w:rPr>
        <w:t>ser</w:t>
      </w:r>
      <w:proofErr w:type="spellEnd"/>
      <w:r w:rsidR="00752437" w:rsidRPr="00C93E5C">
        <w:rPr>
          <w:rFonts w:ascii="Helvetica" w:hAnsi="Helvetica" w:cs="Calibri"/>
          <w:sz w:val="32"/>
          <w:szCs w:val="32"/>
          <w:rPrChange w:id="2081" w:author="Ryan" w:date="2017-04-30T19:28:00Z">
            <w:rPr>
              <w:rFonts w:ascii="Calibri" w:hAnsi="Calibri" w:cs="Calibri"/>
              <w:sz w:val="32"/>
              <w:szCs w:val="32"/>
            </w:rPr>
          </w:rPrChange>
        </w:rPr>
        <w:t>-</w:t>
      </w:r>
    </w:p>
    <w:p w14:paraId="7AB055D0" w14:textId="77777777" w:rsidR="00752437" w:rsidRPr="00C93E5C" w:rsidRDefault="00472BE7" w:rsidP="00472BE7">
      <w:pPr>
        <w:spacing w:after="0"/>
        <w:rPr>
          <w:rFonts w:ascii="Helvetica" w:hAnsi="Helvetica" w:cs="Calibri"/>
          <w:sz w:val="32"/>
          <w:szCs w:val="32"/>
          <w:rPrChange w:id="2082" w:author="Ryan" w:date="2017-04-30T19:28:00Z">
            <w:rPr>
              <w:rFonts w:ascii="Calibri" w:hAnsi="Calibri" w:cs="Calibri"/>
              <w:sz w:val="32"/>
              <w:szCs w:val="32"/>
            </w:rPr>
          </w:rPrChange>
        </w:rPr>
      </w:pPr>
      <w:proofErr w:type="spellStart"/>
      <w:r w:rsidRPr="00C93E5C">
        <w:rPr>
          <w:rFonts w:ascii="Helvetica" w:hAnsi="Helvetica" w:cs="Calibri"/>
          <w:sz w:val="32"/>
          <w:szCs w:val="32"/>
          <w:rPrChange w:id="2083" w:author="Ryan" w:date="2017-04-30T19:28:00Z">
            <w:rPr>
              <w:rFonts w:ascii="Calibri" w:hAnsi="Calibri" w:cs="Calibri"/>
              <w:sz w:val="32"/>
              <w:szCs w:val="32"/>
            </w:rPr>
          </w:rPrChange>
        </w:rPr>
        <w:t>vant</w:t>
      </w:r>
      <w:proofErr w:type="spellEnd"/>
      <w:r w:rsidRPr="00C93E5C">
        <w:rPr>
          <w:rFonts w:ascii="Helvetica" w:hAnsi="Helvetica" w:cs="Calibri"/>
          <w:sz w:val="32"/>
          <w:szCs w:val="32"/>
          <w:rPrChange w:id="2084" w:author="Ryan" w:date="2017-04-30T19:28:00Z">
            <w:rPr>
              <w:rFonts w:ascii="Calibri" w:hAnsi="Calibri" w:cs="Calibri"/>
              <w:sz w:val="32"/>
              <w:szCs w:val="32"/>
            </w:rPr>
          </w:rPrChange>
        </w:rPr>
        <w:t xml:space="preserve"> with a horse and chaise</w:t>
      </w:r>
      <w:r w:rsidR="00752437" w:rsidRPr="00C93E5C">
        <w:rPr>
          <w:rFonts w:ascii="Helvetica" w:hAnsi="Helvetica" w:cs="Calibri"/>
          <w:sz w:val="32"/>
          <w:szCs w:val="32"/>
          <w:rPrChange w:id="2085" w:author="Ryan" w:date="2017-04-30T19:28:00Z">
            <w:rPr>
              <w:rFonts w:ascii="Calibri" w:hAnsi="Calibri" w:cs="Calibri"/>
              <w:sz w:val="32"/>
              <w:szCs w:val="32"/>
            </w:rPr>
          </w:rPrChange>
        </w:rPr>
        <w:t>,</w:t>
      </w:r>
      <w:r w:rsidRPr="00C93E5C">
        <w:rPr>
          <w:rFonts w:ascii="Helvetica" w:hAnsi="Helvetica" w:cs="Calibri"/>
          <w:sz w:val="32"/>
          <w:szCs w:val="32"/>
          <w:rPrChange w:id="2086" w:author="Ryan" w:date="2017-04-30T19:28:00Z">
            <w:rPr>
              <w:rFonts w:ascii="Calibri" w:hAnsi="Calibri" w:cs="Calibri"/>
              <w:sz w:val="32"/>
              <w:szCs w:val="32"/>
            </w:rPr>
          </w:rPrChange>
        </w:rPr>
        <w:t xml:space="preserve"> to convey</w:t>
      </w:r>
      <w:r w:rsidR="00752437" w:rsidRPr="00C93E5C">
        <w:rPr>
          <w:rFonts w:ascii="Helvetica" w:hAnsi="Helvetica" w:cs="Calibri"/>
          <w:sz w:val="32"/>
          <w:szCs w:val="32"/>
          <w:rPrChange w:id="2087" w:author="Ryan" w:date="2017-04-30T19:28:00Z">
            <w:rPr>
              <w:rFonts w:ascii="Calibri" w:hAnsi="Calibri" w:cs="Calibri"/>
              <w:sz w:val="32"/>
              <w:szCs w:val="32"/>
            </w:rPr>
          </w:rPrChange>
        </w:rPr>
        <w:t xml:space="preserve"> </w:t>
      </w:r>
      <w:r w:rsidRPr="00C93E5C">
        <w:rPr>
          <w:rFonts w:ascii="Helvetica" w:hAnsi="Helvetica" w:cs="Calibri"/>
          <w:sz w:val="32"/>
          <w:szCs w:val="32"/>
          <w:rPrChange w:id="2088" w:author="Ryan" w:date="2017-04-30T19:28:00Z">
            <w:rPr>
              <w:rFonts w:ascii="Calibri" w:hAnsi="Calibri" w:cs="Calibri"/>
              <w:sz w:val="32"/>
              <w:szCs w:val="32"/>
            </w:rPr>
          </w:rPrChange>
        </w:rPr>
        <w:t xml:space="preserve">Eliza to </w:t>
      </w:r>
    </w:p>
    <w:p w14:paraId="59D90BA4" w14:textId="77777777" w:rsidR="00752437" w:rsidRPr="00C93E5C" w:rsidRDefault="00472BE7" w:rsidP="00472BE7">
      <w:pPr>
        <w:spacing w:after="0"/>
        <w:rPr>
          <w:rFonts w:ascii="Helvetica" w:hAnsi="Helvetica" w:cs="Calibri"/>
          <w:sz w:val="32"/>
          <w:szCs w:val="32"/>
          <w:rPrChange w:id="2089" w:author="Ryan" w:date="2017-04-30T19:28:00Z">
            <w:rPr>
              <w:rFonts w:ascii="Calibri" w:hAnsi="Calibri" w:cs="Calibri"/>
              <w:sz w:val="32"/>
              <w:szCs w:val="32"/>
            </w:rPr>
          </w:rPrChange>
        </w:rPr>
      </w:pPr>
      <w:r w:rsidRPr="00C93E5C">
        <w:rPr>
          <w:rFonts w:ascii="Helvetica" w:hAnsi="Helvetica" w:cs="Calibri"/>
          <w:sz w:val="32"/>
          <w:szCs w:val="32"/>
          <w:rPrChange w:id="2090" w:author="Ryan" w:date="2017-04-30T19:28:00Z">
            <w:rPr>
              <w:rFonts w:ascii="Calibri" w:hAnsi="Calibri" w:cs="Calibri"/>
              <w:sz w:val="32"/>
              <w:szCs w:val="32"/>
            </w:rPr>
          </w:rPrChange>
        </w:rPr>
        <w:t xml:space="preserve">town. He mounted his horse and rode behind </w:t>
      </w:r>
    </w:p>
    <w:p w14:paraId="76A06ED0" w14:textId="77777777" w:rsidR="00752437" w:rsidRPr="00C93E5C" w:rsidRDefault="00752437" w:rsidP="00472BE7">
      <w:pPr>
        <w:spacing w:after="0"/>
        <w:rPr>
          <w:rFonts w:ascii="Helvetica" w:hAnsi="Helvetica" w:cs="Calibri"/>
          <w:sz w:val="32"/>
          <w:szCs w:val="32"/>
          <w:rPrChange w:id="2091" w:author="Ryan" w:date="2017-04-30T19:28:00Z">
            <w:rPr>
              <w:rFonts w:ascii="Calibri" w:hAnsi="Calibri" w:cs="Calibri"/>
              <w:sz w:val="32"/>
              <w:szCs w:val="32"/>
            </w:rPr>
          </w:rPrChange>
        </w:rPr>
      </w:pPr>
      <w:r w:rsidRPr="00C93E5C">
        <w:rPr>
          <w:rFonts w:ascii="Helvetica" w:hAnsi="Helvetica" w:cs="Calibri"/>
          <w:sz w:val="32"/>
          <w:szCs w:val="32"/>
          <w:rPrChange w:id="2092" w:author="Ryan" w:date="2017-04-30T19:28:00Z">
            <w:rPr>
              <w:rFonts w:ascii="Calibri" w:hAnsi="Calibri" w:cs="Calibri"/>
              <w:sz w:val="32"/>
              <w:szCs w:val="32"/>
            </w:rPr>
          </w:rPrChange>
        </w:rPr>
        <w:t>until they arrived at her un</w:t>
      </w:r>
      <w:r w:rsidR="00472BE7" w:rsidRPr="00C93E5C">
        <w:rPr>
          <w:rFonts w:ascii="Helvetica" w:hAnsi="Helvetica" w:cs="Calibri"/>
          <w:sz w:val="32"/>
          <w:szCs w:val="32"/>
          <w:rPrChange w:id="2093" w:author="Ryan" w:date="2017-04-30T19:28:00Z">
            <w:rPr>
              <w:rFonts w:ascii="Calibri" w:hAnsi="Calibri" w:cs="Calibri"/>
              <w:sz w:val="32"/>
              <w:szCs w:val="32"/>
            </w:rPr>
          </w:rPrChange>
        </w:rPr>
        <w:t xml:space="preserve">cle's; he handed her </w:t>
      </w:r>
    </w:p>
    <w:p w14:paraId="03C81269" w14:textId="77777777" w:rsidR="00752437" w:rsidRPr="00C93E5C" w:rsidRDefault="00472BE7" w:rsidP="00472BE7">
      <w:pPr>
        <w:spacing w:after="0"/>
        <w:rPr>
          <w:rFonts w:ascii="Helvetica" w:hAnsi="Helvetica" w:cs="Calibri"/>
          <w:sz w:val="32"/>
          <w:szCs w:val="32"/>
          <w:rPrChange w:id="2094" w:author="Ryan" w:date="2017-04-30T19:28:00Z">
            <w:rPr>
              <w:rFonts w:ascii="Calibri" w:hAnsi="Calibri" w:cs="Calibri"/>
              <w:sz w:val="32"/>
              <w:szCs w:val="32"/>
            </w:rPr>
          </w:rPrChange>
        </w:rPr>
      </w:pPr>
      <w:r w:rsidRPr="00C93E5C">
        <w:rPr>
          <w:rFonts w:ascii="Helvetica" w:hAnsi="Helvetica" w:cs="Calibri"/>
          <w:sz w:val="32"/>
          <w:szCs w:val="32"/>
          <w:rPrChange w:id="2095" w:author="Ryan" w:date="2017-04-30T19:28:00Z">
            <w:rPr>
              <w:rFonts w:ascii="Calibri" w:hAnsi="Calibri" w:cs="Calibri"/>
              <w:sz w:val="32"/>
              <w:szCs w:val="32"/>
            </w:rPr>
          </w:rPrChange>
        </w:rPr>
        <w:t>into the door, tenderly</w:t>
      </w:r>
      <w:r w:rsidR="00752437" w:rsidRPr="00C93E5C">
        <w:rPr>
          <w:rFonts w:ascii="Helvetica" w:hAnsi="Helvetica" w:cs="Calibri"/>
          <w:sz w:val="32"/>
          <w:szCs w:val="32"/>
          <w:rPrChange w:id="2096" w:author="Ryan" w:date="2017-04-30T19:28:00Z">
            <w:rPr>
              <w:rFonts w:ascii="Calibri" w:hAnsi="Calibri" w:cs="Calibri"/>
              <w:sz w:val="32"/>
              <w:szCs w:val="32"/>
            </w:rPr>
          </w:rPrChange>
        </w:rPr>
        <w:t xml:space="preserve"> </w:t>
      </w:r>
      <w:r w:rsidRPr="00C93E5C">
        <w:rPr>
          <w:rFonts w:ascii="Helvetica" w:hAnsi="Helvetica" w:cs="Calibri"/>
          <w:sz w:val="32"/>
          <w:szCs w:val="32"/>
          <w:rPrChange w:id="2097" w:author="Ryan" w:date="2017-04-30T19:28:00Z">
            <w:rPr>
              <w:rFonts w:ascii="Calibri" w:hAnsi="Calibri" w:cs="Calibri"/>
              <w:sz w:val="32"/>
              <w:szCs w:val="32"/>
            </w:rPr>
          </w:rPrChange>
        </w:rPr>
        <w:t xml:space="preserve">bade adieu, and retired </w:t>
      </w:r>
    </w:p>
    <w:p w14:paraId="2D76E88A" w14:textId="367B3ACC" w:rsidR="00472BE7" w:rsidRPr="00C93E5C" w:rsidRDefault="003B2DA5" w:rsidP="00472BE7">
      <w:pPr>
        <w:spacing w:after="0"/>
        <w:rPr>
          <w:rFonts w:ascii="Helvetica" w:hAnsi="Helvetica" w:cs="Calibri"/>
          <w:sz w:val="32"/>
          <w:szCs w:val="32"/>
          <w:rPrChange w:id="2098" w:author="Ryan" w:date="2017-04-30T19:28:00Z">
            <w:rPr>
              <w:rFonts w:ascii="Calibri" w:hAnsi="Calibri" w:cs="Calibri"/>
              <w:sz w:val="32"/>
              <w:szCs w:val="32"/>
            </w:rPr>
          </w:rPrChange>
        </w:rPr>
      </w:pPr>
      <w:r w:rsidRPr="00C93E5C">
        <w:rPr>
          <w:rFonts w:ascii="Helvetica" w:hAnsi="Helvetica" w:cs="Calibri"/>
          <w:sz w:val="32"/>
          <w:szCs w:val="32"/>
          <w:rPrChange w:id="2099" w:author="Ryan" w:date="2017-04-30T19:28:00Z">
            <w:rPr>
              <w:rFonts w:ascii="Calibri" w:hAnsi="Calibri" w:cs="Calibri"/>
              <w:sz w:val="32"/>
              <w:szCs w:val="32"/>
            </w:rPr>
          </w:rPrChange>
        </w:rPr>
        <w:t>to his lodging</w:t>
      </w:r>
      <w:r w:rsidR="00472BE7" w:rsidRPr="00C93E5C">
        <w:rPr>
          <w:rFonts w:ascii="Helvetica" w:hAnsi="Helvetica" w:cs="Calibri"/>
          <w:sz w:val="32"/>
          <w:szCs w:val="32"/>
          <w:rPrChange w:id="2100" w:author="Ryan" w:date="2017-04-30T19:28:00Z">
            <w:rPr>
              <w:rFonts w:ascii="Calibri" w:hAnsi="Calibri" w:cs="Calibri"/>
              <w:sz w:val="32"/>
              <w:szCs w:val="32"/>
            </w:rPr>
          </w:rPrChange>
        </w:rPr>
        <w:t>.</w:t>
      </w:r>
    </w:p>
    <w:p w14:paraId="1E7D1278" w14:textId="77777777" w:rsidR="00193271" w:rsidRPr="00C93E5C" w:rsidRDefault="00193271" w:rsidP="00193271">
      <w:pPr>
        <w:spacing w:after="0"/>
        <w:rPr>
          <w:rFonts w:ascii="Helvetica" w:hAnsi="Helvetica" w:cs="Calibri"/>
          <w:i/>
          <w:sz w:val="32"/>
          <w:szCs w:val="32"/>
          <w:rPrChange w:id="2101" w:author="Ryan" w:date="2017-04-30T19:28:00Z">
            <w:rPr>
              <w:rFonts w:ascii="Calibri" w:hAnsi="Calibri" w:cs="Calibri"/>
              <w:i/>
              <w:sz w:val="32"/>
              <w:szCs w:val="32"/>
            </w:rPr>
          </w:rPrChange>
        </w:rPr>
      </w:pPr>
      <w:r w:rsidRPr="00C93E5C">
        <w:rPr>
          <w:rFonts w:ascii="Helvetica" w:hAnsi="Helvetica" w:cs="Calibri"/>
          <w:i/>
          <w:sz w:val="32"/>
          <w:szCs w:val="32"/>
          <w:rPrChange w:id="2102" w:author="Ryan" w:date="2017-04-30T19:28:00Z">
            <w:rPr>
              <w:rFonts w:ascii="Calibri" w:hAnsi="Calibri" w:cs="Calibri"/>
              <w:i/>
              <w:sz w:val="32"/>
              <w:szCs w:val="32"/>
            </w:rPr>
          </w:rPrChange>
        </w:rPr>
        <w:t>(To be continued.)</w:t>
      </w:r>
    </w:p>
    <w:p w14:paraId="00739EA6" w14:textId="77777777" w:rsidR="00752437" w:rsidRPr="00C93E5C" w:rsidRDefault="00752437" w:rsidP="00472BE7">
      <w:pPr>
        <w:spacing w:after="0"/>
        <w:rPr>
          <w:rFonts w:ascii="Helvetica" w:hAnsi="Helvetica" w:cs="Calibri"/>
          <w:sz w:val="32"/>
          <w:szCs w:val="32"/>
          <w:rPrChange w:id="2103" w:author="Ryan" w:date="2017-04-30T19:28:00Z">
            <w:rPr>
              <w:rFonts w:ascii="Calibri" w:hAnsi="Calibri" w:cs="Calibri"/>
              <w:sz w:val="32"/>
              <w:szCs w:val="32"/>
            </w:rPr>
          </w:rPrChange>
        </w:rPr>
      </w:pPr>
    </w:p>
    <w:p w14:paraId="6E99E579" w14:textId="486EFF4C" w:rsidR="00752437" w:rsidRPr="00C93E5C" w:rsidRDefault="00A06787" w:rsidP="00472BE7">
      <w:pPr>
        <w:spacing w:after="0"/>
        <w:rPr>
          <w:rFonts w:ascii="Helvetica" w:hAnsi="Helvetica" w:cs="Calibri"/>
          <w:sz w:val="32"/>
          <w:szCs w:val="32"/>
          <w:rPrChange w:id="2104" w:author="Ryan" w:date="2017-04-30T19:28:00Z">
            <w:rPr>
              <w:rFonts w:ascii="Calibri" w:hAnsi="Calibri" w:cs="Calibri"/>
              <w:sz w:val="32"/>
              <w:szCs w:val="32"/>
            </w:rPr>
          </w:rPrChange>
        </w:rPr>
      </w:pPr>
      <w:r w:rsidRPr="00C93E5C">
        <w:rPr>
          <w:rFonts w:ascii="Helvetica" w:hAnsi="Helvetica" w:cs="Calibri"/>
          <w:sz w:val="32"/>
          <w:szCs w:val="32"/>
          <w:rPrChange w:id="2105" w:author="Ryan" w:date="2017-04-30T19:28:00Z">
            <w:rPr>
              <w:rFonts w:ascii="Calibri" w:hAnsi="Calibri" w:cs="Calibri"/>
              <w:sz w:val="32"/>
              <w:szCs w:val="32"/>
            </w:rPr>
          </w:rPrChange>
        </w:rPr>
        <w:t>[4</w:t>
      </w:r>
      <w:r w:rsidR="00AC0283" w:rsidRPr="00C93E5C">
        <w:rPr>
          <w:rFonts w:ascii="Helvetica" w:hAnsi="Helvetica" w:cs="Calibri"/>
          <w:sz w:val="32"/>
          <w:szCs w:val="32"/>
          <w:rPrChange w:id="2106" w:author="Ryan" w:date="2017-04-30T19:28:00Z">
            <w:rPr>
              <w:rFonts w:ascii="Calibri" w:hAnsi="Calibri" w:cs="Calibri"/>
              <w:sz w:val="32"/>
              <w:szCs w:val="32"/>
            </w:rPr>
          </w:rPrChange>
        </w:rPr>
        <w:t xml:space="preserve">. </w:t>
      </w:r>
      <w:r w:rsidR="00247129" w:rsidRPr="00C93E5C">
        <w:rPr>
          <w:rFonts w:ascii="Helvetica" w:hAnsi="Helvetica" w:cs="Calibri"/>
          <w:sz w:val="32"/>
          <w:szCs w:val="32"/>
          <w:rPrChange w:id="2107" w:author="Ryan" w:date="2017-04-30T19:28:00Z">
            <w:rPr>
              <w:rFonts w:ascii="Calibri" w:hAnsi="Calibri" w:cs="Calibri"/>
              <w:sz w:val="32"/>
              <w:szCs w:val="32"/>
            </w:rPr>
          </w:rPrChange>
        </w:rPr>
        <w:t>29 June</w:t>
      </w:r>
      <w:r w:rsidR="00AC0283" w:rsidRPr="00C93E5C">
        <w:rPr>
          <w:rFonts w:ascii="Helvetica" w:hAnsi="Helvetica" w:cs="Calibri"/>
          <w:sz w:val="32"/>
          <w:szCs w:val="32"/>
          <w:rPrChange w:id="2108" w:author="Ryan" w:date="2017-04-30T19:28:00Z">
            <w:rPr>
              <w:rFonts w:ascii="Calibri" w:hAnsi="Calibri" w:cs="Calibri"/>
              <w:sz w:val="32"/>
              <w:szCs w:val="32"/>
            </w:rPr>
          </w:rPrChange>
        </w:rPr>
        <w:t xml:space="preserve"> 1802]</w:t>
      </w:r>
    </w:p>
    <w:p w14:paraId="3F3A45F5" w14:textId="77777777" w:rsidR="00193271" w:rsidRPr="00C93E5C" w:rsidRDefault="00193271" w:rsidP="00472BE7">
      <w:pPr>
        <w:spacing w:after="0"/>
        <w:rPr>
          <w:rFonts w:ascii="Helvetica" w:hAnsi="Helvetica" w:cs="Calibri"/>
          <w:sz w:val="32"/>
          <w:szCs w:val="32"/>
          <w:rPrChange w:id="2109" w:author="Ryan" w:date="2017-04-30T19:28:00Z">
            <w:rPr>
              <w:rFonts w:ascii="Calibri" w:hAnsi="Calibri" w:cs="Calibri"/>
              <w:sz w:val="32"/>
              <w:szCs w:val="32"/>
            </w:rPr>
          </w:rPrChange>
        </w:rPr>
      </w:pPr>
    </w:p>
    <w:p w14:paraId="21054261" w14:textId="77777777" w:rsidR="00472BE7" w:rsidRPr="00C93E5C" w:rsidRDefault="00472BE7" w:rsidP="00B73983">
      <w:pPr>
        <w:spacing w:after="0"/>
        <w:rPr>
          <w:rFonts w:ascii="Helvetica" w:hAnsi="Helvetica" w:cs="Calibri"/>
          <w:sz w:val="32"/>
          <w:szCs w:val="32"/>
          <w:rPrChange w:id="2110" w:author="Ryan" w:date="2017-04-30T19:28:00Z">
            <w:rPr>
              <w:rFonts w:ascii="Calibri" w:hAnsi="Calibri" w:cs="Calibri"/>
              <w:sz w:val="32"/>
              <w:szCs w:val="32"/>
            </w:rPr>
          </w:rPrChange>
        </w:rPr>
      </w:pPr>
      <w:r w:rsidRPr="00C93E5C">
        <w:rPr>
          <w:rFonts w:ascii="Helvetica" w:hAnsi="Helvetica" w:cs="Calibri"/>
          <w:sz w:val="32"/>
          <w:szCs w:val="32"/>
          <w:rPrChange w:id="2111" w:author="Ryan" w:date="2017-04-30T19:28:00Z">
            <w:rPr>
              <w:rFonts w:ascii="Calibri" w:hAnsi="Calibri" w:cs="Calibri"/>
              <w:sz w:val="32"/>
              <w:szCs w:val="32"/>
            </w:rPr>
          </w:rPrChange>
        </w:rPr>
        <w:t>P</w:t>
      </w:r>
      <w:r w:rsidR="00AC0283" w:rsidRPr="00C93E5C">
        <w:rPr>
          <w:rFonts w:ascii="Helvetica" w:hAnsi="Helvetica" w:cs="Calibri"/>
          <w:sz w:val="32"/>
          <w:szCs w:val="32"/>
          <w:rPrChange w:id="2112" w:author="Ryan" w:date="2017-04-30T19:28:00Z">
            <w:rPr>
              <w:rFonts w:ascii="Calibri" w:hAnsi="Calibri" w:cs="Calibri"/>
              <w:sz w:val="32"/>
              <w:szCs w:val="32"/>
            </w:rPr>
          </w:rPrChange>
        </w:rPr>
        <w:t>ALMER</w:t>
      </w:r>
      <w:r w:rsidRPr="00C93E5C">
        <w:rPr>
          <w:rFonts w:ascii="Helvetica" w:hAnsi="Helvetica" w:cs="Calibri"/>
          <w:sz w:val="32"/>
          <w:szCs w:val="32"/>
          <w:rPrChange w:id="2113" w:author="Ryan" w:date="2017-04-30T19:28:00Z">
            <w:rPr>
              <w:rFonts w:ascii="Calibri" w:hAnsi="Calibri" w:cs="Calibri"/>
              <w:sz w:val="32"/>
              <w:szCs w:val="32"/>
            </w:rPr>
          </w:rPrChange>
        </w:rPr>
        <w:t xml:space="preserve"> was not a libertine in principle.</w:t>
      </w:r>
    </w:p>
    <w:p w14:paraId="61D04626" w14:textId="77777777" w:rsidR="00AC0283" w:rsidRPr="00C93E5C" w:rsidRDefault="00472BE7" w:rsidP="00472BE7">
      <w:pPr>
        <w:spacing w:after="0"/>
        <w:rPr>
          <w:rFonts w:ascii="Helvetica" w:hAnsi="Helvetica" w:cs="Calibri"/>
          <w:sz w:val="32"/>
          <w:szCs w:val="32"/>
          <w:rPrChange w:id="2114" w:author="Ryan" w:date="2017-04-30T19:28:00Z">
            <w:rPr>
              <w:rFonts w:ascii="Calibri" w:hAnsi="Calibri" w:cs="Calibri"/>
              <w:sz w:val="32"/>
              <w:szCs w:val="32"/>
            </w:rPr>
          </w:rPrChange>
        </w:rPr>
      </w:pPr>
      <w:r w:rsidRPr="00C93E5C">
        <w:rPr>
          <w:rFonts w:ascii="Helvetica" w:hAnsi="Helvetica" w:cs="Calibri"/>
          <w:sz w:val="32"/>
          <w:szCs w:val="32"/>
          <w:rPrChange w:id="2115" w:author="Ryan" w:date="2017-04-30T19:28:00Z">
            <w:rPr>
              <w:rFonts w:ascii="Calibri" w:hAnsi="Calibri" w:cs="Calibri"/>
              <w:sz w:val="32"/>
              <w:szCs w:val="32"/>
            </w:rPr>
          </w:rPrChange>
        </w:rPr>
        <w:t>He felt no extraordinary attachment to</w:t>
      </w:r>
      <w:r w:rsidR="00AC0283" w:rsidRPr="00C93E5C">
        <w:rPr>
          <w:rFonts w:ascii="Helvetica" w:hAnsi="Helvetica" w:cs="Calibri"/>
          <w:sz w:val="32"/>
          <w:szCs w:val="32"/>
          <w:rPrChange w:id="2116" w:author="Ryan" w:date="2017-04-30T19:28:00Z">
            <w:rPr>
              <w:rFonts w:ascii="Calibri" w:hAnsi="Calibri" w:cs="Calibri"/>
              <w:sz w:val="32"/>
              <w:szCs w:val="32"/>
            </w:rPr>
          </w:rPrChange>
        </w:rPr>
        <w:t xml:space="preserve"> </w:t>
      </w:r>
      <w:r w:rsidRPr="00C93E5C">
        <w:rPr>
          <w:rFonts w:ascii="Helvetica" w:hAnsi="Helvetica" w:cs="Calibri"/>
          <w:sz w:val="32"/>
          <w:szCs w:val="32"/>
          <w:rPrChange w:id="2117" w:author="Ryan" w:date="2017-04-30T19:28:00Z">
            <w:rPr>
              <w:rFonts w:ascii="Calibri" w:hAnsi="Calibri" w:cs="Calibri"/>
              <w:sz w:val="32"/>
              <w:szCs w:val="32"/>
            </w:rPr>
          </w:rPrChange>
        </w:rPr>
        <w:t>E</w:t>
      </w:r>
      <w:r w:rsidR="00AC0283" w:rsidRPr="00C93E5C">
        <w:rPr>
          <w:rFonts w:ascii="Helvetica" w:hAnsi="Helvetica" w:cs="Calibri"/>
          <w:sz w:val="32"/>
          <w:szCs w:val="32"/>
          <w:rPrChange w:id="2118" w:author="Ryan" w:date="2017-04-30T19:28:00Z">
            <w:rPr>
              <w:rFonts w:ascii="Calibri" w:hAnsi="Calibri" w:cs="Calibri"/>
              <w:sz w:val="32"/>
              <w:szCs w:val="32"/>
            </w:rPr>
          </w:rPrChange>
        </w:rPr>
        <w:t>-</w:t>
      </w:r>
    </w:p>
    <w:p w14:paraId="0E200184" w14:textId="77777777" w:rsidR="00AC0283" w:rsidRPr="00C93E5C" w:rsidRDefault="00472BE7" w:rsidP="00472BE7">
      <w:pPr>
        <w:spacing w:after="0"/>
        <w:rPr>
          <w:rFonts w:ascii="Helvetica" w:hAnsi="Helvetica" w:cs="Calibri"/>
          <w:sz w:val="32"/>
          <w:szCs w:val="32"/>
          <w:rPrChange w:id="2119" w:author="Ryan" w:date="2017-04-30T19:28:00Z">
            <w:rPr>
              <w:rFonts w:ascii="Calibri" w:hAnsi="Calibri" w:cs="Calibri"/>
              <w:sz w:val="32"/>
              <w:szCs w:val="32"/>
            </w:rPr>
          </w:rPrChange>
        </w:rPr>
      </w:pPr>
      <w:proofErr w:type="spellStart"/>
      <w:r w:rsidRPr="00C93E5C">
        <w:rPr>
          <w:rFonts w:ascii="Helvetica" w:hAnsi="Helvetica" w:cs="Calibri"/>
          <w:sz w:val="32"/>
          <w:szCs w:val="32"/>
          <w:rPrChange w:id="2120" w:author="Ryan" w:date="2017-04-30T19:28:00Z">
            <w:rPr>
              <w:rFonts w:ascii="Calibri" w:hAnsi="Calibri" w:cs="Calibri"/>
              <w:sz w:val="32"/>
              <w:szCs w:val="32"/>
            </w:rPr>
          </w:rPrChange>
        </w:rPr>
        <w:t>liza</w:t>
      </w:r>
      <w:proofErr w:type="spellEnd"/>
      <w:r w:rsidRPr="00C93E5C">
        <w:rPr>
          <w:rFonts w:ascii="Helvetica" w:hAnsi="Helvetica" w:cs="Calibri"/>
          <w:sz w:val="32"/>
          <w:szCs w:val="32"/>
          <w:rPrChange w:id="2121" w:author="Ryan" w:date="2017-04-30T19:28:00Z">
            <w:rPr>
              <w:rFonts w:ascii="Calibri" w:hAnsi="Calibri" w:cs="Calibri"/>
              <w:sz w:val="32"/>
              <w:szCs w:val="32"/>
            </w:rPr>
          </w:rPrChange>
        </w:rPr>
        <w:t>. He</w:t>
      </w:r>
      <w:r w:rsidR="00AC0283" w:rsidRPr="00C93E5C">
        <w:rPr>
          <w:rFonts w:ascii="Helvetica" w:hAnsi="Helvetica" w:cs="Calibri"/>
          <w:sz w:val="32"/>
          <w:szCs w:val="32"/>
          <w:rPrChange w:id="2122" w:author="Ryan" w:date="2017-04-30T19:28:00Z">
            <w:rPr>
              <w:rFonts w:ascii="Calibri" w:hAnsi="Calibri" w:cs="Calibri"/>
              <w:sz w:val="32"/>
              <w:szCs w:val="32"/>
            </w:rPr>
          </w:rPrChange>
        </w:rPr>
        <w:t xml:space="preserve"> esteemed her as a gay, fashion</w:t>
      </w:r>
      <w:r w:rsidRPr="00C93E5C">
        <w:rPr>
          <w:rFonts w:ascii="Helvetica" w:hAnsi="Helvetica" w:cs="Calibri"/>
          <w:sz w:val="32"/>
          <w:szCs w:val="32"/>
          <w:rPrChange w:id="2123" w:author="Ryan" w:date="2017-04-30T19:28:00Z">
            <w:rPr>
              <w:rFonts w:ascii="Calibri" w:hAnsi="Calibri" w:cs="Calibri"/>
              <w:sz w:val="32"/>
              <w:szCs w:val="32"/>
            </w:rPr>
          </w:rPrChange>
        </w:rPr>
        <w:t xml:space="preserve">able and </w:t>
      </w:r>
    </w:p>
    <w:p w14:paraId="7CE6D308" w14:textId="24BCF39B" w:rsidR="00AC0283" w:rsidRPr="00C93E5C" w:rsidRDefault="003B2DA5" w:rsidP="00472BE7">
      <w:pPr>
        <w:spacing w:after="0"/>
        <w:rPr>
          <w:rFonts w:ascii="Helvetica" w:hAnsi="Helvetica" w:cs="Calibri"/>
          <w:sz w:val="32"/>
          <w:szCs w:val="32"/>
          <w:rPrChange w:id="2124" w:author="Ryan" w:date="2017-04-30T19:28:00Z">
            <w:rPr>
              <w:rFonts w:ascii="Calibri" w:hAnsi="Calibri" w:cs="Calibri"/>
              <w:sz w:val="32"/>
              <w:szCs w:val="32"/>
            </w:rPr>
          </w:rPrChange>
        </w:rPr>
      </w:pPr>
      <w:r w:rsidRPr="00C93E5C">
        <w:rPr>
          <w:rFonts w:ascii="Helvetica" w:hAnsi="Helvetica" w:cs="Calibri"/>
          <w:sz w:val="32"/>
          <w:szCs w:val="32"/>
          <w:rPrChange w:id="2125" w:author="Ryan" w:date="2017-04-30T19:28:00Z">
            <w:rPr>
              <w:rFonts w:ascii="Calibri" w:hAnsi="Calibri" w:cs="Calibri"/>
              <w:sz w:val="32"/>
              <w:szCs w:val="32"/>
            </w:rPr>
          </w:rPrChange>
        </w:rPr>
        <w:t>lo</w:t>
      </w:r>
      <w:r w:rsidR="00472BE7" w:rsidRPr="00C93E5C">
        <w:rPr>
          <w:rFonts w:ascii="Helvetica" w:hAnsi="Helvetica" w:cs="Calibri"/>
          <w:sz w:val="32"/>
          <w:szCs w:val="32"/>
          <w:rPrChange w:id="2126" w:author="Ryan" w:date="2017-04-30T19:28:00Z">
            <w:rPr>
              <w:rFonts w:ascii="Calibri" w:hAnsi="Calibri" w:cs="Calibri"/>
              <w:sz w:val="32"/>
              <w:szCs w:val="32"/>
            </w:rPr>
          </w:rPrChange>
        </w:rPr>
        <w:t xml:space="preserve">vely girl, but had formed no dishonorable </w:t>
      </w:r>
    </w:p>
    <w:p w14:paraId="3E3ACEF2" w14:textId="77777777" w:rsidR="00F13E3F" w:rsidRPr="00C93E5C" w:rsidRDefault="00472BE7" w:rsidP="00472BE7">
      <w:pPr>
        <w:spacing w:after="0"/>
        <w:rPr>
          <w:rFonts w:ascii="Helvetica" w:hAnsi="Helvetica" w:cs="Calibri"/>
          <w:sz w:val="32"/>
          <w:szCs w:val="32"/>
          <w:rPrChange w:id="2127" w:author="Ryan" w:date="2017-04-30T19:28:00Z">
            <w:rPr>
              <w:rFonts w:ascii="Calibri" w:hAnsi="Calibri" w:cs="Calibri"/>
              <w:sz w:val="32"/>
              <w:szCs w:val="32"/>
            </w:rPr>
          </w:rPrChange>
        </w:rPr>
      </w:pPr>
      <w:r w:rsidRPr="00C93E5C">
        <w:rPr>
          <w:rFonts w:ascii="Helvetica" w:hAnsi="Helvetica" w:cs="Calibri"/>
          <w:sz w:val="32"/>
          <w:szCs w:val="32"/>
          <w:rPrChange w:id="2128" w:author="Ryan" w:date="2017-04-30T19:28:00Z">
            <w:rPr>
              <w:rFonts w:ascii="Calibri" w:hAnsi="Calibri" w:cs="Calibri"/>
              <w:sz w:val="32"/>
              <w:szCs w:val="32"/>
            </w:rPr>
          </w:rPrChange>
        </w:rPr>
        <w:t>designs respecting her. He had</w:t>
      </w:r>
      <w:r w:rsidR="00F13E3F" w:rsidRPr="00C93E5C">
        <w:rPr>
          <w:rFonts w:ascii="Helvetica" w:hAnsi="Helvetica" w:cs="Calibri"/>
          <w:sz w:val="32"/>
          <w:szCs w:val="32"/>
          <w:rPrChange w:id="2129" w:author="Ryan" w:date="2017-04-30T19:28:00Z">
            <w:rPr>
              <w:rFonts w:ascii="Calibri" w:hAnsi="Calibri" w:cs="Calibri"/>
              <w:sz w:val="32"/>
              <w:szCs w:val="32"/>
            </w:rPr>
          </w:rPrChange>
        </w:rPr>
        <w:t xml:space="preserve"> </w:t>
      </w:r>
      <w:r w:rsidRPr="00C93E5C">
        <w:rPr>
          <w:rFonts w:ascii="Helvetica" w:hAnsi="Helvetica" w:cs="Calibri"/>
          <w:sz w:val="32"/>
          <w:szCs w:val="32"/>
          <w:rPrChange w:id="2130" w:author="Ryan" w:date="2017-04-30T19:28:00Z">
            <w:rPr>
              <w:rFonts w:ascii="Calibri" w:hAnsi="Calibri" w:cs="Calibri"/>
              <w:sz w:val="32"/>
              <w:szCs w:val="32"/>
            </w:rPr>
          </w:rPrChange>
        </w:rPr>
        <w:t>not even an in</w:t>
      </w:r>
      <w:r w:rsidR="00F13E3F" w:rsidRPr="00C93E5C">
        <w:rPr>
          <w:rFonts w:ascii="Helvetica" w:hAnsi="Helvetica" w:cs="Calibri"/>
          <w:sz w:val="32"/>
          <w:szCs w:val="32"/>
          <w:rPrChange w:id="2131" w:author="Ryan" w:date="2017-04-30T19:28:00Z">
            <w:rPr>
              <w:rFonts w:ascii="Calibri" w:hAnsi="Calibri" w:cs="Calibri"/>
              <w:sz w:val="32"/>
              <w:szCs w:val="32"/>
            </w:rPr>
          </w:rPrChange>
        </w:rPr>
        <w:t>-</w:t>
      </w:r>
    </w:p>
    <w:p w14:paraId="7121E943" w14:textId="77777777" w:rsidR="00F13E3F" w:rsidRPr="00C93E5C" w:rsidRDefault="00472BE7" w:rsidP="00472BE7">
      <w:pPr>
        <w:spacing w:after="0"/>
        <w:rPr>
          <w:rFonts w:ascii="Helvetica" w:hAnsi="Helvetica" w:cs="Calibri"/>
          <w:sz w:val="32"/>
          <w:szCs w:val="32"/>
          <w:rPrChange w:id="2132" w:author="Ryan" w:date="2017-04-30T19:28:00Z">
            <w:rPr>
              <w:rFonts w:ascii="Calibri" w:hAnsi="Calibri" w:cs="Calibri"/>
              <w:sz w:val="32"/>
              <w:szCs w:val="32"/>
            </w:rPr>
          </w:rPrChange>
        </w:rPr>
      </w:pPr>
      <w:proofErr w:type="spellStart"/>
      <w:r w:rsidRPr="00C93E5C">
        <w:rPr>
          <w:rFonts w:ascii="Helvetica" w:hAnsi="Helvetica" w:cs="Calibri"/>
          <w:sz w:val="32"/>
          <w:szCs w:val="32"/>
          <w:rPrChange w:id="2133" w:author="Ryan" w:date="2017-04-30T19:28:00Z">
            <w:rPr>
              <w:rFonts w:ascii="Calibri" w:hAnsi="Calibri" w:cs="Calibri"/>
              <w:sz w:val="32"/>
              <w:szCs w:val="32"/>
            </w:rPr>
          </w:rPrChange>
        </w:rPr>
        <w:t>tention</w:t>
      </w:r>
      <w:proofErr w:type="spellEnd"/>
      <w:r w:rsidRPr="00C93E5C">
        <w:rPr>
          <w:rFonts w:ascii="Helvetica" w:hAnsi="Helvetica" w:cs="Calibri"/>
          <w:sz w:val="32"/>
          <w:szCs w:val="32"/>
          <w:rPrChange w:id="2134" w:author="Ryan" w:date="2017-04-30T19:28:00Z">
            <w:rPr>
              <w:rFonts w:ascii="Calibri" w:hAnsi="Calibri" w:cs="Calibri"/>
              <w:sz w:val="32"/>
              <w:szCs w:val="32"/>
            </w:rPr>
          </w:rPrChange>
        </w:rPr>
        <w:t xml:space="preserve"> of tarrying all night</w:t>
      </w:r>
      <w:r w:rsidR="00F13E3F" w:rsidRPr="00C93E5C">
        <w:rPr>
          <w:rFonts w:ascii="Helvetica" w:hAnsi="Helvetica" w:cs="Calibri"/>
          <w:sz w:val="32"/>
          <w:szCs w:val="32"/>
          <w:rPrChange w:id="2135" w:author="Ryan" w:date="2017-04-30T19:28:00Z">
            <w:rPr>
              <w:rFonts w:ascii="Calibri" w:hAnsi="Calibri" w:cs="Calibri"/>
              <w:sz w:val="32"/>
              <w:szCs w:val="32"/>
            </w:rPr>
          </w:rPrChange>
        </w:rPr>
        <w:t xml:space="preserve"> </w:t>
      </w:r>
      <w:r w:rsidRPr="00C93E5C">
        <w:rPr>
          <w:rFonts w:ascii="Helvetica" w:hAnsi="Helvetica" w:cs="Calibri"/>
          <w:sz w:val="32"/>
          <w:szCs w:val="32"/>
          <w:rPrChange w:id="2136" w:author="Ryan" w:date="2017-04-30T19:28:00Z">
            <w:rPr>
              <w:rFonts w:ascii="Calibri" w:hAnsi="Calibri" w:cs="Calibri"/>
              <w:sz w:val="32"/>
              <w:szCs w:val="32"/>
            </w:rPr>
          </w:rPrChange>
        </w:rPr>
        <w:t xml:space="preserve">at the inn in </w:t>
      </w:r>
      <w:proofErr w:type="spellStart"/>
      <w:r w:rsidRPr="00C93E5C">
        <w:rPr>
          <w:rFonts w:ascii="Helvetica" w:hAnsi="Helvetica" w:cs="Calibri"/>
          <w:sz w:val="32"/>
          <w:szCs w:val="32"/>
          <w:rPrChange w:id="2137" w:author="Ryan" w:date="2017-04-30T19:28:00Z">
            <w:rPr>
              <w:rFonts w:ascii="Calibri" w:hAnsi="Calibri" w:cs="Calibri"/>
              <w:sz w:val="32"/>
              <w:szCs w:val="32"/>
            </w:rPr>
          </w:rPrChange>
        </w:rPr>
        <w:t>Haer</w:t>
      </w:r>
      <w:proofErr w:type="spellEnd"/>
      <w:r w:rsidR="00F13E3F" w:rsidRPr="00C93E5C">
        <w:rPr>
          <w:rFonts w:ascii="Helvetica" w:hAnsi="Helvetica" w:cs="Calibri"/>
          <w:sz w:val="32"/>
          <w:szCs w:val="32"/>
          <w:rPrChange w:id="2138" w:author="Ryan" w:date="2017-04-30T19:28:00Z">
            <w:rPr>
              <w:rFonts w:ascii="Calibri" w:hAnsi="Calibri" w:cs="Calibri"/>
              <w:sz w:val="32"/>
              <w:szCs w:val="32"/>
            </w:rPr>
          </w:rPrChange>
        </w:rPr>
        <w:t>-</w:t>
      </w:r>
    </w:p>
    <w:p w14:paraId="3CFE96E4" w14:textId="77777777" w:rsidR="008D71DE" w:rsidRPr="00C93E5C" w:rsidRDefault="00472BE7" w:rsidP="00472BE7">
      <w:pPr>
        <w:spacing w:after="0"/>
        <w:rPr>
          <w:rFonts w:ascii="Helvetica" w:hAnsi="Helvetica" w:cs="Calibri"/>
          <w:sz w:val="32"/>
          <w:szCs w:val="32"/>
          <w:rPrChange w:id="2139" w:author="Ryan" w:date="2017-04-30T19:28:00Z">
            <w:rPr>
              <w:rFonts w:ascii="Calibri" w:hAnsi="Calibri" w:cs="Calibri"/>
              <w:sz w:val="32"/>
              <w:szCs w:val="32"/>
            </w:rPr>
          </w:rPrChange>
        </w:rPr>
      </w:pPr>
      <w:proofErr w:type="spellStart"/>
      <w:r w:rsidRPr="00C93E5C">
        <w:rPr>
          <w:rFonts w:ascii="Helvetica" w:hAnsi="Helvetica" w:cs="Calibri"/>
          <w:sz w:val="32"/>
          <w:szCs w:val="32"/>
          <w:rPrChange w:id="2140" w:author="Ryan" w:date="2017-04-30T19:28:00Z">
            <w:rPr>
              <w:rFonts w:ascii="Calibri" w:hAnsi="Calibri" w:cs="Calibri"/>
              <w:sz w:val="32"/>
              <w:szCs w:val="32"/>
            </w:rPr>
          </w:rPrChange>
        </w:rPr>
        <w:t>lem</w:t>
      </w:r>
      <w:proofErr w:type="spellEnd"/>
      <w:r w:rsidRPr="00C93E5C">
        <w:rPr>
          <w:rFonts w:ascii="Helvetica" w:hAnsi="Helvetica" w:cs="Calibri"/>
          <w:sz w:val="32"/>
          <w:szCs w:val="32"/>
          <w:rPrChange w:id="2141" w:author="Ryan" w:date="2017-04-30T19:28:00Z">
            <w:rPr>
              <w:rFonts w:ascii="Calibri" w:hAnsi="Calibri" w:cs="Calibri"/>
              <w:sz w:val="32"/>
              <w:szCs w:val="32"/>
            </w:rPr>
          </w:rPrChange>
        </w:rPr>
        <w:t>, when driven thither by the storm; but be</w:t>
      </w:r>
      <w:r w:rsidR="008D71DE" w:rsidRPr="00C93E5C">
        <w:rPr>
          <w:rFonts w:ascii="Helvetica" w:hAnsi="Helvetica" w:cs="Calibri"/>
          <w:sz w:val="32"/>
          <w:szCs w:val="32"/>
          <w:rPrChange w:id="2142" w:author="Ryan" w:date="2017-04-30T19:28:00Z">
            <w:rPr>
              <w:rFonts w:ascii="Calibri" w:hAnsi="Calibri" w:cs="Calibri"/>
              <w:sz w:val="32"/>
              <w:szCs w:val="32"/>
            </w:rPr>
          </w:rPrChange>
        </w:rPr>
        <w:t>-</w:t>
      </w:r>
    </w:p>
    <w:p w14:paraId="0DEF83DF" w14:textId="77777777" w:rsidR="008D71DE" w:rsidRPr="00C93E5C" w:rsidRDefault="00472BE7" w:rsidP="00472BE7">
      <w:pPr>
        <w:spacing w:after="0"/>
        <w:rPr>
          <w:rFonts w:ascii="Helvetica" w:hAnsi="Helvetica" w:cs="Calibri"/>
          <w:sz w:val="32"/>
          <w:szCs w:val="32"/>
          <w:rPrChange w:id="2143" w:author="Ryan" w:date="2017-04-30T19:28:00Z">
            <w:rPr>
              <w:rFonts w:ascii="Calibri" w:hAnsi="Calibri" w:cs="Calibri"/>
              <w:sz w:val="32"/>
              <w:szCs w:val="32"/>
            </w:rPr>
          </w:rPrChange>
        </w:rPr>
      </w:pPr>
      <w:proofErr w:type="spellStart"/>
      <w:r w:rsidRPr="00C93E5C">
        <w:rPr>
          <w:rFonts w:ascii="Helvetica" w:hAnsi="Helvetica" w:cs="Calibri"/>
          <w:sz w:val="32"/>
          <w:szCs w:val="32"/>
          <w:rPrChange w:id="2144" w:author="Ryan" w:date="2017-04-30T19:28:00Z">
            <w:rPr>
              <w:rFonts w:ascii="Calibri" w:hAnsi="Calibri" w:cs="Calibri"/>
              <w:sz w:val="32"/>
              <w:szCs w:val="32"/>
            </w:rPr>
          </w:rPrChange>
        </w:rPr>
        <w:t>ing</w:t>
      </w:r>
      <w:proofErr w:type="spellEnd"/>
      <w:r w:rsidRPr="00C93E5C">
        <w:rPr>
          <w:rFonts w:ascii="Helvetica" w:hAnsi="Helvetica" w:cs="Calibri"/>
          <w:sz w:val="32"/>
          <w:szCs w:val="32"/>
          <w:rPrChange w:id="2145" w:author="Ryan" w:date="2017-04-30T19:28:00Z">
            <w:rPr>
              <w:rFonts w:ascii="Calibri" w:hAnsi="Calibri" w:cs="Calibri"/>
              <w:sz w:val="32"/>
              <w:szCs w:val="32"/>
            </w:rPr>
          </w:rPrChange>
        </w:rPr>
        <w:t xml:space="preserve"> warmed with wine,</w:t>
      </w:r>
      <w:r w:rsidR="008D71DE" w:rsidRPr="00C93E5C">
        <w:rPr>
          <w:rFonts w:ascii="Helvetica" w:hAnsi="Helvetica" w:cs="Calibri"/>
          <w:sz w:val="32"/>
          <w:szCs w:val="32"/>
          <w:rPrChange w:id="2146" w:author="Ryan" w:date="2017-04-30T19:28:00Z">
            <w:rPr>
              <w:rFonts w:ascii="Calibri" w:hAnsi="Calibri" w:cs="Calibri"/>
              <w:sz w:val="32"/>
              <w:szCs w:val="32"/>
            </w:rPr>
          </w:rPrChange>
        </w:rPr>
        <w:t xml:space="preserve"> w</w:t>
      </w:r>
      <w:r w:rsidRPr="00C93E5C">
        <w:rPr>
          <w:rFonts w:ascii="Helvetica" w:hAnsi="Helvetica" w:cs="Calibri"/>
          <w:sz w:val="32"/>
          <w:szCs w:val="32"/>
          <w:rPrChange w:id="2147" w:author="Ryan" w:date="2017-04-30T19:28:00Z">
            <w:rPr>
              <w:rFonts w:ascii="Calibri" w:hAnsi="Calibri" w:cs="Calibri"/>
              <w:sz w:val="32"/>
              <w:szCs w:val="32"/>
            </w:rPr>
          </w:rPrChange>
        </w:rPr>
        <w:t xml:space="preserve">hich at times, he was </w:t>
      </w:r>
    </w:p>
    <w:p w14:paraId="38A2A9B9" w14:textId="77777777" w:rsidR="008D71DE" w:rsidRPr="00C93E5C" w:rsidRDefault="008D71DE" w:rsidP="00472BE7">
      <w:pPr>
        <w:spacing w:after="0"/>
        <w:rPr>
          <w:rFonts w:ascii="Helvetica" w:hAnsi="Helvetica" w:cs="Calibri"/>
          <w:sz w:val="32"/>
          <w:szCs w:val="32"/>
          <w:rPrChange w:id="2148" w:author="Ryan" w:date="2017-04-30T19:28:00Z">
            <w:rPr>
              <w:rFonts w:ascii="Calibri" w:hAnsi="Calibri" w:cs="Calibri"/>
              <w:sz w:val="32"/>
              <w:szCs w:val="32"/>
            </w:rPr>
          </w:rPrChange>
        </w:rPr>
      </w:pPr>
      <w:r w:rsidRPr="00C93E5C">
        <w:rPr>
          <w:rFonts w:ascii="Helvetica" w:hAnsi="Helvetica" w:cs="Calibri"/>
          <w:sz w:val="32"/>
          <w:szCs w:val="32"/>
          <w:rPrChange w:id="2149" w:author="Ryan" w:date="2017-04-30T19:28:00Z">
            <w:rPr>
              <w:rFonts w:ascii="Calibri" w:hAnsi="Calibri" w:cs="Calibri"/>
              <w:sz w:val="32"/>
              <w:szCs w:val="32"/>
            </w:rPr>
          </w:rPrChange>
        </w:rPr>
        <w:t xml:space="preserve">accustomed to use </w:t>
      </w:r>
      <w:r w:rsidR="00472BE7" w:rsidRPr="00C93E5C">
        <w:rPr>
          <w:rFonts w:ascii="Helvetica" w:hAnsi="Helvetica" w:cs="Calibri"/>
          <w:sz w:val="32"/>
          <w:szCs w:val="32"/>
          <w:rPrChange w:id="2150" w:author="Ryan" w:date="2017-04-30T19:28:00Z">
            <w:rPr>
              <w:rFonts w:ascii="Calibri" w:hAnsi="Calibri" w:cs="Calibri"/>
              <w:sz w:val="32"/>
              <w:szCs w:val="32"/>
            </w:rPr>
          </w:rPrChange>
        </w:rPr>
        <w:t xml:space="preserve">with too much freedom, added </w:t>
      </w:r>
    </w:p>
    <w:p w14:paraId="53560263" w14:textId="77777777" w:rsidR="008D71DE" w:rsidRPr="00C93E5C" w:rsidRDefault="00472BE7" w:rsidP="00472BE7">
      <w:pPr>
        <w:spacing w:after="0"/>
        <w:rPr>
          <w:rFonts w:ascii="Helvetica" w:hAnsi="Helvetica" w:cs="Calibri"/>
          <w:sz w:val="32"/>
          <w:szCs w:val="32"/>
          <w:rPrChange w:id="2151" w:author="Ryan" w:date="2017-04-30T19:28:00Z">
            <w:rPr>
              <w:rFonts w:ascii="Calibri" w:hAnsi="Calibri" w:cs="Calibri"/>
              <w:sz w:val="32"/>
              <w:szCs w:val="32"/>
            </w:rPr>
          </w:rPrChange>
        </w:rPr>
      </w:pPr>
      <w:r w:rsidRPr="00C93E5C">
        <w:rPr>
          <w:rFonts w:ascii="Helvetica" w:hAnsi="Helvetica" w:cs="Calibri"/>
          <w:sz w:val="32"/>
          <w:szCs w:val="32"/>
          <w:rPrChange w:id="2152" w:author="Ryan" w:date="2017-04-30T19:28:00Z">
            <w:rPr>
              <w:rFonts w:ascii="Calibri" w:hAnsi="Calibri" w:cs="Calibri"/>
              <w:sz w:val="32"/>
              <w:szCs w:val="32"/>
            </w:rPr>
          </w:rPrChange>
        </w:rPr>
        <w:t xml:space="preserve">to the idea of so enchanting a girl in </w:t>
      </w:r>
      <w:r w:rsidR="008D71DE" w:rsidRPr="00C93E5C">
        <w:rPr>
          <w:rFonts w:ascii="Helvetica" w:hAnsi="Helvetica" w:cs="Calibri"/>
          <w:sz w:val="32"/>
          <w:szCs w:val="32"/>
          <w:rPrChange w:id="2153" w:author="Ryan" w:date="2017-04-30T19:28:00Z">
            <w:rPr>
              <w:rFonts w:ascii="Calibri" w:hAnsi="Calibri" w:cs="Calibri"/>
              <w:sz w:val="32"/>
              <w:szCs w:val="32"/>
            </w:rPr>
          </w:rPrChange>
        </w:rPr>
        <w:t>h</w:t>
      </w:r>
      <w:r w:rsidRPr="00C93E5C">
        <w:rPr>
          <w:rFonts w:ascii="Helvetica" w:hAnsi="Helvetica" w:cs="Calibri"/>
          <w:sz w:val="32"/>
          <w:szCs w:val="32"/>
          <w:rPrChange w:id="2154" w:author="Ryan" w:date="2017-04-30T19:28:00Z">
            <w:rPr>
              <w:rFonts w:ascii="Calibri" w:hAnsi="Calibri" w:cs="Calibri"/>
              <w:sz w:val="32"/>
              <w:szCs w:val="32"/>
            </w:rPr>
          </w:rPrChange>
        </w:rPr>
        <w:t>is posses</w:t>
      </w:r>
      <w:r w:rsidR="008D71DE" w:rsidRPr="00C93E5C">
        <w:rPr>
          <w:rFonts w:ascii="Helvetica" w:hAnsi="Helvetica" w:cs="Calibri"/>
          <w:sz w:val="32"/>
          <w:szCs w:val="32"/>
          <w:rPrChange w:id="2155" w:author="Ryan" w:date="2017-04-30T19:28:00Z">
            <w:rPr>
              <w:rFonts w:ascii="Calibri" w:hAnsi="Calibri" w:cs="Calibri"/>
              <w:sz w:val="32"/>
              <w:szCs w:val="32"/>
            </w:rPr>
          </w:rPrChange>
        </w:rPr>
        <w:t>-</w:t>
      </w:r>
    </w:p>
    <w:p w14:paraId="25A66430" w14:textId="77777777" w:rsidR="00472BE7" w:rsidRPr="00C93E5C" w:rsidRDefault="00472BE7" w:rsidP="00472BE7">
      <w:pPr>
        <w:spacing w:after="0"/>
        <w:rPr>
          <w:rFonts w:ascii="Helvetica" w:hAnsi="Helvetica" w:cs="Calibri"/>
          <w:sz w:val="32"/>
          <w:szCs w:val="32"/>
          <w:rPrChange w:id="2156" w:author="Ryan" w:date="2017-04-30T19:28:00Z">
            <w:rPr>
              <w:rFonts w:ascii="Calibri" w:hAnsi="Calibri" w:cs="Calibri"/>
              <w:sz w:val="32"/>
              <w:szCs w:val="32"/>
            </w:rPr>
          </w:rPrChange>
        </w:rPr>
      </w:pPr>
      <w:proofErr w:type="spellStart"/>
      <w:r w:rsidRPr="00C93E5C">
        <w:rPr>
          <w:rFonts w:ascii="Helvetica" w:hAnsi="Helvetica" w:cs="Calibri"/>
          <w:sz w:val="32"/>
          <w:szCs w:val="32"/>
          <w:rPrChange w:id="2157" w:author="Ryan" w:date="2017-04-30T19:28:00Z">
            <w:rPr>
              <w:rFonts w:ascii="Calibri" w:hAnsi="Calibri" w:cs="Calibri"/>
              <w:sz w:val="32"/>
              <w:szCs w:val="32"/>
            </w:rPr>
          </w:rPrChange>
        </w:rPr>
        <w:t>sion</w:t>
      </w:r>
      <w:proofErr w:type="spellEnd"/>
      <w:r w:rsidRPr="00C93E5C">
        <w:rPr>
          <w:rFonts w:ascii="Helvetica" w:hAnsi="Helvetica" w:cs="Calibri"/>
          <w:sz w:val="32"/>
          <w:szCs w:val="32"/>
          <w:rPrChange w:id="2158" w:author="Ryan" w:date="2017-04-30T19:28:00Z">
            <w:rPr>
              <w:rFonts w:ascii="Calibri" w:hAnsi="Calibri" w:cs="Calibri"/>
              <w:sz w:val="32"/>
              <w:szCs w:val="32"/>
            </w:rPr>
          </w:rPrChange>
        </w:rPr>
        <w:t>, his</w:t>
      </w:r>
      <w:r w:rsidR="008D71DE" w:rsidRPr="00C93E5C">
        <w:rPr>
          <w:rFonts w:ascii="Helvetica" w:hAnsi="Helvetica" w:cs="Calibri"/>
          <w:sz w:val="32"/>
          <w:szCs w:val="32"/>
          <w:rPrChange w:id="2159" w:author="Ryan" w:date="2017-04-30T19:28:00Z">
            <w:rPr>
              <w:rFonts w:ascii="Calibri" w:hAnsi="Calibri" w:cs="Calibri"/>
              <w:sz w:val="32"/>
              <w:szCs w:val="32"/>
            </w:rPr>
          </w:rPrChange>
        </w:rPr>
        <w:t xml:space="preserve"> </w:t>
      </w:r>
      <w:r w:rsidRPr="00C93E5C">
        <w:rPr>
          <w:rFonts w:ascii="Helvetica" w:hAnsi="Helvetica" w:cs="Calibri"/>
          <w:sz w:val="32"/>
          <w:szCs w:val="32"/>
          <w:rPrChange w:id="2160" w:author="Ryan" w:date="2017-04-30T19:28:00Z">
            <w:rPr>
              <w:rFonts w:ascii="Calibri" w:hAnsi="Calibri" w:cs="Calibri"/>
              <w:sz w:val="32"/>
              <w:szCs w:val="32"/>
            </w:rPr>
          </w:rPrChange>
        </w:rPr>
        <w:t>sen</w:t>
      </w:r>
      <w:r w:rsidR="008D71DE" w:rsidRPr="00C93E5C">
        <w:rPr>
          <w:rFonts w:ascii="Helvetica" w:hAnsi="Helvetica" w:cs="Calibri"/>
          <w:sz w:val="32"/>
          <w:szCs w:val="32"/>
          <w:rPrChange w:id="2161" w:author="Ryan" w:date="2017-04-30T19:28:00Z">
            <w:rPr>
              <w:rFonts w:ascii="Calibri" w:hAnsi="Calibri" w:cs="Calibri"/>
              <w:sz w:val="32"/>
              <w:szCs w:val="32"/>
            </w:rPr>
          </w:rPrChange>
        </w:rPr>
        <w:t xml:space="preserve">ses became </w:t>
      </w:r>
      <w:r w:rsidRPr="00C93E5C">
        <w:rPr>
          <w:rFonts w:ascii="Helvetica" w:hAnsi="Helvetica" w:cs="Calibri"/>
          <w:sz w:val="32"/>
          <w:szCs w:val="32"/>
          <w:rPrChange w:id="2162" w:author="Ryan" w:date="2017-04-30T19:28:00Z">
            <w:rPr>
              <w:rFonts w:ascii="Calibri" w:hAnsi="Calibri" w:cs="Calibri"/>
              <w:sz w:val="32"/>
              <w:szCs w:val="32"/>
            </w:rPr>
          </w:rPrChange>
        </w:rPr>
        <w:t>perverted, and his reason</w:t>
      </w:r>
    </w:p>
    <w:p w14:paraId="7B5E3F34" w14:textId="77777777" w:rsidR="008D71DE" w:rsidRPr="00C93E5C" w:rsidRDefault="00472BE7" w:rsidP="00472BE7">
      <w:pPr>
        <w:spacing w:after="0"/>
        <w:rPr>
          <w:rFonts w:ascii="Helvetica" w:hAnsi="Helvetica" w:cs="Calibri"/>
          <w:sz w:val="32"/>
          <w:szCs w:val="32"/>
          <w:rPrChange w:id="2163" w:author="Ryan" w:date="2017-04-30T19:28:00Z">
            <w:rPr>
              <w:rFonts w:ascii="Calibri" w:hAnsi="Calibri" w:cs="Calibri"/>
              <w:sz w:val="32"/>
              <w:szCs w:val="32"/>
            </w:rPr>
          </w:rPrChange>
        </w:rPr>
      </w:pPr>
      <w:r w:rsidRPr="00C93E5C">
        <w:rPr>
          <w:rFonts w:ascii="Helvetica" w:hAnsi="Helvetica" w:cs="Calibri"/>
          <w:sz w:val="32"/>
          <w:szCs w:val="32"/>
          <w:rPrChange w:id="2164" w:author="Ryan" w:date="2017-04-30T19:28:00Z">
            <w:rPr>
              <w:rFonts w:ascii="Calibri" w:hAnsi="Calibri" w:cs="Calibri"/>
              <w:sz w:val="32"/>
              <w:szCs w:val="32"/>
            </w:rPr>
          </w:rPrChange>
        </w:rPr>
        <w:t>overpowered by the arbitrary influence of</w:t>
      </w:r>
      <w:r w:rsidR="008D71DE" w:rsidRPr="00C93E5C">
        <w:rPr>
          <w:rFonts w:ascii="Helvetica" w:hAnsi="Helvetica" w:cs="Calibri"/>
          <w:sz w:val="32"/>
          <w:szCs w:val="32"/>
          <w:rPrChange w:id="2165"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2166" w:author="Ryan" w:date="2017-04-30T19:28:00Z">
            <w:rPr>
              <w:rFonts w:ascii="Calibri" w:hAnsi="Calibri" w:cs="Calibri"/>
              <w:sz w:val="32"/>
              <w:szCs w:val="32"/>
            </w:rPr>
          </w:rPrChange>
        </w:rPr>
        <w:t>passi</w:t>
      </w:r>
      <w:proofErr w:type="spellEnd"/>
      <w:r w:rsidR="008D71DE" w:rsidRPr="00C93E5C">
        <w:rPr>
          <w:rFonts w:ascii="Helvetica" w:hAnsi="Helvetica" w:cs="Calibri"/>
          <w:sz w:val="32"/>
          <w:szCs w:val="32"/>
          <w:rPrChange w:id="2167" w:author="Ryan" w:date="2017-04-30T19:28:00Z">
            <w:rPr>
              <w:rFonts w:ascii="Calibri" w:hAnsi="Calibri" w:cs="Calibri"/>
              <w:sz w:val="32"/>
              <w:szCs w:val="32"/>
            </w:rPr>
          </w:rPrChange>
        </w:rPr>
        <w:t>-</w:t>
      </w:r>
    </w:p>
    <w:p w14:paraId="69ABAFD0" w14:textId="77777777" w:rsidR="008D71DE" w:rsidRPr="00C93E5C" w:rsidRDefault="008D71DE" w:rsidP="00472BE7">
      <w:pPr>
        <w:spacing w:after="0"/>
        <w:rPr>
          <w:rFonts w:ascii="Helvetica" w:hAnsi="Helvetica" w:cs="Calibri"/>
          <w:sz w:val="32"/>
          <w:szCs w:val="32"/>
          <w:rPrChange w:id="2168" w:author="Ryan" w:date="2017-04-30T19:28:00Z">
            <w:rPr>
              <w:rFonts w:ascii="Calibri" w:hAnsi="Calibri" w:cs="Calibri"/>
              <w:sz w:val="32"/>
              <w:szCs w:val="32"/>
            </w:rPr>
          </w:rPrChange>
        </w:rPr>
      </w:pPr>
      <w:r w:rsidRPr="00C93E5C">
        <w:rPr>
          <w:rFonts w:ascii="Helvetica" w:hAnsi="Helvetica" w:cs="Calibri"/>
          <w:sz w:val="32"/>
          <w:szCs w:val="32"/>
          <w:rPrChange w:id="2169" w:author="Ryan" w:date="2017-04-30T19:28:00Z">
            <w:rPr>
              <w:rFonts w:ascii="Calibri" w:hAnsi="Calibri" w:cs="Calibri"/>
              <w:sz w:val="32"/>
              <w:szCs w:val="32"/>
            </w:rPr>
          </w:rPrChange>
        </w:rPr>
        <w:t>on. I</w:t>
      </w:r>
      <w:r w:rsidR="00472BE7" w:rsidRPr="00C93E5C">
        <w:rPr>
          <w:rFonts w:ascii="Helvetica" w:hAnsi="Helvetica" w:cs="Calibri"/>
          <w:sz w:val="32"/>
          <w:szCs w:val="32"/>
          <w:rPrChange w:id="2170" w:author="Ryan" w:date="2017-04-30T19:28:00Z">
            <w:rPr>
              <w:rFonts w:ascii="Calibri" w:hAnsi="Calibri" w:cs="Calibri"/>
              <w:sz w:val="32"/>
              <w:szCs w:val="32"/>
            </w:rPr>
          </w:rPrChange>
        </w:rPr>
        <w:t>t is not, however, probable that he</w:t>
      </w:r>
      <w:r w:rsidRPr="00C93E5C">
        <w:rPr>
          <w:rFonts w:ascii="Helvetica" w:hAnsi="Helvetica" w:cs="Calibri"/>
          <w:sz w:val="32"/>
          <w:szCs w:val="32"/>
          <w:rPrChange w:id="2171"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172" w:author="Ryan" w:date="2017-04-30T19:28:00Z">
            <w:rPr>
              <w:rFonts w:ascii="Calibri" w:hAnsi="Calibri" w:cs="Calibri"/>
              <w:sz w:val="32"/>
              <w:szCs w:val="32"/>
            </w:rPr>
          </w:rPrChange>
        </w:rPr>
        <w:t xml:space="preserve">would </w:t>
      </w:r>
    </w:p>
    <w:p w14:paraId="7A84BD90" w14:textId="77777777" w:rsidR="008D71DE" w:rsidRPr="00C93E5C" w:rsidRDefault="00472BE7" w:rsidP="00472BE7">
      <w:pPr>
        <w:spacing w:after="0"/>
        <w:rPr>
          <w:rFonts w:ascii="Helvetica" w:hAnsi="Helvetica" w:cs="Calibri"/>
          <w:sz w:val="32"/>
          <w:szCs w:val="32"/>
          <w:rPrChange w:id="2173" w:author="Ryan" w:date="2017-04-30T19:28:00Z">
            <w:rPr>
              <w:rFonts w:ascii="Calibri" w:hAnsi="Calibri" w:cs="Calibri"/>
              <w:sz w:val="32"/>
              <w:szCs w:val="32"/>
            </w:rPr>
          </w:rPrChange>
        </w:rPr>
      </w:pPr>
      <w:r w:rsidRPr="00C93E5C">
        <w:rPr>
          <w:rFonts w:ascii="Helvetica" w:hAnsi="Helvetica" w:cs="Calibri"/>
          <w:sz w:val="32"/>
          <w:szCs w:val="32"/>
          <w:rPrChange w:id="2174" w:author="Ryan" w:date="2017-04-30T19:28:00Z">
            <w:rPr>
              <w:rFonts w:ascii="Calibri" w:hAnsi="Calibri" w:cs="Calibri"/>
              <w:sz w:val="32"/>
              <w:szCs w:val="32"/>
            </w:rPr>
          </w:rPrChange>
        </w:rPr>
        <w:t>have proceeded to any indecencies;</w:t>
      </w:r>
      <w:r w:rsidR="008D71DE" w:rsidRPr="00C93E5C">
        <w:rPr>
          <w:rFonts w:ascii="Helvetica" w:hAnsi="Helvetica" w:cs="Calibri"/>
          <w:sz w:val="32"/>
          <w:szCs w:val="32"/>
          <w:rPrChange w:id="2175" w:author="Ryan" w:date="2017-04-30T19:28:00Z">
            <w:rPr>
              <w:rFonts w:ascii="Calibri" w:hAnsi="Calibri" w:cs="Calibri"/>
              <w:sz w:val="32"/>
              <w:szCs w:val="32"/>
            </w:rPr>
          </w:rPrChange>
        </w:rPr>
        <w:t xml:space="preserve"> </w:t>
      </w:r>
      <w:r w:rsidRPr="00C93E5C">
        <w:rPr>
          <w:rFonts w:ascii="Helvetica" w:hAnsi="Helvetica" w:cs="Calibri"/>
          <w:sz w:val="32"/>
          <w:szCs w:val="32"/>
          <w:rPrChange w:id="2176" w:author="Ryan" w:date="2017-04-30T19:28:00Z">
            <w:rPr>
              <w:rFonts w:ascii="Calibri" w:hAnsi="Calibri" w:cs="Calibri"/>
              <w:sz w:val="32"/>
              <w:szCs w:val="32"/>
            </w:rPr>
          </w:rPrChange>
        </w:rPr>
        <w:t xml:space="preserve">a repulse </w:t>
      </w:r>
    </w:p>
    <w:p w14:paraId="516938F2" w14:textId="77777777" w:rsidR="008D71DE" w:rsidRPr="00C93E5C" w:rsidRDefault="008D71DE" w:rsidP="00472BE7">
      <w:pPr>
        <w:spacing w:after="0"/>
        <w:rPr>
          <w:rFonts w:ascii="Helvetica" w:hAnsi="Helvetica" w:cs="Calibri"/>
          <w:sz w:val="32"/>
          <w:szCs w:val="32"/>
          <w:rPrChange w:id="2177" w:author="Ryan" w:date="2017-04-30T19:28:00Z">
            <w:rPr>
              <w:rFonts w:ascii="Calibri" w:hAnsi="Calibri" w:cs="Calibri"/>
              <w:sz w:val="32"/>
              <w:szCs w:val="32"/>
            </w:rPr>
          </w:rPrChange>
        </w:rPr>
      </w:pPr>
      <w:r w:rsidRPr="00C93E5C">
        <w:rPr>
          <w:rFonts w:ascii="Helvetica" w:hAnsi="Helvetica" w:cs="Calibri"/>
          <w:sz w:val="32"/>
          <w:szCs w:val="32"/>
          <w:rPrChange w:id="2178" w:author="Ryan" w:date="2017-04-30T19:28:00Z">
            <w:rPr>
              <w:rFonts w:ascii="Calibri" w:hAnsi="Calibri" w:cs="Calibri"/>
              <w:sz w:val="32"/>
              <w:szCs w:val="32"/>
            </w:rPr>
          </w:rPrChange>
        </w:rPr>
        <w:t>would have awed him into reverence:</w:t>
      </w:r>
      <w:r w:rsidR="00472BE7" w:rsidRPr="00C93E5C">
        <w:rPr>
          <w:rFonts w:ascii="Helvetica" w:hAnsi="Helvetica" w:cs="Calibri"/>
          <w:sz w:val="32"/>
          <w:szCs w:val="32"/>
          <w:rPrChange w:id="2179" w:author="Ryan" w:date="2017-04-30T19:28:00Z">
            <w:rPr>
              <w:rFonts w:ascii="Calibri" w:hAnsi="Calibri" w:cs="Calibri"/>
              <w:sz w:val="32"/>
              <w:szCs w:val="32"/>
            </w:rPr>
          </w:rPrChange>
        </w:rPr>
        <w:t xml:space="preserve"> but the </w:t>
      </w:r>
    </w:p>
    <w:p w14:paraId="4CBA6AAA" w14:textId="77777777" w:rsidR="008D71DE" w:rsidRPr="00C93E5C" w:rsidRDefault="00472BE7" w:rsidP="00472BE7">
      <w:pPr>
        <w:spacing w:after="0"/>
        <w:rPr>
          <w:rFonts w:ascii="Helvetica" w:hAnsi="Helvetica" w:cs="Calibri"/>
          <w:sz w:val="32"/>
          <w:szCs w:val="32"/>
          <w:rPrChange w:id="2180" w:author="Ryan" w:date="2017-04-30T19:28:00Z">
            <w:rPr>
              <w:rFonts w:ascii="Calibri" w:hAnsi="Calibri" w:cs="Calibri"/>
              <w:sz w:val="32"/>
              <w:szCs w:val="32"/>
            </w:rPr>
          </w:rPrChange>
        </w:rPr>
      </w:pPr>
      <w:r w:rsidRPr="00C93E5C">
        <w:rPr>
          <w:rFonts w:ascii="Helvetica" w:hAnsi="Helvetica" w:cs="Calibri"/>
          <w:sz w:val="32"/>
          <w:szCs w:val="32"/>
          <w:rPrChange w:id="2181" w:author="Ryan" w:date="2017-04-30T19:28:00Z">
            <w:rPr>
              <w:rFonts w:ascii="Calibri" w:hAnsi="Calibri" w:cs="Calibri"/>
              <w:sz w:val="32"/>
              <w:szCs w:val="32"/>
            </w:rPr>
          </w:rPrChange>
        </w:rPr>
        <w:t>delicate feelings of Eliza,</w:t>
      </w:r>
      <w:r w:rsidR="008D71DE" w:rsidRPr="00C93E5C">
        <w:rPr>
          <w:rFonts w:ascii="Helvetica" w:hAnsi="Helvetica" w:cs="Calibri"/>
          <w:sz w:val="32"/>
          <w:szCs w:val="32"/>
          <w:rPrChange w:id="2182" w:author="Ryan" w:date="2017-04-30T19:28:00Z">
            <w:rPr>
              <w:rFonts w:ascii="Calibri" w:hAnsi="Calibri" w:cs="Calibri"/>
              <w:sz w:val="32"/>
              <w:szCs w:val="32"/>
            </w:rPr>
          </w:rPrChange>
        </w:rPr>
        <w:t xml:space="preserve"> </w:t>
      </w:r>
      <w:r w:rsidRPr="00C93E5C">
        <w:rPr>
          <w:rFonts w:ascii="Helvetica" w:hAnsi="Helvetica" w:cs="Calibri"/>
          <w:sz w:val="32"/>
          <w:szCs w:val="32"/>
          <w:rPrChange w:id="2183" w:author="Ryan" w:date="2017-04-30T19:28:00Z">
            <w:rPr>
              <w:rFonts w:ascii="Calibri" w:hAnsi="Calibri" w:cs="Calibri"/>
              <w:sz w:val="32"/>
              <w:szCs w:val="32"/>
            </w:rPr>
          </w:rPrChange>
        </w:rPr>
        <w:t xml:space="preserve">abhorrently alive to </w:t>
      </w:r>
    </w:p>
    <w:p w14:paraId="269AD1ED" w14:textId="77777777" w:rsidR="008D71DE" w:rsidRPr="00C93E5C" w:rsidRDefault="008D71DE" w:rsidP="00472BE7">
      <w:pPr>
        <w:spacing w:after="0"/>
        <w:rPr>
          <w:rFonts w:ascii="Helvetica" w:hAnsi="Helvetica" w:cs="Calibri"/>
          <w:sz w:val="32"/>
          <w:szCs w:val="32"/>
          <w:rPrChange w:id="2184" w:author="Ryan" w:date="2017-04-30T19:28:00Z">
            <w:rPr>
              <w:rFonts w:ascii="Calibri" w:hAnsi="Calibri" w:cs="Calibri"/>
              <w:sz w:val="32"/>
              <w:szCs w:val="32"/>
            </w:rPr>
          </w:rPrChange>
        </w:rPr>
      </w:pPr>
      <w:r w:rsidRPr="00C93E5C">
        <w:rPr>
          <w:rFonts w:ascii="Helvetica" w:hAnsi="Helvetica" w:cs="Calibri"/>
          <w:sz w:val="32"/>
          <w:szCs w:val="32"/>
          <w:rPrChange w:id="2185" w:author="Ryan" w:date="2017-04-30T19:28:00Z">
            <w:rPr>
              <w:rFonts w:ascii="Calibri" w:hAnsi="Calibri" w:cs="Calibri"/>
              <w:sz w:val="32"/>
              <w:szCs w:val="32"/>
            </w:rPr>
          </w:rPrChange>
        </w:rPr>
        <w:t>every appearance of in</w:t>
      </w:r>
      <w:r w:rsidR="00472BE7" w:rsidRPr="00C93E5C">
        <w:rPr>
          <w:rFonts w:ascii="Helvetica" w:hAnsi="Helvetica" w:cs="Calibri"/>
          <w:sz w:val="32"/>
          <w:szCs w:val="32"/>
          <w:rPrChange w:id="2186" w:author="Ryan" w:date="2017-04-30T19:28:00Z">
            <w:rPr>
              <w:rFonts w:ascii="Calibri" w:hAnsi="Calibri" w:cs="Calibri"/>
              <w:sz w:val="32"/>
              <w:szCs w:val="32"/>
            </w:rPr>
          </w:rPrChange>
        </w:rPr>
        <w:t xml:space="preserve">decorum, could not brook </w:t>
      </w:r>
    </w:p>
    <w:p w14:paraId="1C744698" w14:textId="77777777" w:rsidR="008D71DE" w:rsidRPr="00C93E5C" w:rsidRDefault="00472BE7" w:rsidP="00472BE7">
      <w:pPr>
        <w:spacing w:after="0"/>
        <w:rPr>
          <w:rFonts w:ascii="Helvetica" w:hAnsi="Helvetica" w:cs="Calibri"/>
          <w:sz w:val="32"/>
          <w:szCs w:val="32"/>
          <w:rPrChange w:id="2187" w:author="Ryan" w:date="2017-04-30T19:28:00Z">
            <w:rPr>
              <w:rFonts w:ascii="Calibri" w:hAnsi="Calibri" w:cs="Calibri"/>
              <w:sz w:val="32"/>
              <w:szCs w:val="32"/>
            </w:rPr>
          </w:rPrChange>
        </w:rPr>
      </w:pPr>
      <w:r w:rsidRPr="00C93E5C">
        <w:rPr>
          <w:rFonts w:ascii="Helvetica" w:hAnsi="Helvetica" w:cs="Calibri"/>
          <w:sz w:val="32"/>
          <w:szCs w:val="32"/>
          <w:rPrChange w:id="2188" w:author="Ryan" w:date="2017-04-30T19:28:00Z">
            <w:rPr>
              <w:rFonts w:ascii="Calibri" w:hAnsi="Calibri" w:cs="Calibri"/>
              <w:sz w:val="32"/>
              <w:szCs w:val="32"/>
            </w:rPr>
          </w:rPrChange>
        </w:rPr>
        <w:t>an advancement</w:t>
      </w:r>
      <w:r w:rsidR="008D71DE" w:rsidRPr="00C93E5C">
        <w:rPr>
          <w:rFonts w:ascii="Helvetica" w:hAnsi="Helvetica" w:cs="Calibri"/>
          <w:sz w:val="32"/>
          <w:szCs w:val="32"/>
          <w:rPrChange w:id="2189" w:author="Ryan" w:date="2017-04-30T19:28:00Z">
            <w:rPr>
              <w:rFonts w:ascii="Calibri" w:hAnsi="Calibri" w:cs="Calibri"/>
              <w:sz w:val="32"/>
              <w:szCs w:val="32"/>
            </w:rPr>
          </w:rPrChange>
        </w:rPr>
        <w:t xml:space="preserve"> </w:t>
      </w:r>
      <w:r w:rsidRPr="00C93E5C">
        <w:rPr>
          <w:rFonts w:ascii="Helvetica" w:hAnsi="Helvetica" w:cs="Calibri"/>
          <w:sz w:val="32"/>
          <w:szCs w:val="32"/>
          <w:rPrChange w:id="2190" w:author="Ryan" w:date="2017-04-30T19:28:00Z">
            <w:rPr>
              <w:rFonts w:ascii="Calibri" w:hAnsi="Calibri" w:cs="Calibri"/>
              <w:sz w:val="32"/>
              <w:szCs w:val="32"/>
            </w:rPr>
          </w:rPrChange>
        </w:rPr>
        <w:t xml:space="preserve">beyond the most strict bounds of </w:t>
      </w:r>
    </w:p>
    <w:p w14:paraId="33C4F25C" w14:textId="77777777" w:rsidR="008D71DE" w:rsidRPr="00C93E5C" w:rsidRDefault="00472BE7" w:rsidP="00472BE7">
      <w:pPr>
        <w:spacing w:after="0"/>
        <w:rPr>
          <w:rFonts w:ascii="Helvetica" w:hAnsi="Helvetica" w:cs="Calibri"/>
          <w:sz w:val="32"/>
          <w:szCs w:val="32"/>
          <w:rPrChange w:id="2191" w:author="Ryan" w:date="2017-04-30T19:28:00Z">
            <w:rPr>
              <w:rFonts w:ascii="Calibri" w:hAnsi="Calibri" w:cs="Calibri"/>
              <w:sz w:val="32"/>
              <w:szCs w:val="32"/>
            </w:rPr>
          </w:rPrChange>
        </w:rPr>
      </w:pPr>
      <w:r w:rsidRPr="00C93E5C">
        <w:rPr>
          <w:rFonts w:ascii="Helvetica" w:hAnsi="Helvetica" w:cs="Calibri"/>
          <w:sz w:val="32"/>
          <w:szCs w:val="32"/>
          <w:rPrChange w:id="2192" w:author="Ryan" w:date="2017-04-30T19:28:00Z">
            <w:rPr>
              <w:rFonts w:ascii="Calibri" w:hAnsi="Calibri" w:cs="Calibri"/>
              <w:sz w:val="32"/>
              <w:szCs w:val="32"/>
            </w:rPr>
          </w:rPrChange>
        </w:rPr>
        <w:lastRenderedPageBreak/>
        <w:t>civility.</w:t>
      </w:r>
      <w:r w:rsidR="008D71DE" w:rsidRPr="00C93E5C">
        <w:rPr>
          <w:rFonts w:ascii="Helvetica" w:hAnsi="Helvetica" w:cs="Calibri"/>
          <w:sz w:val="32"/>
          <w:szCs w:val="32"/>
          <w:rPrChange w:id="2193" w:author="Ryan" w:date="2017-04-30T19:28:00Z">
            <w:rPr>
              <w:rFonts w:ascii="Calibri" w:hAnsi="Calibri" w:cs="Calibri"/>
              <w:sz w:val="32"/>
              <w:szCs w:val="32"/>
            </w:rPr>
          </w:rPrChange>
        </w:rPr>
        <w:t xml:space="preserve"> </w:t>
      </w:r>
      <w:r w:rsidRPr="00C93E5C">
        <w:rPr>
          <w:rFonts w:ascii="Helvetica" w:hAnsi="Helvetica" w:cs="Calibri"/>
          <w:sz w:val="32"/>
          <w:szCs w:val="32"/>
          <w:rPrChange w:id="2194" w:author="Ryan" w:date="2017-04-30T19:28:00Z">
            <w:rPr>
              <w:rFonts w:ascii="Calibri" w:hAnsi="Calibri" w:cs="Calibri"/>
              <w:sz w:val="32"/>
              <w:szCs w:val="32"/>
            </w:rPr>
          </w:rPrChange>
        </w:rPr>
        <w:t xml:space="preserve">Blake, under the melancholy burden </w:t>
      </w:r>
    </w:p>
    <w:p w14:paraId="259295A8" w14:textId="77777777" w:rsidR="00472BE7" w:rsidRPr="00C93E5C" w:rsidRDefault="008D71DE" w:rsidP="00472BE7">
      <w:pPr>
        <w:spacing w:after="0"/>
        <w:rPr>
          <w:rFonts w:ascii="Helvetica" w:hAnsi="Helvetica" w:cs="Calibri"/>
          <w:sz w:val="32"/>
          <w:szCs w:val="32"/>
          <w:rPrChange w:id="2195" w:author="Ryan" w:date="2017-04-30T19:28:00Z">
            <w:rPr>
              <w:rFonts w:ascii="Calibri" w:hAnsi="Calibri" w:cs="Calibri"/>
              <w:sz w:val="32"/>
              <w:szCs w:val="32"/>
            </w:rPr>
          </w:rPrChange>
        </w:rPr>
      </w:pPr>
      <w:r w:rsidRPr="00C93E5C">
        <w:rPr>
          <w:rFonts w:ascii="Helvetica" w:hAnsi="Helvetica" w:cs="Calibri"/>
          <w:sz w:val="32"/>
          <w:szCs w:val="32"/>
          <w:rPrChange w:id="2196" w:author="Ryan" w:date="2017-04-30T19:28:00Z">
            <w:rPr>
              <w:rFonts w:ascii="Calibri" w:hAnsi="Calibri" w:cs="Calibri"/>
              <w:sz w:val="32"/>
              <w:szCs w:val="32"/>
            </w:rPr>
          </w:rPrChange>
        </w:rPr>
        <w:t>of dis</w:t>
      </w:r>
      <w:r w:rsidR="00472BE7" w:rsidRPr="00C93E5C">
        <w:rPr>
          <w:rFonts w:ascii="Helvetica" w:hAnsi="Helvetica" w:cs="Calibri"/>
          <w:sz w:val="32"/>
          <w:szCs w:val="32"/>
          <w:rPrChange w:id="2197" w:author="Ryan" w:date="2017-04-30T19:28:00Z">
            <w:rPr>
              <w:rFonts w:ascii="Calibri" w:hAnsi="Calibri" w:cs="Calibri"/>
              <w:sz w:val="32"/>
              <w:szCs w:val="32"/>
            </w:rPr>
          </w:rPrChange>
        </w:rPr>
        <w:t>appointment, unconscious of the excursion</w:t>
      </w:r>
    </w:p>
    <w:p w14:paraId="03840688" w14:textId="77777777" w:rsidR="008D71DE" w:rsidRPr="00C93E5C" w:rsidRDefault="00472BE7" w:rsidP="00472BE7">
      <w:pPr>
        <w:spacing w:after="0"/>
        <w:rPr>
          <w:rFonts w:ascii="Helvetica" w:hAnsi="Helvetica" w:cs="Calibri"/>
          <w:sz w:val="32"/>
          <w:szCs w:val="32"/>
          <w:rPrChange w:id="2198" w:author="Ryan" w:date="2017-04-30T19:28:00Z">
            <w:rPr>
              <w:rFonts w:ascii="Calibri" w:hAnsi="Calibri" w:cs="Calibri"/>
              <w:sz w:val="32"/>
              <w:szCs w:val="32"/>
            </w:rPr>
          </w:rPrChange>
        </w:rPr>
      </w:pPr>
      <w:r w:rsidRPr="00C93E5C">
        <w:rPr>
          <w:rFonts w:ascii="Helvetica" w:hAnsi="Helvetica" w:cs="Calibri"/>
          <w:sz w:val="32"/>
          <w:szCs w:val="32"/>
          <w:rPrChange w:id="2199" w:author="Ryan" w:date="2017-04-30T19:28:00Z">
            <w:rPr>
              <w:rFonts w:ascii="Calibri" w:hAnsi="Calibri" w:cs="Calibri"/>
              <w:sz w:val="32"/>
              <w:szCs w:val="32"/>
            </w:rPr>
          </w:rPrChange>
        </w:rPr>
        <w:t>of Eliza and Palmer, had rode into the</w:t>
      </w:r>
      <w:r w:rsidR="008D71DE" w:rsidRPr="00C93E5C">
        <w:rPr>
          <w:rFonts w:ascii="Helvetica" w:hAnsi="Helvetica" w:cs="Calibri"/>
          <w:sz w:val="32"/>
          <w:szCs w:val="32"/>
          <w:rPrChange w:id="2200" w:author="Ryan" w:date="2017-04-30T19:28:00Z">
            <w:rPr>
              <w:rFonts w:ascii="Calibri" w:hAnsi="Calibri" w:cs="Calibri"/>
              <w:sz w:val="32"/>
              <w:szCs w:val="32"/>
            </w:rPr>
          </w:rPrChange>
        </w:rPr>
        <w:t xml:space="preserve"> </w:t>
      </w:r>
      <w:r w:rsidRPr="00C93E5C">
        <w:rPr>
          <w:rFonts w:ascii="Helvetica" w:hAnsi="Helvetica" w:cs="Calibri"/>
          <w:sz w:val="32"/>
          <w:szCs w:val="32"/>
          <w:rPrChange w:id="2201" w:author="Ryan" w:date="2017-04-30T19:28:00Z">
            <w:rPr>
              <w:rFonts w:ascii="Calibri" w:hAnsi="Calibri" w:cs="Calibri"/>
              <w:sz w:val="32"/>
              <w:szCs w:val="32"/>
            </w:rPr>
          </w:rPrChange>
        </w:rPr>
        <w:t xml:space="preserve">country </w:t>
      </w:r>
    </w:p>
    <w:p w14:paraId="7AFB413B" w14:textId="77777777" w:rsidR="008D71DE" w:rsidRPr="00C93E5C" w:rsidRDefault="00472BE7" w:rsidP="00472BE7">
      <w:pPr>
        <w:spacing w:after="0"/>
        <w:rPr>
          <w:rFonts w:ascii="Helvetica" w:hAnsi="Helvetica" w:cs="Calibri"/>
          <w:sz w:val="32"/>
          <w:szCs w:val="32"/>
          <w:rPrChange w:id="2202" w:author="Ryan" w:date="2017-04-30T19:28:00Z">
            <w:rPr>
              <w:rFonts w:ascii="Calibri" w:hAnsi="Calibri" w:cs="Calibri"/>
              <w:sz w:val="32"/>
              <w:szCs w:val="32"/>
            </w:rPr>
          </w:rPrChange>
        </w:rPr>
      </w:pPr>
      <w:r w:rsidRPr="00C93E5C">
        <w:rPr>
          <w:rFonts w:ascii="Helvetica" w:hAnsi="Helvetica" w:cs="Calibri"/>
          <w:sz w:val="32"/>
          <w:szCs w:val="32"/>
          <w:rPrChange w:id="2203" w:author="Ryan" w:date="2017-04-30T19:28:00Z">
            <w:rPr>
              <w:rFonts w:ascii="Calibri" w:hAnsi="Calibri" w:cs="Calibri"/>
              <w:sz w:val="32"/>
              <w:szCs w:val="32"/>
            </w:rPr>
          </w:rPrChange>
        </w:rPr>
        <w:t>merely for amusement, and on his</w:t>
      </w:r>
      <w:r w:rsidR="008D71DE" w:rsidRPr="00C93E5C">
        <w:rPr>
          <w:rFonts w:ascii="Helvetica" w:hAnsi="Helvetica" w:cs="Calibri"/>
          <w:sz w:val="32"/>
          <w:szCs w:val="32"/>
          <w:rPrChange w:id="2204" w:author="Ryan" w:date="2017-04-30T19:28:00Z">
            <w:rPr>
              <w:rFonts w:ascii="Calibri" w:hAnsi="Calibri" w:cs="Calibri"/>
              <w:sz w:val="32"/>
              <w:szCs w:val="32"/>
            </w:rPr>
          </w:rPrChange>
        </w:rPr>
        <w:t xml:space="preserve"> </w:t>
      </w:r>
      <w:r w:rsidRPr="00C93E5C">
        <w:rPr>
          <w:rFonts w:ascii="Helvetica" w:hAnsi="Helvetica" w:cs="Calibri"/>
          <w:sz w:val="32"/>
          <w:szCs w:val="32"/>
          <w:rPrChange w:id="2205" w:author="Ryan" w:date="2017-04-30T19:28:00Z">
            <w:rPr>
              <w:rFonts w:ascii="Calibri" w:hAnsi="Calibri" w:cs="Calibri"/>
              <w:sz w:val="32"/>
              <w:szCs w:val="32"/>
            </w:rPr>
          </w:rPrChange>
        </w:rPr>
        <w:t>return had a</w:t>
      </w:r>
      <w:r w:rsidR="008D71DE" w:rsidRPr="00C93E5C">
        <w:rPr>
          <w:rFonts w:ascii="Helvetica" w:hAnsi="Helvetica" w:cs="Calibri"/>
          <w:sz w:val="32"/>
          <w:szCs w:val="32"/>
          <w:rPrChange w:id="2206" w:author="Ryan" w:date="2017-04-30T19:28:00Z">
            <w:rPr>
              <w:rFonts w:ascii="Calibri" w:hAnsi="Calibri" w:cs="Calibri"/>
              <w:sz w:val="32"/>
              <w:szCs w:val="32"/>
            </w:rPr>
          </w:rPrChange>
        </w:rPr>
        <w:t>-</w:t>
      </w:r>
    </w:p>
    <w:p w14:paraId="14026C9F" w14:textId="5C736325" w:rsidR="008D71DE" w:rsidRPr="00C93E5C" w:rsidRDefault="00472BE7" w:rsidP="00472BE7">
      <w:pPr>
        <w:spacing w:after="0"/>
        <w:rPr>
          <w:rFonts w:ascii="Helvetica" w:hAnsi="Helvetica" w:cs="Calibri"/>
          <w:sz w:val="32"/>
          <w:szCs w:val="32"/>
          <w:rPrChange w:id="2207" w:author="Ryan" w:date="2017-04-30T19:28:00Z">
            <w:rPr>
              <w:rFonts w:ascii="Calibri" w:hAnsi="Calibri" w:cs="Calibri"/>
              <w:sz w:val="32"/>
              <w:szCs w:val="32"/>
            </w:rPr>
          </w:rPrChange>
        </w:rPr>
      </w:pPr>
      <w:r w:rsidRPr="00C93E5C">
        <w:rPr>
          <w:rFonts w:ascii="Helvetica" w:hAnsi="Helvetica" w:cs="Calibri"/>
          <w:sz w:val="32"/>
          <w:szCs w:val="32"/>
          <w:rPrChange w:id="2208" w:author="Ryan" w:date="2017-04-30T19:28:00Z">
            <w:rPr>
              <w:rFonts w:ascii="Calibri" w:hAnsi="Calibri" w:cs="Calibri"/>
              <w:sz w:val="32"/>
              <w:szCs w:val="32"/>
            </w:rPr>
          </w:rPrChange>
        </w:rPr>
        <w:t>lighted at the inn, a short time</w:t>
      </w:r>
      <w:r w:rsidR="008D71DE" w:rsidRPr="00C93E5C">
        <w:rPr>
          <w:rFonts w:ascii="Helvetica" w:hAnsi="Helvetica" w:cs="Calibri"/>
          <w:sz w:val="32"/>
          <w:szCs w:val="32"/>
          <w:rPrChange w:id="2209" w:author="Ryan" w:date="2017-04-30T19:28:00Z">
            <w:rPr>
              <w:rFonts w:ascii="Calibri" w:hAnsi="Calibri" w:cs="Calibri"/>
              <w:sz w:val="32"/>
              <w:szCs w:val="32"/>
            </w:rPr>
          </w:rPrChange>
        </w:rPr>
        <w:t xml:space="preserve"> after them. </w:t>
      </w:r>
      <w:del w:id="2210" w:author="Ryan" w:date="2017-04-30T19:49:00Z">
        <w:r w:rsidR="008D71DE" w:rsidRPr="00C93E5C" w:rsidDel="00FB4514">
          <w:rPr>
            <w:rFonts w:ascii="Helvetica" w:hAnsi="Helvetica" w:cs="Calibri"/>
            <w:sz w:val="32"/>
            <w:szCs w:val="32"/>
            <w:rPrChange w:id="2211" w:author="Ryan" w:date="2017-04-30T19:28:00Z">
              <w:rPr>
                <w:rFonts w:ascii="Calibri" w:hAnsi="Calibri" w:cs="Calibri"/>
                <w:sz w:val="32"/>
                <w:szCs w:val="32"/>
              </w:rPr>
            </w:rPrChange>
          </w:rPr>
          <w:delText>—</w:delText>
        </w:r>
      </w:del>
      <w:ins w:id="2212" w:author="Ryan" w:date="2017-04-30T19:49:00Z">
        <w:r w:rsidR="00FB4514">
          <w:rPr>
            <w:rFonts w:ascii="Helvetica" w:hAnsi="Helvetica" w:cs="Calibri"/>
            <w:sz w:val="32"/>
            <w:szCs w:val="32"/>
          </w:rPr>
          <w:t>--</w:t>
        </w:r>
      </w:ins>
      <w:del w:id="2213" w:author="Ryan" w:date="2017-04-30T19:49:00Z">
        <w:r w:rsidR="008D71DE" w:rsidRPr="00C93E5C" w:rsidDel="00FB4514">
          <w:rPr>
            <w:rFonts w:ascii="Helvetica" w:hAnsi="Helvetica" w:cs="Calibri"/>
            <w:sz w:val="32"/>
            <w:szCs w:val="32"/>
            <w:rPrChange w:id="2214" w:author="Ryan" w:date="2017-04-30T19:28:00Z">
              <w:rPr>
                <w:rFonts w:ascii="Calibri" w:hAnsi="Calibri" w:cs="Calibri"/>
                <w:sz w:val="32"/>
                <w:szCs w:val="32"/>
              </w:rPr>
            </w:rPrChange>
          </w:rPr>
          <w:delText>—</w:delText>
        </w:r>
      </w:del>
      <w:ins w:id="2215" w:author="Ryan" w:date="2017-04-30T19:49:00Z">
        <w:r w:rsidR="00FB4514">
          <w:rPr>
            <w:rFonts w:ascii="Helvetica" w:hAnsi="Helvetica" w:cs="Calibri"/>
            <w:sz w:val="32"/>
            <w:szCs w:val="32"/>
          </w:rPr>
          <w:t>--</w:t>
        </w:r>
      </w:ins>
      <w:r w:rsidRPr="00C93E5C">
        <w:rPr>
          <w:rFonts w:ascii="Helvetica" w:hAnsi="Helvetica" w:cs="Calibri"/>
          <w:sz w:val="32"/>
          <w:szCs w:val="32"/>
          <w:rPrChange w:id="2216" w:author="Ryan" w:date="2017-04-30T19:28:00Z">
            <w:rPr>
              <w:rFonts w:ascii="Calibri" w:hAnsi="Calibri" w:cs="Calibri"/>
              <w:sz w:val="32"/>
              <w:szCs w:val="32"/>
            </w:rPr>
          </w:rPrChange>
        </w:rPr>
        <w:t xml:space="preserve"> </w:t>
      </w:r>
    </w:p>
    <w:p w14:paraId="3C0DD0BA" w14:textId="77777777" w:rsidR="008D71DE" w:rsidRPr="00C93E5C" w:rsidRDefault="008D71DE" w:rsidP="00472BE7">
      <w:pPr>
        <w:spacing w:after="0"/>
        <w:rPr>
          <w:rFonts w:ascii="Helvetica" w:hAnsi="Helvetica" w:cs="Calibri"/>
          <w:sz w:val="32"/>
          <w:szCs w:val="32"/>
          <w:rPrChange w:id="2217" w:author="Ryan" w:date="2017-04-30T19:28:00Z">
            <w:rPr>
              <w:rFonts w:ascii="Calibri" w:hAnsi="Calibri" w:cs="Calibri"/>
              <w:sz w:val="32"/>
              <w:szCs w:val="32"/>
            </w:rPr>
          </w:rPrChange>
        </w:rPr>
      </w:pPr>
      <w:r w:rsidRPr="00C93E5C">
        <w:rPr>
          <w:rFonts w:ascii="Helvetica" w:hAnsi="Helvetica" w:cs="Calibri"/>
          <w:sz w:val="32"/>
          <w:szCs w:val="32"/>
          <w:rPrChange w:id="2218" w:author="Ryan" w:date="2017-04-30T19:28:00Z">
            <w:rPr>
              <w:rFonts w:ascii="Calibri" w:hAnsi="Calibri" w:cs="Calibri"/>
              <w:sz w:val="32"/>
              <w:szCs w:val="32"/>
            </w:rPr>
          </w:rPrChange>
        </w:rPr>
        <w:t>This accounts for the inci</w:t>
      </w:r>
      <w:r w:rsidR="00472BE7" w:rsidRPr="00C93E5C">
        <w:rPr>
          <w:rFonts w:ascii="Helvetica" w:hAnsi="Helvetica" w:cs="Calibri"/>
          <w:sz w:val="32"/>
          <w:szCs w:val="32"/>
          <w:rPrChange w:id="2219" w:author="Ryan" w:date="2017-04-30T19:28:00Z">
            <w:rPr>
              <w:rFonts w:ascii="Calibri" w:hAnsi="Calibri" w:cs="Calibri"/>
              <w:sz w:val="32"/>
              <w:szCs w:val="32"/>
            </w:rPr>
          </w:rPrChange>
        </w:rPr>
        <w:t xml:space="preserve">dents of </w:t>
      </w:r>
      <w:proofErr w:type="spellStart"/>
      <w:r w:rsidR="00472BE7" w:rsidRPr="00C93E5C">
        <w:rPr>
          <w:rFonts w:ascii="Helvetica" w:hAnsi="Helvetica" w:cs="Calibri"/>
          <w:sz w:val="32"/>
          <w:szCs w:val="32"/>
          <w:rPrChange w:id="2220" w:author="Ryan" w:date="2017-04-30T19:28:00Z">
            <w:rPr>
              <w:rFonts w:ascii="Calibri" w:hAnsi="Calibri" w:cs="Calibri"/>
              <w:sz w:val="32"/>
              <w:szCs w:val="32"/>
            </w:rPr>
          </w:rPrChange>
        </w:rPr>
        <w:t>Haerlem</w:t>
      </w:r>
      <w:proofErr w:type="spellEnd"/>
      <w:r w:rsidR="00472BE7" w:rsidRPr="00C93E5C">
        <w:rPr>
          <w:rFonts w:ascii="Helvetica" w:hAnsi="Helvetica" w:cs="Calibri"/>
          <w:sz w:val="32"/>
          <w:szCs w:val="32"/>
          <w:rPrChange w:id="2221" w:author="Ryan" w:date="2017-04-30T19:28:00Z">
            <w:rPr>
              <w:rFonts w:ascii="Calibri" w:hAnsi="Calibri" w:cs="Calibri"/>
              <w:sz w:val="32"/>
              <w:szCs w:val="32"/>
            </w:rPr>
          </w:rPrChange>
        </w:rPr>
        <w:t xml:space="preserve"> </w:t>
      </w:r>
    </w:p>
    <w:p w14:paraId="790D358D" w14:textId="77777777" w:rsidR="00472BE7" w:rsidRPr="00C93E5C" w:rsidRDefault="00472BE7" w:rsidP="00472BE7">
      <w:pPr>
        <w:spacing w:after="0"/>
        <w:rPr>
          <w:rFonts w:ascii="Helvetica" w:hAnsi="Helvetica" w:cs="Calibri"/>
          <w:sz w:val="32"/>
          <w:szCs w:val="32"/>
          <w:rPrChange w:id="2222" w:author="Ryan" w:date="2017-04-30T19:28:00Z">
            <w:rPr>
              <w:rFonts w:ascii="Calibri" w:hAnsi="Calibri" w:cs="Calibri"/>
              <w:sz w:val="32"/>
              <w:szCs w:val="32"/>
            </w:rPr>
          </w:rPrChange>
        </w:rPr>
      </w:pPr>
      <w:r w:rsidRPr="00C93E5C">
        <w:rPr>
          <w:rFonts w:ascii="Helvetica" w:hAnsi="Helvetica" w:cs="Calibri"/>
          <w:sz w:val="32"/>
          <w:szCs w:val="32"/>
          <w:rPrChange w:id="2223" w:author="Ryan" w:date="2017-04-30T19:28:00Z">
            <w:rPr>
              <w:rFonts w:ascii="Calibri" w:hAnsi="Calibri" w:cs="Calibri"/>
              <w:sz w:val="32"/>
              <w:szCs w:val="32"/>
            </w:rPr>
          </w:rPrChange>
        </w:rPr>
        <w:t>affair.</w:t>
      </w:r>
    </w:p>
    <w:p w14:paraId="0ACC5517" w14:textId="77777777" w:rsidR="008D71DE" w:rsidRPr="00C93E5C" w:rsidRDefault="00472BE7" w:rsidP="00B73983">
      <w:pPr>
        <w:spacing w:after="0"/>
        <w:ind w:firstLine="800"/>
        <w:rPr>
          <w:rFonts w:ascii="Helvetica" w:hAnsi="Helvetica" w:cs="Calibri"/>
          <w:sz w:val="32"/>
          <w:szCs w:val="32"/>
          <w:rPrChange w:id="2224" w:author="Ryan" w:date="2017-04-30T19:28:00Z">
            <w:rPr>
              <w:rFonts w:ascii="Calibri" w:hAnsi="Calibri" w:cs="Calibri"/>
              <w:sz w:val="32"/>
              <w:szCs w:val="32"/>
            </w:rPr>
          </w:rPrChange>
        </w:rPr>
      </w:pPr>
      <w:r w:rsidRPr="00C93E5C">
        <w:rPr>
          <w:rFonts w:ascii="Helvetica" w:hAnsi="Helvetica" w:cs="Calibri"/>
          <w:sz w:val="32"/>
          <w:szCs w:val="32"/>
          <w:rPrChange w:id="2225" w:author="Ryan" w:date="2017-04-30T19:28:00Z">
            <w:rPr>
              <w:rFonts w:ascii="Calibri" w:hAnsi="Calibri" w:cs="Calibri"/>
              <w:sz w:val="32"/>
              <w:szCs w:val="32"/>
            </w:rPr>
          </w:rPrChange>
        </w:rPr>
        <w:t>The next</w:t>
      </w:r>
      <w:r w:rsidR="008D71DE" w:rsidRPr="00C93E5C">
        <w:rPr>
          <w:rFonts w:ascii="Helvetica" w:hAnsi="Helvetica" w:cs="Calibri"/>
          <w:sz w:val="32"/>
          <w:szCs w:val="32"/>
          <w:rPrChange w:id="2226" w:author="Ryan" w:date="2017-04-30T19:28:00Z">
            <w:rPr>
              <w:rFonts w:ascii="Calibri" w:hAnsi="Calibri" w:cs="Calibri"/>
              <w:sz w:val="32"/>
              <w:szCs w:val="32"/>
            </w:rPr>
          </w:rPrChange>
        </w:rPr>
        <w:t xml:space="preserve"> morning, Blake arose at an ear</w:t>
      </w:r>
      <w:r w:rsidRPr="00C93E5C">
        <w:rPr>
          <w:rFonts w:ascii="Helvetica" w:hAnsi="Helvetica" w:cs="Calibri"/>
          <w:sz w:val="32"/>
          <w:szCs w:val="32"/>
          <w:rPrChange w:id="2227" w:author="Ryan" w:date="2017-04-30T19:28:00Z">
            <w:rPr>
              <w:rFonts w:ascii="Calibri" w:hAnsi="Calibri" w:cs="Calibri"/>
              <w:sz w:val="32"/>
              <w:szCs w:val="32"/>
            </w:rPr>
          </w:rPrChange>
        </w:rPr>
        <w:t xml:space="preserve">ly </w:t>
      </w:r>
    </w:p>
    <w:p w14:paraId="5BE9185D" w14:textId="77777777" w:rsidR="008D71DE" w:rsidRPr="00C93E5C" w:rsidRDefault="00472BE7" w:rsidP="00472BE7">
      <w:pPr>
        <w:spacing w:after="0"/>
        <w:rPr>
          <w:rFonts w:ascii="Helvetica" w:hAnsi="Helvetica" w:cs="Calibri"/>
          <w:sz w:val="32"/>
          <w:szCs w:val="32"/>
          <w:rPrChange w:id="2228" w:author="Ryan" w:date="2017-04-30T19:28:00Z">
            <w:rPr>
              <w:rFonts w:ascii="Calibri" w:hAnsi="Calibri" w:cs="Calibri"/>
              <w:sz w:val="32"/>
              <w:szCs w:val="32"/>
            </w:rPr>
          </w:rPrChange>
        </w:rPr>
      </w:pPr>
      <w:r w:rsidRPr="00C93E5C">
        <w:rPr>
          <w:rFonts w:ascii="Helvetica" w:hAnsi="Helvetica" w:cs="Calibri"/>
          <w:sz w:val="32"/>
          <w:szCs w:val="32"/>
          <w:rPrChange w:id="2229" w:author="Ryan" w:date="2017-04-30T19:28:00Z">
            <w:rPr>
              <w:rFonts w:ascii="Calibri" w:hAnsi="Calibri" w:cs="Calibri"/>
              <w:sz w:val="32"/>
              <w:szCs w:val="32"/>
            </w:rPr>
          </w:rPrChange>
        </w:rPr>
        <w:t>hour, determined</w:t>
      </w:r>
      <w:r w:rsidR="008D71DE" w:rsidRPr="00C93E5C">
        <w:rPr>
          <w:rFonts w:ascii="Helvetica" w:hAnsi="Helvetica" w:cs="Calibri"/>
          <w:sz w:val="32"/>
          <w:szCs w:val="32"/>
          <w:rPrChange w:id="2230" w:author="Ryan" w:date="2017-04-30T19:28:00Z">
            <w:rPr>
              <w:rFonts w:ascii="Calibri" w:hAnsi="Calibri" w:cs="Calibri"/>
              <w:sz w:val="32"/>
              <w:szCs w:val="32"/>
            </w:rPr>
          </w:rPrChange>
        </w:rPr>
        <w:t>,</w:t>
      </w:r>
      <w:r w:rsidRPr="00C93E5C">
        <w:rPr>
          <w:rFonts w:ascii="Helvetica" w:hAnsi="Helvetica" w:cs="Calibri"/>
          <w:sz w:val="32"/>
          <w:szCs w:val="32"/>
          <w:rPrChange w:id="2231" w:author="Ryan" w:date="2017-04-30T19:28:00Z">
            <w:rPr>
              <w:rFonts w:ascii="Calibri" w:hAnsi="Calibri" w:cs="Calibri"/>
              <w:sz w:val="32"/>
              <w:szCs w:val="32"/>
            </w:rPr>
          </w:rPrChange>
        </w:rPr>
        <w:t xml:space="preserve"> as soon as convenience</w:t>
      </w:r>
      <w:r w:rsidR="008D71DE" w:rsidRPr="00C93E5C">
        <w:rPr>
          <w:rFonts w:ascii="Helvetica" w:hAnsi="Helvetica" w:cs="Calibri"/>
          <w:sz w:val="32"/>
          <w:szCs w:val="32"/>
          <w:rPrChange w:id="2232" w:author="Ryan" w:date="2017-04-30T19:28:00Z">
            <w:rPr>
              <w:rFonts w:ascii="Calibri" w:hAnsi="Calibri" w:cs="Calibri"/>
              <w:sz w:val="32"/>
              <w:szCs w:val="32"/>
            </w:rPr>
          </w:rPrChange>
        </w:rPr>
        <w:t xml:space="preserve"> </w:t>
      </w:r>
      <w:r w:rsidRPr="00C93E5C">
        <w:rPr>
          <w:rFonts w:ascii="Helvetica" w:hAnsi="Helvetica" w:cs="Calibri"/>
          <w:sz w:val="32"/>
          <w:szCs w:val="32"/>
          <w:rPrChange w:id="2233" w:author="Ryan" w:date="2017-04-30T19:28:00Z">
            <w:rPr>
              <w:rFonts w:ascii="Calibri" w:hAnsi="Calibri" w:cs="Calibri"/>
              <w:sz w:val="32"/>
              <w:szCs w:val="32"/>
            </w:rPr>
          </w:rPrChange>
        </w:rPr>
        <w:t xml:space="preserve">would </w:t>
      </w:r>
    </w:p>
    <w:p w14:paraId="18588CCB" w14:textId="77777777" w:rsidR="008D71DE" w:rsidRPr="00C93E5C" w:rsidRDefault="00472BE7" w:rsidP="00472BE7">
      <w:pPr>
        <w:spacing w:after="0"/>
        <w:rPr>
          <w:rFonts w:ascii="Helvetica" w:hAnsi="Helvetica" w:cs="Calibri"/>
          <w:sz w:val="32"/>
          <w:szCs w:val="32"/>
          <w:rPrChange w:id="2234" w:author="Ryan" w:date="2017-04-30T19:28:00Z">
            <w:rPr>
              <w:rFonts w:ascii="Calibri" w:hAnsi="Calibri" w:cs="Calibri"/>
              <w:sz w:val="32"/>
              <w:szCs w:val="32"/>
            </w:rPr>
          </w:rPrChange>
        </w:rPr>
      </w:pPr>
      <w:r w:rsidRPr="00C93E5C">
        <w:rPr>
          <w:rFonts w:ascii="Helvetica" w:hAnsi="Helvetica" w:cs="Calibri"/>
          <w:sz w:val="32"/>
          <w:szCs w:val="32"/>
          <w:rPrChange w:id="2235" w:author="Ryan" w:date="2017-04-30T19:28:00Z">
            <w:rPr>
              <w:rFonts w:ascii="Calibri" w:hAnsi="Calibri" w:cs="Calibri"/>
              <w:sz w:val="32"/>
              <w:szCs w:val="32"/>
            </w:rPr>
          </w:rPrChange>
        </w:rPr>
        <w:t>permit, to call at the house of Eliza's</w:t>
      </w:r>
      <w:r w:rsidR="008D71DE" w:rsidRPr="00C93E5C">
        <w:rPr>
          <w:rFonts w:ascii="Helvetica" w:hAnsi="Helvetica" w:cs="Calibri"/>
          <w:sz w:val="32"/>
          <w:szCs w:val="32"/>
          <w:rPrChange w:id="2236" w:author="Ryan" w:date="2017-04-30T19:28:00Z">
            <w:rPr>
              <w:rFonts w:ascii="Calibri" w:hAnsi="Calibri" w:cs="Calibri"/>
              <w:sz w:val="32"/>
              <w:szCs w:val="32"/>
            </w:rPr>
          </w:rPrChange>
        </w:rPr>
        <w:t xml:space="preserve"> </w:t>
      </w:r>
      <w:r w:rsidRPr="00C93E5C">
        <w:rPr>
          <w:rFonts w:ascii="Helvetica" w:hAnsi="Helvetica" w:cs="Calibri"/>
          <w:sz w:val="32"/>
          <w:szCs w:val="32"/>
          <w:rPrChange w:id="2237" w:author="Ryan" w:date="2017-04-30T19:28:00Z">
            <w:rPr>
              <w:rFonts w:ascii="Calibri" w:hAnsi="Calibri" w:cs="Calibri"/>
              <w:sz w:val="32"/>
              <w:szCs w:val="32"/>
            </w:rPr>
          </w:rPrChange>
        </w:rPr>
        <w:t xml:space="preserve">uncle, to </w:t>
      </w:r>
    </w:p>
    <w:p w14:paraId="181DF588" w14:textId="77777777" w:rsidR="008D71DE" w:rsidRPr="00C93E5C" w:rsidRDefault="00472BE7" w:rsidP="00472BE7">
      <w:pPr>
        <w:spacing w:after="0"/>
        <w:rPr>
          <w:rFonts w:ascii="Helvetica" w:hAnsi="Helvetica" w:cs="Calibri"/>
          <w:sz w:val="32"/>
          <w:szCs w:val="32"/>
          <w:rPrChange w:id="2238" w:author="Ryan" w:date="2017-04-30T19:28:00Z">
            <w:rPr>
              <w:rFonts w:ascii="Calibri" w:hAnsi="Calibri" w:cs="Calibri"/>
              <w:sz w:val="32"/>
              <w:szCs w:val="32"/>
            </w:rPr>
          </w:rPrChange>
        </w:rPr>
      </w:pPr>
      <w:r w:rsidRPr="00C93E5C">
        <w:rPr>
          <w:rFonts w:ascii="Helvetica" w:hAnsi="Helvetica" w:cs="Calibri"/>
          <w:sz w:val="32"/>
          <w:szCs w:val="32"/>
          <w:rPrChange w:id="2239" w:author="Ryan" w:date="2017-04-30T19:28:00Z">
            <w:rPr>
              <w:rFonts w:ascii="Calibri" w:hAnsi="Calibri" w:cs="Calibri"/>
              <w:sz w:val="32"/>
              <w:szCs w:val="32"/>
            </w:rPr>
          </w:rPrChange>
        </w:rPr>
        <w:t>le</w:t>
      </w:r>
      <w:r w:rsidR="008D71DE" w:rsidRPr="00C93E5C">
        <w:rPr>
          <w:rFonts w:ascii="Helvetica" w:hAnsi="Helvetica" w:cs="Calibri"/>
          <w:sz w:val="32"/>
          <w:szCs w:val="32"/>
          <w:rPrChange w:id="2240" w:author="Ryan" w:date="2017-04-30T19:28:00Z">
            <w:rPr>
              <w:rFonts w:ascii="Calibri" w:hAnsi="Calibri" w:cs="Calibri"/>
              <w:sz w:val="32"/>
              <w:szCs w:val="32"/>
            </w:rPr>
          </w:rPrChange>
        </w:rPr>
        <w:t>arn something concerning the af</w:t>
      </w:r>
      <w:r w:rsidRPr="00C93E5C">
        <w:rPr>
          <w:rFonts w:ascii="Helvetica" w:hAnsi="Helvetica" w:cs="Calibri"/>
          <w:sz w:val="32"/>
          <w:szCs w:val="32"/>
          <w:rPrChange w:id="2241" w:author="Ryan" w:date="2017-04-30T19:28:00Z">
            <w:rPr>
              <w:rFonts w:ascii="Calibri" w:hAnsi="Calibri" w:cs="Calibri"/>
              <w:sz w:val="32"/>
              <w:szCs w:val="32"/>
            </w:rPr>
          </w:rPrChange>
        </w:rPr>
        <w:t xml:space="preserve">fair, of which, </w:t>
      </w:r>
    </w:p>
    <w:p w14:paraId="50611535" w14:textId="77777777" w:rsidR="008D71DE" w:rsidRPr="00C93E5C" w:rsidRDefault="008D71DE" w:rsidP="00472BE7">
      <w:pPr>
        <w:spacing w:after="0"/>
        <w:rPr>
          <w:rFonts w:ascii="Helvetica" w:hAnsi="Helvetica" w:cs="Calibri"/>
          <w:sz w:val="32"/>
          <w:szCs w:val="32"/>
          <w:rPrChange w:id="2242" w:author="Ryan" w:date="2017-04-30T19:28:00Z">
            <w:rPr>
              <w:rFonts w:ascii="Calibri" w:hAnsi="Calibri" w:cs="Calibri"/>
              <w:sz w:val="32"/>
              <w:szCs w:val="32"/>
            </w:rPr>
          </w:rPrChange>
        </w:rPr>
      </w:pPr>
      <w:r w:rsidRPr="00C93E5C">
        <w:rPr>
          <w:rFonts w:ascii="Helvetica" w:hAnsi="Helvetica" w:cs="Calibri"/>
          <w:sz w:val="32"/>
          <w:szCs w:val="32"/>
          <w:rPrChange w:id="2243" w:author="Ryan" w:date="2017-04-30T19:28:00Z">
            <w:rPr>
              <w:rFonts w:ascii="Calibri" w:hAnsi="Calibri" w:cs="Calibri"/>
              <w:sz w:val="32"/>
              <w:szCs w:val="32"/>
            </w:rPr>
          </w:rPrChange>
        </w:rPr>
        <w:t xml:space="preserve">as yet, he knew but little. </w:t>
      </w:r>
      <w:r w:rsidR="00472BE7" w:rsidRPr="00C93E5C">
        <w:rPr>
          <w:rFonts w:ascii="Helvetica" w:hAnsi="Helvetica" w:cs="Calibri"/>
          <w:sz w:val="32"/>
          <w:szCs w:val="32"/>
          <w:rPrChange w:id="2244" w:author="Ryan" w:date="2017-04-30T19:28:00Z">
            <w:rPr>
              <w:rFonts w:ascii="Calibri" w:hAnsi="Calibri" w:cs="Calibri"/>
              <w:sz w:val="32"/>
              <w:szCs w:val="32"/>
            </w:rPr>
          </w:rPrChange>
        </w:rPr>
        <w:t xml:space="preserve">He supposed that her </w:t>
      </w:r>
    </w:p>
    <w:p w14:paraId="377771F0" w14:textId="77777777" w:rsidR="008D71DE" w:rsidRPr="00C93E5C" w:rsidRDefault="00472BE7" w:rsidP="00472BE7">
      <w:pPr>
        <w:spacing w:after="0"/>
        <w:rPr>
          <w:rFonts w:ascii="Helvetica" w:hAnsi="Helvetica" w:cs="Calibri"/>
          <w:sz w:val="32"/>
          <w:szCs w:val="32"/>
          <w:rPrChange w:id="2245" w:author="Ryan" w:date="2017-04-30T19:28:00Z">
            <w:rPr>
              <w:rFonts w:ascii="Calibri" w:hAnsi="Calibri" w:cs="Calibri"/>
              <w:sz w:val="32"/>
              <w:szCs w:val="32"/>
            </w:rPr>
          </w:rPrChange>
        </w:rPr>
      </w:pPr>
      <w:r w:rsidRPr="00C93E5C">
        <w:rPr>
          <w:rFonts w:ascii="Helvetica" w:hAnsi="Helvetica" w:cs="Calibri"/>
          <w:sz w:val="32"/>
          <w:szCs w:val="32"/>
          <w:rPrChange w:id="2246" w:author="Ryan" w:date="2017-04-30T19:28:00Z">
            <w:rPr>
              <w:rFonts w:ascii="Calibri" w:hAnsi="Calibri" w:cs="Calibri"/>
              <w:sz w:val="32"/>
              <w:szCs w:val="32"/>
            </w:rPr>
          </w:rPrChange>
        </w:rPr>
        <w:t>attachment to Palmer</w:t>
      </w:r>
      <w:r w:rsidR="008D71DE" w:rsidRPr="00C93E5C">
        <w:rPr>
          <w:rFonts w:ascii="Helvetica" w:hAnsi="Helvetica" w:cs="Calibri"/>
          <w:sz w:val="32"/>
          <w:szCs w:val="32"/>
          <w:rPrChange w:id="2247" w:author="Ryan" w:date="2017-04-30T19:28:00Z">
            <w:rPr>
              <w:rFonts w:ascii="Calibri" w:hAnsi="Calibri" w:cs="Calibri"/>
              <w:sz w:val="32"/>
              <w:szCs w:val="32"/>
            </w:rPr>
          </w:rPrChange>
        </w:rPr>
        <w:t xml:space="preserve"> </w:t>
      </w:r>
      <w:r w:rsidRPr="00C93E5C">
        <w:rPr>
          <w:rFonts w:ascii="Helvetica" w:hAnsi="Helvetica" w:cs="Calibri"/>
          <w:sz w:val="32"/>
          <w:szCs w:val="32"/>
          <w:rPrChange w:id="2248" w:author="Ryan" w:date="2017-04-30T19:28:00Z">
            <w:rPr>
              <w:rFonts w:ascii="Calibri" w:hAnsi="Calibri" w:cs="Calibri"/>
              <w:sz w:val="32"/>
              <w:szCs w:val="32"/>
            </w:rPr>
          </w:rPrChange>
        </w:rPr>
        <w:t xml:space="preserve">was the principal cause of </w:t>
      </w:r>
    </w:p>
    <w:p w14:paraId="7C5ADC4D" w14:textId="77777777" w:rsidR="008D71DE" w:rsidRPr="00C93E5C" w:rsidRDefault="00472BE7" w:rsidP="00472BE7">
      <w:pPr>
        <w:spacing w:after="0"/>
        <w:rPr>
          <w:rFonts w:ascii="Helvetica" w:hAnsi="Helvetica" w:cs="Calibri"/>
          <w:sz w:val="32"/>
          <w:szCs w:val="32"/>
          <w:rPrChange w:id="2249" w:author="Ryan" w:date="2017-04-30T19:28:00Z">
            <w:rPr>
              <w:rFonts w:ascii="Calibri" w:hAnsi="Calibri" w:cs="Calibri"/>
              <w:sz w:val="32"/>
              <w:szCs w:val="32"/>
            </w:rPr>
          </w:rPrChange>
        </w:rPr>
      </w:pPr>
      <w:r w:rsidRPr="00C93E5C">
        <w:rPr>
          <w:rFonts w:ascii="Helvetica" w:hAnsi="Helvetica" w:cs="Calibri"/>
          <w:sz w:val="32"/>
          <w:szCs w:val="32"/>
          <w:rPrChange w:id="2250" w:author="Ryan" w:date="2017-04-30T19:28:00Z">
            <w:rPr>
              <w:rFonts w:ascii="Calibri" w:hAnsi="Calibri" w:cs="Calibri"/>
              <w:sz w:val="32"/>
              <w:szCs w:val="32"/>
            </w:rPr>
          </w:rPrChange>
        </w:rPr>
        <w:t>his rejection, and</w:t>
      </w:r>
      <w:r w:rsidR="008D71DE" w:rsidRPr="00C93E5C">
        <w:rPr>
          <w:rFonts w:ascii="Helvetica" w:hAnsi="Helvetica" w:cs="Calibri"/>
          <w:sz w:val="32"/>
          <w:szCs w:val="32"/>
          <w:rPrChange w:id="2251" w:author="Ryan" w:date="2017-04-30T19:28:00Z">
            <w:rPr>
              <w:rFonts w:ascii="Calibri" w:hAnsi="Calibri" w:cs="Calibri"/>
              <w:sz w:val="32"/>
              <w:szCs w:val="32"/>
            </w:rPr>
          </w:rPrChange>
        </w:rPr>
        <w:t xml:space="preserve"> </w:t>
      </w:r>
      <w:r w:rsidRPr="00C93E5C">
        <w:rPr>
          <w:rFonts w:ascii="Helvetica" w:hAnsi="Helvetica" w:cs="Calibri"/>
          <w:sz w:val="32"/>
          <w:szCs w:val="32"/>
          <w:rPrChange w:id="2252" w:author="Ryan" w:date="2017-04-30T19:28:00Z">
            <w:rPr>
              <w:rFonts w:ascii="Calibri" w:hAnsi="Calibri" w:cs="Calibri"/>
              <w:sz w:val="32"/>
              <w:szCs w:val="32"/>
            </w:rPr>
          </w:rPrChange>
        </w:rPr>
        <w:t>he secretly rejoiced at the pros</w:t>
      </w:r>
      <w:r w:rsidR="008D71DE" w:rsidRPr="00C93E5C">
        <w:rPr>
          <w:rFonts w:ascii="Helvetica" w:hAnsi="Helvetica" w:cs="Calibri"/>
          <w:sz w:val="32"/>
          <w:szCs w:val="32"/>
          <w:rPrChange w:id="2253" w:author="Ryan" w:date="2017-04-30T19:28:00Z">
            <w:rPr>
              <w:rFonts w:ascii="Calibri" w:hAnsi="Calibri" w:cs="Calibri"/>
              <w:sz w:val="32"/>
              <w:szCs w:val="32"/>
            </w:rPr>
          </w:rPrChange>
        </w:rPr>
        <w:t>-</w:t>
      </w:r>
    </w:p>
    <w:p w14:paraId="44C26730" w14:textId="77777777" w:rsidR="008D71DE" w:rsidRPr="00C93E5C" w:rsidRDefault="00472BE7" w:rsidP="00472BE7">
      <w:pPr>
        <w:spacing w:after="0"/>
        <w:rPr>
          <w:rFonts w:ascii="Helvetica" w:hAnsi="Helvetica" w:cs="Calibri"/>
          <w:sz w:val="32"/>
          <w:szCs w:val="32"/>
          <w:rPrChange w:id="2254" w:author="Ryan" w:date="2017-04-30T19:28:00Z">
            <w:rPr>
              <w:rFonts w:ascii="Calibri" w:hAnsi="Calibri" w:cs="Calibri"/>
              <w:sz w:val="32"/>
              <w:szCs w:val="32"/>
            </w:rPr>
          </w:rPrChange>
        </w:rPr>
      </w:pPr>
      <w:proofErr w:type="spellStart"/>
      <w:r w:rsidRPr="00C93E5C">
        <w:rPr>
          <w:rFonts w:ascii="Helvetica" w:hAnsi="Helvetica" w:cs="Calibri"/>
          <w:sz w:val="32"/>
          <w:szCs w:val="32"/>
          <w:rPrChange w:id="2255" w:author="Ryan" w:date="2017-04-30T19:28:00Z">
            <w:rPr>
              <w:rFonts w:ascii="Calibri" w:hAnsi="Calibri" w:cs="Calibri"/>
              <w:sz w:val="32"/>
              <w:szCs w:val="32"/>
            </w:rPr>
          </w:rPrChange>
        </w:rPr>
        <w:t>pect</w:t>
      </w:r>
      <w:proofErr w:type="spellEnd"/>
      <w:r w:rsidRPr="00C93E5C">
        <w:rPr>
          <w:rFonts w:ascii="Helvetica" w:hAnsi="Helvetica" w:cs="Calibri"/>
          <w:sz w:val="32"/>
          <w:szCs w:val="32"/>
          <w:rPrChange w:id="2256" w:author="Ryan" w:date="2017-04-30T19:28:00Z">
            <w:rPr>
              <w:rFonts w:ascii="Calibri" w:hAnsi="Calibri" w:cs="Calibri"/>
              <w:sz w:val="32"/>
              <w:szCs w:val="32"/>
            </w:rPr>
          </w:rPrChange>
        </w:rPr>
        <w:t xml:space="preserve"> of a</w:t>
      </w:r>
      <w:r w:rsidR="008D71DE" w:rsidRPr="00C93E5C">
        <w:rPr>
          <w:rFonts w:ascii="Helvetica" w:hAnsi="Helvetica" w:cs="Calibri"/>
          <w:sz w:val="32"/>
          <w:szCs w:val="32"/>
          <w:rPrChange w:id="2257" w:author="Ryan" w:date="2017-04-30T19:28:00Z">
            <w:rPr>
              <w:rFonts w:ascii="Calibri" w:hAnsi="Calibri" w:cs="Calibri"/>
              <w:sz w:val="32"/>
              <w:szCs w:val="32"/>
            </w:rPr>
          </w:rPrChange>
        </w:rPr>
        <w:t xml:space="preserve"> </w:t>
      </w:r>
      <w:r w:rsidRPr="00C93E5C">
        <w:rPr>
          <w:rFonts w:ascii="Helvetica" w:hAnsi="Helvetica" w:cs="Calibri"/>
          <w:sz w:val="32"/>
          <w:szCs w:val="32"/>
          <w:rPrChange w:id="2258" w:author="Ryan" w:date="2017-04-30T19:28:00Z">
            <w:rPr>
              <w:rFonts w:ascii="Calibri" w:hAnsi="Calibri" w:cs="Calibri"/>
              <w:sz w:val="32"/>
              <w:szCs w:val="32"/>
            </w:rPr>
          </w:rPrChange>
        </w:rPr>
        <w:t xml:space="preserve">rupture between them. About nine </w:t>
      </w:r>
    </w:p>
    <w:p w14:paraId="70FD87F5" w14:textId="77777777" w:rsidR="008D71DE" w:rsidRPr="00C93E5C" w:rsidRDefault="00472BE7" w:rsidP="00472BE7">
      <w:pPr>
        <w:spacing w:after="0"/>
        <w:rPr>
          <w:rFonts w:ascii="Helvetica" w:hAnsi="Helvetica" w:cs="Calibri"/>
          <w:sz w:val="32"/>
          <w:szCs w:val="32"/>
          <w:rPrChange w:id="2259" w:author="Ryan" w:date="2017-04-30T19:28:00Z">
            <w:rPr>
              <w:rFonts w:ascii="Calibri" w:hAnsi="Calibri" w:cs="Calibri"/>
              <w:sz w:val="32"/>
              <w:szCs w:val="32"/>
            </w:rPr>
          </w:rPrChange>
        </w:rPr>
      </w:pPr>
      <w:r w:rsidRPr="00C93E5C">
        <w:rPr>
          <w:rFonts w:ascii="Helvetica" w:hAnsi="Helvetica" w:cs="Calibri"/>
          <w:sz w:val="32"/>
          <w:szCs w:val="32"/>
          <w:rPrChange w:id="2260" w:author="Ryan" w:date="2017-04-30T19:28:00Z">
            <w:rPr>
              <w:rFonts w:ascii="Calibri" w:hAnsi="Calibri" w:cs="Calibri"/>
              <w:sz w:val="32"/>
              <w:szCs w:val="32"/>
            </w:rPr>
          </w:rPrChange>
        </w:rPr>
        <w:t>o'clock</w:t>
      </w:r>
      <w:r w:rsidR="008D71DE" w:rsidRPr="00C93E5C">
        <w:rPr>
          <w:rFonts w:ascii="Helvetica" w:hAnsi="Helvetica" w:cs="Calibri"/>
          <w:sz w:val="32"/>
          <w:szCs w:val="32"/>
          <w:rPrChange w:id="2261" w:author="Ryan" w:date="2017-04-30T19:28:00Z">
            <w:rPr>
              <w:rFonts w:ascii="Calibri" w:hAnsi="Calibri" w:cs="Calibri"/>
              <w:sz w:val="32"/>
              <w:szCs w:val="32"/>
            </w:rPr>
          </w:rPrChange>
        </w:rPr>
        <w:t xml:space="preserve"> </w:t>
      </w:r>
      <w:r w:rsidRPr="00C93E5C">
        <w:rPr>
          <w:rFonts w:ascii="Helvetica" w:hAnsi="Helvetica" w:cs="Calibri"/>
          <w:sz w:val="32"/>
          <w:szCs w:val="32"/>
          <w:rPrChange w:id="2262" w:author="Ryan" w:date="2017-04-30T19:28:00Z">
            <w:rPr>
              <w:rFonts w:ascii="Calibri" w:hAnsi="Calibri" w:cs="Calibri"/>
              <w:sz w:val="32"/>
              <w:szCs w:val="32"/>
            </w:rPr>
          </w:rPrChange>
        </w:rPr>
        <w:t xml:space="preserve">he went to the house. Eliza was </w:t>
      </w:r>
      <w:proofErr w:type="spellStart"/>
      <w:r w:rsidRPr="00C93E5C">
        <w:rPr>
          <w:rFonts w:ascii="Helvetica" w:hAnsi="Helvetica" w:cs="Calibri"/>
          <w:sz w:val="32"/>
          <w:szCs w:val="32"/>
          <w:rPrChange w:id="2263" w:author="Ryan" w:date="2017-04-30T19:28:00Z">
            <w:rPr>
              <w:rFonts w:ascii="Calibri" w:hAnsi="Calibri" w:cs="Calibri"/>
              <w:sz w:val="32"/>
              <w:szCs w:val="32"/>
            </w:rPr>
          </w:rPrChange>
        </w:rPr>
        <w:t>alrea</w:t>
      </w:r>
      <w:proofErr w:type="spellEnd"/>
      <w:r w:rsidR="008D71DE" w:rsidRPr="00C93E5C">
        <w:rPr>
          <w:rFonts w:ascii="Helvetica" w:hAnsi="Helvetica" w:cs="Calibri"/>
          <w:sz w:val="32"/>
          <w:szCs w:val="32"/>
          <w:rPrChange w:id="2264" w:author="Ryan" w:date="2017-04-30T19:28:00Z">
            <w:rPr>
              <w:rFonts w:ascii="Calibri" w:hAnsi="Calibri" w:cs="Calibri"/>
              <w:sz w:val="32"/>
              <w:szCs w:val="32"/>
            </w:rPr>
          </w:rPrChange>
        </w:rPr>
        <w:t>-</w:t>
      </w:r>
    </w:p>
    <w:p w14:paraId="4955B4F2" w14:textId="77777777" w:rsidR="00472BE7" w:rsidRPr="00C93E5C" w:rsidRDefault="00472BE7" w:rsidP="00472BE7">
      <w:pPr>
        <w:spacing w:after="0"/>
        <w:rPr>
          <w:rFonts w:ascii="Helvetica" w:hAnsi="Helvetica" w:cs="Calibri"/>
          <w:sz w:val="32"/>
          <w:szCs w:val="32"/>
          <w:rPrChange w:id="2265" w:author="Ryan" w:date="2017-04-30T19:28:00Z">
            <w:rPr>
              <w:rFonts w:ascii="Calibri" w:hAnsi="Calibri" w:cs="Calibri"/>
              <w:sz w:val="32"/>
              <w:szCs w:val="32"/>
            </w:rPr>
          </w:rPrChange>
        </w:rPr>
      </w:pPr>
      <w:proofErr w:type="spellStart"/>
      <w:r w:rsidRPr="00C93E5C">
        <w:rPr>
          <w:rFonts w:ascii="Helvetica" w:hAnsi="Helvetica" w:cs="Calibri"/>
          <w:sz w:val="32"/>
          <w:szCs w:val="32"/>
          <w:rPrChange w:id="2266" w:author="Ryan" w:date="2017-04-30T19:28:00Z">
            <w:rPr>
              <w:rFonts w:ascii="Calibri" w:hAnsi="Calibri" w:cs="Calibri"/>
              <w:sz w:val="32"/>
              <w:szCs w:val="32"/>
            </w:rPr>
          </w:rPrChange>
        </w:rPr>
        <w:t>dy</w:t>
      </w:r>
      <w:proofErr w:type="spellEnd"/>
      <w:r w:rsidR="008D71DE" w:rsidRPr="00C93E5C">
        <w:rPr>
          <w:rFonts w:ascii="Helvetica" w:hAnsi="Helvetica" w:cs="Calibri"/>
          <w:sz w:val="32"/>
          <w:szCs w:val="32"/>
          <w:rPrChange w:id="2267" w:author="Ryan" w:date="2017-04-30T19:28:00Z">
            <w:rPr>
              <w:rFonts w:ascii="Calibri" w:hAnsi="Calibri" w:cs="Calibri"/>
              <w:sz w:val="32"/>
              <w:szCs w:val="32"/>
            </w:rPr>
          </w:rPrChange>
        </w:rPr>
        <w:t xml:space="preserve"> </w:t>
      </w:r>
      <w:r w:rsidRPr="00C93E5C">
        <w:rPr>
          <w:rFonts w:ascii="Helvetica" w:hAnsi="Helvetica" w:cs="Calibri"/>
          <w:sz w:val="32"/>
          <w:szCs w:val="32"/>
          <w:rPrChange w:id="2268" w:author="Ryan" w:date="2017-04-30T19:28:00Z">
            <w:rPr>
              <w:rFonts w:ascii="Calibri" w:hAnsi="Calibri" w:cs="Calibri"/>
              <w:sz w:val="32"/>
              <w:szCs w:val="32"/>
            </w:rPr>
          </w:rPrChange>
        </w:rPr>
        <w:t>up, and as soon as she understood he was</w:t>
      </w:r>
    </w:p>
    <w:p w14:paraId="780B73F7" w14:textId="77777777" w:rsidR="008D71DE" w:rsidRPr="00C93E5C" w:rsidRDefault="00472BE7" w:rsidP="00472BE7">
      <w:pPr>
        <w:spacing w:after="0"/>
        <w:rPr>
          <w:rFonts w:ascii="Helvetica" w:hAnsi="Helvetica" w:cs="Calibri"/>
          <w:sz w:val="32"/>
          <w:szCs w:val="32"/>
          <w:rPrChange w:id="2269" w:author="Ryan" w:date="2017-04-30T19:28:00Z">
            <w:rPr>
              <w:rFonts w:ascii="Calibri" w:hAnsi="Calibri" w:cs="Calibri"/>
              <w:sz w:val="32"/>
              <w:szCs w:val="32"/>
            </w:rPr>
          </w:rPrChange>
        </w:rPr>
      </w:pPr>
      <w:r w:rsidRPr="00C93E5C">
        <w:rPr>
          <w:rFonts w:ascii="Helvetica" w:hAnsi="Helvetica" w:cs="Calibri"/>
          <w:sz w:val="32"/>
          <w:szCs w:val="32"/>
          <w:rPrChange w:id="2270" w:author="Ryan" w:date="2017-04-30T19:28:00Z">
            <w:rPr>
              <w:rFonts w:ascii="Calibri" w:hAnsi="Calibri" w:cs="Calibri"/>
              <w:sz w:val="32"/>
              <w:szCs w:val="32"/>
            </w:rPr>
          </w:rPrChange>
        </w:rPr>
        <w:t>there, desired to see him. She related to</w:t>
      </w:r>
      <w:r w:rsidR="008D71DE" w:rsidRPr="00C93E5C">
        <w:rPr>
          <w:rFonts w:ascii="Helvetica" w:hAnsi="Helvetica" w:cs="Calibri"/>
          <w:sz w:val="32"/>
          <w:szCs w:val="32"/>
          <w:rPrChange w:id="2271" w:author="Ryan" w:date="2017-04-30T19:28:00Z">
            <w:rPr>
              <w:rFonts w:ascii="Calibri" w:hAnsi="Calibri" w:cs="Calibri"/>
              <w:sz w:val="32"/>
              <w:szCs w:val="32"/>
            </w:rPr>
          </w:rPrChange>
        </w:rPr>
        <w:t xml:space="preserve"> </w:t>
      </w:r>
      <w:r w:rsidRPr="00C93E5C">
        <w:rPr>
          <w:rFonts w:ascii="Helvetica" w:hAnsi="Helvetica" w:cs="Calibri"/>
          <w:sz w:val="32"/>
          <w:szCs w:val="32"/>
          <w:rPrChange w:id="2272" w:author="Ryan" w:date="2017-04-30T19:28:00Z">
            <w:rPr>
              <w:rFonts w:ascii="Calibri" w:hAnsi="Calibri" w:cs="Calibri"/>
              <w:sz w:val="32"/>
              <w:szCs w:val="32"/>
            </w:rPr>
          </w:rPrChange>
        </w:rPr>
        <w:t xml:space="preserve">him </w:t>
      </w:r>
    </w:p>
    <w:p w14:paraId="6A6CB294" w14:textId="77777777" w:rsidR="008D71DE" w:rsidRPr="00C93E5C" w:rsidRDefault="00472BE7" w:rsidP="00472BE7">
      <w:pPr>
        <w:spacing w:after="0"/>
        <w:rPr>
          <w:rFonts w:ascii="Helvetica" w:hAnsi="Helvetica" w:cs="Calibri"/>
          <w:sz w:val="32"/>
          <w:szCs w:val="32"/>
          <w:rPrChange w:id="2273" w:author="Ryan" w:date="2017-04-30T19:28:00Z">
            <w:rPr>
              <w:rFonts w:ascii="Calibri" w:hAnsi="Calibri" w:cs="Calibri"/>
              <w:sz w:val="32"/>
              <w:szCs w:val="32"/>
            </w:rPr>
          </w:rPrChange>
        </w:rPr>
      </w:pPr>
      <w:r w:rsidRPr="00C93E5C">
        <w:rPr>
          <w:rFonts w:ascii="Helvetica" w:hAnsi="Helvetica" w:cs="Calibri"/>
          <w:sz w:val="32"/>
          <w:szCs w:val="32"/>
          <w:rPrChange w:id="2274" w:author="Ryan" w:date="2017-04-30T19:28:00Z">
            <w:rPr>
              <w:rFonts w:ascii="Calibri" w:hAnsi="Calibri" w:cs="Calibri"/>
              <w:sz w:val="32"/>
              <w:szCs w:val="32"/>
            </w:rPr>
          </w:rPrChange>
        </w:rPr>
        <w:t>every</w:t>
      </w:r>
      <w:r w:rsidR="008D71DE" w:rsidRPr="00C93E5C">
        <w:rPr>
          <w:rFonts w:ascii="Helvetica" w:hAnsi="Helvetica" w:cs="Calibri"/>
          <w:sz w:val="32"/>
          <w:szCs w:val="32"/>
          <w:rPrChange w:id="2275" w:author="Ryan" w:date="2017-04-30T19:28:00Z">
            <w:rPr>
              <w:rFonts w:ascii="Calibri" w:hAnsi="Calibri" w:cs="Calibri"/>
              <w:sz w:val="32"/>
              <w:szCs w:val="32"/>
            </w:rPr>
          </w:rPrChange>
        </w:rPr>
        <w:t xml:space="preserve"> minute circumstance of the pre</w:t>
      </w:r>
      <w:r w:rsidRPr="00C93E5C">
        <w:rPr>
          <w:rFonts w:ascii="Helvetica" w:hAnsi="Helvetica" w:cs="Calibri"/>
          <w:sz w:val="32"/>
          <w:szCs w:val="32"/>
          <w:rPrChange w:id="2276" w:author="Ryan" w:date="2017-04-30T19:28:00Z">
            <w:rPr>
              <w:rFonts w:ascii="Calibri" w:hAnsi="Calibri" w:cs="Calibri"/>
              <w:sz w:val="32"/>
              <w:szCs w:val="32"/>
            </w:rPr>
          </w:rPrChange>
        </w:rPr>
        <w:t xml:space="preserve">ceding day's </w:t>
      </w:r>
    </w:p>
    <w:p w14:paraId="670BCEAD" w14:textId="77777777" w:rsidR="008D71DE" w:rsidRPr="00C93E5C" w:rsidRDefault="008D71DE" w:rsidP="00472BE7">
      <w:pPr>
        <w:spacing w:after="0"/>
        <w:rPr>
          <w:rFonts w:ascii="Helvetica" w:hAnsi="Helvetica" w:cs="Calibri"/>
          <w:sz w:val="32"/>
          <w:szCs w:val="32"/>
          <w:rPrChange w:id="2277" w:author="Ryan" w:date="2017-04-30T19:28:00Z">
            <w:rPr>
              <w:rFonts w:ascii="Calibri" w:hAnsi="Calibri" w:cs="Calibri"/>
              <w:sz w:val="32"/>
              <w:szCs w:val="32"/>
            </w:rPr>
          </w:rPrChange>
        </w:rPr>
      </w:pPr>
      <w:r w:rsidRPr="00C93E5C">
        <w:rPr>
          <w:rFonts w:ascii="Helvetica" w:hAnsi="Helvetica" w:cs="Calibri"/>
          <w:sz w:val="32"/>
          <w:szCs w:val="32"/>
          <w:rPrChange w:id="2278" w:author="Ryan" w:date="2017-04-30T19:28:00Z">
            <w:rPr>
              <w:rFonts w:ascii="Calibri" w:hAnsi="Calibri" w:cs="Calibri"/>
              <w:sz w:val="32"/>
              <w:szCs w:val="32"/>
            </w:rPr>
          </w:rPrChange>
        </w:rPr>
        <w:t>adventure, while he endea</w:t>
      </w:r>
      <w:r w:rsidR="00472BE7" w:rsidRPr="00C93E5C">
        <w:rPr>
          <w:rFonts w:ascii="Helvetica" w:hAnsi="Helvetica" w:cs="Calibri"/>
          <w:sz w:val="32"/>
          <w:szCs w:val="32"/>
          <w:rPrChange w:id="2279" w:author="Ryan" w:date="2017-04-30T19:28:00Z">
            <w:rPr>
              <w:rFonts w:ascii="Calibri" w:hAnsi="Calibri" w:cs="Calibri"/>
              <w:sz w:val="32"/>
              <w:szCs w:val="32"/>
            </w:rPr>
          </w:rPrChange>
        </w:rPr>
        <w:t xml:space="preserve">vored to represent </w:t>
      </w:r>
    </w:p>
    <w:p w14:paraId="4B04A6CD" w14:textId="77777777" w:rsidR="008D71DE" w:rsidRPr="00C93E5C" w:rsidRDefault="00472BE7" w:rsidP="00472BE7">
      <w:pPr>
        <w:spacing w:after="0"/>
        <w:rPr>
          <w:rFonts w:ascii="Helvetica" w:hAnsi="Helvetica" w:cs="Calibri"/>
          <w:sz w:val="32"/>
          <w:szCs w:val="32"/>
          <w:rPrChange w:id="2280" w:author="Ryan" w:date="2017-04-30T19:28:00Z">
            <w:rPr>
              <w:rFonts w:ascii="Calibri" w:hAnsi="Calibri" w:cs="Calibri"/>
              <w:sz w:val="32"/>
              <w:szCs w:val="32"/>
            </w:rPr>
          </w:rPrChange>
        </w:rPr>
      </w:pPr>
      <w:r w:rsidRPr="00C93E5C">
        <w:rPr>
          <w:rFonts w:ascii="Helvetica" w:hAnsi="Helvetica" w:cs="Calibri"/>
          <w:sz w:val="32"/>
          <w:szCs w:val="32"/>
          <w:rPrChange w:id="2281" w:author="Ryan" w:date="2017-04-30T19:28:00Z">
            <w:rPr>
              <w:rFonts w:ascii="Calibri" w:hAnsi="Calibri" w:cs="Calibri"/>
              <w:sz w:val="32"/>
              <w:szCs w:val="32"/>
            </w:rPr>
          </w:rPrChange>
        </w:rPr>
        <w:t>the conduct of Palmer</w:t>
      </w:r>
      <w:r w:rsidR="008D71DE" w:rsidRPr="00C93E5C">
        <w:rPr>
          <w:rFonts w:ascii="Helvetica" w:hAnsi="Helvetica" w:cs="Calibri"/>
          <w:sz w:val="32"/>
          <w:szCs w:val="32"/>
          <w:rPrChange w:id="2282" w:author="Ryan" w:date="2017-04-30T19:28:00Z">
            <w:rPr>
              <w:rFonts w:ascii="Calibri" w:hAnsi="Calibri" w:cs="Calibri"/>
              <w:sz w:val="32"/>
              <w:szCs w:val="32"/>
            </w:rPr>
          </w:rPrChange>
        </w:rPr>
        <w:t xml:space="preserve"> </w:t>
      </w:r>
      <w:r w:rsidRPr="00C93E5C">
        <w:rPr>
          <w:rFonts w:ascii="Helvetica" w:hAnsi="Helvetica" w:cs="Calibri"/>
          <w:sz w:val="32"/>
          <w:szCs w:val="32"/>
          <w:rPrChange w:id="2283" w:author="Ryan" w:date="2017-04-30T19:28:00Z">
            <w:rPr>
              <w:rFonts w:ascii="Calibri" w:hAnsi="Calibri" w:cs="Calibri"/>
              <w:sz w:val="32"/>
              <w:szCs w:val="32"/>
            </w:rPr>
          </w:rPrChange>
        </w:rPr>
        <w:t xml:space="preserve">in the most odious light. </w:t>
      </w:r>
    </w:p>
    <w:p w14:paraId="0C7FEC27" w14:textId="77777777" w:rsidR="008D71DE" w:rsidRPr="00C93E5C" w:rsidRDefault="008D71DE" w:rsidP="00472BE7">
      <w:pPr>
        <w:spacing w:after="0"/>
        <w:rPr>
          <w:rFonts w:ascii="Helvetica" w:hAnsi="Helvetica" w:cs="Calibri"/>
          <w:sz w:val="32"/>
          <w:szCs w:val="32"/>
          <w:rPrChange w:id="2284" w:author="Ryan" w:date="2017-04-30T19:28:00Z">
            <w:rPr>
              <w:rFonts w:ascii="Calibri" w:hAnsi="Calibri" w:cs="Calibri"/>
              <w:sz w:val="32"/>
              <w:szCs w:val="32"/>
            </w:rPr>
          </w:rPrChange>
        </w:rPr>
      </w:pPr>
      <w:r w:rsidRPr="00C93E5C">
        <w:rPr>
          <w:rFonts w:ascii="Helvetica" w:hAnsi="Helvetica" w:cs="Calibri"/>
          <w:sz w:val="32"/>
          <w:szCs w:val="32"/>
          <w:rPrChange w:id="2285" w:author="Ryan" w:date="2017-04-30T19:28:00Z">
            <w:rPr>
              <w:rFonts w:ascii="Calibri" w:hAnsi="Calibri" w:cs="Calibri"/>
              <w:sz w:val="32"/>
              <w:szCs w:val="32"/>
            </w:rPr>
          </w:rPrChange>
        </w:rPr>
        <w:t>Blake was invi</w:t>
      </w:r>
      <w:r w:rsidR="00472BE7" w:rsidRPr="00C93E5C">
        <w:rPr>
          <w:rFonts w:ascii="Helvetica" w:hAnsi="Helvetica" w:cs="Calibri"/>
          <w:sz w:val="32"/>
          <w:szCs w:val="32"/>
          <w:rPrChange w:id="2286" w:author="Ryan" w:date="2017-04-30T19:28:00Z">
            <w:rPr>
              <w:rFonts w:ascii="Calibri" w:hAnsi="Calibri" w:cs="Calibri"/>
              <w:sz w:val="32"/>
              <w:szCs w:val="32"/>
            </w:rPr>
          </w:rPrChange>
        </w:rPr>
        <w:t>ted to stay to breakfast, which in</w:t>
      </w:r>
      <w:r w:rsidRPr="00C93E5C">
        <w:rPr>
          <w:rFonts w:ascii="Helvetica" w:hAnsi="Helvetica" w:cs="Calibri"/>
          <w:sz w:val="32"/>
          <w:szCs w:val="32"/>
          <w:rPrChange w:id="2287" w:author="Ryan" w:date="2017-04-30T19:28:00Z">
            <w:rPr>
              <w:rFonts w:ascii="Calibri" w:hAnsi="Calibri" w:cs="Calibri"/>
              <w:sz w:val="32"/>
              <w:szCs w:val="32"/>
            </w:rPr>
          </w:rPrChange>
        </w:rPr>
        <w:t>-</w:t>
      </w:r>
    </w:p>
    <w:p w14:paraId="22935A4E" w14:textId="77777777" w:rsidR="008D71DE" w:rsidRPr="00C93E5C" w:rsidRDefault="00472BE7" w:rsidP="00472BE7">
      <w:pPr>
        <w:spacing w:after="0"/>
        <w:rPr>
          <w:rFonts w:ascii="Helvetica" w:hAnsi="Helvetica" w:cs="Calibri"/>
          <w:sz w:val="32"/>
          <w:szCs w:val="32"/>
          <w:rPrChange w:id="2288" w:author="Ryan" w:date="2017-04-30T19:28:00Z">
            <w:rPr>
              <w:rFonts w:ascii="Calibri" w:hAnsi="Calibri" w:cs="Calibri"/>
              <w:sz w:val="32"/>
              <w:szCs w:val="32"/>
            </w:rPr>
          </w:rPrChange>
        </w:rPr>
      </w:pPr>
      <w:proofErr w:type="spellStart"/>
      <w:r w:rsidRPr="00C93E5C">
        <w:rPr>
          <w:rFonts w:ascii="Helvetica" w:hAnsi="Helvetica" w:cs="Calibri"/>
          <w:sz w:val="32"/>
          <w:szCs w:val="32"/>
          <w:rPrChange w:id="2289" w:author="Ryan" w:date="2017-04-30T19:28:00Z">
            <w:rPr>
              <w:rFonts w:ascii="Calibri" w:hAnsi="Calibri" w:cs="Calibri"/>
              <w:sz w:val="32"/>
              <w:szCs w:val="32"/>
            </w:rPr>
          </w:rPrChange>
        </w:rPr>
        <w:t>vitation</w:t>
      </w:r>
      <w:proofErr w:type="spellEnd"/>
      <w:r w:rsidRPr="00C93E5C">
        <w:rPr>
          <w:rFonts w:ascii="Helvetica" w:hAnsi="Helvetica" w:cs="Calibri"/>
          <w:sz w:val="32"/>
          <w:szCs w:val="32"/>
          <w:rPrChange w:id="2290" w:author="Ryan" w:date="2017-04-30T19:28:00Z">
            <w:rPr>
              <w:rFonts w:ascii="Calibri" w:hAnsi="Calibri" w:cs="Calibri"/>
              <w:sz w:val="32"/>
              <w:szCs w:val="32"/>
            </w:rPr>
          </w:rPrChange>
        </w:rPr>
        <w:t xml:space="preserve"> he</w:t>
      </w:r>
      <w:r w:rsidR="008D71DE" w:rsidRPr="00C93E5C">
        <w:rPr>
          <w:rFonts w:ascii="Helvetica" w:hAnsi="Helvetica" w:cs="Calibri"/>
          <w:sz w:val="32"/>
          <w:szCs w:val="32"/>
          <w:rPrChange w:id="2291" w:author="Ryan" w:date="2017-04-30T19:28:00Z">
            <w:rPr>
              <w:rFonts w:ascii="Calibri" w:hAnsi="Calibri" w:cs="Calibri"/>
              <w:sz w:val="32"/>
              <w:szCs w:val="32"/>
            </w:rPr>
          </w:rPrChange>
        </w:rPr>
        <w:t xml:space="preserve"> </w:t>
      </w:r>
      <w:r w:rsidRPr="00C93E5C">
        <w:rPr>
          <w:rFonts w:ascii="Helvetica" w:hAnsi="Helvetica" w:cs="Calibri"/>
          <w:sz w:val="32"/>
          <w:szCs w:val="32"/>
          <w:rPrChange w:id="2292" w:author="Ryan" w:date="2017-04-30T19:28:00Z">
            <w:rPr>
              <w:rFonts w:ascii="Calibri" w:hAnsi="Calibri" w:cs="Calibri"/>
              <w:sz w:val="32"/>
              <w:szCs w:val="32"/>
            </w:rPr>
          </w:rPrChange>
        </w:rPr>
        <w:t xml:space="preserve">accepted, and shortly after took his </w:t>
      </w:r>
    </w:p>
    <w:p w14:paraId="09FC166A" w14:textId="77777777" w:rsidR="008D71DE" w:rsidRPr="00C93E5C" w:rsidRDefault="00472BE7" w:rsidP="00472BE7">
      <w:pPr>
        <w:spacing w:after="0"/>
        <w:rPr>
          <w:rFonts w:ascii="Helvetica" w:hAnsi="Helvetica" w:cs="Calibri"/>
          <w:sz w:val="32"/>
          <w:szCs w:val="32"/>
          <w:rPrChange w:id="2293" w:author="Ryan" w:date="2017-04-30T19:28:00Z">
            <w:rPr>
              <w:rFonts w:ascii="Calibri" w:hAnsi="Calibri" w:cs="Calibri"/>
              <w:sz w:val="32"/>
              <w:szCs w:val="32"/>
            </w:rPr>
          </w:rPrChange>
        </w:rPr>
      </w:pPr>
      <w:r w:rsidRPr="00C93E5C">
        <w:rPr>
          <w:rFonts w:ascii="Helvetica" w:hAnsi="Helvetica" w:cs="Calibri"/>
          <w:sz w:val="32"/>
          <w:szCs w:val="32"/>
          <w:rPrChange w:id="2294" w:author="Ryan" w:date="2017-04-30T19:28:00Z">
            <w:rPr>
              <w:rFonts w:ascii="Calibri" w:hAnsi="Calibri" w:cs="Calibri"/>
              <w:sz w:val="32"/>
              <w:szCs w:val="32"/>
            </w:rPr>
          </w:rPrChange>
        </w:rPr>
        <w:t>leave</w:t>
      </w:r>
      <w:r w:rsidR="008D71DE" w:rsidRPr="00C93E5C">
        <w:rPr>
          <w:rFonts w:ascii="Helvetica" w:hAnsi="Helvetica" w:cs="Calibri"/>
          <w:sz w:val="32"/>
          <w:szCs w:val="32"/>
          <w:rPrChange w:id="2295" w:author="Ryan" w:date="2017-04-30T19:28:00Z">
            <w:rPr>
              <w:rFonts w:ascii="Calibri" w:hAnsi="Calibri" w:cs="Calibri"/>
              <w:sz w:val="32"/>
              <w:szCs w:val="32"/>
            </w:rPr>
          </w:rPrChange>
        </w:rPr>
        <w:t xml:space="preserve">, </w:t>
      </w:r>
      <w:r w:rsidRPr="00C93E5C">
        <w:rPr>
          <w:rFonts w:ascii="Helvetica" w:hAnsi="Helvetica" w:cs="Calibri"/>
          <w:sz w:val="32"/>
          <w:szCs w:val="32"/>
          <w:rPrChange w:id="2296" w:author="Ryan" w:date="2017-04-30T19:28:00Z">
            <w:rPr>
              <w:rFonts w:ascii="Calibri" w:hAnsi="Calibri" w:cs="Calibri"/>
              <w:sz w:val="32"/>
              <w:szCs w:val="32"/>
            </w:rPr>
          </w:rPrChange>
        </w:rPr>
        <w:t xml:space="preserve">complimented with the polite obligations </w:t>
      </w:r>
    </w:p>
    <w:p w14:paraId="26F49D34" w14:textId="77777777" w:rsidR="008D71DE" w:rsidRPr="00C93E5C" w:rsidRDefault="00472BE7" w:rsidP="00472BE7">
      <w:pPr>
        <w:spacing w:after="0"/>
        <w:rPr>
          <w:rFonts w:ascii="Helvetica" w:hAnsi="Helvetica" w:cs="Calibri"/>
          <w:sz w:val="32"/>
          <w:szCs w:val="32"/>
          <w:rPrChange w:id="2297" w:author="Ryan" w:date="2017-04-30T19:28:00Z">
            <w:rPr>
              <w:rFonts w:ascii="Calibri" w:hAnsi="Calibri" w:cs="Calibri"/>
              <w:sz w:val="32"/>
              <w:szCs w:val="32"/>
            </w:rPr>
          </w:rPrChange>
        </w:rPr>
      </w:pPr>
      <w:r w:rsidRPr="00C93E5C">
        <w:rPr>
          <w:rFonts w:ascii="Helvetica" w:hAnsi="Helvetica" w:cs="Calibri"/>
          <w:sz w:val="32"/>
          <w:szCs w:val="32"/>
          <w:rPrChange w:id="2298" w:author="Ryan" w:date="2017-04-30T19:28:00Z">
            <w:rPr>
              <w:rFonts w:ascii="Calibri" w:hAnsi="Calibri" w:cs="Calibri"/>
              <w:sz w:val="32"/>
              <w:szCs w:val="32"/>
            </w:rPr>
          </w:rPrChange>
        </w:rPr>
        <w:t>of</w:t>
      </w:r>
      <w:r w:rsidR="008D71DE" w:rsidRPr="00C93E5C">
        <w:rPr>
          <w:rFonts w:ascii="Helvetica" w:hAnsi="Helvetica" w:cs="Calibri"/>
          <w:sz w:val="32"/>
          <w:szCs w:val="32"/>
          <w:rPrChange w:id="2299" w:author="Ryan" w:date="2017-04-30T19:28:00Z">
            <w:rPr>
              <w:rFonts w:ascii="Calibri" w:hAnsi="Calibri" w:cs="Calibri"/>
              <w:sz w:val="32"/>
              <w:szCs w:val="32"/>
            </w:rPr>
          </w:rPrChange>
        </w:rPr>
        <w:t xml:space="preserve"> </w:t>
      </w:r>
      <w:r w:rsidRPr="00C93E5C">
        <w:rPr>
          <w:rFonts w:ascii="Helvetica" w:hAnsi="Helvetica" w:cs="Calibri"/>
          <w:sz w:val="32"/>
          <w:szCs w:val="32"/>
          <w:rPrChange w:id="2300" w:author="Ryan" w:date="2017-04-30T19:28:00Z">
            <w:rPr>
              <w:rFonts w:ascii="Calibri" w:hAnsi="Calibri" w:cs="Calibri"/>
              <w:sz w:val="32"/>
              <w:szCs w:val="32"/>
            </w:rPr>
          </w:rPrChange>
        </w:rPr>
        <w:t>the fami</w:t>
      </w:r>
      <w:r w:rsidR="008D71DE" w:rsidRPr="00C93E5C">
        <w:rPr>
          <w:rFonts w:ascii="Helvetica" w:hAnsi="Helvetica" w:cs="Calibri"/>
          <w:sz w:val="32"/>
          <w:szCs w:val="32"/>
          <w:rPrChange w:id="2301" w:author="Ryan" w:date="2017-04-30T19:28:00Z">
            <w:rPr>
              <w:rFonts w:ascii="Calibri" w:hAnsi="Calibri" w:cs="Calibri"/>
              <w:sz w:val="32"/>
              <w:szCs w:val="32"/>
            </w:rPr>
          </w:rPrChange>
        </w:rPr>
        <w:t>ly, and the grateful acknowledg</w:t>
      </w:r>
      <w:r w:rsidRPr="00C93E5C">
        <w:rPr>
          <w:rFonts w:ascii="Helvetica" w:hAnsi="Helvetica" w:cs="Calibri"/>
          <w:sz w:val="32"/>
          <w:szCs w:val="32"/>
          <w:rPrChange w:id="2302" w:author="Ryan" w:date="2017-04-30T19:28:00Z">
            <w:rPr>
              <w:rFonts w:ascii="Calibri" w:hAnsi="Calibri" w:cs="Calibri"/>
              <w:sz w:val="32"/>
              <w:szCs w:val="32"/>
            </w:rPr>
          </w:rPrChange>
        </w:rPr>
        <w:t xml:space="preserve">ments </w:t>
      </w:r>
    </w:p>
    <w:p w14:paraId="113F8C51" w14:textId="77777777" w:rsidR="00472BE7" w:rsidRPr="00C93E5C" w:rsidRDefault="00472BE7" w:rsidP="00472BE7">
      <w:pPr>
        <w:spacing w:after="0"/>
        <w:rPr>
          <w:rFonts w:ascii="Helvetica" w:hAnsi="Helvetica" w:cs="Calibri"/>
          <w:sz w:val="32"/>
          <w:szCs w:val="32"/>
          <w:rPrChange w:id="2303" w:author="Ryan" w:date="2017-04-30T19:28:00Z">
            <w:rPr>
              <w:rFonts w:ascii="Calibri" w:hAnsi="Calibri" w:cs="Calibri"/>
              <w:sz w:val="32"/>
              <w:szCs w:val="32"/>
            </w:rPr>
          </w:rPrChange>
        </w:rPr>
      </w:pPr>
      <w:r w:rsidRPr="00C93E5C">
        <w:rPr>
          <w:rFonts w:ascii="Helvetica" w:hAnsi="Helvetica" w:cs="Calibri"/>
          <w:sz w:val="32"/>
          <w:szCs w:val="32"/>
          <w:rPrChange w:id="2304" w:author="Ryan" w:date="2017-04-30T19:28:00Z">
            <w:rPr>
              <w:rFonts w:ascii="Calibri" w:hAnsi="Calibri" w:cs="Calibri"/>
              <w:sz w:val="32"/>
              <w:szCs w:val="32"/>
            </w:rPr>
          </w:rPrChange>
        </w:rPr>
        <w:t>of Eliza.</w:t>
      </w:r>
    </w:p>
    <w:p w14:paraId="4DF6AA49" w14:textId="77777777" w:rsidR="008D71DE" w:rsidRPr="00C93E5C" w:rsidRDefault="00472BE7" w:rsidP="00B73983">
      <w:pPr>
        <w:spacing w:after="0"/>
        <w:ind w:firstLine="800"/>
        <w:rPr>
          <w:rFonts w:ascii="Helvetica" w:hAnsi="Helvetica" w:cs="Calibri"/>
          <w:sz w:val="32"/>
          <w:szCs w:val="32"/>
          <w:rPrChange w:id="2305" w:author="Ryan" w:date="2017-04-30T19:28:00Z">
            <w:rPr>
              <w:rFonts w:ascii="Calibri" w:hAnsi="Calibri" w:cs="Calibri"/>
              <w:sz w:val="32"/>
              <w:szCs w:val="32"/>
            </w:rPr>
          </w:rPrChange>
        </w:rPr>
      </w:pPr>
      <w:r w:rsidRPr="00C93E5C">
        <w:rPr>
          <w:rFonts w:ascii="Helvetica" w:hAnsi="Helvetica" w:cs="Calibri"/>
          <w:sz w:val="32"/>
          <w:szCs w:val="32"/>
          <w:rPrChange w:id="2306" w:author="Ryan" w:date="2017-04-30T19:28:00Z">
            <w:rPr>
              <w:rFonts w:ascii="Calibri" w:hAnsi="Calibri" w:cs="Calibri"/>
              <w:sz w:val="32"/>
              <w:szCs w:val="32"/>
            </w:rPr>
          </w:rPrChange>
        </w:rPr>
        <w:t>When he returned home, a servant was</w:t>
      </w:r>
      <w:r w:rsidR="008D71DE" w:rsidRPr="00C93E5C">
        <w:rPr>
          <w:rFonts w:ascii="Helvetica" w:hAnsi="Helvetica" w:cs="Calibri"/>
          <w:sz w:val="32"/>
          <w:szCs w:val="32"/>
          <w:rPrChange w:id="2307" w:author="Ryan" w:date="2017-04-30T19:28:00Z">
            <w:rPr>
              <w:rFonts w:ascii="Calibri" w:hAnsi="Calibri" w:cs="Calibri"/>
              <w:sz w:val="32"/>
              <w:szCs w:val="32"/>
            </w:rPr>
          </w:rPrChange>
        </w:rPr>
        <w:t xml:space="preserve"> </w:t>
      </w:r>
      <w:r w:rsidRPr="00C93E5C">
        <w:rPr>
          <w:rFonts w:ascii="Helvetica" w:hAnsi="Helvetica" w:cs="Calibri"/>
          <w:sz w:val="32"/>
          <w:szCs w:val="32"/>
          <w:rPrChange w:id="2308" w:author="Ryan" w:date="2017-04-30T19:28:00Z">
            <w:rPr>
              <w:rFonts w:ascii="Calibri" w:hAnsi="Calibri" w:cs="Calibri"/>
              <w:sz w:val="32"/>
              <w:szCs w:val="32"/>
            </w:rPr>
          </w:rPrChange>
        </w:rPr>
        <w:t>wait</w:t>
      </w:r>
      <w:r w:rsidR="008D71DE" w:rsidRPr="00C93E5C">
        <w:rPr>
          <w:rFonts w:ascii="Helvetica" w:hAnsi="Helvetica" w:cs="Calibri"/>
          <w:sz w:val="32"/>
          <w:szCs w:val="32"/>
          <w:rPrChange w:id="2309" w:author="Ryan" w:date="2017-04-30T19:28:00Z">
            <w:rPr>
              <w:rFonts w:ascii="Calibri" w:hAnsi="Calibri" w:cs="Calibri"/>
              <w:sz w:val="32"/>
              <w:szCs w:val="32"/>
            </w:rPr>
          </w:rPrChange>
        </w:rPr>
        <w:t>-</w:t>
      </w:r>
    </w:p>
    <w:p w14:paraId="0AEF8877" w14:textId="77777777" w:rsidR="008D71DE" w:rsidRPr="00C93E5C" w:rsidRDefault="00472BE7" w:rsidP="00472BE7">
      <w:pPr>
        <w:spacing w:after="0"/>
        <w:rPr>
          <w:rFonts w:ascii="Helvetica" w:hAnsi="Helvetica" w:cs="Calibri"/>
          <w:sz w:val="32"/>
          <w:szCs w:val="32"/>
          <w:rPrChange w:id="2310" w:author="Ryan" w:date="2017-04-30T19:28:00Z">
            <w:rPr>
              <w:rFonts w:ascii="Calibri" w:hAnsi="Calibri" w:cs="Calibri"/>
              <w:sz w:val="32"/>
              <w:szCs w:val="32"/>
            </w:rPr>
          </w:rPrChange>
        </w:rPr>
      </w:pPr>
      <w:proofErr w:type="spellStart"/>
      <w:r w:rsidRPr="00C93E5C">
        <w:rPr>
          <w:rFonts w:ascii="Helvetica" w:hAnsi="Helvetica" w:cs="Calibri"/>
          <w:sz w:val="32"/>
          <w:szCs w:val="32"/>
          <w:rPrChange w:id="2311" w:author="Ryan" w:date="2017-04-30T19:28:00Z">
            <w:rPr>
              <w:rFonts w:ascii="Calibri" w:hAnsi="Calibri" w:cs="Calibri"/>
              <w:sz w:val="32"/>
              <w:szCs w:val="32"/>
            </w:rPr>
          </w:rPrChange>
        </w:rPr>
        <w:t>ing</w:t>
      </w:r>
      <w:proofErr w:type="spellEnd"/>
      <w:r w:rsidRPr="00C93E5C">
        <w:rPr>
          <w:rFonts w:ascii="Helvetica" w:hAnsi="Helvetica" w:cs="Calibri"/>
          <w:sz w:val="32"/>
          <w:szCs w:val="32"/>
          <w:rPrChange w:id="2312" w:author="Ryan" w:date="2017-04-30T19:28:00Z">
            <w:rPr>
              <w:rFonts w:ascii="Calibri" w:hAnsi="Calibri" w:cs="Calibri"/>
              <w:sz w:val="32"/>
              <w:szCs w:val="32"/>
            </w:rPr>
          </w:rPrChange>
        </w:rPr>
        <w:t xml:space="preserve"> at the door, from whom he received</w:t>
      </w:r>
      <w:r w:rsidR="008D71DE" w:rsidRPr="00C93E5C">
        <w:rPr>
          <w:rFonts w:ascii="Helvetica" w:hAnsi="Helvetica" w:cs="Calibri"/>
          <w:sz w:val="32"/>
          <w:szCs w:val="32"/>
          <w:rPrChange w:id="2313" w:author="Ryan" w:date="2017-04-30T19:28:00Z">
            <w:rPr>
              <w:rFonts w:ascii="Calibri" w:hAnsi="Calibri" w:cs="Calibri"/>
              <w:sz w:val="32"/>
              <w:szCs w:val="32"/>
            </w:rPr>
          </w:rPrChange>
        </w:rPr>
        <w:t xml:space="preserve"> </w:t>
      </w:r>
      <w:r w:rsidRPr="00C93E5C">
        <w:rPr>
          <w:rFonts w:ascii="Helvetica" w:hAnsi="Helvetica" w:cs="Calibri"/>
          <w:sz w:val="32"/>
          <w:szCs w:val="32"/>
          <w:rPrChange w:id="2314" w:author="Ryan" w:date="2017-04-30T19:28:00Z">
            <w:rPr>
              <w:rFonts w:ascii="Calibri" w:hAnsi="Calibri" w:cs="Calibri"/>
              <w:sz w:val="32"/>
              <w:szCs w:val="32"/>
            </w:rPr>
          </w:rPrChange>
        </w:rPr>
        <w:t xml:space="preserve">the </w:t>
      </w:r>
      <w:proofErr w:type="spellStart"/>
      <w:r w:rsidRPr="00C93E5C">
        <w:rPr>
          <w:rFonts w:ascii="Helvetica" w:hAnsi="Helvetica" w:cs="Calibri"/>
          <w:sz w:val="32"/>
          <w:szCs w:val="32"/>
          <w:rPrChange w:id="2315" w:author="Ryan" w:date="2017-04-30T19:28:00Z">
            <w:rPr>
              <w:rFonts w:ascii="Calibri" w:hAnsi="Calibri" w:cs="Calibri"/>
              <w:sz w:val="32"/>
              <w:szCs w:val="32"/>
            </w:rPr>
          </w:rPrChange>
        </w:rPr>
        <w:t>fol</w:t>
      </w:r>
      <w:proofErr w:type="spellEnd"/>
      <w:r w:rsidR="008D71DE" w:rsidRPr="00C93E5C">
        <w:rPr>
          <w:rFonts w:ascii="Helvetica" w:hAnsi="Helvetica" w:cs="Calibri"/>
          <w:sz w:val="32"/>
          <w:szCs w:val="32"/>
          <w:rPrChange w:id="2316" w:author="Ryan" w:date="2017-04-30T19:28:00Z">
            <w:rPr>
              <w:rFonts w:ascii="Calibri" w:hAnsi="Calibri" w:cs="Calibri"/>
              <w:sz w:val="32"/>
              <w:szCs w:val="32"/>
            </w:rPr>
          </w:rPrChange>
        </w:rPr>
        <w:t>-</w:t>
      </w:r>
    </w:p>
    <w:p w14:paraId="2252FDD2" w14:textId="77777777" w:rsidR="00472BE7" w:rsidRPr="00C93E5C" w:rsidRDefault="00472BE7" w:rsidP="00472BE7">
      <w:pPr>
        <w:spacing w:after="0"/>
        <w:rPr>
          <w:rFonts w:ascii="Helvetica" w:hAnsi="Helvetica" w:cs="Calibri"/>
          <w:sz w:val="32"/>
          <w:szCs w:val="32"/>
          <w:rPrChange w:id="2317" w:author="Ryan" w:date="2017-04-30T19:28:00Z">
            <w:rPr>
              <w:rFonts w:ascii="Calibri" w:hAnsi="Calibri" w:cs="Calibri"/>
              <w:sz w:val="32"/>
              <w:szCs w:val="32"/>
            </w:rPr>
          </w:rPrChange>
        </w:rPr>
      </w:pPr>
      <w:r w:rsidRPr="00C93E5C">
        <w:rPr>
          <w:rFonts w:ascii="Helvetica" w:hAnsi="Helvetica" w:cs="Calibri"/>
          <w:sz w:val="32"/>
          <w:szCs w:val="32"/>
          <w:rPrChange w:id="2318" w:author="Ryan" w:date="2017-04-30T19:28:00Z">
            <w:rPr>
              <w:rFonts w:ascii="Calibri" w:hAnsi="Calibri" w:cs="Calibri"/>
              <w:sz w:val="32"/>
              <w:szCs w:val="32"/>
            </w:rPr>
          </w:rPrChange>
        </w:rPr>
        <w:t>lowing note.</w:t>
      </w:r>
    </w:p>
    <w:p w14:paraId="64E02ACB" w14:textId="77777777" w:rsidR="00472BE7" w:rsidRPr="00C93E5C" w:rsidRDefault="00472BE7" w:rsidP="00472BE7">
      <w:pPr>
        <w:spacing w:after="0"/>
        <w:rPr>
          <w:rFonts w:ascii="Helvetica" w:hAnsi="Helvetica" w:cs="Calibri"/>
          <w:i/>
          <w:sz w:val="32"/>
          <w:szCs w:val="32"/>
          <w:rPrChange w:id="2319" w:author="Ryan" w:date="2017-04-30T19:28:00Z">
            <w:rPr>
              <w:rFonts w:ascii="Calibri" w:hAnsi="Calibri" w:cs="Calibri"/>
              <w:i/>
              <w:sz w:val="32"/>
              <w:szCs w:val="32"/>
            </w:rPr>
          </w:rPrChange>
        </w:rPr>
      </w:pPr>
      <w:r w:rsidRPr="00C93E5C">
        <w:rPr>
          <w:rFonts w:ascii="Helvetica" w:hAnsi="Helvetica" w:cs="Calibri"/>
          <w:i/>
          <w:sz w:val="32"/>
          <w:szCs w:val="32"/>
          <w:rPrChange w:id="2320" w:author="Ryan" w:date="2017-04-30T19:28:00Z">
            <w:rPr>
              <w:rFonts w:ascii="Calibri" w:hAnsi="Calibri" w:cs="Calibri"/>
              <w:i/>
              <w:sz w:val="32"/>
              <w:szCs w:val="32"/>
            </w:rPr>
          </w:rPrChange>
        </w:rPr>
        <w:t>To</w:t>
      </w:r>
      <w:r w:rsidR="008D71DE" w:rsidRPr="00C93E5C">
        <w:rPr>
          <w:rFonts w:ascii="Helvetica" w:hAnsi="Helvetica" w:cs="Calibri"/>
          <w:sz w:val="32"/>
          <w:szCs w:val="32"/>
          <w:rPrChange w:id="2321" w:author="Ryan" w:date="2017-04-30T19:28:00Z">
            <w:rPr>
              <w:rFonts w:ascii="Calibri" w:hAnsi="Calibri" w:cs="Calibri"/>
              <w:sz w:val="32"/>
              <w:szCs w:val="32"/>
            </w:rPr>
          </w:rPrChange>
        </w:rPr>
        <w:t xml:space="preserve"> J. Blake, </w:t>
      </w:r>
      <w:r w:rsidR="008D71DE" w:rsidRPr="00C93E5C">
        <w:rPr>
          <w:rFonts w:ascii="Helvetica" w:hAnsi="Helvetica" w:cs="Calibri"/>
          <w:i/>
          <w:sz w:val="32"/>
          <w:szCs w:val="32"/>
          <w:rPrChange w:id="2322" w:author="Ryan" w:date="2017-04-30T19:28:00Z">
            <w:rPr>
              <w:rFonts w:ascii="Calibri" w:hAnsi="Calibri" w:cs="Calibri"/>
              <w:i/>
              <w:sz w:val="32"/>
              <w:szCs w:val="32"/>
            </w:rPr>
          </w:rPrChange>
        </w:rPr>
        <w:t>E</w:t>
      </w:r>
      <w:r w:rsidRPr="00C93E5C">
        <w:rPr>
          <w:rFonts w:ascii="Helvetica" w:hAnsi="Helvetica" w:cs="Calibri"/>
          <w:i/>
          <w:sz w:val="32"/>
          <w:szCs w:val="32"/>
          <w:rPrChange w:id="2323" w:author="Ryan" w:date="2017-04-30T19:28:00Z">
            <w:rPr>
              <w:rFonts w:ascii="Calibri" w:hAnsi="Calibri" w:cs="Calibri"/>
              <w:i/>
              <w:sz w:val="32"/>
              <w:szCs w:val="32"/>
            </w:rPr>
          </w:rPrChange>
        </w:rPr>
        <w:t>sq</w:t>
      </w:r>
      <w:r w:rsidR="008D71DE" w:rsidRPr="00C93E5C">
        <w:rPr>
          <w:rFonts w:ascii="Helvetica" w:hAnsi="Helvetica" w:cs="Calibri"/>
          <w:i/>
          <w:sz w:val="32"/>
          <w:szCs w:val="32"/>
          <w:rPrChange w:id="2324" w:author="Ryan" w:date="2017-04-30T19:28:00Z">
            <w:rPr>
              <w:rFonts w:ascii="Calibri" w:hAnsi="Calibri" w:cs="Calibri"/>
              <w:i/>
              <w:sz w:val="32"/>
              <w:szCs w:val="32"/>
            </w:rPr>
          </w:rPrChange>
        </w:rPr>
        <w:t>.</w:t>
      </w:r>
    </w:p>
    <w:p w14:paraId="06D68EDB" w14:textId="77777777" w:rsidR="00472BE7" w:rsidRPr="00C93E5C" w:rsidRDefault="00472BE7" w:rsidP="00472BE7">
      <w:pPr>
        <w:spacing w:after="0"/>
        <w:rPr>
          <w:rFonts w:ascii="Helvetica" w:hAnsi="Helvetica" w:cs="Calibri"/>
          <w:sz w:val="32"/>
          <w:szCs w:val="32"/>
          <w:rPrChange w:id="2325" w:author="Ryan" w:date="2017-04-30T19:28:00Z">
            <w:rPr>
              <w:rFonts w:ascii="Calibri" w:hAnsi="Calibri" w:cs="Calibri"/>
              <w:sz w:val="32"/>
              <w:szCs w:val="32"/>
            </w:rPr>
          </w:rPrChange>
        </w:rPr>
      </w:pPr>
      <w:r w:rsidRPr="00C93E5C">
        <w:rPr>
          <w:rFonts w:ascii="Helvetica" w:hAnsi="Helvetica" w:cs="Calibri"/>
          <w:sz w:val="32"/>
          <w:szCs w:val="32"/>
          <w:rPrChange w:id="2326" w:author="Ryan" w:date="2017-04-30T19:28:00Z">
            <w:rPr>
              <w:rFonts w:ascii="Calibri" w:hAnsi="Calibri" w:cs="Calibri"/>
              <w:sz w:val="32"/>
              <w:szCs w:val="32"/>
            </w:rPr>
          </w:rPrChange>
        </w:rPr>
        <w:t>"Sir,</w:t>
      </w:r>
    </w:p>
    <w:p w14:paraId="70332A9E" w14:textId="77777777" w:rsidR="008D71DE" w:rsidRPr="00C93E5C" w:rsidRDefault="00472BE7" w:rsidP="008D71DE">
      <w:pPr>
        <w:spacing w:after="0"/>
        <w:ind w:firstLine="800"/>
        <w:rPr>
          <w:rFonts w:ascii="Helvetica" w:hAnsi="Helvetica" w:cs="Calibri"/>
          <w:sz w:val="32"/>
          <w:szCs w:val="32"/>
          <w:rPrChange w:id="2327" w:author="Ryan" w:date="2017-04-30T19:28:00Z">
            <w:rPr>
              <w:rFonts w:ascii="Calibri" w:hAnsi="Calibri" w:cs="Calibri"/>
              <w:sz w:val="32"/>
              <w:szCs w:val="32"/>
            </w:rPr>
          </w:rPrChange>
        </w:rPr>
      </w:pPr>
      <w:r w:rsidRPr="00C93E5C">
        <w:rPr>
          <w:rFonts w:ascii="Helvetica" w:hAnsi="Helvetica" w:cs="Calibri"/>
          <w:sz w:val="32"/>
          <w:szCs w:val="32"/>
          <w:rPrChange w:id="2328" w:author="Ryan" w:date="2017-04-30T19:28:00Z">
            <w:rPr>
              <w:rFonts w:ascii="Calibri" w:hAnsi="Calibri" w:cs="Calibri"/>
              <w:sz w:val="32"/>
              <w:szCs w:val="32"/>
            </w:rPr>
          </w:rPrChange>
        </w:rPr>
        <w:lastRenderedPageBreak/>
        <w:t>"Y</w:t>
      </w:r>
      <w:r w:rsidR="008D71DE" w:rsidRPr="00C93E5C">
        <w:rPr>
          <w:rFonts w:ascii="Helvetica" w:hAnsi="Helvetica" w:cs="Calibri"/>
          <w:sz w:val="32"/>
          <w:szCs w:val="32"/>
          <w:rPrChange w:id="2329" w:author="Ryan" w:date="2017-04-30T19:28:00Z">
            <w:rPr>
              <w:rFonts w:ascii="Calibri" w:hAnsi="Calibri" w:cs="Calibri"/>
              <w:sz w:val="32"/>
              <w:szCs w:val="32"/>
            </w:rPr>
          </w:rPrChange>
        </w:rPr>
        <w:t>ou must undoubtedly have expect</w:t>
      </w:r>
      <w:r w:rsidRPr="00C93E5C">
        <w:rPr>
          <w:rFonts w:ascii="Helvetica" w:hAnsi="Helvetica" w:cs="Calibri"/>
          <w:sz w:val="32"/>
          <w:szCs w:val="32"/>
          <w:rPrChange w:id="2330" w:author="Ryan" w:date="2017-04-30T19:28:00Z">
            <w:rPr>
              <w:rFonts w:ascii="Calibri" w:hAnsi="Calibri" w:cs="Calibri"/>
              <w:sz w:val="32"/>
              <w:szCs w:val="32"/>
            </w:rPr>
          </w:rPrChange>
        </w:rPr>
        <w:t xml:space="preserve">ed to </w:t>
      </w:r>
    </w:p>
    <w:p w14:paraId="75F6DF0A" w14:textId="77777777" w:rsidR="008D71DE" w:rsidRPr="00C93E5C" w:rsidRDefault="00472BE7" w:rsidP="00472BE7">
      <w:pPr>
        <w:spacing w:after="0"/>
        <w:rPr>
          <w:rFonts w:ascii="Helvetica" w:hAnsi="Helvetica" w:cs="Calibri"/>
          <w:sz w:val="32"/>
          <w:szCs w:val="32"/>
          <w:rPrChange w:id="2331" w:author="Ryan" w:date="2017-04-30T19:28:00Z">
            <w:rPr>
              <w:rFonts w:ascii="Calibri" w:hAnsi="Calibri" w:cs="Calibri"/>
              <w:sz w:val="32"/>
              <w:szCs w:val="32"/>
            </w:rPr>
          </w:rPrChange>
        </w:rPr>
      </w:pPr>
      <w:r w:rsidRPr="00C93E5C">
        <w:rPr>
          <w:rFonts w:ascii="Helvetica" w:hAnsi="Helvetica" w:cs="Calibri"/>
          <w:sz w:val="32"/>
          <w:szCs w:val="32"/>
          <w:rPrChange w:id="2332" w:author="Ryan" w:date="2017-04-30T19:28:00Z">
            <w:rPr>
              <w:rFonts w:ascii="Calibri" w:hAnsi="Calibri" w:cs="Calibri"/>
              <w:sz w:val="32"/>
              <w:szCs w:val="32"/>
            </w:rPr>
          </w:rPrChange>
        </w:rPr>
        <w:t>hear from me before this time. You will</w:t>
      </w:r>
      <w:r w:rsidR="008D71DE" w:rsidRPr="00C93E5C">
        <w:rPr>
          <w:rFonts w:ascii="Helvetica" w:hAnsi="Helvetica" w:cs="Calibri"/>
          <w:sz w:val="32"/>
          <w:szCs w:val="32"/>
          <w:rPrChange w:id="2333" w:author="Ryan" w:date="2017-04-30T19:28:00Z">
            <w:rPr>
              <w:rFonts w:ascii="Calibri" w:hAnsi="Calibri" w:cs="Calibri"/>
              <w:sz w:val="32"/>
              <w:szCs w:val="32"/>
            </w:rPr>
          </w:rPrChange>
        </w:rPr>
        <w:t xml:space="preserve"> </w:t>
      </w:r>
      <w:r w:rsidRPr="00C93E5C">
        <w:rPr>
          <w:rFonts w:ascii="Helvetica" w:hAnsi="Helvetica" w:cs="Calibri"/>
          <w:sz w:val="32"/>
          <w:szCs w:val="32"/>
          <w:rPrChange w:id="2334" w:author="Ryan" w:date="2017-04-30T19:28:00Z">
            <w:rPr>
              <w:rFonts w:ascii="Calibri" w:hAnsi="Calibri" w:cs="Calibri"/>
              <w:sz w:val="32"/>
              <w:szCs w:val="32"/>
            </w:rPr>
          </w:rPrChange>
        </w:rPr>
        <w:t xml:space="preserve">accept </w:t>
      </w:r>
    </w:p>
    <w:p w14:paraId="1AD7755A" w14:textId="51AF601A" w:rsidR="008D71DE" w:rsidRPr="00C93E5C" w:rsidRDefault="00472BE7" w:rsidP="00472BE7">
      <w:pPr>
        <w:spacing w:after="0"/>
        <w:rPr>
          <w:rFonts w:ascii="Helvetica" w:hAnsi="Helvetica" w:cs="Calibri"/>
          <w:sz w:val="32"/>
          <w:szCs w:val="32"/>
          <w:rPrChange w:id="2335" w:author="Ryan" w:date="2017-04-30T19:28:00Z">
            <w:rPr>
              <w:rFonts w:ascii="Calibri" w:hAnsi="Calibri" w:cs="Calibri"/>
              <w:sz w:val="32"/>
              <w:szCs w:val="32"/>
            </w:rPr>
          </w:rPrChange>
        </w:rPr>
      </w:pPr>
      <w:r w:rsidRPr="00C93E5C">
        <w:rPr>
          <w:rFonts w:ascii="Helvetica" w:hAnsi="Helvetica" w:cs="Calibri"/>
          <w:sz w:val="32"/>
          <w:szCs w:val="32"/>
          <w:rPrChange w:id="2336" w:author="Ryan" w:date="2017-04-30T19:28:00Z">
            <w:rPr>
              <w:rFonts w:ascii="Calibri" w:hAnsi="Calibri" w:cs="Calibri"/>
              <w:sz w:val="32"/>
              <w:szCs w:val="32"/>
            </w:rPr>
          </w:rPrChange>
        </w:rPr>
        <w:t>a reasonable excuse</w:t>
      </w:r>
      <w:del w:id="2337" w:author="Ryan" w:date="2017-04-30T19:49:00Z">
        <w:r w:rsidR="008D71DE" w:rsidRPr="00C93E5C" w:rsidDel="00FB4514">
          <w:rPr>
            <w:rFonts w:ascii="Helvetica" w:hAnsi="Helvetica" w:cs="Calibri"/>
            <w:sz w:val="32"/>
            <w:szCs w:val="32"/>
            <w:rPrChange w:id="2338" w:author="Ryan" w:date="2017-04-30T19:28:00Z">
              <w:rPr>
                <w:rFonts w:ascii="Calibri" w:hAnsi="Calibri" w:cs="Calibri"/>
                <w:sz w:val="32"/>
                <w:szCs w:val="32"/>
              </w:rPr>
            </w:rPrChange>
          </w:rPr>
          <w:delText>—</w:delText>
        </w:r>
      </w:del>
      <w:ins w:id="2339" w:author="Ryan" w:date="2017-04-30T19:49:00Z">
        <w:r w:rsidR="00FB4514">
          <w:rPr>
            <w:rFonts w:ascii="Helvetica" w:hAnsi="Helvetica" w:cs="Calibri"/>
            <w:sz w:val="32"/>
            <w:szCs w:val="32"/>
          </w:rPr>
          <w:t>--</w:t>
        </w:r>
      </w:ins>
      <w:r w:rsidRPr="00C93E5C">
        <w:rPr>
          <w:rFonts w:ascii="Helvetica" w:hAnsi="Helvetica" w:cs="Calibri"/>
          <w:sz w:val="32"/>
          <w:szCs w:val="32"/>
          <w:rPrChange w:id="2340" w:author="Ryan" w:date="2017-04-30T19:28:00Z">
            <w:rPr>
              <w:rFonts w:ascii="Calibri" w:hAnsi="Calibri" w:cs="Calibri"/>
              <w:sz w:val="32"/>
              <w:szCs w:val="32"/>
            </w:rPr>
          </w:rPrChange>
        </w:rPr>
        <w:t>I slept late</w:t>
      </w:r>
      <w:r w:rsidR="008D71DE" w:rsidRPr="00C93E5C">
        <w:rPr>
          <w:rFonts w:ascii="Helvetica" w:hAnsi="Helvetica" w:cs="Calibri"/>
          <w:sz w:val="32"/>
          <w:szCs w:val="32"/>
          <w:rPrChange w:id="2341" w:author="Ryan" w:date="2017-04-30T19:28:00Z">
            <w:rPr>
              <w:rFonts w:ascii="Calibri" w:hAnsi="Calibri" w:cs="Calibri"/>
              <w:sz w:val="32"/>
              <w:szCs w:val="32"/>
            </w:rPr>
          </w:rPrChange>
        </w:rPr>
        <w:t>,</w:t>
      </w:r>
      <w:r w:rsidRPr="00C93E5C">
        <w:rPr>
          <w:rFonts w:ascii="Helvetica" w:hAnsi="Helvetica" w:cs="Calibri"/>
          <w:sz w:val="32"/>
          <w:szCs w:val="32"/>
          <w:rPrChange w:id="2342" w:author="Ryan" w:date="2017-04-30T19:28:00Z">
            <w:rPr>
              <w:rFonts w:ascii="Calibri" w:hAnsi="Calibri" w:cs="Calibri"/>
              <w:sz w:val="32"/>
              <w:szCs w:val="32"/>
            </w:rPr>
          </w:rPrChange>
        </w:rPr>
        <w:t xml:space="preserve"> and</w:t>
      </w:r>
      <w:r w:rsidR="008D71DE" w:rsidRPr="00C93E5C">
        <w:rPr>
          <w:rFonts w:ascii="Helvetica" w:hAnsi="Helvetica" w:cs="Calibri"/>
          <w:sz w:val="32"/>
          <w:szCs w:val="32"/>
          <w:rPrChange w:id="2343" w:author="Ryan" w:date="2017-04-30T19:28:00Z">
            <w:rPr>
              <w:rFonts w:ascii="Calibri" w:hAnsi="Calibri" w:cs="Calibri"/>
              <w:sz w:val="32"/>
              <w:szCs w:val="32"/>
            </w:rPr>
          </w:rPrChange>
        </w:rPr>
        <w:t xml:space="preserve"> </w:t>
      </w:r>
      <w:r w:rsidRPr="00C93E5C">
        <w:rPr>
          <w:rFonts w:ascii="Helvetica" w:hAnsi="Helvetica" w:cs="Calibri"/>
          <w:sz w:val="32"/>
          <w:szCs w:val="32"/>
          <w:rPrChange w:id="2344" w:author="Ryan" w:date="2017-04-30T19:28:00Z">
            <w:rPr>
              <w:rFonts w:ascii="Calibri" w:hAnsi="Calibri" w:cs="Calibri"/>
              <w:sz w:val="32"/>
              <w:szCs w:val="32"/>
            </w:rPr>
          </w:rPrChange>
        </w:rPr>
        <w:t xml:space="preserve">have but </w:t>
      </w:r>
    </w:p>
    <w:p w14:paraId="56BDB4C4" w14:textId="77777777" w:rsidR="002A51D1" w:rsidRPr="00C93E5C" w:rsidRDefault="00472BE7" w:rsidP="00472BE7">
      <w:pPr>
        <w:spacing w:after="0"/>
        <w:rPr>
          <w:rFonts w:ascii="Helvetica" w:hAnsi="Helvetica" w:cs="Calibri"/>
          <w:sz w:val="32"/>
          <w:szCs w:val="32"/>
          <w:rPrChange w:id="2345" w:author="Ryan" w:date="2017-04-30T19:28:00Z">
            <w:rPr>
              <w:rFonts w:ascii="Calibri" w:hAnsi="Calibri" w:cs="Calibri"/>
              <w:sz w:val="32"/>
              <w:szCs w:val="32"/>
            </w:rPr>
          </w:rPrChange>
        </w:rPr>
      </w:pPr>
      <w:r w:rsidRPr="00C93E5C">
        <w:rPr>
          <w:rFonts w:ascii="Helvetica" w:hAnsi="Helvetica" w:cs="Calibri"/>
          <w:sz w:val="32"/>
          <w:szCs w:val="32"/>
          <w:rPrChange w:id="2346" w:author="Ryan" w:date="2017-04-30T19:28:00Z">
            <w:rPr>
              <w:rFonts w:ascii="Calibri" w:hAnsi="Calibri" w:cs="Calibri"/>
              <w:sz w:val="32"/>
              <w:szCs w:val="32"/>
            </w:rPr>
          </w:rPrChange>
        </w:rPr>
        <w:t>this moment arrived in town. A</w:t>
      </w:r>
      <w:r w:rsidR="002A51D1" w:rsidRPr="00C93E5C">
        <w:rPr>
          <w:rFonts w:ascii="Helvetica" w:hAnsi="Helvetica" w:cs="Calibri"/>
          <w:sz w:val="32"/>
          <w:szCs w:val="32"/>
          <w:rPrChange w:id="2347" w:author="Ryan" w:date="2017-04-30T19:28:00Z">
            <w:rPr>
              <w:rFonts w:ascii="Calibri" w:hAnsi="Calibri" w:cs="Calibri"/>
              <w:sz w:val="32"/>
              <w:szCs w:val="32"/>
            </w:rPr>
          </w:rPrChange>
        </w:rPr>
        <w:t xml:space="preserve"> </w:t>
      </w:r>
      <w:r w:rsidRPr="00C93E5C">
        <w:rPr>
          <w:rFonts w:ascii="Helvetica" w:hAnsi="Helvetica" w:cs="Calibri"/>
          <w:sz w:val="32"/>
          <w:szCs w:val="32"/>
          <w:rPrChange w:id="2348" w:author="Ryan" w:date="2017-04-30T19:28:00Z">
            <w:rPr>
              <w:rFonts w:ascii="Calibri" w:hAnsi="Calibri" w:cs="Calibri"/>
              <w:sz w:val="32"/>
              <w:szCs w:val="32"/>
            </w:rPr>
          </w:rPrChange>
        </w:rPr>
        <w:t>few hours can</w:t>
      </w:r>
      <w:r w:rsidR="002A51D1" w:rsidRPr="00C93E5C">
        <w:rPr>
          <w:rFonts w:ascii="Helvetica" w:hAnsi="Helvetica" w:cs="Calibri"/>
          <w:sz w:val="32"/>
          <w:szCs w:val="32"/>
          <w:rPrChange w:id="2349" w:author="Ryan" w:date="2017-04-30T19:28:00Z">
            <w:rPr>
              <w:rFonts w:ascii="Calibri" w:hAnsi="Calibri" w:cs="Calibri"/>
              <w:sz w:val="32"/>
              <w:szCs w:val="32"/>
            </w:rPr>
          </w:rPrChange>
        </w:rPr>
        <w:t>-</w:t>
      </w:r>
    </w:p>
    <w:p w14:paraId="46CCB073" w14:textId="77777777" w:rsidR="002A51D1" w:rsidRPr="00C93E5C" w:rsidRDefault="00472BE7" w:rsidP="00472BE7">
      <w:pPr>
        <w:spacing w:after="0"/>
        <w:rPr>
          <w:rFonts w:ascii="Helvetica" w:hAnsi="Helvetica" w:cs="Calibri"/>
          <w:sz w:val="32"/>
          <w:szCs w:val="32"/>
          <w:rPrChange w:id="2350" w:author="Ryan" w:date="2017-04-30T19:28:00Z">
            <w:rPr>
              <w:rFonts w:ascii="Calibri" w:hAnsi="Calibri" w:cs="Calibri"/>
              <w:sz w:val="32"/>
              <w:szCs w:val="32"/>
            </w:rPr>
          </w:rPrChange>
        </w:rPr>
      </w:pPr>
      <w:r w:rsidRPr="00C93E5C">
        <w:rPr>
          <w:rFonts w:ascii="Helvetica" w:hAnsi="Helvetica" w:cs="Calibri"/>
          <w:sz w:val="32"/>
          <w:szCs w:val="32"/>
          <w:rPrChange w:id="2351" w:author="Ryan" w:date="2017-04-30T19:28:00Z">
            <w:rPr>
              <w:rFonts w:ascii="Calibri" w:hAnsi="Calibri" w:cs="Calibri"/>
              <w:sz w:val="32"/>
              <w:szCs w:val="32"/>
            </w:rPr>
          </w:rPrChange>
        </w:rPr>
        <w:t>not be considered too long to</w:t>
      </w:r>
      <w:r w:rsidR="002A51D1" w:rsidRPr="00C93E5C">
        <w:rPr>
          <w:rFonts w:ascii="Helvetica" w:hAnsi="Helvetica" w:cs="Calibri"/>
          <w:sz w:val="32"/>
          <w:szCs w:val="32"/>
          <w:rPrChange w:id="2352" w:author="Ryan" w:date="2017-04-30T19:28:00Z">
            <w:rPr>
              <w:rFonts w:ascii="Calibri" w:hAnsi="Calibri" w:cs="Calibri"/>
              <w:sz w:val="32"/>
              <w:szCs w:val="32"/>
            </w:rPr>
          </w:rPrChange>
        </w:rPr>
        <w:t xml:space="preserve"> </w:t>
      </w:r>
      <w:r w:rsidRPr="00C93E5C">
        <w:rPr>
          <w:rFonts w:ascii="Helvetica" w:hAnsi="Helvetica" w:cs="Calibri"/>
          <w:sz w:val="32"/>
          <w:szCs w:val="32"/>
          <w:rPrChange w:id="2353" w:author="Ryan" w:date="2017-04-30T19:28:00Z">
            <w:rPr>
              <w:rFonts w:ascii="Calibri" w:hAnsi="Calibri" w:cs="Calibri"/>
              <w:sz w:val="32"/>
              <w:szCs w:val="32"/>
            </w:rPr>
          </w:rPrChange>
        </w:rPr>
        <w:t xml:space="preserve">examine our pistols, </w:t>
      </w:r>
    </w:p>
    <w:p w14:paraId="3599FF2C" w14:textId="77777777" w:rsidR="002A51D1" w:rsidRPr="00C93E5C" w:rsidRDefault="002A51D1" w:rsidP="00472BE7">
      <w:pPr>
        <w:spacing w:after="0"/>
        <w:rPr>
          <w:rFonts w:ascii="Helvetica" w:hAnsi="Helvetica" w:cs="Calibri"/>
          <w:sz w:val="32"/>
          <w:szCs w:val="32"/>
          <w:rPrChange w:id="2354" w:author="Ryan" w:date="2017-04-30T19:28:00Z">
            <w:rPr>
              <w:rFonts w:ascii="Calibri" w:hAnsi="Calibri" w:cs="Calibri"/>
              <w:sz w:val="32"/>
              <w:szCs w:val="32"/>
            </w:rPr>
          </w:rPrChange>
        </w:rPr>
      </w:pPr>
      <w:r w:rsidRPr="00C93E5C">
        <w:rPr>
          <w:rFonts w:ascii="Helvetica" w:hAnsi="Helvetica" w:cs="Calibri"/>
          <w:sz w:val="32"/>
          <w:szCs w:val="32"/>
          <w:rPrChange w:id="2355" w:author="Ryan" w:date="2017-04-30T19:28:00Z">
            <w:rPr>
              <w:rFonts w:ascii="Calibri" w:hAnsi="Calibri" w:cs="Calibri"/>
              <w:sz w:val="32"/>
              <w:szCs w:val="32"/>
            </w:rPr>
          </w:rPrChange>
        </w:rPr>
        <w:t>and prepare for, pos</w:t>
      </w:r>
      <w:r w:rsidR="00472BE7" w:rsidRPr="00C93E5C">
        <w:rPr>
          <w:rFonts w:ascii="Helvetica" w:hAnsi="Helvetica" w:cs="Calibri"/>
          <w:sz w:val="32"/>
          <w:szCs w:val="32"/>
          <w:rPrChange w:id="2356" w:author="Ryan" w:date="2017-04-30T19:28:00Z">
            <w:rPr>
              <w:rFonts w:ascii="Calibri" w:hAnsi="Calibri" w:cs="Calibri"/>
              <w:sz w:val="32"/>
              <w:szCs w:val="32"/>
            </w:rPr>
          </w:rPrChange>
        </w:rPr>
        <w:t>sibly, serious events. I</w:t>
      </w:r>
      <w:r w:rsidRPr="00C93E5C">
        <w:rPr>
          <w:rFonts w:ascii="Helvetica" w:hAnsi="Helvetica" w:cs="Calibri"/>
          <w:sz w:val="32"/>
          <w:szCs w:val="32"/>
          <w:rPrChange w:id="2357" w:author="Ryan" w:date="2017-04-30T19:28:00Z">
            <w:rPr>
              <w:rFonts w:ascii="Calibri" w:hAnsi="Calibri" w:cs="Calibri"/>
              <w:sz w:val="32"/>
              <w:szCs w:val="32"/>
            </w:rPr>
          </w:rPrChange>
        </w:rPr>
        <w:t>,</w:t>
      </w:r>
    </w:p>
    <w:p w14:paraId="6FDF1B31" w14:textId="77777777" w:rsidR="002A51D1" w:rsidRPr="00C93E5C" w:rsidRDefault="002A51D1" w:rsidP="00472BE7">
      <w:pPr>
        <w:spacing w:after="0"/>
        <w:rPr>
          <w:rFonts w:ascii="Helvetica" w:hAnsi="Helvetica" w:cs="Calibri"/>
          <w:sz w:val="32"/>
          <w:szCs w:val="32"/>
          <w:rPrChange w:id="2358" w:author="Ryan" w:date="2017-04-30T19:28:00Z">
            <w:rPr>
              <w:rFonts w:ascii="Calibri" w:hAnsi="Calibri" w:cs="Calibri"/>
              <w:sz w:val="32"/>
              <w:szCs w:val="32"/>
            </w:rPr>
          </w:rPrChange>
        </w:rPr>
      </w:pPr>
      <w:r w:rsidRPr="00C93E5C">
        <w:rPr>
          <w:rFonts w:ascii="Helvetica" w:hAnsi="Helvetica" w:cs="Calibri"/>
          <w:sz w:val="32"/>
          <w:szCs w:val="32"/>
          <w:rPrChange w:id="2359" w:author="Ryan" w:date="2017-04-30T19:28:00Z">
            <w:rPr>
              <w:rFonts w:ascii="Calibri" w:hAnsi="Calibri" w:cs="Calibri"/>
              <w:sz w:val="32"/>
              <w:szCs w:val="32"/>
            </w:rPr>
          </w:rPrChange>
        </w:rPr>
        <w:t>therefore, take the liberty</w:t>
      </w:r>
      <w:r w:rsidR="00472BE7" w:rsidRPr="00C93E5C">
        <w:rPr>
          <w:rFonts w:ascii="Helvetica" w:hAnsi="Helvetica" w:cs="Calibri"/>
          <w:sz w:val="32"/>
          <w:szCs w:val="32"/>
          <w:rPrChange w:id="2360" w:author="Ryan" w:date="2017-04-30T19:28:00Z">
            <w:rPr>
              <w:rFonts w:ascii="Calibri" w:hAnsi="Calibri" w:cs="Calibri"/>
              <w:sz w:val="32"/>
              <w:szCs w:val="32"/>
            </w:rPr>
          </w:rPrChange>
        </w:rPr>
        <w:t xml:space="preserve"> to request you to meet </w:t>
      </w:r>
    </w:p>
    <w:p w14:paraId="5D230954" w14:textId="77777777" w:rsidR="002A51D1" w:rsidRPr="00C93E5C" w:rsidRDefault="002A51D1" w:rsidP="00472BE7">
      <w:pPr>
        <w:spacing w:after="0"/>
        <w:rPr>
          <w:rFonts w:ascii="Helvetica" w:hAnsi="Helvetica" w:cs="Calibri"/>
          <w:sz w:val="32"/>
          <w:szCs w:val="32"/>
          <w:rPrChange w:id="2361" w:author="Ryan" w:date="2017-04-30T19:28:00Z">
            <w:rPr>
              <w:rFonts w:ascii="Calibri" w:hAnsi="Calibri" w:cs="Calibri"/>
              <w:sz w:val="32"/>
              <w:szCs w:val="32"/>
            </w:rPr>
          </w:rPrChange>
        </w:rPr>
      </w:pPr>
      <w:r w:rsidRPr="00C93E5C">
        <w:rPr>
          <w:rFonts w:ascii="Helvetica" w:hAnsi="Helvetica" w:cs="Calibri"/>
          <w:sz w:val="32"/>
          <w:szCs w:val="32"/>
          <w:rPrChange w:id="2362" w:author="Ryan" w:date="2017-04-30T19:28:00Z">
            <w:rPr>
              <w:rFonts w:ascii="Calibri" w:hAnsi="Calibri" w:cs="Calibri"/>
              <w:sz w:val="32"/>
              <w:szCs w:val="32"/>
            </w:rPr>
          </w:rPrChange>
        </w:rPr>
        <w:t>me, with a sin</w:t>
      </w:r>
      <w:r w:rsidR="00472BE7" w:rsidRPr="00C93E5C">
        <w:rPr>
          <w:rFonts w:ascii="Helvetica" w:hAnsi="Helvetica" w:cs="Calibri"/>
          <w:sz w:val="32"/>
          <w:szCs w:val="32"/>
          <w:rPrChange w:id="2363" w:author="Ryan" w:date="2017-04-30T19:28:00Z">
            <w:rPr>
              <w:rFonts w:ascii="Calibri" w:hAnsi="Calibri" w:cs="Calibri"/>
              <w:sz w:val="32"/>
              <w:szCs w:val="32"/>
            </w:rPr>
          </w:rPrChange>
        </w:rPr>
        <w:t xml:space="preserve">gle friend, in the fields, one mile </w:t>
      </w:r>
    </w:p>
    <w:p w14:paraId="2429D653" w14:textId="77777777" w:rsidR="002A51D1" w:rsidRPr="00C93E5C" w:rsidRDefault="00472BE7" w:rsidP="00472BE7">
      <w:pPr>
        <w:spacing w:after="0"/>
        <w:rPr>
          <w:rFonts w:ascii="Helvetica" w:hAnsi="Helvetica" w:cs="Calibri"/>
          <w:sz w:val="32"/>
          <w:szCs w:val="32"/>
          <w:rPrChange w:id="2364" w:author="Ryan" w:date="2017-04-30T19:28:00Z">
            <w:rPr>
              <w:rFonts w:ascii="Calibri" w:hAnsi="Calibri" w:cs="Calibri"/>
              <w:sz w:val="32"/>
              <w:szCs w:val="32"/>
            </w:rPr>
          </w:rPrChange>
        </w:rPr>
      </w:pPr>
      <w:r w:rsidRPr="00C93E5C">
        <w:rPr>
          <w:rFonts w:ascii="Helvetica" w:hAnsi="Helvetica" w:cs="Calibri"/>
          <w:sz w:val="32"/>
          <w:szCs w:val="32"/>
          <w:rPrChange w:id="2365" w:author="Ryan" w:date="2017-04-30T19:28:00Z">
            <w:rPr>
              <w:rFonts w:ascii="Calibri" w:hAnsi="Calibri" w:cs="Calibri"/>
              <w:sz w:val="32"/>
              <w:szCs w:val="32"/>
            </w:rPr>
          </w:rPrChange>
        </w:rPr>
        <w:t>north of the town, just back of the new build</w:t>
      </w:r>
      <w:r w:rsidR="002A51D1" w:rsidRPr="00C93E5C">
        <w:rPr>
          <w:rFonts w:ascii="Helvetica" w:hAnsi="Helvetica" w:cs="Calibri"/>
          <w:sz w:val="32"/>
          <w:szCs w:val="32"/>
          <w:rPrChange w:id="2366" w:author="Ryan" w:date="2017-04-30T19:28:00Z">
            <w:rPr>
              <w:rFonts w:ascii="Calibri" w:hAnsi="Calibri" w:cs="Calibri"/>
              <w:sz w:val="32"/>
              <w:szCs w:val="32"/>
            </w:rPr>
          </w:rPrChange>
        </w:rPr>
        <w:t>-</w:t>
      </w:r>
    </w:p>
    <w:p w14:paraId="740FFCD3" w14:textId="5006A13B" w:rsidR="002A51D1" w:rsidRPr="00C93E5C" w:rsidRDefault="002A51D1" w:rsidP="00472BE7">
      <w:pPr>
        <w:spacing w:after="0"/>
        <w:rPr>
          <w:rFonts w:ascii="Helvetica" w:hAnsi="Helvetica" w:cs="Calibri"/>
          <w:sz w:val="32"/>
          <w:szCs w:val="32"/>
          <w:rPrChange w:id="2367" w:author="Ryan" w:date="2017-04-30T19:28:00Z">
            <w:rPr>
              <w:rFonts w:ascii="Calibri" w:hAnsi="Calibri" w:cs="Calibri"/>
              <w:sz w:val="32"/>
              <w:szCs w:val="32"/>
            </w:rPr>
          </w:rPrChange>
        </w:rPr>
      </w:pPr>
      <w:proofErr w:type="spellStart"/>
      <w:r w:rsidRPr="00C93E5C">
        <w:rPr>
          <w:rFonts w:ascii="Helvetica" w:hAnsi="Helvetica" w:cs="Calibri"/>
          <w:sz w:val="32"/>
          <w:szCs w:val="32"/>
          <w:rPrChange w:id="2368" w:author="Ryan" w:date="2017-04-30T19:28:00Z">
            <w:rPr>
              <w:rFonts w:ascii="Calibri" w:hAnsi="Calibri" w:cs="Calibri"/>
              <w:sz w:val="32"/>
              <w:szCs w:val="32"/>
            </w:rPr>
          </w:rPrChange>
        </w:rPr>
        <w:t>ing</w:t>
      </w:r>
      <w:proofErr w:type="spellEnd"/>
      <w:r w:rsidRPr="00C93E5C">
        <w:rPr>
          <w:rFonts w:ascii="Helvetica" w:hAnsi="Helvetica" w:cs="Calibri"/>
          <w:sz w:val="32"/>
          <w:szCs w:val="32"/>
          <w:rPrChange w:id="2369" w:author="Ryan" w:date="2017-04-30T19:28:00Z">
            <w:rPr>
              <w:rFonts w:ascii="Calibri" w:hAnsi="Calibri" w:cs="Calibri"/>
              <w:sz w:val="32"/>
              <w:szCs w:val="32"/>
            </w:rPr>
          </w:rPrChange>
        </w:rPr>
        <w:t>, pre</w:t>
      </w:r>
      <w:r w:rsidR="00472BE7" w:rsidRPr="00C93E5C">
        <w:rPr>
          <w:rFonts w:ascii="Helvetica" w:hAnsi="Helvetica" w:cs="Calibri"/>
          <w:sz w:val="32"/>
          <w:szCs w:val="32"/>
          <w:rPrChange w:id="2370" w:author="Ryan" w:date="2017-04-30T19:28:00Z">
            <w:rPr>
              <w:rFonts w:ascii="Calibri" w:hAnsi="Calibri" w:cs="Calibri"/>
              <w:sz w:val="32"/>
              <w:szCs w:val="32"/>
            </w:rPr>
          </w:rPrChange>
        </w:rPr>
        <w:t>cise</w:t>
      </w:r>
      <w:r w:rsidRPr="00C93E5C">
        <w:rPr>
          <w:rFonts w:ascii="Helvetica" w:hAnsi="Helvetica" w:cs="Calibri"/>
          <w:sz w:val="32"/>
          <w:szCs w:val="32"/>
          <w:rPrChange w:id="2371" w:author="Ryan" w:date="2017-04-30T19:28:00Z">
            <w:rPr>
              <w:rFonts w:ascii="Calibri" w:hAnsi="Calibri" w:cs="Calibri"/>
              <w:sz w:val="32"/>
              <w:szCs w:val="32"/>
            </w:rPr>
          </w:rPrChange>
        </w:rPr>
        <w:t xml:space="preserve">ly at </w:t>
      </w:r>
      <w:r w:rsidR="0054010D" w:rsidRPr="00C93E5C">
        <w:rPr>
          <w:rFonts w:ascii="Helvetica" w:hAnsi="Helvetica" w:cs="Calibri"/>
          <w:sz w:val="32"/>
          <w:szCs w:val="32"/>
          <w:rPrChange w:id="2372" w:author="Ryan" w:date="2017-04-30T19:28:00Z">
            <w:rPr>
              <w:rFonts w:ascii="Calibri" w:hAnsi="Calibri" w:cs="Calibri"/>
              <w:sz w:val="32"/>
              <w:szCs w:val="32"/>
            </w:rPr>
          </w:rPrChange>
        </w:rPr>
        <w:t>5</w:t>
      </w:r>
      <w:r w:rsidRPr="00C93E5C">
        <w:rPr>
          <w:rFonts w:ascii="Helvetica" w:hAnsi="Helvetica" w:cs="Calibri"/>
          <w:sz w:val="32"/>
          <w:szCs w:val="32"/>
          <w:rPrChange w:id="2373" w:author="Ryan" w:date="2017-04-30T19:28:00Z">
            <w:rPr>
              <w:rFonts w:ascii="Calibri" w:hAnsi="Calibri" w:cs="Calibri"/>
              <w:sz w:val="32"/>
              <w:szCs w:val="32"/>
            </w:rPr>
          </w:rPrChange>
        </w:rPr>
        <w:t xml:space="preserve"> o'clock in the evening. </w:t>
      </w:r>
      <w:del w:id="2374" w:author="Ryan" w:date="2017-04-30T19:49:00Z">
        <w:r w:rsidRPr="00C93E5C" w:rsidDel="00FB4514">
          <w:rPr>
            <w:rFonts w:ascii="Helvetica" w:hAnsi="Helvetica" w:cs="Calibri"/>
            <w:sz w:val="32"/>
            <w:szCs w:val="32"/>
            <w:rPrChange w:id="2375" w:author="Ryan" w:date="2017-04-30T19:28:00Z">
              <w:rPr>
                <w:rFonts w:ascii="Calibri" w:hAnsi="Calibri" w:cs="Calibri"/>
                <w:sz w:val="32"/>
                <w:szCs w:val="32"/>
              </w:rPr>
            </w:rPrChange>
          </w:rPr>
          <w:delText>—</w:delText>
        </w:r>
      </w:del>
      <w:ins w:id="2376" w:author="Ryan" w:date="2017-04-30T19:49:00Z">
        <w:r w:rsidR="00FB4514">
          <w:rPr>
            <w:rFonts w:ascii="Helvetica" w:hAnsi="Helvetica" w:cs="Calibri"/>
            <w:sz w:val="32"/>
            <w:szCs w:val="32"/>
          </w:rPr>
          <w:t>--</w:t>
        </w:r>
      </w:ins>
    </w:p>
    <w:p w14:paraId="24632038" w14:textId="77777777" w:rsidR="00472BE7" w:rsidRPr="00C93E5C" w:rsidRDefault="00472BE7" w:rsidP="00472BE7">
      <w:pPr>
        <w:spacing w:after="0"/>
        <w:rPr>
          <w:rFonts w:ascii="Helvetica" w:hAnsi="Helvetica" w:cs="Calibri"/>
          <w:sz w:val="32"/>
          <w:szCs w:val="32"/>
          <w:rPrChange w:id="2377" w:author="Ryan" w:date="2017-04-30T19:28:00Z">
            <w:rPr>
              <w:rFonts w:ascii="Calibri" w:hAnsi="Calibri" w:cs="Calibri"/>
              <w:sz w:val="32"/>
              <w:szCs w:val="32"/>
            </w:rPr>
          </w:rPrChange>
        </w:rPr>
      </w:pPr>
      <w:r w:rsidRPr="00C93E5C">
        <w:rPr>
          <w:rFonts w:ascii="Helvetica" w:hAnsi="Helvetica" w:cs="Calibri"/>
          <w:sz w:val="32"/>
          <w:szCs w:val="32"/>
          <w:rPrChange w:id="2378" w:author="Ryan" w:date="2017-04-30T19:28:00Z">
            <w:rPr>
              <w:rFonts w:ascii="Calibri" w:hAnsi="Calibri" w:cs="Calibri"/>
              <w:sz w:val="32"/>
              <w:szCs w:val="32"/>
            </w:rPr>
          </w:rPrChange>
        </w:rPr>
        <w:t>Should</w:t>
      </w:r>
      <w:r w:rsidR="002A51D1" w:rsidRPr="00C93E5C">
        <w:rPr>
          <w:rFonts w:ascii="Helvetica" w:hAnsi="Helvetica" w:cs="Calibri"/>
          <w:sz w:val="32"/>
          <w:szCs w:val="32"/>
          <w:rPrChange w:id="2379" w:author="Ryan" w:date="2017-04-30T19:28:00Z">
            <w:rPr>
              <w:rFonts w:ascii="Calibri" w:hAnsi="Calibri" w:cs="Calibri"/>
              <w:sz w:val="32"/>
              <w:szCs w:val="32"/>
            </w:rPr>
          </w:rPrChange>
        </w:rPr>
        <w:t xml:space="preserve"> </w:t>
      </w:r>
      <w:r w:rsidRPr="00C93E5C">
        <w:rPr>
          <w:rFonts w:ascii="Helvetica" w:hAnsi="Helvetica" w:cs="Calibri"/>
          <w:sz w:val="32"/>
          <w:szCs w:val="32"/>
          <w:rPrChange w:id="2380" w:author="Ryan" w:date="2017-04-30T19:28:00Z">
            <w:rPr>
              <w:rFonts w:ascii="Calibri" w:hAnsi="Calibri" w:cs="Calibri"/>
              <w:sz w:val="32"/>
              <w:szCs w:val="32"/>
            </w:rPr>
          </w:rPrChange>
        </w:rPr>
        <w:t>you have any objections to these arrange-</w:t>
      </w:r>
    </w:p>
    <w:p w14:paraId="09D7B7AC" w14:textId="77777777" w:rsidR="00472BE7" w:rsidRPr="00C93E5C" w:rsidRDefault="00472BE7" w:rsidP="00472BE7">
      <w:pPr>
        <w:spacing w:after="0"/>
        <w:rPr>
          <w:rFonts w:ascii="Helvetica" w:hAnsi="Helvetica" w:cs="Calibri"/>
          <w:sz w:val="32"/>
          <w:szCs w:val="32"/>
          <w:rPrChange w:id="2381" w:author="Ryan" w:date="2017-04-30T19:28:00Z">
            <w:rPr>
              <w:rFonts w:ascii="Calibri" w:hAnsi="Calibri" w:cs="Calibri"/>
              <w:sz w:val="32"/>
              <w:szCs w:val="32"/>
            </w:rPr>
          </w:rPrChange>
        </w:rPr>
      </w:pPr>
      <w:proofErr w:type="spellStart"/>
      <w:r w:rsidRPr="00C93E5C">
        <w:rPr>
          <w:rFonts w:ascii="Helvetica" w:hAnsi="Helvetica" w:cs="Calibri"/>
          <w:sz w:val="32"/>
          <w:szCs w:val="32"/>
          <w:rPrChange w:id="2382" w:author="Ryan" w:date="2017-04-30T19:28:00Z">
            <w:rPr>
              <w:rFonts w:ascii="Calibri" w:hAnsi="Calibri" w:cs="Calibri"/>
              <w:sz w:val="32"/>
              <w:szCs w:val="32"/>
            </w:rPr>
          </w:rPrChange>
        </w:rPr>
        <w:t>ments</w:t>
      </w:r>
      <w:proofErr w:type="spellEnd"/>
      <w:r w:rsidRPr="00C93E5C">
        <w:rPr>
          <w:rFonts w:ascii="Helvetica" w:hAnsi="Helvetica" w:cs="Calibri"/>
          <w:sz w:val="32"/>
          <w:szCs w:val="32"/>
          <w:rPrChange w:id="2383" w:author="Ryan" w:date="2017-04-30T19:28:00Z">
            <w:rPr>
              <w:rFonts w:ascii="Calibri" w:hAnsi="Calibri" w:cs="Calibri"/>
              <w:sz w:val="32"/>
              <w:szCs w:val="32"/>
            </w:rPr>
          </w:rPrChange>
        </w:rPr>
        <w:t>, you will please to notify me.</w:t>
      </w:r>
    </w:p>
    <w:p w14:paraId="33AE0538" w14:textId="77777777" w:rsidR="00472BE7" w:rsidRPr="00C93E5C" w:rsidRDefault="002A51D1" w:rsidP="002A51D1">
      <w:pPr>
        <w:spacing w:after="0"/>
        <w:ind w:firstLine="800"/>
        <w:rPr>
          <w:rFonts w:ascii="Helvetica" w:hAnsi="Helvetica" w:cs="Calibri"/>
          <w:sz w:val="32"/>
          <w:szCs w:val="32"/>
          <w:rPrChange w:id="2384" w:author="Ryan" w:date="2017-04-30T19:28:00Z">
            <w:rPr>
              <w:rFonts w:ascii="Calibri" w:hAnsi="Calibri" w:cs="Calibri"/>
              <w:sz w:val="32"/>
              <w:szCs w:val="32"/>
            </w:rPr>
          </w:rPrChange>
        </w:rPr>
      </w:pPr>
      <w:r w:rsidRPr="00C93E5C">
        <w:rPr>
          <w:rFonts w:ascii="Helvetica" w:hAnsi="Helvetica" w:cs="Calibri"/>
          <w:sz w:val="32"/>
          <w:szCs w:val="32"/>
          <w:rPrChange w:id="2385" w:author="Ryan" w:date="2017-04-30T19:28:00Z">
            <w:rPr>
              <w:rFonts w:ascii="Calibri" w:hAnsi="Calibri" w:cs="Calibri"/>
              <w:sz w:val="32"/>
              <w:szCs w:val="32"/>
            </w:rPr>
          </w:rPrChange>
        </w:rPr>
        <w:t>“</w:t>
      </w:r>
      <w:r w:rsidR="00472BE7" w:rsidRPr="00C93E5C">
        <w:rPr>
          <w:rFonts w:ascii="Helvetica" w:hAnsi="Helvetica" w:cs="Calibri"/>
          <w:sz w:val="32"/>
          <w:szCs w:val="32"/>
          <w:rPrChange w:id="2386" w:author="Ryan" w:date="2017-04-30T19:28:00Z">
            <w:rPr>
              <w:rFonts w:ascii="Calibri" w:hAnsi="Calibri" w:cs="Calibri"/>
              <w:sz w:val="32"/>
              <w:szCs w:val="32"/>
            </w:rPr>
          </w:rPrChange>
        </w:rPr>
        <w:t>Yours, &amp;c.</w:t>
      </w:r>
      <w:r w:rsidRPr="00C93E5C">
        <w:rPr>
          <w:rFonts w:ascii="Helvetica" w:hAnsi="Helvetica" w:cs="Calibri"/>
          <w:sz w:val="32"/>
          <w:szCs w:val="32"/>
          <w:rPrChange w:id="2387" w:author="Ryan" w:date="2017-04-30T19:28:00Z">
            <w:rPr>
              <w:rFonts w:ascii="Calibri" w:hAnsi="Calibri" w:cs="Calibri"/>
              <w:sz w:val="32"/>
              <w:szCs w:val="32"/>
            </w:rPr>
          </w:rPrChange>
        </w:rPr>
        <w:tab/>
      </w:r>
      <w:r w:rsidR="00472BE7" w:rsidRPr="00C93E5C">
        <w:rPr>
          <w:rFonts w:ascii="Helvetica" w:hAnsi="Helvetica" w:cs="Calibri"/>
          <w:sz w:val="32"/>
          <w:szCs w:val="32"/>
          <w:rPrChange w:id="2388" w:author="Ryan" w:date="2017-04-30T19:28:00Z">
            <w:rPr>
              <w:rFonts w:ascii="Calibri" w:hAnsi="Calibri" w:cs="Calibri"/>
              <w:sz w:val="32"/>
              <w:szCs w:val="32"/>
            </w:rPr>
          </w:rPrChange>
        </w:rPr>
        <w:t>S. PALMER."</w:t>
      </w:r>
    </w:p>
    <w:p w14:paraId="360B16FA" w14:textId="561A8207" w:rsidR="00472BE7" w:rsidRPr="00C93E5C" w:rsidRDefault="0054010D" w:rsidP="00247129">
      <w:pPr>
        <w:spacing w:after="0"/>
        <w:ind w:firstLineChars="100" w:firstLine="320"/>
        <w:rPr>
          <w:rFonts w:ascii="Helvetica" w:hAnsi="Helvetica" w:cs="Calibri"/>
          <w:i/>
          <w:sz w:val="32"/>
          <w:szCs w:val="32"/>
          <w:rPrChange w:id="2389" w:author="Ryan" w:date="2017-04-30T19:28:00Z">
            <w:rPr>
              <w:rFonts w:ascii="Calibri" w:hAnsi="Calibri" w:cs="Calibri"/>
              <w:i/>
              <w:sz w:val="32"/>
              <w:szCs w:val="32"/>
            </w:rPr>
          </w:rPrChange>
        </w:rPr>
      </w:pPr>
      <w:r w:rsidRPr="00C93E5C">
        <w:rPr>
          <w:rFonts w:ascii="Helvetica" w:hAnsi="Helvetica" w:cs="Calibri"/>
          <w:i/>
          <w:sz w:val="32"/>
          <w:szCs w:val="32"/>
          <w:rPrChange w:id="2390" w:author="Ryan" w:date="2017-04-30T19:28:00Z">
            <w:rPr>
              <w:rFonts w:ascii="Calibri" w:hAnsi="Calibri" w:cs="Calibri"/>
              <w:i/>
              <w:sz w:val="32"/>
              <w:szCs w:val="32"/>
            </w:rPr>
          </w:rPrChange>
        </w:rPr>
        <w:t>9 O</w:t>
      </w:r>
      <w:r w:rsidR="00472BE7" w:rsidRPr="00C93E5C">
        <w:rPr>
          <w:rFonts w:ascii="Helvetica" w:hAnsi="Helvetica" w:cs="Calibri"/>
          <w:i/>
          <w:sz w:val="32"/>
          <w:szCs w:val="32"/>
          <w:rPrChange w:id="2391" w:author="Ryan" w:date="2017-04-30T19:28:00Z">
            <w:rPr>
              <w:rFonts w:ascii="Calibri" w:hAnsi="Calibri" w:cs="Calibri"/>
              <w:i/>
              <w:sz w:val="32"/>
              <w:szCs w:val="32"/>
            </w:rPr>
          </w:rPrChange>
        </w:rPr>
        <w:t>'clock, Thursday morning.</w:t>
      </w:r>
    </w:p>
    <w:p w14:paraId="627D424B" w14:textId="77777777" w:rsidR="00472BE7" w:rsidRPr="00C93E5C" w:rsidRDefault="00472BE7" w:rsidP="00472BE7">
      <w:pPr>
        <w:spacing w:after="0"/>
        <w:rPr>
          <w:rFonts w:ascii="Helvetica" w:hAnsi="Helvetica" w:cs="Calibri"/>
          <w:sz w:val="32"/>
          <w:szCs w:val="32"/>
          <w:rPrChange w:id="2392" w:author="Ryan" w:date="2017-04-30T19:28:00Z">
            <w:rPr>
              <w:rFonts w:ascii="Calibri" w:hAnsi="Calibri" w:cs="Calibri"/>
              <w:sz w:val="32"/>
              <w:szCs w:val="32"/>
            </w:rPr>
          </w:rPrChange>
        </w:rPr>
      </w:pPr>
      <w:r w:rsidRPr="00C93E5C">
        <w:rPr>
          <w:rFonts w:ascii="Helvetica" w:hAnsi="Helvetica" w:cs="Calibri"/>
          <w:sz w:val="32"/>
          <w:szCs w:val="32"/>
          <w:rPrChange w:id="2393" w:author="Ryan" w:date="2017-04-30T19:28:00Z">
            <w:rPr>
              <w:rFonts w:ascii="Calibri" w:hAnsi="Calibri" w:cs="Calibri"/>
              <w:sz w:val="32"/>
              <w:szCs w:val="32"/>
            </w:rPr>
          </w:rPrChange>
        </w:rPr>
        <w:t xml:space="preserve">To which Blake </w:t>
      </w:r>
      <w:r w:rsidR="002A51D1" w:rsidRPr="00C93E5C">
        <w:rPr>
          <w:rFonts w:ascii="Helvetica" w:hAnsi="Helvetica" w:cs="Calibri"/>
          <w:sz w:val="32"/>
          <w:szCs w:val="32"/>
          <w:rPrChange w:id="2394" w:author="Ryan" w:date="2017-04-30T19:28:00Z">
            <w:rPr>
              <w:rFonts w:ascii="Calibri" w:hAnsi="Calibri" w:cs="Calibri"/>
              <w:sz w:val="32"/>
              <w:szCs w:val="32"/>
            </w:rPr>
          </w:rPrChange>
        </w:rPr>
        <w:t>returned the following an</w:t>
      </w:r>
      <w:r w:rsidRPr="00C93E5C">
        <w:rPr>
          <w:rFonts w:ascii="Helvetica" w:hAnsi="Helvetica" w:cs="Calibri"/>
          <w:sz w:val="32"/>
          <w:szCs w:val="32"/>
          <w:rPrChange w:id="2395" w:author="Ryan" w:date="2017-04-30T19:28:00Z">
            <w:rPr>
              <w:rFonts w:ascii="Calibri" w:hAnsi="Calibri" w:cs="Calibri"/>
              <w:sz w:val="32"/>
              <w:szCs w:val="32"/>
            </w:rPr>
          </w:rPrChange>
        </w:rPr>
        <w:t>swer.</w:t>
      </w:r>
    </w:p>
    <w:p w14:paraId="7A653067" w14:textId="21E34CCC" w:rsidR="00472BE7" w:rsidRPr="00C93E5C" w:rsidRDefault="00472BE7" w:rsidP="00472BE7">
      <w:pPr>
        <w:spacing w:after="0"/>
        <w:rPr>
          <w:rFonts w:ascii="Helvetica" w:hAnsi="Helvetica" w:cs="Calibri"/>
          <w:i/>
          <w:sz w:val="32"/>
          <w:szCs w:val="32"/>
          <w:rPrChange w:id="2396" w:author="Ryan" w:date="2017-04-30T19:28:00Z">
            <w:rPr>
              <w:rFonts w:ascii="Calibri" w:hAnsi="Calibri" w:cs="Calibri"/>
              <w:i/>
              <w:sz w:val="32"/>
              <w:szCs w:val="32"/>
            </w:rPr>
          </w:rPrChange>
        </w:rPr>
      </w:pPr>
      <w:r w:rsidRPr="00C93E5C">
        <w:rPr>
          <w:rFonts w:ascii="Helvetica" w:hAnsi="Helvetica" w:cs="Calibri"/>
          <w:i/>
          <w:sz w:val="32"/>
          <w:szCs w:val="32"/>
          <w:rPrChange w:id="2397" w:author="Ryan" w:date="2017-04-30T19:28:00Z">
            <w:rPr>
              <w:rFonts w:ascii="Calibri" w:hAnsi="Calibri" w:cs="Calibri"/>
              <w:i/>
              <w:sz w:val="32"/>
              <w:szCs w:val="32"/>
            </w:rPr>
          </w:rPrChange>
        </w:rPr>
        <w:t>To</w:t>
      </w:r>
      <w:r w:rsidR="0054010D" w:rsidRPr="00C93E5C">
        <w:rPr>
          <w:rFonts w:ascii="Helvetica" w:hAnsi="Helvetica" w:cs="Calibri"/>
          <w:sz w:val="32"/>
          <w:szCs w:val="32"/>
          <w:rPrChange w:id="2398" w:author="Ryan" w:date="2017-04-30T19:28:00Z">
            <w:rPr>
              <w:rFonts w:ascii="Calibri" w:hAnsi="Calibri" w:cs="Calibri"/>
              <w:sz w:val="32"/>
              <w:szCs w:val="32"/>
            </w:rPr>
          </w:rPrChange>
        </w:rPr>
        <w:t xml:space="preserve"> S. PALMER, </w:t>
      </w:r>
      <w:r w:rsidR="0054010D" w:rsidRPr="00C93E5C">
        <w:rPr>
          <w:rFonts w:ascii="Helvetica" w:hAnsi="Helvetica" w:cs="Calibri"/>
          <w:i/>
          <w:sz w:val="32"/>
          <w:szCs w:val="32"/>
          <w:rPrChange w:id="2399" w:author="Ryan" w:date="2017-04-30T19:28:00Z">
            <w:rPr>
              <w:rFonts w:ascii="Calibri" w:hAnsi="Calibri" w:cs="Calibri"/>
              <w:i/>
              <w:sz w:val="32"/>
              <w:szCs w:val="32"/>
            </w:rPr>
          </w:rPrChange>
        </w:rPr>
        <w:t>E</w:t>
      </w:r>
      <w:r w:rsidRPr="00C93E5C">
        <w:rPr>
          <w:rFonts w:ascii="Helvetica" w:hAnsi="Helvetica" w:cs="Calibri"/>
          <w:i/>
          <w:sz w:val="32"/>
          <w:szCs w:val="32"/>
          <w:rPrChange w:id="2400" w:author="Ryan" w:date="2017-04-30T19:28:00Z">
            <w:rPr>
              <w:rFonts w:ascii="Calibri" w:hAnsi="Calibri" w:cs="Calibri"/>
              <w:i/>
              <w:sz w:val="32"/>
              <w:szCs w:val="32"/>
            </w:rPr>
          </w:rPrChange>
        </w:rPr>
        <w:t>sq.</w:t>
      </w:r>
    </w:p>
    <w:p w14:paraId="16FED49C" w14:textId="77777777" w:rsidR="00472BE7" w:rsidRPr="00C93E5C" w:rsidRDefault="00472BE7" w:rsidP="00472BE7">
      <w:pPr>
        <w:spacing w:after="0"/>
        <w:rPr>
          <w:rFonts w:ascii="Helvetica" w:hAnsi="Helvetica" w:cs="Calibri"/>
          <w:sz w:val="32"/>
          <w:szCs w:val="32"/>
          <w:rPrChange w:id="2401" w:author="Ryan" w:date="2017-04-30T19:28:00Z">
            <w:rPr>
              <w:rFonts w:ascii="Calibri" w:hAnsi="Calibri" w:cs="Calibri"/>
              <w:sz w:val="32"/>
              <w:szCs w:val="32"/>
            </w:rPr>
          </w:rPrChange>
        </w:rPr>
      </w:pPr>
      <w:r w:rsidRPr="00C93E5C">
        <w:rPr>
          <w:rFonts w:ascii="Helvetica" w:hAnsi="Helvetica" w:cs="Calibri"/>
          <w:sz w:val="32"/>
          <w:szCs w:val="32"/>
          <w:rPrChange w:id="2402" w:author="Ryan" w:date="2017-04-30T19:28:00Z">
            <w:rPr>
              <w:rFonts w:ascii="Calibri" w:hAnsi="Calibri" w:cs="Calibri"/>
              <w:sz w:val="32"/>
              <w:szCs w:val="32"/>
            </w:rPr>
          </w:rPrChange>
        </w:rPr>
        <w:t>"Sir,</w:t>
      </w:r>
    </w:p>
    <w:p w14:paraId="492F1B72" w14:textId="77777777" w:rsidR="00472BE7" w:rsidRPr="00C93E5C" w:rsidRDefault="00472BE7" w:rsidP="002A51D1">
      <w:pPr>
        <w:spacing w:after="0"/>
        <w:ind w:firstLine="800"/>
        <w:rPr>
          <w:rFonts w:ascii="Helvetica" w:hAnsi="Helvetica" w:cs="Calibri"/>
          <w:sz w:val="32"/>
          <w:szCs w:val="32"/>
          <w:rPrChange w:id="2403" w:author="Ryan" w:date="2017-04-30T19:28:00Z">
            <w:rPr>
              <w:rFonts w:ascii="Calibri" w:hAnsi="Calibri" w:cs="Calibri"/>
              <w:sz w:val="32"/>
              <w:szCs w:val="32"/>
            </w:rPr>
          </w:rPrChange>
        </w:rPr>
      </w:pPr>
      <w:r w:rsidRPr="00C93E5C">
        <w:rPr>
          <w:rFonts w:ascii="Helvetica" w:hAnsi="Helvetica" w:cs="Calibri"/>
          <w:sz w:val="32"/>
          <w:szCs w:val="32"/>
          <w:rPrChange w:id="2404" w:author="Ryan" w:date="2017-04-30T19:28:00Z">
            <w:rPr>
              <w:rFonts w:ascii="Calibri" w:hAnsi="Calibri" w:cs="Calibri"/>
              <w:sz w:val="32"/>
              <w:szCs w:val="32"/>
            </w:rPr>
          </w:rPrChange>
        </w:rPr>
        <w:t xml:space="preserve">"I </w:t>
      </w:r>
      <w:r w:rsidR="002A51D1" w:rsidRPr="00C93E5C">
        <w:rPr>
          <w:rFonts w:ascii="Helvetica" w:hAnsi="Helvetica" w:cs="Calibri"/>
          <w:sz w:val="32"/>
          <w:szCs w:val="32"/>
          <w:rPrChange w:id="2405" w:author="Ryan" w:date="2017-04-30T19:28:00Z">
            <w:rPr>
              <w:rFonts w:ascii="Calibri" w:hAnsi="Calibri" w:cs="Calibri"/>
              <w:sz w:val="32"/>
              <w:szCs w:val="32"/>
            </w:rPr>
          </w:rPrChange>
        </w:rPr>
        <w:t>shall</w:t>
      </w:r>
      <w:r w:rsidRPr="00C93E5C">
        <w:rPr>
          <w:rFonts w:ascii="Helvetica" w:hAnsi="Helvetica" w:cs="Calibri"/>
          <w:sz w:val="32"/>
          <w:szCs w:val="32"/>
          <w:rPrChange w:id="2406" w:author="Ryan" w:date="2017-04-30T19:28:00Z">
            <w:rPr>
              <w:rFonts w:ascii="Calibri" w:hAnsi="Calibri" w:cs="Calibri"/>
              <w:sz w:val="32"/>
              <w:szCs w:val="32"/>
            </w:rPr>
          </w:rPrChange>
        </w:rPr>
        <w:t xml:space="preserve"> punctually attend to the </w:t>
      </w:r>
      <w:proofErr w:type="spellStart"/>
      <w:r w:rsidRPr="00C93E5C">
        <w:rPr>
          <w:rFonts w:ascii="Helvetica" w:hAnsi="Helvetica" w:cs="Calibri"/>
          <w:sz w:val="32"/>
          <w:szCs w:val="32"/>
          <w:rPrChange w:id="2407" w:author="Ryan" w:date="2017-04-30T19:28:00Z">
            <w:rPr>
              <w:rFonts w:ascii="Calibri" w:hAnsi="Calibri" w:cs="Calibri"/>
              <w:sz w:val="32"/>
              <w:szCs w:val="32"/>
            </w:rPr>
          </w:rPrChange>
        </w:rPr>
        <w:t>ar</w:t>
      </w:r>
      <w:proofErr w:type="spellEnd"/>
      <w:r w:rsidRPr="00C93E5C">
        <w:rPr>
          <w:rFonts w:ascii="Helvetica" w:hAnsi="Helvetica" w:cs="Calibri"/>
          <w:sz w:val="32"/>
          <w:szCs w:val="32"/>
          <w:rPrChange w:id="2408" w:author="Ryan" w:date="2017-04-30T19:28:00Z">
            <w:rPr>
              <w:rFonts w:ascii="Calibri" w:hAnsi="Calibri" w:cs="Calibri"/>
              <w:sz w:val="32"/>
              <w:szCs w:val="32"/>
            </w:rPr>
          </w:rPrChange>
        </w:rPr>
        <w:t>-</w:t>
      </w:r>
    </w:p>
    <w:p w14:paraId="2F3CB5CA" w14:textId="77777777" w:rsidR="002A51D1" w:rsidRPr="00C93E5C" w:rsidRDefault="00472BE7" w:rsidP="00472BE7">
      <w:pPr>
        <w:spacing w:after="0"/>
        <w:rPr>
          <w:rFonts w:ascii="Helvetica" w:hAnsi="Helvetica" w:cs="Calibri"/>
          <w:sz w:val="32"/>
          <w:szCs w:val="32"/>
          <w:rPrChange w:id="2409" w:author="Ryan" w:date="2017-04-30T19:28:00Z">
            <w:rPr>
              <w:rFonts w:ascii="Calibri" w:hAnsi="Calibri" w:cs="Calibri"/>
              <w:sz w:val="32"/>
              <w:szCs w:val="32"/>
            </w:rPr>
          </w:rPrChange>
        </w:rPr>
      </w:pPr>
      <w:proofErr w:type="spellStart"/>
      <w:r w:rsidRPr="00C93E5C">
        <w:rPr>
          <w:rFonts w:ascii="Helvetica" w:hAnsi="Helvetica" w:cs="Calibri"/>
          <w:sz w:val="32"/>
          <w:szCs w:val="32"/>
          <w:rPrChange w:id="2410" w:author="Ryan" w:date="2017-04-30T19:28:00Z">
            <w:rPr>
              <w:rFonts w:ascii="Calibri" w:hAnsi="Calibri" w:cs="Calibri"/>
              <w:sz w:val="32"/>
              <w:szCs w:val="32"/>
            </w:rPr>
          </w:rPrChange>
        </w:rPr>
        <w:t>rangments</w:t>
      </w:r>
      <w:proofErr w:type="spellEnd"/>
      <w:r w:rsidRPr="00C93E5C">
        <w:rPr>
          <w:rFonts w:ascii="Helvetica" w:hAnsi="Helvetica" w:cs="Calibri"/>
          <w:sz w:val="32"/>
          <w:szCs w:val="32"/>
          <w:rPrChange w:id="2411" w:author="Ryan" w:date="2017-04-30T19:28:00Z">
            <w:rPr>
              <w:rFonts w:ascii="Calibri" w:hAnsi="Calibri" w:cs="Calibri"/>
              <w:sz w:val="32"/>
              <w:szCs w:val="32"/>
            </w:rPr>
          </w:rPrChange>
        </w:rPr>
        <w:t xml:space="preserve"> pointed out in your note of this</w:t>
      </w:r>
      <w:r w:rsidR="002A51D1" w:rsidRPr="00C93E5C">
        <w:rPr>
          <w:rFonts w:ascii="Helvetica" w:hAnsi="Helvetica" w:cs="Calibri"/>
          <w:sz w:val="32"/>
          <w:szCs w:val="32"/>
          <w:rPrChange w:id="2412"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2413" w:author="Ryan" w:date="2017-04-30T19:28:00Z">
            <w:rPr>
              <w:rFonts w:ascii="Calibri" w:hAnsi="Calibri" w:cs="Calibri"/>
              <w:sz w:val="32"/>
              <w:szCs w:val="32"/>
            </w:rPr>
          </w:rPrChange>
        </w:rPr>
        <w:t>mor</w:t>
      </w:r>
      <w:proofErr w:type="spellEnd"/>
      <w:r w:rsidR="002A51D1" w:rsidRPr="00C93E5C">
        <w:rPr>
          <w:rFonts w:ascii="Helvetica" w:hAnsi="Helvetica" w:cs="Calibri"/>
          <w:sz w:val="32"/>
          <w:szCs w:val="32"/>
          <w:rPrChange w:id="2414" w:author="Ryan" w:date="2017-04-30T19:28:00Z">
            <w:rPr>
              <w:rFonts w:ascii="Calibri" w:hAnsi="Calibri" w:cs="Calibri"/>
              <w:sz w:val="32"/>
              <w:szCs w:val="32"/>
            </w:rPr>
          </w:rPrChange>
        </w:rPr>
        <w:t>-</w:t>
      </w:r>
    </w:p>
    <w:p w14:paraId="4716C3E6" w14:textId="77777777" w:rsidR="00472BE7" w:rsidRPr="00C93E5C" w:rsidRDefault="00472BE7" w:rsidP="00472BE7">
      <w:pPr>
        <w:spacing w:after="0"/>
        <w:rPr>
          <w:rFonts w:ascii="Helvetica" w:hAnsi="Helvetica" w:cs="Calibri"/>
          <w:sz w:val="32"/>
          <w:szCs w:val="32"/>
          <w:rPrChange w:id="2415" w:author="Ryan" w:date="2017-04-30T19:28:00Z">
            <w:rPr>
              <w:rFonts w:ascii="Calibri" w:hAnsi="Calibri" w:cs="Calibri"/>
              <w:sz w:val="32"/>
              <w:szCs w:val="32"/>
            </w:rPr>
          </w:rPrChange>
        </w:rPr>
      </w:pPr>
      <w:proofErr w:type="spellStart"/>
      <w:r w:rsidRPr="00C93E5C">
        <w:rPr>
          <w:rFonts w:ascii="Helvetica" w:hAnsi="Helvetica" w:cs="Calibri"/>
          <w:sz w:val="32"/>
          <w:szCs w:val="32"/>
          <w:rPrChange w:id="2416" w:author="Ryan" w:date="2017-04-30T19:28:00Z">
            <w:rPr>
              <w:rFonts w:ascii="Calibri" w:hAnsi="Calibri" w:cs="Calibri"/>
              <w:sz w:val="32"/>
              <w:szCs w:val="32"/>
            </w:rPr>
          </w:rPrChange>
        </w:rPr>
        <w:t>ning</w:t>
      </w:r>
      <w:proofErr w:type="spellEnd"/>
      <w:r w:rsidRPr="00C93E5C">
        <w:rPr>
          <w:rFonts w:ascii="Helvetica" w:hAnsi="Helvetica" w:cs="Calibri"/>
          <w:sz w:val="32"/>
          <w:szCs w:val="32"/>
          <w:rPrChange w:id="2417" w:author="Ryan" w:date="2017-04-30T19:28:00Z">
            <w:rPr>
              <w:rFonts w:ascii="Calibri" w:hAnsi="Calibri" w:cs="Calibri"/>
              <w:sz w:val="32"/>
              <w:szCs w:val="32"/>
            </w:rPr>
          </w:rPrChange>
        </w:rPr>
        <w:t>.</w:t>
      </w:r>
      <w:r w:rsidR="002A51D1" w:rsidRPr="00C93E5C">
        <w:rPr>
          <w:rFonts w:ascii="Helvetica" w:hAnsi="Helvetica" w:cs="Calibri"/>
          <w:sz w:val="32"/>
          <w:szCs w:val="32"/>
          <w:rPrChange w:id="2418" w:author="Ryan" w:date="2017-04-30T19:28:00Z">
            <w:rPr>
              <w:rFonts w:ascii="Calibri" w:hAnsi="Calibri" w:cs="Calibri"/>
              <w:sz w:val="32"/>
              <w:szCs w:val="32"/>
            </w:rPr>
          </w:rPrChange>
        </w:rPr>
        <w:tab/>
        <w:t>“</w:t>
      </w:r>
      <w:r w:rsidRPr="00C93E5C">
        <w:rPr>
          <w:rFonts w:ascii="Helvetica" w:hAnsi="Helvetica" w:cs="Calibri"/>
          <w:sz w:val="32"/>
          <w:szCs w:val="32"/>
          <w:rPrChange w:id="2419" w:author="Ryan" w:date="2017-04-30T19:28:00Z">
            <w:rPr>
              <w:rFonts w:ascii="Calibri" w:hAnsi="Calibri" w:cs="Calibri"/>
              <w:sz w:val="32"/>
              <w:szCs w:val="32"/>
            </w:rPr>
          </w:rPrChange>
        </w:rPr>
        <w:t>I am, &amp;c.</w:t>
      </w:r>
      <w:r w:rsidR="002A51D1" w:rsidRPr="00C93E5C">
        <w:rPr>
          <w:rFonts w:ascii="Helvetica" w:hAnsi="Helvetica" w:cs="Calibri"/>
          <w:sz w:val="32"/>
          <w:szCs w:val="32"/>
          <w:rPrChange w:id="2420" w:author="Ryan" w:date="2017-04-30T19:28:00Z">
            <w:rPr>
              <w:rFonts w:ascii="Calibri" w:hAnsi="Calibri" w:cs="Calibri"/>
              <w:sz w:val="32"/>
              <w:szCs w:val="32"/>
            </w:rPr>
          </w:rPrChange>
        </w:rPr>
        <w:tab/>
      </w:r>
      <w:r w:rsidRPr="00C93E5C">
        <w:rPr>
          <w:rFonts w:ascii="Helvetica" w:hAnsi="Helvetica" w:cs="Calibri"/>
          <w:sz w:val="32"/>
          <w:szCs w:val="32"/>
          <w:rPrChange w:id="2421" w:author="Ryan" w:date="2017-04-30T19:28:00Z">
            <w:rPr>
              <w:rFonts w:ascii="Calibri" w:hAnsi="Calibri" w:cs="Calibri"/>
              <w:sz w:val="32"/>
              <w:szCs w:val="32"/>
            </w:rPr>
          </w:rPrChange>
        </w:rPr>
        <w:t>J. Blake."</w:t>
      </w:r>
    </w:p>
    <w:p w14:paraId="4F662D43" w14:textId="77777777" w:rsidR="00472BE7" w:rsidRPr="00C93E5C" w:rsidRDefault="00472BE7" w:rsidP="00472BE7">
      <w:pPr>
        <w:spacing w:after="0"/>
        <w:rPr>
          <w:rFonts w:ascii="Helvetica" w:hAnsi="Helvetica" w:cs="Calibri"/>
          <w:i/>
          <w:sz w:val="32"/>
          <w:szCs w:val="32"/>
          <w:rPrChange w:id="2422" w:author="Ryan" w:date="2017-04-30T19:28:00Z">
            <w:rPr>
              <w:rFonts w:ascii="Calibri" w:hAnsi="Calibri" w:cs="Calibri"/>
              <w:i/>
              <w:sz w:val="32"/>
              <w:szCs w:val="32"/>
            </w:rPr>
          </w:rPrChange>
        </w:rPr>
      </w:pPr>
      <w:r w:rsidRPr="00C93E5C">
        <w:rPr>
          <w:rFonts w:ascii="Helvetica" w:hAnsi="Helvetica" w:cs="Calibri"/>
          <w:i/>
          <w:sz w:val="32"/>
          <w:szCs w:val="32"/>
          <w:rPrChange w:id="2423" w:author="Ryan" w:date="2017-04-30T19:28:00Z">
            <w:rPr>
              <w:rFonts w:ascii="Calibri" w:hAnsi="Calibri" w:cs="Calibri"/>
              <w:i/>
              <w:sz w:val="32"/>
              <w:szCs w:val="32"/>
            </w:rPr>
          </w:rPrChange>
        </w:rPr>
        <w:t>Thursday morning, 11 o'clock.</w:t>
      </w:r>
    </w:p>
    <w:p w14:paraId="1DE353F6" w14:textId="77777777" w:rsidR="00472BE7" w:rsidRPr="00C93E5C" w:rsidRDefault="00472BE7" w:rsidP="00472BE7">
      <w:pPr>
        <w:spacing w:after="0"/>
        <w:rPr>
          <w:rFonts w:ascii="Helvetica" w:hAnsi="Helvetica" w:cs="Calibri"/>
          <w:sz w:val="32"/>
          <w:szCs w:val="32"/>
          <w:rPrChange w:id="2424" w:author="Ryan" w:date="2017-04-30T19:28:00Z">
            <w:rPr>
              <w:rFonts w:ascii="Calibri" w:hAnsi="Calibri" w:cs="Calibri"/>
              <w:sz w:val="32"/>
              <w:szCs w:val="32"/>
            </w:rPr>
          </w:rPrChange>
        </w:rPr>
      </w:pPr>
    </w:p>
    <w:p w14:paraId="3518B812" w14:textId="77777777" w:rsidR="002A51D1" w:rsidRPr="00C93E5C" w:rsidRDefault="00472BE7" w:rsidP="007D5C8B">
      <w:pPr>
        <w:spacing w:after="0"/>
        <w:ind w:firstLine="800"/>
        <w:rPr>
          <w:rFonts w:ascii="Helvetica" w:hAnsi="Helvetica" w:cs="Calibri"/>
          <w:sz w:val="32"/>
          <w:szCs w:val="32"/>
          <w:rPrChange w:id="2425" w:author="Ryan" w:date="2017-04-30T19:28:00Z">
            <w:rPr>
              <w:rFonts w:ascii="Calibri" w:hAnsi="Calibri" w:cs="Calibri"/>
              <w:sz w:val="32"/>
              <w:szCs w:val="32"/>
            </w:rPr>
          </w:rPrChange>
        </w:rPr>
      </w:pPr>
      <w:r w:rsidRPr="00C93E5C">
        <w:rPr>
          <w:rFonts w:ascii="Helvetica" w:hAnsi="Helvetica" w:cs="Calibri"/>
          <w:sz w:val="32"/>
          <w:szCs w:val="32"/>
          <w:rPrChange w:id="2426" w:author="Ryan" w:date="2017-04-30T19:28:00Z">
            <w:rPr>
              <w:rFonts w:ascii="Calibri" w:hAnsi="Calibri" w:cs="Calibri"/>
              <w:sz w:val="32"/>
              <w:szCs w:val="32"/>
            </w:rPr>
          </w:rPrChange>
        </w:rPr>
        <w:t>Blake immediately made the necessary</w:t>
      </w:r>
      <w:r w:rsidR="002A51D1" w:rsidRPr="00C93E5C">
        <w:rPr>
          <w:rFonts w:ascii="Helvetica" w:hAnsi="Helvetica" w:cs="Calibri"/>
          <w:sz w:val="32"/>
          <w:szCs w:val="32"/>
          <w:rPrChange w:id="2427"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2428" w:author="Ryan" w:date="2017-04-30T19:28:00Z">
            <w:rPr>
              <w:rFonts w:ascii="Calibri" w:hAnsi="Calibri" w:cs="Calibri"/>
              <w:sz w:val="32"/>
              <w:szCs w:val="32"/>
            </w:rPr>
          </w:rPrChange>
        </w:rPr>
        <w:t>prepara</w:t>
      </w:r>
      <w:proofErr w:type="spellEnd"/>
      <w:r w:rsidR="002A51D1" w:rsidRPr="00C93E5C">
        <w:rPr>
          <w:rFonts w:ascii="Helvetica" w:hAnsi="Helvetica" w:cs="Calibri"/>
          <w:sz w:val="32"/>
          <w:szCs w:val="32"/>
          <w:rPrChange w:id="2429" w:author="Ryan" w:date="2017-04-30T19:28:00Z">
            <w:rPr>
              <w:rFonts w:ascii="Calibri" w:hAnsi="Calibri" w:cs="Calibri"/>
              <w:sz w:val="32"/>
              <w:szCs w:val="32"/>
            </w:rPr>
          </w:rPrChange>
        </w:rPr>
        <w:t>-</w:t>
      </w:r>
    </w:p>
    <w:p w14:paraId="105A4AC1" w14:textId="77777777" w:rsidR="002A51D1" w:rsidRPr="00C93E5C" w:rsidRDefault="00472BE7" w:rsidP="00472BE7">
      <w:pPr>
        <w:spacing w:after="0"/>
        <w:rPr>
          <w:rFonts w:ascii="Helvetica" w:hAnsi="Helvetica" w:cs="Calibri"/>
          <w:sz w:val="32"/>
          <w:szCs w:val="32"/>
          <w:rPrChange w:id="2430" w:author="Ryan" w:date="2017-04-30T19:28:00Z">
            <w:rPr>
              <w:rFonts w:ascii="Calibri" w:hAnsi="Calibri" w:cs="Calibri"/>
              <w:sz w:val="32"/>
              <w:szCs w:val="32"/>
            </w:rPr>
          </w:rPrChange>
        </w:rPr>
      </w:pPr>
      <w:proofErr w:type="spellStart"/>
      <w:r w:rsidRPr="00C93E5C">
        <w:rPr>
          <w:rFonts w:ascii="Helvetica" w:hAnsi="Helvetica" w:cs="Calibri"/>
          <w:sz w:val="32"/>
          <w:szCs w:val="32"/>
          <w:rPrChange w:id="2431" w:author="Ryan" w:date="2017-04-30T19:28:00Z">
            <w:rPr>
              <w:rFonts w:ascii="Calibri" w:hAnsi="Calibri" w:cs="Calibri"/>
              <w:sz w:val="32"/>
              <w:szCs w:val="32"/>
            </w:rPr>
          </w:rPrChange>
        </w:rPr>
        <w:t>tions</w:t>
      </w:r>
      <w:proofErr w:type="spellEnd"/>
      <w:r w:rsidRPr="00C93E5C">
        <w:rPr>
          <w:rFonts w:ascii="Helvetica" w:hAnsi="Helvetica" w:cs="Calibri"/>
          <w:sz w:val="32"/>
          <w:szCs w:val="32"/>
          <w:rPrChange w:id="2432" w:author="Ryan" w:date="2017-04-30T19:28:00Z">
            <w:rPr>
              <w:rFonts w:ascii="Calibri" w:hAnsi="Calibri" w:cs="Calibri"/>
              <w:sz w:val="32"/>
              <w:szCs w:val="32"/>
            </w:rPr>
          </w:rPrChange>
        </w:rPr>
        <w:t>, and at the hour appointed</w:t>
      </w:r>
      <w:r w:rsidR="002A51D1" w:rsidRPr="00C93E5C">
        <w:rPr>
          <w:rFonts w:ascii="Helvetica" w:hAnsi="Helvetica" w:cs="Calibri"/>
          <w:sz w:val="32"/>
          <w:szCs w:val="32"/>
          <w:rPrChange w:id="2433" w:author="Ryan" w:date="2017-04-30T19:28:00Z">
            <w:rPr>
              <w:rFonts w:ascii="Calibri" w:hAnsi="Calibri" w:cs="Calibri"/>
              <w:sz w:val="32"/>
              <w:szCs w:val="32"/>
            </w:rPr>
          </w:rPrChange>
        </w:rPr>
        <w:t>,</w:t>
      </w:r>
      <w:r w:rsidRPr="00C93E5C">
        <w:rPr>
          <w:rFonts w:ascii="Helvetica" w:hAnsi="Helvetica" w:cs="Calibri"/>
          <w:sz w:val="32"/>
          <w:szCs w:val="32"/>
          <w:rPrChange w:id="2434" w:author="Ryan" w:date="2017-04-30T19:28:00Z">
            <w:rPr>
              <w:rFonts w:ascii="Calibri" w:hAnsi="Calibri" w:cs="Calibri"/>
              <w:sz w:val="32"/>
              <w:szCs w:val="32"/>
            </w:rPr>
          </w:rPrChange>
        </w:rPr>
        <w:t xml:space="preserve"> they</w:t>
      </w:r>
      <w:r w:rsidR="002A51D1" w:rsidRPr="00C93E5C">
        <w:rPr>
          <w:rFonts w:ascii="Helvetica" w:hAnsi="Helvetica" w:cs="Calibri"/>
          <w:sz w:val="32"/>
          <w:szCs w:val="32"/>
          <w:rPrChange w:id="2435" w:author="Ryan" w:date="2017-04-30T19:28:00Z">
            <w:rPr>
              <w:rFonts w:ascii="Calibri" w:hAnsi="Calibri" w:cs="Calibri"/>
              <w:sz w:val="32"/>
              <w:szCs w:val="32"/>
            </w:rPr>
          </w:rPrChange>
        </w:rPr>
        <w:t xml:space="preserve"> </w:t>
      </w:r>
      <w:r w:rsidRPr="00C93E5C">
        <w:rPr>
          <w:rFonts w:ascii="Helvetica" w:hAnsi="Helvetica" w:cs="Calibri"/>
          <w:sz w:val="32"/>
          <w:szCs w:val="32"/>
          <w:rPrChange w:id="2436" w:author="Ryan" w:date="2017-04-30T19:28:00Z">
            <w:rPr>
              <w:rFonts w:ascii="Calibri" w:hAnsi="Calibri" w:cs="Calibri"/>
              <w:sz w:val="32"/>
              <w:szCs w:val="32"/>
            </w:rPr>
          </w:rPrChange>
        </w:rPr>
        <w:t xml:space="preserve">were both </w:t>
      </w:r>
    </w:p>
    <w:p w14:paraId="72F29B23" w14:textId="77777777" w:rsidR="002A51D1" w:rsidRPr="00C93E5C" w:rsidRDefault="00472BE7" w:rsidP="00472BE7">
      <w:pPr>
        <w:spacing w:after="0"/>
        <w:rPr>
          <w:rFonts w:ascii="Helvetica" w:hAnsi="Helvetica" w:cs="Calibri"/>
          <w:sz w:val="32"/>
          <w:szCs w:val="32"/>
          <w:rPrChange w:id="2437" w:author="Ryan" w:date="2017-04-30T19:28:00Z">
            <w:rPr>
              <w:rFonts w:ascii="Calibri" w:hAnsi="Calibri" w:cs="Calibri"/>
              <w:sz w:val="32"/>
              <w:szCs w:val="32"/>
            </w:rPr>
          </w:rPrChange>
        </w:rPr>
      </w:pPr>
      <w:r w:rsidRPr="00C93E5C">
        <w:rPr>
          <w:rFonts w:ascii="Helvetica" w:hAnsi="Helvetica" w:cs="Calibri"/>
          <w:sz w:val="32"/>
          <w:szCs w:val="32"/>
          <w:rPrChange w:id="2438" w:author="Ryan" w:date="2017-04-30T19:28:00Z">
            <w:rPr>
              <w:rFonts w:ascii="Calibri" w:hAnsi="Calibri" w:cs="Calibri"/>
              <w:sz w:val="32"/>
              <w:szCs w:val="32"/>
            </w:rPr>
          </w:rPrChange>
        </w:rPr>
        <w:t>on the spot. They agreed to fire,</w:t>
      </w:r>
      <w:r w:rsidR="002A51D1" w:rsidRPr="00C93E5C">
        <w:rPr>
          <w:rFonts w:ascii="Helvetica" w:hAnsi="Helvetica" w:cs="Calibri"/>
          <w:sz w:val="32"/>
          <w:szCs w:val="32"/>
          <w:rPrChange w:id="2439" w:author="Ryan" w:date="2017-04-30T19:28:00Z">
            <w:rPr>
              <w:rFonts w:ascii="Calibri" w:hAnsi="Calibri" w:cs="Calibri"/>
              <w:sz w:val="32"/>
              <w:szCs w:val="32"/>
            </w:rPr>
          </w:rPrChange>
        </w:rPr>
        <w:t xml:space="preserve"> </w:t>
      </w:r>
      <w:r w:rsidRPr="00C93E5C">
        <w:rPr>
          <w:rFonts w:ascii="Helvetica" w:hAnsi="Helvetica" w:cs="Calibri"/>
          <w:sz w:val="32"/>
          <w:szCs w:val="32"/>
          <w:rPrChange w:id="2440" w:author="Ryan" w:date="2017-04-30T19:28:00Z">
            <w:rPr>
              <w:rFonts w:ascii="Calibri" w:hAnsi="Calibri" w:cs="Calibri"/>
              <w:sz w:val="32"/>
              <w:szCs w:val="32"/>
            </w:rPr>
          </w:rPrChange>
        </w:rPr>
        <w:t xml:space="preserve">on a signal </w:t>
      </w:r>
    </w:p>
    <w:p w14:paraId="6036836D" w14:textId="77777777" w:rsidR="002A51D1" w:rsidRPr="00C93E5C" w:rsidRDefault="00472BE7" w:rsidP="00472BE7">
      <w:pPr>
        <w:spacing w:after="0"/>
        <w:rPr>
          <w:rFonts w:ascii="Helvetica" w:hAnsi="Helvetica" w:cs="Calibri"/>
          <w:sz w:val="32"/>
          <w:szCs w:val="32"/>
          <w:rPrChange w:id="2441" w:author="Ryan" w:date="2017-04-30T19:28:00Z">
            <w:rPr>
              <w:rFonts w:ascii="Calibri" w:hAnsi="Calibri" w:cs="Calibri"/>
              <w:sz w:val="32"/>
              <w:szCs w:val="32"/>
            </w:rPr>
          </w:rPrChange>
        </w:rPr>
      </w:pPr>
      <w:r w:rsidRPr="00C93E5C">
        <w:rPr>
          <w:rFonts w:ascii="Helvetica" w:hAnsi="Helvetica" w:cs="Calibri"/>
          <w:sz w:val="32"/>
          <w:szCs w:val="32"/>
          <w:rPrChange w:id="2442" w:author="Ryan" w:date="2017-04-30T19:28:00Z">
            <w:rPr>
              <w:rFonts w:ascii="Calibri" w:hAnsi="Calibri" w:cs="Calibri"/>
              <w:sz w:val="32"/>
              <w:szCs w:val="32"/>
            </w:rPr>
          </w:rPrChange>
        </w:rPr>
        <w:t>g</w:t>
      </w:r>
      <w:r w:rsidR="002A51D1" w:rsidRPr="00C93E5C">
        <w:rPr>
          <w:rFonts w:ascii="Helvetica" w:hAnsi="Helvetica" w:cs="Calibri"/>
          <w:sz w:val="32"/>
          <w:szCs w:val="32"/>
          <w:rPrChange w:id="2443" w:author="Ryan" w:date="2017-04-30T19:28:00Z">
            <w:rPr>
              <w:rFonts w:ascii="Calibri" w:hAnsi="Calibri" w:cs="Calibri"/>
              <w:sz w:val="32"/>
              <w:szCs w:val="32"/>
            </w:rPr>
          </w:rPrChange>
        </w:rPr>
        <w:t>iven by the seconds, at the dis</w:t>
      </w:r>
      <w:r w:rsidRPr="00C93E5C">
        <w:rPr>
          <w:rFonts w:ascii="Helvetica" w:hAnsi="Helvetica" w:cs="Calibri"/>
          <w:sz w:val="32"/>
          <w:szCs w:val="32"/>
          <w:rPrChange w:id="2444" w:author="Ryan" w:date="2017-04-30T19:28:00Z">
            <w:rPr>
              <w:rFonts w:ascii="Calibri" w:hAnsi="Calibri" w:cs="Calibri"/>
              <w:sz w:val="32"/>
              <w:szCs w:val="32"/>
            </w:rPr>
          </w:rPrChange>
        </w:rPr>
        <w:t>tance of ten pa</w:t>
      </w:r>
      <w:r w:rsidR="002A51D1" w:rsidRPr="00C93E5C">
        <w:rPr>
          <w:rFonts w:ascii="Helvetica" w:hAnsi="Helvetica" w:cs="Calibri"/>
          <w:sz w:val="32"/>
          <w:szCs w:val="32"/>
          <w:rPrChange w:id="2445" w:author="Ryan" w:date="2017-04-30T19:28:00Z">
            <w:rPr>
              <w:rFonts w:ascii="Calibri" w:hAnsi="Calibri" w:cs="Calibri"/>
              <w:sz w:val="32"/>
              <w:szCs w:val="32"/>
            </w:rPr>
          </w:rPrChange>
        </w:rPr>
        <w:t>-</w:t>
      </w:r>
    </w:p>
    <w:p w14:paraId="265CD43A" w14:textId="77777777" w:rsidR="002A51D1" w:rsidRPr="00C93E5C" w:rsidRDefault="00472BE7" w:rsidP="00472BE7">
      <w:pPr>
        <w:spacing w:after="0"/>
        <w:rPr>
          <w:rFonts w:ascii="Helvetica" w:hAnsi="Helvetica" w:cs="Calibri"/>
          <w:sz w:val="32"/>
          <w:szCs w:val="32"/>
          <w:rPrChange w:id="2446" w:author="Ryan" w:date="2017-04-30T19:28:00Z">
            <w:rPr>
              <w:rFonts w:ascii="Calibri" w:hAnsi="Calibri" w:cs="Calibri"/>
              <w:sz w:val="32"/>
              <w:szCs w:val="32"/>
            </w:rPr>
          </w:rPrChange>
        </w:rPr>
      </w:pPr>
      <w:proofErr w:type="spellStart"/>
      <w:r w:rsidRPr="00C93E5C">
        <w:rPr>
          <w:rFonts w:ascii="Helvetica" w:hAnsi="Helvetica" w:cs="Calibri"/>
          <w:sz w:val="32"/>
          <w:szCs w:val="32"/>
          <w:rPrChange w:id="2447" w:author="Ryan" w:date="2017-04-30T19:28:00Z">
            <w:rPr>
              <w:rFonts w:ascii="Calibri" w:hAnsi="Calibri" w:cs="Calibri"/>
              <w:sz w:val="32"/>
              <w:szCs w:val="32"/>
            </w:rPr>
          </w:rPrChange>
        </w:rPr>
        <w:t>ces</w:t>
      </w:r>
      <w:proofErr w:type="spellEnd"/>
      <w:r w:rsidRPr="00C93E5C">
        <w:rPr>
          <w:rFonts w:ascii="Helvetica" w:hAnsi="Helvetica" w:cs="Calibri"/>
          <w:sz w:val="32"/>
          <w:szCs w:val="32"/>
          <w:rPrChange w:id="2448" w:author="Ryan" w:date="2017-04-30T19:28:00Z">
            <w:rPr>
              <w:rFonts w:ascii="Calibri" w:hAnsi="Calibri" w:cs="Calibri"/>
              <w:sz w:val="32"/>
              <w:szCs w:val="32"/>
            </w:rPr>
          </w:rPrChange>
        </w:rPr>
        <w:t>. They took their stands</w:t>
      </w:r>
      <w:r w:rsidR="002A51D1" w:rsidRPr="00C93E5C">
        <w:rPr>
          <w:rFonts w:ascii="Helvetica" w:hAnsi="Helvetica" w:cs="Calibri"/>
          <w:sz w:val="32"/>
          <w:szCs w:val="32"/>
          <w:rPrChange w:id="2449" w:author="Ryan" w:date="2017-04-30T19:28:00Z">
            <w:rPr>
              <w:rFonts w:ascii="Calibri" w:hAnsi="Calibri" w:cs="Calibri"/>
              <w:sz w:val="32"/>
              <w:szCs w:val="32"/>
            </w:rPr>
          </w:rPrChange>
        </w:rPr>
        <w:t xml:space="preserve">, </w:t>
      </w:r>
      <w:r w:rsidRPr="00C93E5C">
        <w:rPr>
          <w:rFonts w:ascii="Helvetica" w:hAnsi="Helvetica" w:cs="Calibri"/>
          <w:sz w:val="32"/>
          <w:szCs w:val="32"/>
          <w:rPrChange w:id="2450" w:author="Ryan" w:date="2017-04-30T19:28:00Z">
            <w:rPr>
              <w:rFonts w:ascii="Calibri" w:hAnsi="Calibri" w:cs="Calibri"/>
              <w:sz w:val="32"/>
              <w:szCs w:val="32"/>
            </w:rPr>
          </w:rPrChange>
        </w:rPr>
        <w:t>in a cool and deli</w:t>
      </w:r>
      <w:r w:rsidR="002A51D1" w:rsidRPr="00C93E5C">
        <w:rPr>
          <w:rFonts w:ascii="Helvetica" w:hAnsi="Helvetica" w:cs="Calibri"/>
          <w:sz w:val="32"/>
          <w:szCs w:val="32"/>
          <w:rPrChange w:id="2451" w:author="Ryan" w:date="2017-04-30T19:28:00Z">
            <w:rPr>
              <w:rFonts w:ascii="Calibri" w:hAnsi="Calibri" w:cs="Calibri"/>
              <w:sz w:val="32"/>
              <w:szCs w:val="32"/>
            </w:rPr>
          </w:rPrChange>
        </w:rPr>
        <w:t>-</w:t>
      </w:r>
    </w:p>
    <w:p w14:paraId="52467090" w14:textId="77777777" w:rsidR="002A51D1" w:rsidRPr="00C93E5C" w:rsidRDefault="00472BE7" w:rsidP="00472BE7">
      <w:pPr>
        <w:spacing w:after="0"/>
        <w:rPr>
          <w:rFonts w:ascii="Helvetica" w:hAnsi="Helvetica" w:cs="Calibri"/>
          <w:sz w:val="32"/>
          <w:szCs w:val="32"/>
          <w:rPrChange w:id="2452" w:author="Ryan" w:date="2017-04-30T19:28:00Z">
            <w:rPr>
              <w:rFonts w:ascii="Calibri" w:hAnsi="Calibri" w:cs="Calibri"/>
              <w:sz w:val="32"/>
              <w:szCs w:val="32"/>
            </w:rPr>
          </w:rPrChange>
        </w:rPr>
      </w:pPr>
      <w:r w:rsidRPr="00C93E5C">
        <w:rPr>
          <w:rFonts w:ascii="Helvetica" w:hAnsi="Helvetica" w:cs="Calibri"/>
          <w:sz w:val="32"/>
          <w:szCs w:val="32"/>
          <w:rPrChange w:id="2453" w:author="Ryan" w:date="2017-04-30T19:28:00Z">
            <w:rPr>
              <w:rFonts w:ascii="Calibri" w:hAnsi="Calibri" w:cs="Calibri"/>
              <w:sz w:val="32"/>
              <w:szCs w:val="32"/>
            </w:rPr>
          </w:rPrChange>
        </w:rPr>
        <w:t>berate manner, and at the</w:t>
      </w:r>
      <w:r w:rsidR="002A51D1" w:rsidRPr="00C93E5C">
        <w:rPr>
          <w:rFonts w:ascii="Helvetica" w:hAnsi="Helvetica" w:cs="Calibri"/>
          <w:sz w:val="32"/>
          <w:szCs w:val="32"/>
          <w:rPrChange w:id="2454" w:author="Ryan" w:date="2017-04-30T19:28:00Z">
            <w:rPr>
              <w:rFonts w:ascii="Calibri" w:hAnsi="Calibri" w:cs="Calibri"/>
              <w:sz w:val="32"/>
              <w:szCs w:val="32"/>
            </w:rPr>
          </w:rPrChange>
        </w:rPr>
        <w:t xml:space="preserve"> </w:t>
      </w:r>
      <w:r w:rsidRPr="00C93E5C">
        <w:rPr>
          <w:rFonts w:ascii="Helvetica" w:hAnsi="Helvetica" w:cs="Calibri"/>
          <w:sz w:val="32"/>
          <w:szCs w:val="32"/>
          <w:rPrChange w:id="2455" w:author="Ryan" w:date="2017-04-30T19:28:00Z">
            <w:rPr>
              <w:rFonts w:ascii="Calibri" w:hAnsi="Calibri" w:cs="Calibri"/>
              <w:sz w:val="32"/>
              <w:szCs w:val="32"/>
            </w:rPr>
          </w:rPrChange>
        </w:rPr>
        <w:t xml:space="preserve">signal given, Palmer </w:t>
      </w:r>
    </w:p>
    <w:p w14:paraId="735926B1" w14:textId="77777777" w:rsidR="002A51D1" w:rsidRPr="00C93E5C" w:rsidRDefault="00472BE7" w:rsidP="00472BE7">
      <w:pPr>
        <w:spacing w:after="0"/>
        <w:rPr>
          <w:rFonts w:ascii="Helvetica" w:hAnsi="Helvetica" w:cs="Calibri"/>
          <w:sz w:val="32"/>
          <w:szCs w:val="32"/>
          <w:rPrChange w:id="2456" w:author="Ryan" w:date="2017-04-30T19:28:00Z">
            <w:rPr>
              <w:rFonts w:ascii="Calibri" w:hAnsi="Calibri" w:cs="Calibri"/>
              <w:sz w:val="32"/>
              <w:szCs w:val="32"/>
            </w:rPr>
          </w:rPrChange>
        </w:rPr>
      </w:pPr>
      <w:r w:rsidRPr="00C93E5C">
        <w:rPr>
          <w:rFonts w:ascii="Helvetica" w:hAnsi="Helvetica" w:cs="Calibri"/>
          <w:sz w:val="32"/>
          <w:szCs w:val="32"/>
          <w:rPrChange w:id="2457" w:author="Ryan" w:date="2017-04-30T19:28:00Z">
            <w:rPr>
              <w:rFonts w:ascii="Calibri" w:hAnsi="Calibri" w:cs="Calibri"/>
              <w:sz w:val="32"/>
              <w:szCs w:val="32"/>
            </w:rPr>
          </w:rPrChange>
        </w:rPr>
        <w:t>fired, and B</w:t>
      </w:r>
      <w:r w:rsidR="002A51D1" w:rsidRPr="00C93E5C">
        <w:rPr>
          <w:rFonts w:ascii="Helvetica" w:hAnsi="Helvetica" w:cs="Calibri"/>
          <w:sz w:val="32"/>
          <w:szCs w:val="32"/>
          <w:rPrChange w:id="2458" w:author="Ryan" w:date="2017-04-30T19:28:00Z">
            <w:rPr>
              <w:rFonts w:ascii="Calibri" w:hAnsi="Calibri" w:cs="Calibri"/>
              <w:sz w:val="32"/>
              <w:szCs w:val="32"/>
            </w:rPr>
          </w:rPrChange>
        </w:rPr>
        <w:t>lake re</w:t>
      </w:r>
      <w:r w:rsidRPr="00C93E5C">
        <w:rPr>
          <w:rFonts w:ascii="Helvetica" w:hAnsi="Helvetica" w:cs="Calibri"/>
          <w:sz w:val="32"/>
          <w:szCs w:val="32"/>
          <w:rPrChange w:id="2459" w:author="Ryan" w:date="2017-04-30T19:28:00Z">
            <w:rPr>
              <w:rFonts w:ascii="Calibri" w:hAnsi="Calibri" w:cs="Calibri"/>
              <w:sz w:val="32"/>
              <w:szCs w:val="32"/>
            </w:rPr>
          </w:rPrChange>
        </w:rPr>
        <w:t xml:space="preserve">ceived the ball in his breast. </w:t>
      </w:r>
    </w:p>
    <w:p w14:paraId="3E2E4119" w14:textId="77777777" w:rsidR="002A51D1" w:rsidRPr="00C93E5C" w:rsidRDefault="00472BE7" w:rsidP="00472BE7">
      <w:pPr>
        <w:spacing w:after="0"/>
        <w:rPr>
          <w:rFonts w:ascii="Helvetica" w:hAnsi="Helvetica" w:cs="Calibri"/>
          <w:sz w:val="32"/>
          <w:szCs w:val="32"/>
          <w:rPrChange w:id="2460" w:author="Ryan" w:date="2017-04-30T19:28:00Z">
            <w:rPr>
              <w:rFonts w:ascii="Calibri" w:hAnsi="Calibri" w:cs="Calibri"/>
              <w:sz w:val="32"/>
              <w:szCs w:val="32"/>
            </w:rPr>
          </w:rPrChange>
        </w:rPr>
      </w:pPr>
      <w:r w:rsidRPr="00C93E5C">
        <w:rPr>
          <w:rFonts w:ascii="Helvetica" w:hAnsi="Helvetica" w:cs="Calibri"/>
          <w:sz w:val="32"/>
          <w:szCs w:val="32"/>
          <w:rPrChange w:id="2461" w:author="Ryan" w:date="2017-04-30T19:28:00Z">
            <w:rPr>
              <w:rFonts w:ascii="Calibri" w:hAnsi="Calibri" w:cs="Calibri"/>
              <w:sz w:val="32"/>
              <w:szCs w:val="32"/>
            </w:rPr>
          </w:rPrChange>
        </w:rPr>
        <w:t>He staggered</w:t>
      </w:r>
      <w:r w:rsidR="002A51D1" w:rsidRPr="00C93E5C">
        <w:rPr>
          <w:rFonts w:ascii="Helvetica" w:hAnsi="Helvetica" w:cs="Calibri"/>
          <w:sz w:val="32"/>
          <w:szCs w:val="32"/>
          <w:rPrChange w:id="2462" w:author="Ryan" w:date="2017-04-30T19:28:00Z">
            <w:rPr>
              <w:rFonts w:ascii="Calibri" w:hAnsi="Calibri" w:cs="Calibri"/>
              <w:sz w:val="32"/>
              <w:szCs w:val="32"/>
            </w:rPr>
          </w:rPrChange>
        </w:rPr>
        <w:t xml:space="preserve">, </w:t>
      </w:r>
      <w:r w:rsidRPr="00C93E5C">
        <w:rPr>
          <w:rFonts w:ascii="Helvetica" w:hAnsi="Helvetica" w:cs="Calibri"/>
          <w:sz w:val="32"/>
          <w:szCs w:val="32"/>
          <w:rPrChange w:id="2463" w:author="Ryan" w:date="2017-04-30T19:28:00Z">
            <w:rPr>
              <w:rFonts w:ascii="Calibri" w:hAnsi="Calibri" w:cs="Calibri"/>
              <w:sz w:val="32"/>
              <w:szCs w:val="32"/>
            </w:rPr>
          </w:rPrChange>
        </w:rPr>
        <w:t xml:space="preserve">but did not fall. A momentary </w:t>
      </w:r>
    </w:p>
    <w:p w14:paraId="0F842C09" w14:textId="063E435A" w:rsidR="00472BE7" w:rsidRPr="00C93E5C" w:rsidRDefault="002A51D1" w:rsidP="00472BE7">
      <w:pPr>
        <w:spacing w:after="0"/>
        <w:rPr>
          <w:rFonts w:ascii="Helvetica" w:hAnsi="Helvetica" w:cs="Calibri"/>
          <w:sz w:val="32"/>
          <w:szCs w:val="32"/>
          <w:rPrChange w:id="2464" w:author="Ryan" w:date="2017-04-30T19:28:00Z">
            <w:rPr>
              <w:rFonts w:ascii="Calibri" w:hAnsi="Calibri" w:cs="Calibri"/>
              <w:sz w:val="32"/>
              <w:szCs w:val="32"/>
            </w:rPr>
          </w:rPrChange>
        </w:rPr>
      </w:pPr>
      <w:r w:rsidRPr="00C93E5C">
        <w:rPr>
          <w:rFonts w:ascii="Helvetica" w:hAnsi="Helvetica" w:cs="Calibri"/>
          <w:sz w:val="32"/>
          <w:szCs w:val="32"/>
          <w:rPrChange w:id="2465" w:author="Ryan" w:date="2017-04-30T19:28:00Z">
            <w:rPr>
              <w:rFonts w:ascii="Calibri" w:hAnsi="Calibri" w:cs="Calibri"/>
              <w:sz w:val="32"/>
              <w:szCs w:val="32"/>
            </w:rPr>
          </w:rPrChange>
        </w:rPr>
        <w:t>pause en</w:t>
      </w:r>
      <w:r w:rsidR="00472BE7" w:rsidRPr="00C93E5C">
        <w:rPr>
          <w:rFonts w:ascii="Helvetica" w:hAnsi="Helvetica" w:cs="Calibri"/>
          <w:sz w:val="32"/>
          <w:szCs w:val="32"/>
          <w:rPrChange w:id="2466" w:author="Ryan" w:date="2017-04-30T19:28:00Z">
            <w:rPr>
              <w:rFonts w:ascii="Calibri" w:hAnsi="Calibri" w:cs="Calibri"/>
              <w:sz w:val="32"/>
              <w:szCs w:val="32"/>
            </w:rPr>
          </w:rPrChange>
        </w:rPr>
        <w:t>sued</w:t>
      </w:r>
      <w:del w:id="2467" w:author="Ryan" w:date="2017-04-30T19:49:00Z">
        <w:r w:rsidRPr="00C93E5C" w:rsidDel="00FB4514">
          <w:rPr>
            <w:rFonts w:ascii="Helvetica" w:hAnsi="Helvetica" w:cs="Calibri"/>
            <w:sz w:val="32"/>
            <w:szCs w:val="32"/>
            <w:rPrChange w:id="2468" w:author="Ryan" w:date="2017-04-30T19:28:00Z">
              <w:rPr>
                <w:rFonts w:ascii="Calibri" w:hAnsi="Calibri" w:cs="Calibri"/>
                <w:sz w:val="32"/>
                <w:szCs w:val="32"/>
              </w:rPr>
            </w:rPrChange>
          </w:rPr>
          <w:delText>—</w:delText>
        </w:r>
      </w:del>
      <w:ins w:id="2469" w:author="Ryan" w:date="2017-04-30T19:49:00Z">
        <w:r w:rsidR="00FB4514">
          <w:rPr>
            <w:rFonts w:ascii="Helvetica" w:hAnsi="Helvetica" w:cs="Calibri"/>
            <w:sz w:val="32"/>
            <w:szCs w:val="32"/>
          </w:rPr>
          <w:t>--</w:t>
        </w:r>
      </w:ins>
      <w:del w:id="2470" w:author="Ryan" w:date="2017-04-30T19:49:00Z">
        <w:r w:rsidRPr="00C93E5C" w:rsidDel="00FB4514">
          <w:rPr>
            <w:rFonts w:ascii="Helvetica" w:hAnsi="Helvetica" w:cs="Calibri"/>
            <w:sz w:val="32"/>
            <w:szCs w:val="32"/>
            <w:rPrChange w:id="2471" w:author="Ryan" w:date="2017-04-30T19:28:00Z">
              <w:rPr>
                <w:rFonts w:ascii="Calibri" w:hAnsi="Calibri" w:cs="Calibri"/>
                <w:sz w:val="32"/>
                <w:szCs w:val="32"/>
              </w:rPr>
            </w:rPrChange>
          </w:rPr>
          <w:delText>—</w:delText>
        </w:r>
      </w:del>
      <w:ins w:id="2472" w:author="Ryan" w:date="2017-04-30T19:49:00Z">
        <w:r w:rsidR="00FB4514">
          <w:rPr>
            <w:rFonts w:ascii="Helvetica" w:hAnsi="Helvetica" w:cs="Calibri"/>
            <w:sz w:val="32"/>
            <w:szCs w:val="32"/>
          </w:rPr>
          <w:t>--</w:t>
        </w:r>
      </w:ins>
    </w:p>
    <w:p w14:paraId="5C9A017A" w14:textId="77777777" w:rsidR="00472BE7" w:rsidRPr="00C93E5C" w:rsidRDefault="00472BE7" w:rsidP="00472BE7">
      <w:pPr>
        <w:spacing w:after="0"/>
        <w:rPr>
          <w:rFonts w:ascii="Helvetica" w:hAnsi="Helvetica" w:cs="Calibri"/>
          <w:sz w:val="32"/>
          <w:szCs w:val="32"/>
          <w:rPrChange w:id="2473" w:author="Ryan" w:date="2017-04-30T19:28:00Z">
            <w:rPr>
              <w:rFonts w:ascii="Calibri" w:hAnsi="Calibri" w:cs="Calibri"/>
              <w:sz w:val="32"/>
              <w:szCs w:val="32"/>
            </w:rPr>
          </w:rPrChange>
        </w:rPr>
      </w:pPr>
      <w:r w:rsidRPr="00C93E5C">
        <w:rPr>
          <w:rFonts w:ascii="Helvetica" w:hAnsi="Helvetica" w:cs="Calibri"/>
          <w:sz w:val="32"/>
          <w:szCs w:val="32"/>
          <w:rPrChange w:id="2474" w:author="Ryan" w:date="2017-04-30T19:28:00Z">
            <w:rPr>
              <w:rFonts w:ascii="Calibri" w:hAnsi="Calibri" w:cs="Calibri"/>
              <w:sz w:val="32"/>
              <w:szCs w:val="32"/>
            </w:rPr>
          </w:rPrChange>
        </w:rPr>
        <w:lastRenderedPageBreak/>
        <w:t>"Do you intend to fire?" enquired Pal-</w:t>
      </w:r>
    </w:p>
    <w:p w14:paraId="1B37859B" w14:textId="77777777" w:rsidR="00472BE7" w:rsidRPr="00C93E5C" w:rsidRDefault="00472BE7" w:rsidP="00472BE7">
      <w:pPr>
        <w:spacing w:after="0"/>
        <w:rPr>
          <w:rFonts w:ascii="Helvetica" w:hAnsi="Helvetica" w:cs="Calibri"/>
          <w:sz w:val="32"/>
          <w:szCs w:val="32"/>
          <w:rPrChange w:id="2475" w:author="Ryan" w:date="2017-04-30T19:28:00Z">
            <w:rPr>
              <w:rFonts w:ascii="Calibri" w:hAnsi="Calibri" w:cs="Calibri"/>
              <w:sz w:val="32"/>
              <w:szCs w:val="32"/>
            </w:rPr>
          </w:rPrChange>
        </w:rPr>
      </w:pPr>
      <w:r w:rsidRPr="00C93E5C">
        <w:rPr>
          <w:rFonts w:ascii="Helvetica" w:hAnsi="Helvetica" w:cs="Calibri"/>
          <w:sz w:val="32"/>
          <w:szCs w:val="32"/>
          <w:rPrChange w:id="2476" w:author="Ryan" w:date="2017-04-30T19:28:00Z">
            <w:rPr>
              <w:rFonts w:ascii="Calibri" w:hAnsi="Calibri" w:cs="Calibri"/>
              <w:sz w:val="32"/>
              <w:szCs w:val="32"/>
            </w:rPr>
          </w:rPrChange>
        </w:rPr>
        <w:t>mer.</w:t>
      </w:r>
    </w:p>
    <w:p w14:paraId="3C0D4E72" w14:textId="77777777" w:rsidR="00472BE7" w:rsidRPr="00C93E5C" w:rsidRDefault="00472BE7" w:rsidP="00472BE7">
      <w:pPr>
        <w:spacing w:after="0"/>
        <w:rPr>
          <w:rFonts w:ascii="Helvetica" w:hAnsi="Helvetica" w:cs="Calibri"/>
          <w:sz w:val="32"/>
          <w:szCs w:val="32"/>
          <w:rPrChange w:id="2477" w:author="Ryan" w:date="2017-04-30T19:28:00Z">
            <w:rPr>
              <w:rFonts w:ascii="Calibri" w:hAnsi="Calibri" w:cs="Calibri"/>
              <w:sz w:val="32"/>
              <w:szCs w:val="32"/>
            </w:rPr>
          </w:rPrChange>
        </w:rPr>
      </w:pPr>
      <w:r w:rsidRPr="00C93E5C">
        <w:rPr>
          <w:rFonts w:ascii="Helvetica" w:hAnsi="Helvetica" w:cs="Calibri"/>
          <w:i/>
          <w:sz w:val="32"/>
          <w:szCs w:val="32"/>
          <w:rPrChange w:id="2478" w:author="Ryan" w:date="2017-04-30T19:28:00Z">
            <w:rPr>
              <w:rFonts w:ascii="Calibri" w:hAnsi="Calibri" w:cs="Calibri"/>
              <w:i/>
              <w:sz w:val="32"/>
              <w:szCs w:val="32"/>
            </w:rPr>
          </w:rPrChange>
        </w:rPr>
        <w:t>Bla</w:t>
      </w:r>
      <w:r w:rsidR="002A51D1" w:rsidRPr="00C93E5C">
        <w:rPr>
          <w:rFonts w:ascii="Helvetica" w:hAnsi="Helvetica" w:cs="Calibri"/>
          <w:i/>
          <w:sz w:val="32"/>
          <w:szCs w:val="32"/>
          <w:rPrChange w:id="2479" w:author="Ryan" w:date="2017-04-30T19:28:00Z">
            <w:rPr>
              <w:rFonts w:ascii="Calibri" w:hAnsi="Calibri" w:cs="Calibri"/>
              <w:i/>
              <w:sz w:val="32"/>
              <w:szCs w:val="32"/>
            </w:rPr>
          </w:rPrChange>
        </w:rPr>
        <w:t>ke</w:t>
      </w:r>
      <w:r w:rsidRPr="00C93E5C">
        <w:rPr>
          <w:rFonts w:ascii="Helvetica" w:hAnsi="Helvetica" w:cs="Calibri"/>
          <w:i/>
          <w:sz w:val="32"/>
          <w:szCs w:val="32"/>
          <w:rPrChange w:id="2480" w:author="Ryan" w:date="2017-04-30T19:28:00Z">
            <w:rPr>
              <w:rFonts w:ascii="Calibri" w:hAnsi="Calibri" w:cs="Calibri"/>
              <w:i/>
              <w:sz w:val="32"/>
              <w:szCs w:val="32"/>
            </w:rPr>
          </w:rPrChange>
        </w:rPr>
        <w:t>.</w:t>
      </w:r>
      <w:r w:rsidR="002A51D1" w:rsidRPr="00C93E5C">
        <w:rPr>
          <w:rFonts w:ascii="Helvetica" w:hAnsi="Helvetica" w:cs="Calibri"/>
          <w:sz w:val="32"/>
          <w:szCs w:val="32"/>
          <w:rPrChange w:id="2481" w:author="Ryan" w:date="2017-04-30T19:28:00Z">
            <w:rPr>
              <w:rFonts w:ascii="Calibri" w:hAnsi="Calibri" w:cs="Calibri"/>
              <w:sz w:val="32"/>
              <w:szCs w:val="32"/>
            </w:rPr>
          </w:rPrChange>
        </w:rPr>
        <w:tab/>
      </w:r>
      <w:r w:rsidRPr="00C93E5C">
        <w:rPr>
          <w:rFonts w:ascii="Helvetica" w:hAnsi="Helvetica" w:cs="Calibri"/>
          <w:sz w:val="32"/>
          <w:szCs w:val="32"/>
          <w:rPrChange w:id="2482" w:author="Ryan" w:date="2017-04-30T19:28:00Z">
            <w:rPr>
              <w:rFonts w:ascii="Calibri" w:hAnsi="Calibri" w:cs="Calibri"/>
              <w:sz w:val="32"/>
              <w:szCs w:val="32"/>
            </w:rPr>
          </w:rPrChange>
        </w:rPr>
        <w:t>Are you now satisfied?</w:t>
      </w:r>
    </w:p>
    <w:p w14:paraId="65873BA9" w14:textId="11365EAD" w:rsidR="00472BE7" w:rsidRPr="00C93E5C" w:rsidRDefault="00472BE7" w:rsidP="00472BE7">
      <w:pPr>
        <w:spacing w:after="0"/>
        <w:rPr>
          <w:rFonts w:ascii="Helvetica" w:hAnsi="Helvetica" w:cs="Calibri"/>
          <w:sz w:val="32"/>
          <w:szCs w:val="32"/>
          <w:rPrChange w:id="2483" w:author="Ryan" w:date="2017-04-30T19:28:00Z">
            <w:rPr>
              <w:rFonts w:ascii="Calibri" w:hAnsi="Calibri" w:cs="Calibri"/>
              <w:sz w:val="32"/>
              <w:szCs w:val="32"/>
            </w:rPr>
          </w:rPrChange>
        </w:rPr>
      </w:pPr>
      <w:r w:rsidRPr="00C93E5C">
        <w:rPr>
          <w:rFonts w:ascii="Helvetica" w:hAnsi="Helvetica" w:cs="Calibri"/>
          <w:i/>
          <w:sz w:val="32"/>
          <w:szCs w:val="32"/>
          <w:rPrChange w:id="2484" w:author="Ryan" w:date="2017-04-30T19:28:00Z">
            <w:rPr>
              <w:rFonts w:ascii="Calibri" w:hAnsi="Calibri" w:cs="Calibri"/>
              <w:i/>
              <w:sz w:val="32"/>
              <w:szCs w:val="32"/>
            </w:rPr>
          </w:rPrChange>
        </w:rPr>
        <w:t>Palm</w:t>
      </w:r>
      <w:r w:rsidR="002A51D1" w:rsidRPr="00C93E5C">
        <w:rPr>
          <w:rFonts w:ascii="Helvetica" w:hAnsi="Helvetica" w:cs="Calibri"/>
          <w:i/>
          <w:sz w:val="32"/>
          <w:szCs w:val="32"/>
          <w:rPrChange w:id="2485" w:author="Ryan" w:date="2017-04-30T19:28:00Z">
            <w:rPr>
              <w:rFonts w:ascii="Calibri" w:hAnsi="Calibri" w:cs="Calibri"/>
              <w:i/>
              <w:sz w:val="32"/>
              <w:szCs w:val="32"/>
            </w:rPr>
          </w:rPrChange>
        </w:rPr>
        <w:t>er</w:t>
      </w:r>
      <w:r w:rsidRPr="00C93E5C">
        <w:rPr>
          <w:rFonts w:ascii="Helvetica" w:hAnsi="Helvetica" w:cs="Calibri"/>
          <w:i/>
          <w:sz w:val="32"/>
          <w:szCs w:val="32"/>
          <w:rPrChange w:id="2486" w:author="Ryan" w:date="2017-04-30T19:28:00Z">
            <w:rPr>
              <w:rFonts w:ascii="Calibri" w:hAnsi="Calibri" w:cs="Calibri"/>
              <w:i/>
              <w:sz w:val="32"/>
              <w:szCs w:val="32"/>
            </w:rPr>
          </w:rPrChange>
        </w:rPr>
        <w:t>.</w:t>
      </w:r>
      <w:r w:rsidR="002A51D1" w:rsidRPr="00C93E5C">
        <w:rPr>
          <w:rFonts w:ascii="Helvetica" w:hAnsi="Helvetica" w:cs="Calibri"/>
          <w:sz w:val="32"/>
          <w:szCs w:val="32"/>
          <w:rPrChange w:id="2487" w:author="Ryan" w:date="2017-04-30T19:28:00Z">
            <w:rPr>
              <w:rFonts w:ascii="Calibri" w:hAnsi="Calibri" w:cs="Calibri"/>
              <w:sz w:val="32"/>
              <w:szCs w:val="32"/>
            </w:rPr>
          </w:rPrChange>
        </w:rPr>
        <w:tab/>
      </w:r>
      <w:r w:rsidR="0054010D" w:rsidRPr="00C93E5C">
        <w:rPr>
          <w:rFonts w:ascii="Helvetica" w:hAnsi="Helvetica" w:cs="Calibri"/>
          <w:sz w:val="32"/>
          <w:szCs w:val="32"/>
          <w:rPrChange w:id="2488" w:author="Ryan" w:date="2017-04-30T19:28:00Z">
            <w:rPr>
              <w:rFonts w:ascii="Calibri" w:hAnsi="Calibri" w:cs="Calibri"/>
              <w:sz w:val="32"/>
              <w:szCs w:val="32"/>
            </w:rPr>
          </w:rPrChange>
        </w:rPr>
        <w:t>You are</w:t>
      </w:r>
      <w:r w:rsidRPr="00C93E5C">
        <w:rPr>
          <w:rFonts w:ascii="Helvetica" w:hAnsi="Helvetica" w:cs="Calibri"/>
          <w:sz w:val="32"/>
          <w:szCs w:val="32"/>
          <w:rPrChange w:id="2489" w:author="Ryan" w:date="2017-04-30T19:28:00Z">
            <w:rPr>
              <w:rFonts w:ascii="Calibri" w:hAnsi="Calibri" w:cs="Calibri"/>
              <w:sz w:val="32"/>
              <w:szCs w:val="32"/>
            </w:rPr>
          </w:rPrChange>
        </w:rPr>
        <w:t xml:space="preserve"> wounded?</w:t>
      </w:r>
    </w:p>
    <w:p w14:paraId="1008B0D8" w14:textId="77777777" w:rsidR="00472BE7" w:rsidRPr="00C93E5C" w:rsidRDefault="00472BE7" w:rsidP="00472BE7">
      <w:pPr>
        <w:spacing w:after="0"/>
        <w:rPr>
          <w:rFonts w:ascii="Helvetica" w:hAnsi="Helvetica" w:cs="Calibri"/>
          <w:sz w:val="32"/>
          <w:szCs w:val="32"/>
          <w:rPrChange w:id="2490" w:author="Ryan" w:date="2017-04-30T19:28:00Z">
            <w:rPr>
              <w:rFonts w:ascii="Calibri" w:hAnsi="Calibri" w:cs="Calibri"/>
              <w:sz w:val="32"/>
              <w:szCs w:val="32"/>
            </w:rPr>
          </w:rPrChange>
        </w:rPr>
      </w:pPr>
      <w:r w:rsidRPr="00C93E5C">
        <w:rPr>
          <w:rFonts w:ascii="Helvetica" w:hAnsi="Helvetica" w:cs="Calibri"/>
          <w:i/>
          <w:sz w:val="32"/>
          <w:szCs w:val="32"/>
          <w:rPrChange w:id="2491" w:author="Ryan" w:date="2017-04-30T19:28:00Z">
            <w:rPr>
              <w:rFonts w:ascii="Calibri" w:hAnsi="Calibri" w:cs="Calibri"/>
              <w:i/>
              <w:sz w:val="32"/>
              <w:szCs w:val="32"/>
            </w:rPr>
          </w:rPrChange>
        </w:rPr>
        <w:t>Bla</w:t>
      </w:r>
      <w:r w:rsidR="002A51D1" w:rsidRPr="00C93E5C">
        <w:rPr>
          <w:rFonts w:ascii="Helvetica" w:hAnsi="Helvetica" w:cs="Calibri"/>
          <w:i/>
          <w:sz w:val="32"/>
          <w:szCs w:val="32"/>
          <w:rPrChange w:id="2492" w:author="Ryan" w:date="2017-04-30T19:28:00Z">
            <w:rPr>
              <w:rFonts w:ascii="Calibri" w:hAnsi="Calibri" w:cs="Calibri"/>
              <w:i/>
              <w:sz w:val="32"/>
              <w:szCs w:val="32"/>
            </w:rPr>
          </w:rPrChange>
        </w:rPr>
        <w:t>ke</w:t>
      </w:r>
      <w:r w:rsidRPr="00C93E5C">
        <w:rPr>
          <w:rFonts w:ascii="Helvetica" w:hAnsi="Helvetica" w:cs="Calibri"/>
          <w:i/>
          <w:sz w:val="32"/>
          <w:szCs w:val="32"/>
          <w:rPrChange w:id="2493" w:author="Ryan" w:date="2017-04-30T19:28:00Z">
            <w:rPr>
              <w:rFonts w:ascii="Calibri" w:hAnsi="Calibri" w:cs="Calibri"/>
              <w:i/>
              <w:sz w:val="32"/>
              <w:szCs w:val="32"/>
            </w:rPr>
          </w:rPrChange>
        </w:rPr>
        <w:t>.</w:t>
      </w:r>
      <w:r w:rsidR="002A51D1" w:rsidRPr="00C93E5C">
        <w:rPr>
          <w:rFonts w:ascii="Helvetica" w:hAnsi="Helvetica" w:cs="Calibri"/>
          <w:sz w:val="32"/>
          <w:szCs w:val="32"/>
          <w:rPrChange w:id="2494" w:author="Ryan" w:date="2017-04-30T19:28:00Z">
            <w:rPr>
              <w:rFonts w:ascii="Calibri" w:hAnsi="Calibri" w:cs="Calibri"/>
              <w:sz w:val="32"/>
              <w:szCs w:val="32"/>
            </w:rPr>
          </w:rPrChange>
        </w:rPr>
        <w:tab/>
      </w:r>
      <w:r w:rsidRPr="00C93E5C">
        <w:rPr>
          <w:rFonts w:ascii="Helvetica" w:hAnsi="Helvetica" w:cs="Calibri"/>
          <w:sz w:val="32"/>
          <w:szCs w:val="32"/>
          <w:rPrChange w:id="2495" w:author="Ryan" w:date="2017-04-30T19:28:00Z">
            <w:rPr>
              <w:rFonts w:ascii="Calibri" w:hAnsi="Calibri" w:cs="Calibri"/>
              <w:sz w:val="32"/>
              <w:szCs w:val="32"/>
            </w:rPr>
          </w:rPrChange>
        </w:rPr>
        <w:t>I am.</w:t>
      </w:r>
    </w:p>
    <w:p w14:paraId="3874F7E8" w14:textId="77777777" w:rsidR="00472BE7" w:rsidRPr="00C93E5C" w:rsidRDefault="00472BE7" w:rsidP="00472BE7">
      <w:pPr>
        <w:spacing w:after="0"/>
        <w:rPr>
          <w:rFonts w:ascii="Helvetica" w:hAnsi="Helvetica" w:cs="Calibri"/>
          <w:sz w:val="32"/>
          <w:szCs w:val="32"/>
          <w:rPrChange w:id="2496" w:author="Ryan" w:date="2017-04-30T19:28:00Z">
            <w:rPr>
              <w:rFonts w:ascii="Calibri" w:hAnsi="Calibri" w:cs="Calibri"/>
              <w:sz w:val="32"/>
              <w:szCs w:val="32"/>
            </w:rPr>
          </w:rPrChange>
        </w:rPr>
      </w:pPr>
      <w:r w:rsidRPr="00C93E5C">
        <w:rPr>
          <w:rFonts w:ascii="Helvetica" w:hAnsi="Helvetica" w:cs="Calibri"/>
          <w:i/>
          <w:sz w:val="32"/>
          <w:szCs w:val="32"/>
          <w:rPrChange w:id="2497" w:author="Ryan" w:date="2017-04-30T19:28:00Z">
            <w:rPr>
              <w:rFonts w:ascii="Calibri" w:hAnsi="Calibri" w:cs="Calibri"/>
              <w:i/>
              <w:sz w:val="32"/>
              <w:szCs w:val="32"/>
            </w:rPr>
          </w:rPrChange>
        </w:rPr>
        <w:t>Palm</w:t>
      </w:r>
      <w:r w:rsidR="002A51D1" w:rsidRPr="00C93E5C">
        <w:rPr>
          <w:rFonts w:ascii="Helvetica" w:hAnsi="Helvetica" w:cs="Calibri"/>
          <w:i/>
          <w:sz w:val="32"/>
          <w:szCs w:val="32"/>
          <w:rPrChange w:id="2498" w:author="Ryan" w:date="2017-04-30T19:28:00Z">
            <w:rPr>
              <w:rFonts w:ascii="Calibri" w:hAnsi="Calibri" w:cs="Calibri"/>
              <w:i/>
              <w:sz w:val="32"/>
              <w:szCs w:val="32"/>
            </w:rPr>
          </w:rPrChange>
        </w:rPr>
        <w:t>er</w:t>
      </w:r>
      <w:r w:rsidRPr="00C93E5C">
        <w:rPr>
          <w:rFonts w:ascii="Helvetica" w:hAnsi="Helvetica" w:cs="Calibri"/>
          <w:i/>
          <w:sz w:val="32"/>
          <w:szCs w:val="32"/>
          <w:rPrChange w:id="2499" w:author="Ryan" w:date="2017-04-30T19:28:00Z">
            <w:rPr>
              <w:rFonts w:ascii="Calibri" w:hAnsi="Calibri" w:cs="Calibri"/>
              <w:i/>
              <w:sz w:val="32"/>
              <w:szCs w:val="32"/>
            </w:rPr>
          </w:rPrChange>
        </w:rPr>
        <w:t>.</w:t>
      </w:r>
      <w:r w:rsidRPr="00C93E5C">
        <w:rPr>
          <w:rFonts w:ascii="Helvetica" w:hAnsi="Helvetica" w:cs="Calibri"/>
          <w:sz w:val="32"/>
          <w:szCs w:val="32"/>
          <w:rPrChange w:id="2500" w:author="Ryan" w:date="2017-04-30T19:28:00Z">
            <w:rPr>
              <w:rFonts w:ascii="Calibri" w:hAnsi="Calibri" w:cs="Calibri"/>
              <w:sz w:val="32"/>
              <w:szCs w:val="32"/>
            </w:rPr>
          </w:rPrChange>
        </w:rPr>
        <w:t xml:space="preserve"> Is the wound mortal?</w:t>
      </w:r>
    </w:p>
    <w:p w14:paraId="7A5743EA" w14:textId="77777777" w:rsidR="00472BE7" w:rsidRPr="00C93E5C" w:rsidRDefault="00472BE7" w:rsidP="00472BE7">
      <w:pPr>
        <w:spacing w:after="0"/>
        <w:rPr>
          <w:rFonts w:ascii="Helvetica" w:hAnsi="Helvetica" w:cs="Calibri"/>
          <w:sz w:val="32"/>
          <w:szCs w:val="32"/>
          <w:rPrChange w:id="2501" w:author="Ryan" w:date="2017-04-30T19:28:00Z">
            <w:rPr>
              <w:rFonts w:ascii="Calibri" w:hAnsi="Calibri" w:cs="Calibri"/>
              <w:sz w:val="32"/>
              <w:szCs w:val="32"/>
            </w:rPr>
          </w:rPrChange>
        </w:rPr>
      </w:pPr>
      <w:r w:rsidRPr="00C93E5C">
        <w:rPr>
          <w:rFonts w:ascii="Helvetica" w:hAnsi="Helvetica" w:cs="Calibri"/>
          <w:i/>
          <w:sz w:val="32"/>
          <w:szCs w:val="32"/>
          <w:rPrChange w:id="2502" w:author="Ryan" w:date="2017-04-30T19:28:00Z">
            <w:rPr>
              <w:rFonts w:ascii="Calibri" w:hAnsi="Calibri" w:cs="Calibri"/>
              <w:i/>
              <w:sz w:val="32"/>
              <w:szCs w:val="32"/>
            </w:rPr>
          </w:rPrChange>
        </w:rPr>
        <w:t>Bla</w:t>
      </w:r>
      <w:r w:rsidR="002A51D1" w:rsidRPr="00C93E5C">
        <w:rPr>
          <w:rFonts w:ascii="Helvetica" w:hAnsi="Helvetica" w:cs="Calibri"/>
          <w:i/>
          <w:sz w:val="32"/>
          <w:szCs w:val="32"/>
          <w:rPrChange w:id="2503" w:author="Ryan" w:date="2017-04-30T19:28:00Z">
            <w:rPr>
              <w:rFonts w:ascii="Calibri" w:hAnsi="Calibri" w:cs="Calibri"/>
              <w:i/>
              <w:sz w:val="32"/>
              <w:szCs w:val="32"/>
            </w:rPr>
          </w:rPrChange>
        </w:rPr>
        <w:t>ke</w:t>
      </w:r>
      <w:r w:rsidRPr="00C93E5C">
        <w:rPr>
          <w:rFonts w:ascii="Helvetica" w:hAnsi="Helvetica" w:cs="Calibri"/>
          <w:i/>
          <w:sz w:val="32"/>
          <w:szCs w:val="32"/>
          <w:rPrChange w:id="2504" w:author="Ryan" w:date="2017-04-30T19:28:00Z">
            <w:rPr>
              <w:rFonts w:ascii="Calibri" w:hAnsi="Calibri" w:cs="Calibri"/>
              <w:i/>
              <w:sz w:val="32"/>
              <w:szCs w:val="32"/>
            </w:rPr>
          </w:rPrChange>
        </w:rPr>
        <w:t>.</w:t>
      </w:r>
      <w:r w:rsidRPr="00C93E5C">
        <w:rPr>
          <w:rFonts w:ascii="Helvetica" w:hAnsi="Helvetica" w:cs="Calibri"/>
          <w:sz w:val="32"/>
          <w:szCs w:val="32"/>
          <w:rPrChange w:id="2505" w:author="Ryan" w:date="2017-04-30T19:28:00Z">
            <w:rPr>
              <w:rFonts w:ascii="Calibri" w:hAnsi="Calibri" w:cs="Calibri"/>
              <w:sz w:val="32"/>
              <w:szCs w:val="32"/>
            </w:rPr>
          </w:rPrChange>
        </w:rPr>
        <w:t xml:space="preserve"> </w:t>
      </w:r>
      <w:r w:rsidR="002A51D1" w:rsidRPr="00C93E5C">
        <w:rPr>
          <w:rFonts w:ascii="Helvetica" w:hAnsi="Helvetica" w:cs="Calibri"/>
          <w:sz w:val="32"/>
          <w:szCs w:val="32"/>
          <w:rPrChange w:id="2506" w:author="Ryan" w:date="2017-04-30T19:28:00Z">
            <w:rPr>
              <w:rFonts w:ascii="Calibri" w:hAnsi="Calibri" w:cs="Calibri"/>
              <w:sz w:val="32"/>
              <w:szCs w:val="32"/>
            </w:rPr>
          </w:rPrChange>
        </w:rPr>
        <w:tab/>
      </w:r>
      <w:r w:rsidRPr="00C93E5C">
        <w:rPr>
          <w:rFonts w:ascii="Helvetica" w:hAnsi="Helvetica" w:cs="Calibri"/>
          <w:sz w:val="32"/>
          <w:szCs w:val="32"/>
          <w:rPrChange w:id="2507" w:author="Ryan" w:date="2017-04-30T19:28:00Z">
            <w:rPr>
              <w:rFonts w:ascii="Calibri" w:hAnsi="Calibri" w:cs="Calibri"/>
              <w:sz w:val="32"/>
              <w:szCs w:val="32"/>
            </w:rPr>
          </w:rPrChange>
        </w:rPr>
        <w:t>It is only a flesh wound.</w:t>
      </w:r>
    </w:p>
    <w:p w14:paraId="00D55089" w14:textId="77777777" w:rsidR="00472BE7" w:rsidRPr="00C93E5C" w:rsidRDefault="00472BE7" w:rsidP="00472BE7">
      <w:pPr>
        <w:spacing w:after="0"/>
        <w:rPr>
          <w:rFonts w:ascii="Helvetica" w:hAnsi="Helvetica" w:cs="Calibri"/>
          <w:sz w:val="32"/>
          <w:szCs w:val="32"/>
          <w:rPrChange w:id="2508" w:author="Ryan" w:date="2017-04-30T19:28:00Z">
            <w:rPr>
              <w:rFonts w:ascii="Calibri" w:hAnsi="Calibri" w:cs="Calibri"/>
              <w:sz w:val="32"/>
              <w:szCs w:val="32"/>
            </w:rPr>
          </w:rPrChange>
        </w:rPr>
      </w:pPr>
      <w:r w:rsidRPr="00C93E5C">
        <w:rPr>
          <w:rFonts w:ascii="Helvetica" w:hAnsi="Helvetica" w:cs="Calibri"/>
          <w:i/>
          <w:sz w:val="32"/>
          <w:szCs w:val="32"/>
          <w:rPrChange w:id="2509" w:author="Ryan" w:date="2017-04-30T19:28:00Z">
            <w:rPr>
              <w:rFonts w:ascii="Calibri" w:hAnsi="Calibri" w:cs="Calibri"/>
              <w:i/>
              <w:sz w:val="32"/>
              <w:szCs w:val="32"/>
            </w:rPr>
          </w:rPrChange>
        </w:rPr>
        <w:t>Palm</w:t>
      </w:r>
      <w:r w:rsidR="002A51D1" w:rsidRPr="00C93E5C">
        <w:rPr>
          <w:rFonts w:ascii="Helvetica" w:hAnsi="Helvetica" w:cs="Calibri"/>
          <w:i/>
          <w:sz w:val="32"/>
          <w:szCs w:val="32"/>
          <w:rPrChange w:id="2510" w:author="Ryan" w:date="2017-04-30T19:28:00Z">
            <w:rPr>
              <w:rFonts w:ascii="Calibri" w:hAnsi="Calibri" w:cs="Calibri"/>
              <w:i/>
              <w:sz w:val="32"/>
              <w:szCs w:val="32"/>
            </w:rPr>
          </w:rPrChange>
        </w:rPr>
        <w:t>er</w:t>
      </w:r>
      <w:r w:rsidRPr="00C93E5C">
        <w:rPr>
          <w:rFonts w:ascii="Helvetica" w:hAnsi="Helvetica" w:cs="Calibri"/>
          <w:i/>
          <w:sz w:val="32"/>
          <w:szCs w:val="32"/>
          <w:rPrChange w:id="2511" w:author="Ryan" w:date="2017-04-30T19:28:00Z">
            <w:rPr>
              <w:rFonts w:ascii="Calibri" w:hAnsi="Calibri" w:cs="Calibri"/>
              <w:i/>
              <w:sz w:val="32"/>
              <w:szCs w:val="32"/>
            </w:rPr>
          </w:rPrChange>
        </w:rPr>
        <w:t>.</w:t>
      </w:r>
      <w:r w:rsidRPr="00C93E5C">
        <w:rPr>
          <w:rFonts w:ascii="Helvetica" w:hAnsi="Helvetica" w:cs="Calibri"/>
          <w:sz w:val="32"/>
          <w:szCs w:val="32"/>
          <w:rPrChange w:id="2512" w:author="Ryan" w:date="2017-04-30T19:28:00Z">
            <w:rPr>
              <w:rFonts w:ascii="Calibri" w:hAnsi="Calibri" w:cs="Calibri"/>
              <w:sz w:val="32"/>
              <w:szCs w:val="32"/>
            </w:rPr>
          </w:rPrChange>
        </w:rPr>
        <w:t xml:space="preserve"> Then I am not satisfied.</w:t>
      </w:r>
    </w:p>
    <w:p w14:paraId="127F5A3C" w14:textId="1DAA854D" w:rsidR="002A51D1" w:rsidRPr="00C93E5C" w:rsidRDefault="00472BE7" w:rsidP="00472BE7">
      <w:pPr>
        <w:spacing w:after="0"/>
        <w:rPr>
          <w:rFonts w:ascii="Helvetica" w:hAnsi="Helvetica" w:cs="Calibri"/>
          <w:sz w:val="32"/>
          <w:szCs w:val="32"/>
          <w:rPrChange w:id="2513" w:author="Ryan" w:date="2017-04-30T19:28:00Z">
            <w:rPr>
              <w:rFonts w:ascii="Calibri" w:hAnsi="Calibri" w:cs="Calibri"/>
              <w:sz w:val="32"/>
              <w:szCs w:val="32"/>
            </w:rPr>
          </w:rPrChange>
        </w:rPr>
      </w:pPr>
      <w:r w:rsidRPr="00C93E5C">
        <w:rPr>
          <w:rFonts w:ascii="Helvetica" w:hAnsi="Helvetica" w:cs="Calibri"/>
          <w:i/>
          <w:sz w:val="32"/>
          <w:szCs w:val="32"/>
          <w:rPrChange w:id="2514" w:author="Ryan" w:date="2017-04-30T19:28:00Z">
            <w:rPr>
              <w:rFonts w:ascii="Calibri" w:hAnsi="Calibri" w:cs="Calibri"/>
              <w:i/>
              <w:sz w:val="32"/>
              <w:szCs w:val="32"/>
            </w:rPr>
          </w:rPrChange>
        </w:rPr>
        <w:t>Bla</w:t>
      </w:r>
      <w:r w:rsidR="002A51D1" w:rsidRPr="00C93E5C">
        <w:rPr>
          <w:rFonts w:ascii="Helvetica" w:hAnsi="Helvetica" w:cs="Calibri"/>
          <w:i/>
          <w:sz w:val="32"/>
          <w:szCs w:val="32"/>
          <w:rPrChange w:id="2515" w:author="Ryan" w:date="2017-04-30T19:28:00Z">
            <w:rPr>
              <w:rFonts w:ascii="Calibri" w:hAnsi="Calibri" w:cs="Calibri"/>
              <w:i/>
              <w:sz w:val="32"/>
              <w:szCs w:val="32"/>
            </w:rPr>
          </w:rPrChange>
        </w:rPr>
        <w:t>ke</w:t>
      </w:r>
      <w:r w:rsidRPr="00C93E5C">
        <w:rPr>
          <w:rFonts w:ascii="Helvetica" w:hAnsi="Helvetica" w:cs="Calibri"/>
          <w:i/>
          <w:sz w:val="32"/>
          <w:szCs w:val="32"/>
          <w:rPrChange w:id="2516" w:author="Ryan" w:date="2017-04-30T19:28:00Z">
            <w:rPr>
              <w:rFonts w:ascii="Calibri" w:hAnsi="Calibri" w:cs="Calibri"/>
              <w:i/>
              <w:sz w:val="32"/>
              <w:szCs w:val="32"/>
            </w:rPr>
          </w:rPrChange>
        </w:rPr>
        <w:t>.</w:t>
      </w:r>
      <w:r w:rsidRPr="00C93E5C">
        <w:rPr>
          <w:rFonts w:ascii="Helvetica" w:hAnsi="Helvetica" w:cs="Calibri"/>
          <w:sz w:val="32"/>
          <w:szCs w:val="32"/>
          <w:rPrChange w:id="2517" w:author="Ryan" w:date="2017-04-30T19:28:00Z">
            <w:rPr>
              <w:rFonts w:ascii="Calibri" w:hAnsi="Calibri" w:cs="Calibri"/>
              <w:sz w:val="32"/>
              <w:szCs w:val="32"/>
            </w:rPr>
          </w:rPrChange>
        </w:rPr>
        <w:t xml:space="preserve"> </w:t>
      </w:r>
      <w:r w:rsidR="002A51D1" w:rsidRPr="00C93E5C">
        <w:rPr>
          <w:rFonts w:ascii="Helvetica" w:hAnsi="Helvetica" w:cs="Calibri"/>
          <w:sz w:val="32"/>
          <w:szCs w:val="32"/>
          <w:rPrChange w:id="2518" w:author="Ryan" w:date="2017-04-30T19:28:00Z">
            <w:rPr>
              <w:rFonts w:ascii="Calibri" w:hAnsi="Calibri" w:cs="Calibri"/>
              <w:sz w:val="32"/>
              <w:szCs w:val="32"/>
            </w:rPr>
          </w:rPrChange>
        </w:rPr>
        <w:tab/>
        <w:t xml:space="preserve">I must then act in my own </w:t>
      </w:r>
      <w:proofErr w:type="spellStart"/>
      <w:r w:rsidR="002A51D1" w:rsidRPr="00C93E5C">
        <w:rPr>
          <w:rFonts w:ascii="Helvetica" w:hAnsi="Helvetica" w:cs="Calibri"/>
          <w:sz w:val="32"/>
          <w:szCs w:val="32"/>
          <w:rPrChange w:id="2519" w:author="Ryan" w:date="2017-04-30T19:28:00Z">
            <w:rPr>
              <w:rFonts w:ascii="Calibri" w:hAnsi="Calibri" w:cs="Calibri"/>
              <w:sz w:val="32"/>
              <w:szCs w:val="32"/>
            </w:rPr>
          </w:rPrChange>
        </w:rPr>
        <w:t>de</w:t>
      </w:r>
      <w:r w:rsidRPr="00C93E5C">
        <w:rPr>
          <w:rFonts w:ascii="Helvetica" w:hAnsi="Helvetica" w:cs="Calibri"/>
          <w:sz w:val="32"/>
          <w:szCs w:val="32"/>
          <w:rPrChange w:id="2520" w:author="Ryan" w:date="2017-04-30T19:28:00Z">
            <w:rPr>
              <w:rFonts w:ascii="Calibri" w:hAnsi="Calibri" w:cs="Calibri"/>
              <w:sz w:val="32"/>
              <w:szCs w:val="32"/>
            </w:rPr>
          </w:rPrChange>
        </w:rPr>
        <w:t>fence</w:t>
      </w:r>
      <w:proofErr w:type="spellEnd"/>
      <w:del w:id="2521" w:author="Ryan" w:date="2017-04-30T19:49:00Z">
        <w:r w:rsidR="002A51D1" w:rsidRPr="00C93E5C" w:rsidDel="00FB4514">
          <w:rPr>
            <w:rFonts w:ascii="Helvetica" w:hAnsi="Helvetica" w:cs="Calibri"/>
            <w:sz w:val="32"/>
            <w:szCs w:val="32"/>
            <w:rPrChange w:id="2522" w:author="Ryan" w:date="2017-04-30T19:28:00Z">
              <w:rPr>
                <w:rFonts w:ascii="Calibri" w:hAnsi="Calibri" w:cs="Calibri"/>
                <w:sz w:val="32"/>
                <w:szCs w:val="32"/>
              </w:rPr>
            </w:rPrChange>
          </w:rPr>
          <w:delText>—</w:delText>
        </w:r>
      </w:del>
      <w:ins w:id="2523" w:author="Ryan" w:date="2017-04-30T19:49:00Z">
        <w:r w:rsidR="00FB4514">
          <w:rPr>
            <w:rFonts w:ascii="Helvetica" w:hAnsi="Helvetica" w:cs="Calibri"/>
            <w:sz w:val="32"/>
            <w:szCs w:val="32"/>
          </w:rPr>
          <w:t>--</w:t>
        </w:r>
      </w:ins>
    </w:p>
    <w:p w14:paraId="3AB567B2" w14:textId="77777777" w:rsidR="002A51D1" w:rsidRPr="00C93E5C" w:rsidRDefault="00472BE7" w:rsidP="00472BE7">
      <w:pPr>
        <w:spacing w:after="0"/>
        <w:rPr>
          <w:rFonts w:ascii="Helvetica" w:hAnsi="Helvetica" w:cs="Calibri"/>
          <w:sz w:val="32"/>
          <w:szCs w:val="32"/>
          <w:rPrChange w:id="2524" w:author="Ryan" w:date="2017-04-30T19:28:00Z">
            <w:rPr>
              <w:rFonts w:ascii="Calibri" w:hAnsi="Calibri" w:cs="Calibri"/>
              <w:sz w:val="32"/>
              <w:szCs w:val="32"/>
            </w:rPr>
          </w:rPrChange>
        </w:rPr>
      </w:pPr>
      <w:r w:rsidRPr="00C93E5C">
        <w:rPr>
          <w:rFonts w:ascii="Helvetica" w:hAnsi="Helvetica" w:cs="Calibri"/>
          <w:sz w:val="32"/>
          <w:szCs w:val="32"/>
          <w:rPrChange w:id="2525" w:author="Ryan" w:date="2017-04-30T19:28:00Z">
            <w:rPr>
              <w:rFonts w:ascii="Calibri" w:hAnsi="Calibri" w:cs="Calibri"/>
              <w:sz w:val="32"/>
              <w:szCs w:val="32"/>
            </w:rPr>
          </w:rPrChange>
        </w:rPr>
        <w:t>They both fired, and Palmer fell.</w:t>
      </w:r>
      <w:r w:rsidR="002A51D1" w:rsidRPr="00C93E5C">
        <w:rPr>
          <w:rFonts w:ascii="Helvetica" w:hAnsi="Helvetica" w:cs="Calibri"/>
          <w:sz w:val="32"/>
          <w:szCs w:val="32"/>
          <w:rPrChange w:id="2526" w:author="Ryan" w:date="2017-04-30T19:28:00Z">
            <w:rPr>
              <w:rFonts w:ascii="Calibri" w:hAnsi="Calibri" w:cs="Calibri"/>
              <w:sz w:val="32"/>
              <w:szCs w:val="32"/>
            </w:rPr>
          </w:rPrChange>
        </w:rPr>
        <w:t xml:space="preserve"> </w:t>
      </w:r>
      <w:r w:rsidRPr="00C93E5C">
        <w:rPr>
          <w:rFonts w:ascii="Helvetica" w:hAnsi="Helvetica" w:cs="Calibri"/>
          <w:sz w:val="32"/>
          <w:szCs w:val="32"/>
          <w:rPrChange w:id="2527" w:author="Ryan" w:date="2017-04-30T19:28:00Z">
            <w:rPr>
              <w:rFonts w:ascii="Calibri" w:hAnsi="Calibri" w:cs="Calibri"/>
              <w:sz w:val="32"/>
              <w:szCs w:val="32"/>
            </w:rPr>
          </w:rPrChange>
        </w:rPr>
        <w:t>He rolled up</w:t>
      </w:r>
      <w:r w:rsidR="002A51D1" w:rsidRPr="00C93E5C">
        <w:rPr>
          <w:rFonts w:ascii="Helvetica" w:hAnsi="Helvetica" w:cs="Calibri"/>
          <w:sz w:val="32"/>
          <w:szCs w:val="32"/>
          <w:rPrChange w:id="2528" w:author="Ryan" w:date="2017-04-30T19:28:00Z">
            <w:rPr>
              <w:rFonts w:ascii="Calibri" w:hAnsi="Calibri" w:cs="Calibri"/>
              <w:sz w:val="32"/>
              <w:szCs w:val="32"/>
            </w:rPr>
          </w:rPrChange>
        </w:rPr>
        <w:t>-</w:t>
      </w:r>
    </w:p>
    <w:p w14:paraId="5C57E9F9" w14:textId="77777777" w:rsidR="00472BE7" w:rsidRPr="00C93E5C" w:rsidRDefault="002A51D1" w:rsidP="00472BE7">
      <w:pPr>
        <w:spacing w:after="0"/>
        <w:rPr>
          <w:rFonts w:ascii="Helvetica" w:hAnsi="Helvetica" w:cs="Calibri"/>
          <w:sz w:val="32"/>
          <w:szCs w:val="32"/>
          <w:rPrChange w:id="2529" w:author="Ryan" w:date="2017-04-30T19:28:00Z">
            <w:rPr>
              <w:rFonts w:ascii="Calibri" w:hAnsi="Calibri" w:cs="Calibri"/>
              <w:sz w:val="32"/>
              <w:szCs w:val="32"/>
            </w:rPr>
          </w:rPrChange>
        </w:rPr>
      </w:pPr>
      <w:r w:rsidRPr="00C93E5C">
        <w:rPr>
          <w:rFonts w:ascii="Helvetica" w:hAnsi="Helvetica" w:cs="Calibri"/>
          <w:sz w:val="32"/>
          <w:szCs w:val="32"/>
          <w:rPrChange w:id="2530" w:author="Ryan" w:date="2017-04-30T19:28:00Z">
            <w:rPr>
              <w:rFonts w:ascii="Calibri" w:hAnsi="Calibri" w:cs="Calibri"/>
              <w:sz w:val="32"/>
              <w:szCs w:val="32"/>
            </w:rPr>
          </w:rPrChange>
        </w:rPr>
        <w:t xml:space="preserve">on the ground, and expired </w:t>
      </w:r>
      <w:r w:rsidR="00472BE7" w:rsidRPr="00C93E5C">
        <w:rPr>
          <w:rFonts w:ascii="Helvetica" w:hAnsi="Helvetica" w:cs="Calibri"/>
          <w:sz w:val="32"/>
          <w:szCs w:val="32"/>
          <w:rPrChange w:id="2531" w:author="Ryan" w:date="2017-04-30T19:28:00Z">
            <w:rPr>
              <w:rFonts w:ascii="Calibri" w:hAnsi="Calibri" w:cs="Calibri"/>
              <w:sz w:val="32"/>
              <w:szCs w:val="32"/>
            </w:rPr>
          </w:rPrChange>
        </w:rPr>
        <w:t>with a single groan.</w:t>
      </w:r>
    </w:p>
    <w:p w14:paraId="33B7D092" w14:textId="77777777" w:rsidR="002A51D1" w:rsidRPr="00C93E5C" w:rsidRDefault="00472BE7" w:rsidP="007D5C8B">
      <w:pPr>
        <w:spacing w:after="0"/>
        <w:ind w:firstLine="800"/>
        <w:rPr>
          <w:rFonts w:ascii="Helvetica" w:hAnsi="Helvetica" w:cs="Calibri"/>
          <w:sz w:val="32"/>
          <w:szCs w:val="32"/>
          <w:rPrChange w:id="2532" w:author="Ryan" w:date="2017-04-30T19:28:00Z">
            <w:rPr>
              <w:rFonts w:ascii="Calibri" w:hAnsi="Calibri" w:cs="Calibri"/>
              <w:sz w:val="32"/>
              <w:szCs w:val="32"/>
            </w:rPr>
          </w:rPrChange>
        </w:rPr>
      </w:pPr>
      <w:r w:rsidRPr="00C93E5C">
        <w:rPr>
          <w:rFonts w:ascii="Helvetica" w:hAnsi="Helvetica" w:cs="Calibri"/>
          <w:sz w:val="32"/>
          <w:szCs w:val="32"/>
          <w:rPrChange w:id="2533" w:author="Ryan" w:date="2017-04-30T19:28:00Z">
            <w:rPr>
              <w:rFonts w:ascii="Calibri" w:hAnsi="Calibri" w:cs="Calibri"/>
              <w:sz w:val="32"/>
              <w:szCs w:val="32"/>
            </w:rPr>
          </w:rPrChange>
        </w:rPr>
        <w:t>Blake fainted through loss of blood, but</w:t>
      </w:r>
      <w:r w:rsidR="002A51D1" w:rsidRPr="00C93E5C">
        <w:rPr>
          <w:rFonts w:ascii="Helvetica" w:hAnsi="Helvetica" w:cs="Calibri"/>
          <w:sz w:val="32"/>
          <w:szCs w:val="32"/>
          <w:rPrChange w:id="2534" w:author="Ryan" w:date="2017-04-30T19:28:00Z">
            <w:rPr>
              <w:rFonts w:ascii="Calibri" w:hAnsi="Calibri" w:cs="Calibri"/>
              <w:sz w:val="32"/>
              <w:szCs w:val="32"/>
            </w:rPr>
          </w:rPrChange>
        </w:rPr>
        <w:t xml:space="preserve"> </w:t>
      </w:r>
      <w:r w:rsidRPr="00C93E5C">
        <w:rPr>
          <w:rFonts w:ascii="Helvetica" w:hAnsi="Helvetica" w:cs="Calibri"/>
          <w:sz w:val="32"/>
          <w:szCs w:val="32"/>
          <w:rPrChange w:id="2535" w:author="Ryan" w:date="2017-04-30T19:28:00Z">
            <w:rPr>
              <w:rFonts w:ascii="Calibri" w:hAnsi="Calibri" w:cs="Calibri"/>
              <w:sz w:val="32"/>
              <w:szCs w:val="32"/>
            </w:rPr>
          </w:rPrChange>
        </w:rPr>
        <w:t xml:space="preserve">soon </w:t>
      </w:r>
    </w:p>
    <w:p w14:paraId="2DC94616" w14:textId="77777777" w:rsidR="008A3C4E" w:rsidRPr="00C93E5C" w:rsidRDefault="00472BE7" w:rsidP="00472BE7">
      <w:pPr>
        <w:spacing w:after="0"/>
        <w:rPr>
          <w:rFonts w:ascii="Helvetica" w:hAnsi="Helvetica" w:cs="Calibri"/>
          <w:sz w:val="32"/>
          <w:szCs w:val="32"/>
          <w:rPrChange w:id="2536" w:author="Ryan" w:date="2017-04-30T19:28:00Z">
            <w:rPr>
              <w:rFonts w:ascii="Calibri" w:hAnsi="Calibri" w:cs="Calibri"/>
              <w:sz w:val="32"/>
              <w:szCs w:val="32"/>
            </w:rPr>
          </w:rPrChange>
        </w:rPr>
      </w:pPr>
      <w:r w:rsidRPr="00C93E5C">
        <w:rPr>
          <w:rFonts w:ascii="Helvetica" w:hAnsi="Helvetica" w:cs="Calibri"/>
          <w:sz w:val="32"/>
          <w:szCs w:val="32"/>
          <w:rPrChange w:id="2537" w:author="Ryan" w:date="2017-04-30T19:28:00Z">
            <w:rPr>
              <w:rFonts w:ascii="Calibri" w:hAnsi="Calibri" w:cs="Calibri"/>
              <w:sz w:val="32"/>
              <w:szCs w:val="32"/>
            </w:rPr>
          </w:rPrChange>
        </w:rPr>
        <w:t>recovered</w:t>
      </w:r>
      <w:r w:rsidR="002A51D1" w:rsidRPr="00C93E5C">
        <w:rPr>
          <w:rFonts w:ascii="Helvetica" w:hAnsi="Helvetica" w:cs="Calibri"/>
          <w:sz w:val="32"/>
          <w:szCs w:val="32"/>
          <w:rPrChange w:id="2538" w:author="Ryan" w:date="2017-04-30T19:28:00Z">
            <w:rPr>
              <w:rFonts w:ascii="Calibri" w:hAnsi="Calibri" w:cs="Calibri"/>
              <w:sz w:val="32"/>
              <w:szCs w:val="32"/>
            </w:rPr>
          </w:rPrChange>
        </w:rPr>
        <w:t>, His wound,</w:t>
      </w:r>
      <w:r w:rsidRPr="00C93E5C">
        <w:rPr>
          <w:rFonts w:ascii="Helvetica" w:hAnsi="Helvetica" w:cs="Calibri"/>
          <w:sz w:val="32"/>
          <w:szCs w:val="32"/>
          <w:rPrChange w:id="2539" w:author="Ryan" w:date="2017-04-30T19:28:00Z">
            <w:rPr>
              <w:rFonts w:ascii="Calibri" w:hAnsi="Calibri" w:cs="Calibri"/>
              <w:sz w:val="32"/>
              <w:szCs w:val="32"/>
            </w:rPr>
          </w:rPrChange>
        </w:rPr>
        <w:t xml:space="preserve"> it is true, was</w:t>
      </w:r>
      <w:r w:rsidR="002A51D1" w:rsidRPr="00C93E5C">
        <w:rPr>
          <w:rFonts w:ascii="Helvetica" w:hAnsi="Helvetica" w:cs="Calibri"/>
          <w:sz w:val="32"/>
          <w:szCs w:val="32"/>
          <w:rPrChange w:id="2540" w:author="Ryan" w:date="2017-04-30T19:28:00Z">
            <w:rPr>
              <w:rFonts w:ascii="Calibri" w:hAnsi="Calibri" w:cs="Calibri"/>
              <w:sz w:val="32"/>
              <w:szCs w:val="32"/>
            </w:rPr>
          </w:rPrChange>
        </w:rPr>
        <w:t xml:space="preserve"> </w:t>
      </w:r>
      <w:r w:rsidRPr="00C93E5C">
        <w:rPr>
          <w:rFonts w:ascii="Helvetica" w:hAnsi="Helvetica" w:cs="Calibri"/>
          <w:sz w:val="32"/>
          <w:szCs w:val="32"/>
          <w:rPrChange w:id="2541" w:author="Ryan" w:date="2017-04-30T19:28:00Z">
            <w:rPr>
              <w:rFonts w:ascii="Calibri" w:hAnsi="Calibri" w:cs="Calibri"/>
              <w:sz w:val="32"/>
              <w:szCs w:val="32"/>
            </w:rPr>
          </w:rPrChange>
        </w:rPr>
        <w:t xml:space="preserve">only a </w:t>
      </w:r>
    </w:p>
    <w:p w14:paraId="1D9273B0" w14:textId="77777777" w:rsidR="008A3C4E" w:rsidRPr="00C93E5C" w:rsidRDefault="00472BE7" w:rsidP="00472BE7">
      <w:pPr>
        <w:spacing w:after="0"/>
        <w:rPr>
          <w:rFonts w:ascii="Helvetica" w:hAnsi="Helvetica" w:cs="Calibri"/>
          <w:sz w:val="32"/>
          <w:szCs w:val="32"/>
          <w:rPrChange w:id="2542" w:author="Ryan" w:date="2017-04-30T19:28:00Z">
            <w:rPr>
              <w:rFonts w:ascii="Calibri" w:hAnsi="Calibri" w:cs="Calibri"/>
              <w:sz w:val="32"/>
              <w:szCs w:val="32"/>
            </w:rPr>
          </w:rPrChange>
        </w:rPr>
      </w:pPr>
      <w:r w:rsidRPr="00C93E5C">
        <w:rPr>
          <w:rFonts w:ascii="Helvetica" w:hAnsi="Helvetica" w:cs="Calibri"/>
          <w:sz w:val="32"/>
          <w:szCs w:val="32"/>
          <w:rPrChange w:id="2543" w:author="Ryan" w:date="2017-04-30T19:28:00Z">
            <w:rPr>
              <w:rFonts w:ascii="Calibri" w:hAnsi="Calibri" w:cs="Calibri"/>
              <w:sz w:val="32"/>
              <w:szCs w:val="32"/>
            </w:rPr>
          </w:rPrChange>
        </w:rPr>
        <w:t>flesh wound, but it was deep, and</w:t>
      </w:r>
      <w:r w:rsidR="008A3C4E" w:rsidRPr="00C93E5C">
        <w:rPr>
          <w:rFonts w:ascii="Helvetica" w:hAnsi="Helvetica" w:cs="Calibri"/>
          <w:sz w:val="32"/>
          <w:szCs w:val="32"/>
          <w:rPrChange w:id="2544" w:author="Ryan" w:date="2017-04-30T19:28:00Z">
            <w:rPr>
              <w:rFonts w:ascii="Calibri" w:hAnsi="Calibri" w:cs="Calibri"/>
              <w:sz w:val="32"/>
              <w:szCs w:val="32"/>
            </w:rPr>
          </w:rPrChange>
        </w:rPr>
        <w:t xml:space="preserve"> </w:t>
      </w:r>
      <w:r w:rsidRPr="00C93E5C">
        <w:rPr>
          <w:rFonts w:ascii="Helvetica" w:hAnsi="Helvetica" w:cs="Calibri"/>
          <w:sz w:val="32"/>
          <w:szCs w:val="32"/>
          <w:rPrChange w:id="2545" w:author="Ryan" w:date="2017-04-30T19:28:00Z">
            <w:rPr>
              <w:rFonts w:ascii="Calibri" w:hAnsi="Calibri" w:cs="Calibri"/>
              <w:sz w:val="32"/>
              <w:szCs w:val="32"/>
            </w:rPr>
          </w:rPrChange>
        </w:rPr>
        <w:t xml:space="preserve">had opened an </w:t>
      </w:r>
    </w:p>
    <w:p w14:paraId="166CFB89" w14:textId="77777777" w:rsidR="008A3C4E" w:rsidRPr="00C93E5C" w:rsidRDefault="00472BE7" w:rsidP="00472BE7">
      <w:pPr>
        <w:spacing w:after="0"/>
        <w:rPr>
          <w:rFonts w:ascii="Helvetica" w:hAnsi="Helvetica" w:cs="Calibri"/>
          <w:sz w:val="32"/>
          <w:szCs w:val="32"/>
          <w:rPrChange w:id="2546" w:author="Ryan" w:date="2017-04-30T19:28:00Z">
            <w:rPr>
              <w:rFonts w:ascii="Calibri" w:hAnsi="Calibri" w:cs="Calibri"/>
              <w:sz w:val="32"/>
              <w:szCs w:val="32"/>
            </w:rPr>
          </w:rPrChange>
        </w:rPr>
      </w:pPr>
      <w:r w:rsidRPr="00C93E5C">
        <w:rPr>
          <w:rFonts w:ascii="Helvetica" w:hAnsi="Helvetica" w:cs="Calibri"/>
          <w:sz w:val="32"/>
          <w:szCs w:val="32"/>
          <w:rPrChange w:id="2547" w:author="Ryan" w:date="2017-04-30T19:28:00Z">
            <w:rPr>
              <w:rFonts w:ascii="Calibri" w:hAnsi="Calibri" w:cs="Calibri"/>
              <w:sz w:val="32"/>
              <w:szCs w:val="32"/>
            </w:rPr>
          </w:rPrChange>
        </w:rPr>
        <w:t>artery. Palmer was shot</w:t>
      </w:r>
      <w:r w:rsidR="008A3C4E" w:rsidRPr="00C93E5C">
        <w:rPr>
          <w:rFonts w:ascii="Helvetica" w:hAnsi="Helvetica" w:cs="Calibri"/>
          <w:sz w:val="32"/>
          <w:szCs w:val="32"/>
          <w:rPrChange w:id="2548" w:author="Ryan" w:date="2017-04-30T19:28:00Z">
            <w:rPr>
              <w:rFonts w:ascii="Calibri" w:hAnsi="Calibri" w:cs="Calibri"/>
              <w:sz w:val="32"/>
              <w:szCs w:val="32"/>
            </w:rPr>
          </w:rPrChange>
        </w:rPr>
        <w:t xml:space="preserve"> </w:t>
      </w:r>
      <w:r w:rsidRPr="00C93E5C">
        <w:rPr>
          <w:rFonts w:ascii="Helvetica" w:hAnsi="Helvetica" w:cs="Calibri"/>
          <w:sz w:val="32"/>
          <w:szCs w:val="32"/>
          <w:rPrChange w:id="2549" w:author="Ryan" w:date="2017-04-30T19:28:00Z">
            <w:rPr>
              <w:rFonts w:ascii="Calibri" w:hAnsi="Calibri" w:cs="Calibri"/>
              <w:sz w:val="32"/>
              <w:szCs w:val="32"/>
            </w:rPr>
          </w:rPrChange>
        </w:rPr>
        <w:t xml:space="preserve">through the region of </w:t>
      </w:r>
    </w:p>
    <w:p w14:paraId="6DFA6D04" w14:textId="77777777" w:rsidR="008A3C4E" w:rsidRPr="00C93E5C" w:rsidRDefault="00472BE7" w:rsidP="00472BE7">
      <w:pPr>
        <w:spacing w:after="0"/>
        <w:rPr>
          <w:rFonts w:ascii="Helvetica" w:hAnsi="Helvetica" w:cs="Calibri"/>
          <w:sz w:val="32"/>
          <w:szCs w:val="32"/>
          <w:rPrChange w:id="2550" w:author="Ryan" w:date="2017-04-30T19:28:00Z">
            <w:rPr>
              <w:rFonts w:ascii="Calibri" w:hAnsi="Calibri" w:cs="Calibri"/>
              <w:sz w:val="32"/>
              <w:szCs w:val="32"/>
            </w:rPr>
          </w:rPrChange>
        </w:rPr>
      </w:pPr>
      <w:r w:rsidRPr="00C93E5C">
        <w:rPr>
          <w:rFonts w:ascii="Helvetica" w:hAnsi="Helvetica" w:cs="Calibri"/>
          <w:sz w:val="32"/>
          <w:szCs w:val="32"/>
          <w:rPrChange w:id="2551" w:author="Ryan" w:date="2017-04-30T19:28:00Z">
            <w:rPr>
              <w:rFonts w:ascii="Calibri" w:hAnsi="Calibri" w:cs="Calibri"/>
              <w:sz w:val="32"/>
              <w:szCs w:val="32"/>
            </w:rPr>
          </w:rPrChange>
        </w:rPr>
        <w:t>the heart. His body</w:t>
      </w:r>
      <w:r w:rsidR="008A3C4E" w:rsidRPr="00C93E5C">
        <w:rPr>
          <w:rFonts w:ascii="Helvetica" w:hAnsi="Helvetica" w:cs="Calibri"/>
          <w:sz w:val="32"/>
          <w:szCs w:val="32"/>
          <w:rPrChange w:id="2552" w:author="Ryan" w:date="2017-04-30T19:28:00Z">
            <w:rPr>
              <w:rFonts w:ascii="Calibri" w:hAnsi="Calibri" w:cs="Calibri"/>
              <w:sz w:val="32"/>
              <w:szCs w:val="32"/>
            </w:rPr>
          </w:rPrChange>
        </w:rPr>
        <w:t xml:space="preserve"> </w:t>
      </w:r>
      <w:r w:rsidRPr="00C93E5C">
        <w:rPr>
          <w:rFonts w:ascii="Helvetica" w:hAnsi="Helvetica" w:cs="Calibri"/>
          <w:sz w:val="32"/>
          <w:szCs w:val="32"/>
          <w:rPrChange w:id="2553" w:author="Ryan" w:date="2017-04-30T19:28:00Z">
            <w:rPr>
              <w:rFonts w:ascii="Calibri" w:hAnsi="Calibri" w:cs="Calibri"/>
              <w:sz w:val="32"/>
              <w:szCs w:val="32"/>
            </w:rPr>
          </w:rPrChange>
        </w:rPr>
        <w:t xml:space="preserve">was removed to the new </w:t>
      </w:r>
    </w:p>
    <w:p w14:paraId="3B351FC6" w14:textId="77777777" w:rsidR="008A3C4E" w:rsidRPr="00C93E5C" w:rsidRDefault="00472BE7" w:rsidP="00472BE7">
      <w:pPr>
        <w:spacing w:after="0"/>
        <w:rPr>
          <w:rFonts w:ascii="Helvetica" w:hAnsi="Helvetica" w:cs="Calibri"/>
          <w:sz w:val="32"/>
          <w:szCs w:val="32"/>
          <w:rPrChange w:id="2554" w:author="Ryan" w:date="2017-04-30T19:28:00Z">
            <w:rPr>
              <w:rFonts w:ascii="Calibri" w:hAnsi="Calibri" w:cs="Calibri"/>
              <w:sz w:val="32"/>
              <w:szCs w:val="32"/>
            </w:rPr>
          </w:rPrChange>
        </w:rPr>
      </w:pPr>
      <w:r w:rsidRPr="00C93E5C">
        <w:rPr>
          <w:rFonts w:ascii="Helvetica" w:hAnsi="Helvetica" w:cs="Calibri"/>
          <w:sz w:val="32"/>
          <w:szCs w:val="32"/>
          <w:rPrChange w:id="2555" w:author="Ryan" w:date="2017-04-30T19:28:00Z">
            <w:rPr>
              <w:rFonts w:ascii="Calibri" w:hAnsi="Calibri" w:cs="Calibri"/>
              <w:sz w:val="32"/>
              <w:szCs w:val="32"/>
            </w:rPr>
          </w:rPrChange>
        </w:rPr>
        <w:t>building, which</w:t>
      </w:r>
      <w:r w:rsidR="008A3C4E" w:rsidRPr="00C93E5C">
        <w:rPr>
          <w:rFonts w:ascii="Helvetica" w:hAnsi="Helvetica" w:cs="Calibri"/>
          <w:sz w:val="32"/>
          <w:szCs w:val="32"/>
          <w:rPrChange w:id="2556" w:author="Ryan" w:date="2017-04-30T19:28:00Z">
            <w:rPr>
              <w:rFonts w:ascii="Calibri" w:hAnsi="Calibri" w:cs="Calibri"/>
              <w:sz w:val="32"/>
              <w:szCs w:val="32"/>
            </w:rPr>
          </w:rPrChange>
        </w:rPr>
        <w:t xml:space="preserve"> </w:t>
      </w:r>
      <w:r w:rsidRPr="00C93E5C">
        <w:rPr>
          <w:rFonts w:ascii="Helvetica" w:hAnsi="Helvetica" w:cs="Calibri"/>
          <w:sz w:val="32"/>
          <w:szCs w:val="32"/>
          <w:rPrChange w:id="2557" w:author="Ryan" w:date="2017-04-30T19:28:00Z">
            <w:rPr>
              <w:rFonts w:ascii="Calibri" w:hAnsi="Calibri" w:cs="Calibri"/>
              <w:sz w:val="32"/>
              <w:szCs w:val="32"/>
            </w:rPr>
          </w:rPrChange>
        </w:rPr>
        <w:t xml:space="preserve">was unoccupied, and secretly </w:t>
      </w:r>
    </w:p>
    <w:p w14:paraId="0010C95F" w14:textId="77777777" w:rsidR="008A3C4E" w:rsidRPr="00C93E5C" w:rsidRDefault="00472BE7" w:rsidP="00472BE7">
      <w:pPr>
        <w:spacing w:after="0"/>
        <w:rPr>
          <w:rFonts w:ascii="Helvetica" w:hAnsi="Helvetica" w:cs="Calibri"/>
          <w:sz w:val="32"/>
          <w:szCs w:val="32"/>
          <w:rPrChange w:id="2558" w:author="Ryan" w:date="2017-04-30T19:28:00Z">
            <w:rPr>
              <w:rFonts w:ascii="Calibri" w:hAnsi="Calibri" w:cs="Calibri"/>
              <w:sz w:val="32"/>
              <w:szCs w:val="32"/>
            </w:rPr>
          </w:rPrChange>
        </w:rPr>
      </w:pPr>
      <w:r w:rsidRPr="00C93E5C">
        <w:rPr>
          <w:rFonts w:ascii="Helvetica" w:hAnsi="Helvetica" w:cs="Calibri"/>
          <w:sz w:val="32"/>
          <w:szCs w:val="32"/>
          <w:rPrChange w:id="2559" w:author="Ryan" w:date="2017-04-30T19:28:00Z">
            <w:rPr>
              <w:rFonts w:ascii="Calibri" w:hAnsi="Calibri" w:cs="Calibri"/>
              <w:sz w:val="32"/>
              <w:szCs w:val="32"/>
            </w:rPr>
          </w:rPrChange>
        </w:rPr>
        <w:t>buried in the</w:t>
      </w:r>
      <w:r w:rsidR="008A3C4E" w:rsidRPr="00C93E5C">
        <w:rPr>
          <w:rFonts w:ascii="Helvetica" w:hAnsi="Helvetica" w:cs="Calibri"/>
          <w:sz w:val="32"/>
          <w:szCs w:val="32"/>
          <w:rPrChange w:id="2560" w:author="Ryan" w:date="2017-04-30T19:28:00Z">
            <w:rPr>
              <w:rFonts w:ascii="Calibri" w:hAnsi="Calibri" w:cs="Calibri"/>
              <w:sz w:val="32"/>
              <w:szCs w:val="32"/>
            </w:rPr>
          </w:rPrChange>
        </w:rPr>
        <w:t xml:space="preserve"> </w:t>
      </w:r>
      <w:r w:rsidRPr="00C93E5C">
        <w:rPr>
          <w:rFonts w:ascii="Helvetica" w:hAnsi="Helvetica" w:cs="Calibri"/>
          <w:sz w:val="32"/>
          <w:szCs w:val="32"/>
          <w:rPrChange w:id="2561" w:author="Ryan" w:date="2017-04-30T19:28:00Z">
            <w:rPr>
              <w:rFonts w:ascii="Calibri" w:hAnsi="Calibri" w:cs="Calibri"/>
              <w:sz w:val="32"/>
              <w:szCs w:val="32"/>
            </w:rPr>
          </w:rPrChange>
        </w:rPr>
        <w:t xml:space="preserve">night. The connections of the </w:t>
      </w:r>
    </w:p>
    <w:p w14:paraId="1F09FE35" w14:textId="77777777" w:rsidR="00472BE7" w:rsidRPr="00C93E5C" w:rsidRDefault="00472BE7" w:rsidP="00472BE7">
      <w:pPr>
        <w:spacing w:after="0"/>
        <w:rPr>
          <w:rFonts w:ascii="Helvetica" w:hAnsi="Helvetica" w:cs="Calibri"/>
          <w:sz w:val="32"/>
          <w:szCs w:val="32"/>
          <w:rPrChange w:id="2562" w:author="Ryan" w:date="2017-04-30T19:28:00Z">
            <w:rPr>
              <w:rFonts w:ascii="Calibri" w:hAnsi="Calibri" w:cs="Calibri"/>
              <w:sz w:val="32"/>
              <w:szCs w:val="32"/>
            </w:rPr>
          </w:rPrChange>
        </w:rPr>
      </w:pPr>
      <w:r w:rsidRPr="00C93E5C">
        <w:rPr>
          <w:rFonts w:ascii="Helvetica" w:hAnsi="Helvetica" w:cs="Calibri"/>
          <w:sz w:val="32"/>
          <w:szCs w:val="32"/>
          <w:rPrChange w:id="2563" w:author="Ryan" w:date="2017-04-30T19:28:00Z">
            <w:rPr>
              <w:rFonts w:ascii="Calibri" w:hAnsi="Calibri" w:cs="Calibri"/>
              <w:sz w:val="32"/>
              <w:szCs w:val="32"/>
            </w:rPr>
          </w:rPrChange>
        </w:rPr>
        <w:t>parties</w:t>
      </w:r>
      <w:r w:rsidR="008A3C4E" w:rsidRPr="00C93E5C">
        <w:rPr>
          <w:rFonts w:ascii="Helvetica" w:hAnsi="Helvetica" w:cs="Calibri"/>
          <w:sz w:val="32"/>
          <w:szCs w:val="32"/>
          <w:rPrChange w:id="2564" w:author="Ryan" w:date="2017-04-30T19:28:00Z">
            <w:rPr>
              <w:rFonts w:ascii="Calibri" w:hAnsi="Calibri" w:cs="Calibri"/>
              <w:sz w:val="32"/>
              <w:szCs w:val="32"/>
            </w:rPr>
          </w:rPrChange>
        </w:rPr>
        <w:t xml:space="preserve"> </w:t>
      </w:r>
      <w:r w:rsidRPr="00C93E5C">
        <w:rPr>
          <w:rFonts w:ascii="Helvetica" w:hAnsi="Helvetica" w:cs="Calibri"/>
          <w:sz w:val="32"/>
          <w:szCs w:val="32"/>
          <w:rPrChange w:id="2565" w:author="Ryan" w:date="2017-04-30T19:28:00Z">
            <w:rPr>
              <w:rFonts w:ascii="Calibri" w:hAnsi="Calibri" w:cs="Calibri"/>
              <w:sz w:val="32"/>
              <w:szCs w:val="32"/>
            </w:rPr>
          </w:rPrChange>
        </w:rPr>
        <w:t>hushed up the affair, and as no surgeon</w:t>
      </w:r>
    </w:p>
    <w:p w14:paraId="5D69EFAD" w14:textId="77777777" w:rsidR="008A3C4E" w:rsidRPr="00C93E5C" w:rsidRDefault="00472BE7" w:rsidP="00472BE7">
      <w:pPr>
        <w:spacing w:after="0"/>
        <w:rPr>
          <w:rFonts w:ascii="Helvetica" w:hAnsi="Helvetica" w:cs="Calibri"/>
          <w:sz w:val="32"/>
          <w:szCs w:val="32"/>
          <w:rPrChange w:id="2566" w:author="Ryan" w:date="2017-04-30T19:28:00Z">
            <w:rPr>
              <w:rFonts w:ascii="Calibri" w:hAnsi="Calibri" w:cs="Calibri"/>
              <w:sz w:val="32"/>
              <w:szCs w:val="32"/>
            </w:rPr>
          </w:rPrChange>
        </w:rPr>
      </w:pPr>
      <w:r w:rsidRPr="00C93E5C">
        <w:rPr>
          <w:rFonts w:ascii="Helvetica" w:hAnsi="Helvetica" w:cs="Calibri"/>
          <w:sz w:val="32"/>
          <w:szCs w:val="32"/>
          <w:rPrChange w:id="2567" w:author="Ryan" w:date="2017-04-30T19:28:00Z">
            <w:rPr>
              <w:rFonts w:ascii="Calibri" w:hAnsi="Calibri" w:cs="Calibri"/>
              <w:sz w:val="32"/>
              <w:szCs w:val="32"/>
            </w:rPr>
          </w:rPrChange>
        </w:rPr>
        <w:t>was called, no other persons were privy to</w:t>
      </w:r>
      <w:r w:rsidR="008A3C4E" w:rsidRPr="00C93E5C">
        <w:rPr>
          <w:rFonts w:ascii="Helvetica" w:hAnsi="Helvetica" w:cs="Calibri"/>
          <w:sz w:val="32"/>
          <w:szCs w:val="32"/>
          <w:rPrChange w:id="2568" w:author="Ryan" w:date="2017-04-30T19:28:00Z">
            <w:rPr>
              <w:rFonts w:ascii="Calibri" w:hAnsi="Calibri" w:cs="Calibri"/>
              <w:sz w:val="32"/>
              <w:szCs w:val="32"/>
            </w:rPr>
          </w:rPrChange>
        </w:rPr>
        <w:t xml:space="preserve"> </w:t>
      </w:r>
      <w:r w:rsidRPr="00C93E5C">
        <w:rPr>
          <w:rFonts w:ascii="Helvetica" w:hAnsi="Helvetica" w:cs="Calibri"/>
          <w:sz w:val="32"/>
          <w:szCs w:val="32"/>
          <w:rPrChange w:id="2569" w:author="Ryan" w:date="2017-04-30T19:28:00Z">
            <w:rPr>
              <w:rFonts w:ascii="Calibri" w:hAnsi="Calibri" w:cs="Calibri"/>
              <w:sz w:val="32"/>
              <w:szCs w:val="32"/>
            </w:rPr>
          </w:rPrChange>
        </w:rPr>
        <w:t xml:space="preserve">the </w:t>
      </w:r>
    </w:p>
    <w:p w14:paraId="441C9EB5" w14:textId="6DDAC2F3" w:rsidR="008A3C4E" w:rsidRPr="00C93E5C" w:rsidRDefault="00472BE7" w:rsidP="00472BE7">
      <w:pPr>
        <w:spacing w:after="0"/>
        <w:rPr>
          <w:rFonts w:ascii="Helvetica" w:hAnsi="Helvetica" w:cs="Calibri"/>
          <w:sz w:val="32"/>
          <w:szCs w:val="32"/>
          <w:rPrChange w:id="2570" w:author="Ryan" w:date="2017-04-30T19:28:00Z">
            <w:rPr>
              <w:rFonts w:ascii="Calibri" w:hAnsi="Calibri" w:cs="Calibri"/>
              <w:sz w:val="32"/>
              <w:szCs w:val="32"/>
            </w:rPr>
          </w:rPrChange>
        </w:rPr>
      </w:pPr>
      <w:r w:rsidRPr="00C93E5C">
        <w:rPr>
          <w:rFonts w:ascii="Helvetica" w:hAnsi="Helvetica" w:cs="Calibri"/>
          <w:sz w:val="32"/>
          <w:szCs w:val="32"/>
          <w:rPrChange w:id="2571" w:author="Ryan" w:date="2017-04-30T19:28:00Z">
            <w:rPr>
              <w:rFonts w:ascii="Calibri" w:hAnsi="Calibri" w:cs="Calibri"/>
              <w:sz w:val="32"/>
              <w:szCs w:val="32"/>
            </w:rPr>
          </w:rPrChange>
        </w:rPr>
        <w:t>affair</w:t>
      </w:r>
      <w:r w:rsidR="0054010D" w:rsidRPr="00C93E5C">
        <w:rPr>
          <w:rFonts w:ascii="Helvetica" w:hAnsi="Helvetica" w:cs="Calibri"/>
          <w:sz w:val="32"/>
          <w:szCs w:val="32"/>
          <w:rPrChange w:id="2572" w:author="Ryan" w:date="2017-04-30T19:28:00Z">
            <w:rPr>
              <w:rFonts w:ascii="Calibri" w:hAnsi="Calibri" w:cs="Calibri"/>
              <w:sz w:val="32"/>
              <w:szCs w:val="32"/>
            </w:rPr>
          </w:rPrChange>
        </w:rPr>
        <w:t>,</w:t>
      </w:r>
      <w:r w:rsidRPr="00C93E5C">
        <w:rPr>
          <w:rFonts w:ascii="Helvetica" w:hAnsi="Helvetica" w:cs="Calibri"/>
          <w:sz w:val="32"/>
          <w:szCs w:val="32"/>
          <w:rPrChange w:id="2573" w:author="Ryan" w:date="2017-04-30T19:28:00Z">
            <w:rPr>
              <w:rFonts w:ascii="Calibri" w:hAnsi="Calibri" w:cs="Calibri"/>
              <w:sz w:val="32"/>
              <w:szCs w:val="32"/>
            </w:rPr>
          </w:rPrChange>
        </w:rPr>
        <w:t xml:space="preserve"> except the seconds. It was given</w:t>
      </w:r>
      <w:r w:rsidR="008A3C4E" w:rsidRPr="00C93E5C">
        <w:rPr>
          <w:rFonts w:ascii="Helvetica" w:hAnsi="Helvetica" w:cs="Calibri"/>
          <w:sz w:val="32"/>
          <w:szCs w:val="32"/>
          <w:rPrChange w:id="2574" w:author="Ryan" w:date="2017-04-30T19:28:00Z">
            <w:rPr>
              <w:rFonts w:ascii="Calibri" w:hAnsi="Calibri" w:cs="Calibri"/>
              <w:sz w:val="32"/>
              <w:szCs w:val="32"/>
            </w:rPr>
          </w:rPrChange>
        </w:rPr>
        <w:t xml:space="preserve"> </w:t>
      </w:r>
      <w:r w:rsidRPr="00C93E5C">
        <w:rPr>
          <w:rFonts w:ascii="Helvetica" w:hAnsi="Helvetica" w:cs="Calibri"/>
          <w:sz w:val="32"/>
          <w:szCs w:val="32"/>
          <w:rPrChange w:id="2575" w:author="Ryan" w:date="2017-04-30T19:28:00Z">
            <w:rPr>
              <w:rFonts w:ascii="Calibri" w:hAnsi="Calibri" w:cs="Calibri"/>
              <w:sz w:val="32"/>
              <w:szCs w:val="32"/>
            </w:rPr>
          </w:rPrChange>
        </w:rPr>
        <w:t xml:space="preserve">out </w:t>
      </w:r>
    </w:p>
    <w:p w14:paraId="19015DF2" w14:textId="2C65BA0B" w:rsidR="008A3C4E" w:rsidRPr="00C93E5C" w:rsidRDefault="00472BE7" w:rsidP="00472BE7">
      <w:pPr>
        <w:spacing w:after="0"/>
        <w:rPr>
          <w:rFonts w:ascii="Helvetica" w:hAnsi="Helvetica" w:cs="Calibri"/>
          <w:sz w:val="32"/>
          <w:szCs w:val="32"/>
          <w:rPrChange w:id="2576" w:author="Ryan" w:date="2017-04-30T19:28:00Z">
            <w:rPr>
              <w:rFonts w:ascii="Calibri" w:hAnsi="Calibri" w:cs="Calibri"/>
              <w:sz w:val="32"/>
              <w:szCs w:val="32"/>
            </w:rPr>
          </w:rPrChange>
        </w:rPr>
      </w:pPr>
      <w:r w:rsidRPr="00C93E5C">
        <w:rPr>
          <w:rFonts w:ascii="Helvetica" w:hAnsi="Helvetica" w:cs="Calibri"/>
          <w:sz w:val="32"/>
          <w:szCs w:val="32"/>
          <w:rPrChange w:id="2577" w:author="Ryan" w:date="2017-04-30T19:28:00Z">
            <w:rPr>
              <w:rFonts w:ascii="Calibri" w:hAnsi="Calibri" w:cs="Calibri"/>
              <w:sz w:val="32"/>
              <w:szCs w:val="32"/>
            </w:rPr>
          </w:rPrChange>
        </w:rPr>
        <w:t xml:space="preserve">that Palmer had fled, on account of a </w:t>
      </w:r>
      <w:proofErr w:type="spellStart"/>
      <w:r w:rsidR="0054010D" w:rsidRPr="00C93E5C">
        <w:rPr>
          <w:rFonts w:ascii="Helvetica" w:hAnsi="Helvetica" w:cs="Calibri"/>
          <w:sz w:val="32"/>
          <w:szCs w:val="32"/>
          <w:rPrChange w:id="2578" w:author="Ryan" w:date="2017-04-30T19:28:00Z">
            <w:rPr>
              <w:rFonts w:ascii="Calibri" w:hAnsi="Calibri" w:cs="Calibri"/>
              <w:sz w:val="32"/>
              <w:szCs w:val="32"/>
            </w:rPr>
          </w:rPrChange>
        </w:rPr>
        <w:t>prosecuti</w:t>
      </w:r>
      <w:proofErr w:type="spellEnd"/>
      <w:r w:rsidR="008A3C4E" w:rsidRPr="00C93E5C">
        <w:rPr>
          <w:rFonts w:ascii="Helvetica" w:hAnsi="Helvetica" w:cs="Calibri"/>
          <w:sz w:val="32"/>
          <w:szCs w:val="32"/>
          <w:rPrChange w:id="2579" w:author="Ryan" w:date="2017-04-30T19:28:00Z">
            <w:rPr>
              <w:rFonts w:ascii="Calibri" w:hAnsi="Calibri" w:cs="Calibri"/>
              <w:sz w:val="32"/>
              <w:szCs w:val="32"/>
            </w:rPr>
          </w:rPrChange>
        </w:rPr>
        <w:t>-</w:t>
      </w:r>
    </w:p>
    <w:p w14:paraId="647DDEBC" w14:textId="77777777" w:rsidR="00472BE7" w:rsidRPr="00C93E5C" w:rsidRDefault="00472BE7" w:rsidP="00472BE7">
      <w:pPr>
        <w:spacing w:after="0"/>
        <w:rPr>
          <w:rFonts w:ascii="Helvetica" w:hAnsi="Helvetica" w:cs="Calibri"/>
          <w:sz w:val="32"/>
          <w:szCs w:val="32"/>
          <w:rPrChange w:id="2580" w:author="Ryan" w:date="2017-04-30T19:28:00Z">
            <w:rPr>
              <w:rFonts w:ascii="Calibri" w:hAnsi="Calibri" w:cs="Calibri"/>
              <w:sz w:val="32"/>
              <w:szCs w:val="32"/>
            </w:rPr>
          </w:rPrChange>
        </w:rPr>
      </w:pPr>
      <w:r w:rsidRPr="00C93E5C">
        <w:rPr>
          <w:rFonts w:ascii="Helvetica" w:hAnsi="Helvetica" w:cs="Calibri"/>
          <w:sz w:val="32"/>
          <w:szCs w:val="32"/>
          <w:rPrChange w:id="2581" w:author="Ryan" w:date="2017-04-30T19:28:00Z">
            <w:rPr>
              <w:rFonts w:ascii="Calibri" w:hAnsi="Calibri" w:cs="Calibri"/>
              <w:sz w:val="32"/>
              <w:szCs w:val="32"/>
            </w:rPr>
          </w:rPrChange>
        </w:rPr>
        <w:t xml:space="preserve">on </w:t>
      </w:r>
      <w:r w:rsidR="008A3C4E" w:rsidRPr="00C93E5C">
        <w:rPr>
          <w:rFonts w:ascii="Helvetica" w:hAnsi="Helvetica" w:cs="Calibri"/>
          <w:sz w:val="32"/>
          <w:szCs w:val="32"/>
          <w:rPrChange w:id="2582" w:author="Ryan" w:date="2017-04-30T19:28:00Z">
            <w:rPr>
              <w:rFonts w:ascii="Calibri" w:hAnsi="Calibri" w:cs="Calibri"/>
              <w:sz w:val="32"/>
              <w:szCs w:val="32"/>
            </w:rPr>
          </w:rPrChange>
        </w:rPr>
        <w:t xml:space="preserve">about to be </w:t>
      </w:r>
      <w:r w:rsidRPr="00C93E5C">
        <w:rPr>
          <w:rFonts w:ascii="Helvetica" w:hAnsi="Helvetica" w:cs="Calibri"/>
          <w:sz w:val="32"/>
          <w:szCs w:val="32"/>
          <w:rPrChange w:id="2583" w:author="Ryan" w:date="2017-04-30T19:28:00Z">
            <w:rPr>
              <w:rFonts w:ascii="Calibri" w:hAnsi="Calibri" w:cs="Calibri"/>
              <w:sz w:val="32"/>
              <w:szCs w:val="32"/>
            </w:rPr>
          </w:rPrChange>
        </w:rPr>
        <w:t xml:space="preserve">set on foot against him by the </w:t>
      </w:r>
    </w:p>
    <w:p w14:paraId="4BD6B99F" w14:textId="77777777" w:rsidR="008A3C4E" w:rsidRPr="00C93E5C" w:rsidRDefault="00472BE7" w:rsidP="00472BE7">
      <w:pPr>
        <w:spacing w:after="0"/>
        <w:rPr>
          <w:rFonts w:ascii="Helvetica" w:hAnsi="Helvetica" w:cs="Calibri"/>
          <w:sz w:val="32"/>
          <w:szCs w:val="32"/>
          <w:rPrChange w:id="2584" w:author="Ryan" w:date="2017-04-30T19:28:00Z">
            <w:rPr>
              <w:rFonts w:ascii="Calibri" w:hAnsi="Calibri" w:cs="Calibri"/>
              <w:sz w:val="32"/>
              <w:szCs w:val="32"/>
            </w:rPr>
          </w:rPrChange>
        </w:rPr>
      </w:pPr>
      <w:r w:rsidRPr="00C93E5C">
        <w:rPr>
          <w:rFonts w:ascii="Helvetica" w:hAnsi="Helvetica" w:cs="Calibri"/>
          <w:sz w:val="32"/>
          <w:szCs w:val="32"/>
          <w:rPrChange w:id="2585" w:author="Ryan" w:date="2017-04-30T19:28:00Z">
            <w:rPr>
              <w:rFonts w:ascii="Calibri" w:hAnsi="Calibri" w:cs="Calibri"/>
              <w:sz w:val="32"/>
              <w:szCs w:val="32"/>
            </w:rPr>
          </w:rPrChange>
        </w:rPr>
        <w:t>friends of Eliza. Blake kept his chamber</w:t>
      </w:r>
      <w:r w:rsidR="008A3C4E" w:rsidRPr="00C93E5C">
        <w:rPr>
          <w:rFonts w:ascii="Helvetica" w:hAnsi="Helvetica" w:cs="Calibri"/>
          <w:sz w:val="32"/>
          <w:szCs w:val="32"/>
          <w:rPrChange w:id="2586" w:author="Ryan" w:date="2017-04-30T19:28:00Z">
            <w:rPr>
              <w:rFonts w:ascii="Calibri" w:hAnsi="Calibri" w:cs="Calibri"/>
              <w:sz w:val="32"/>
              <w:szCs w:val="32"/>
            </w:rPr>
          </w:rPrChange>
        </w:rPr>
        <w:t xml:space="preserve"> </w:t>
      </w:r>
      <w:r w:rsidRPr="00C93E5C">
        <w:rPr>
          <w:rFonts w:ascii="Helvetica" w:hAnsi="Helvetica" w:cs="Calibri"/>
          <w:sz w:val="32"/>
          <w:szCs w:val="32"/>
          <w:rPrChange w:id="2587" w:author="Ryan" w:date="2017-04-30T19:28:00Z">
            <w:rPr>
              <w:rFonts w:ascii="Calibri" w:hAnsi="Calibri" w:cs="Calibri"/>
              <w:sz w:val="32"/>
              <w:szCs w:val="32"/>
            </w:rPr>
          </w:rPrChange>
        </w:rPr>
        <w:t xml:space="preserve">a few </w:t>
      </w:r>
    </w:p>
    <w:p w14:paraId="079BF51D" w14:textId="77777777" w:rsidR="00472BE7" w:rsidRPr="00C93E5C" w:rsidRDefault="00472BE7" w:rsidP="00472BE7">
      <w:pPr>
        <w:spacing w:after="0"/>
        <w:rPr>
          <w:rFonts w:ascii="Helvetica" w:hAnsi="Helvetica" w:cs="Calibri"/>
          <w:sz w:val="32"/>
          <w:szCs w:val="32"/>
          <w:rPrChange w:id="2588" w:author="Ryan" w:date="2017-04-30T19:28:00Z">
            <w:rPr>
              <w:rFonts w:ascii="Calibri" w:hAnsi="Calibri" w:cs="Calibri"/>
              <w:sz w:val="32"/>
              <w:szCs w:val="32"/>
            </w:rPr>
          </w:rPrChange>
        </w:rPr>
      </w:pPr>
      <w:r w:rsidRPr="00C93E5C">
        <w:rPr>
          <w:rFonts w:ascii="Helvetica" w:hAnsi="Helvetica" w:cs="Calibri"/>
          <w:sz w:val="32"/>
          <w:szCs w:val="32"/>
          <w:rPrChange w:id="2589" w:author="Ryan" w:date="2017-04-30T19:28:00Z">
            <w:rPr>
              <w:rFonts w:ascii="Calibri" w:hAnsi="Calibri" w:cs="Calibri"/>
              <w:sz w:val="32"/>
              <w:szCs w:val="32"/>
            </w:rPr>
          </w:rPrChange>
        </w:rPr>
        <w:t>days, and again appeared in public.</w:t>
      </w:r>
    </w:p>
    <w:p w14:paraId="0516FFAD" w14:textId="77777777" w:rsidR="008A3C4E" w:rsidRPr="00C93E5C" w:rsidRDefault="00472BE7" w:rsidP="007D5C8B">
      <w:pPr>
        <w:spacing w:after="0"/>
        <w:ind w:firstLine="800"/>
        <w:rPr>
          <w:rFonts w:ascii="Helvetica" w:hAnsi="Helvetica" w:cs="Calibri"/>
          <w:sz w:val="32"/>
          <w:szCs w:val="32"/>
          <w:rPrChange w:id="2590" w:author="Ryan" w:date="2017-04-30T19:28:00Z">
            <w:rPr>
              <w:rFonts w:ascii="Calibri" w:hAnsi="Calibri" w:cs="Calibri"/>
              <w:sz w:val="32"/>
              <w:szCs w:val="32"/>
            </w:rPr>
          </w:rPrChange>
        </w:rPr>
      </w:pPr>
      <w:r w:rsidRPr="00C93E5C">
        <w:rPr>
          <w:rFonts w:ascii="Helvetica" w:hAnsi="Helvetica" w:cs="Calibri"/>
          <w:sz w:val="32"/>
          <w:szCs w:val="32"/>
          <w:rPrChange w:id="2591" w:author="Ryan" w:date="2017-04-30T19:28:00Z">
            <w:rPr>
              <w:rFonts w:ascii="Calibri" w:hAnsi="Calibri" w:cs="Calibri"/>
              <w:sz w:val="32"/>
              <w:szCs w:val="32"/>
            </w:rPr>
          </w:rPrChange>
        </w:rPr>
        <w:t xml:space="preserve">Eliza considered herself under the highest </w:t>
      </w:r>
      <w:proofErr w:type="spellStart"/>
      <w:r w:rsidRPr="00C93E5C">
        <w:rPr>
          <w:rFonts w:ascii="Helvetica" w:hAnsi="Helvetica" w:cs="Calibri"/>
          <w:sz w:val="32"/>
          <w:szCs w:val="32"/>
          <w:rPrChange w:id="2592" w:author="Ryan" w:date="2017-04-30T19:28:00Z">
            <w:rPr>
              <w:rFonts w:ascii="Calibri" w:hAnsi="Calibri" w:cs="Calibri"/>
              <w:sz w:val="32"/>
              <w:szCs w:val="32"/>
            </w:rPr>
          </w:rPrChange>
        </w:rPr>
        <w:t>ob</w:t>
      </w:r>
      <w:proofErr w:type="spellEnd"/>
      <w:r w:rsidR="008A3C4E" w:rsidRPr="00C93E5C">
        <w:rPr>
          <w:rFonts w:ascii="Helvetica" w:hAnsi="Helvetica" w:cs="Calibri"/>
          <w:sz w:val="32"/>
          <w:szCs w:val="32"/>
          <w:rPrChange w:id="2593" w:author="Ryan" w:date="2017-04-30T19:28:00Z">
            <w:rPr>
              <w:rFonts w:ascii="Calibri" w:hAnsi="Calibri" w:cs="Calibri"/>
              <w:sz w:val="32"/>
              <w:szCs w:val="32"/>
            </w:rPr>
          </w:rPrChange>
        </w:rPr>
        <w:t>-</w:t>
      </w:r>
    </w:p>
    <w:p w14:paraId="5E5B54C8" w14:textId="77777777" w:rsidR="008A3C4E" w:rsidRPr="00C93E5C" w:rsidRDefault="00472BE7" w:rsidP="00472BE7">
      <w:pPr>
        <w:spacing w:after="0"/>
        <w:rPr>
          <w:rFonts w:ascii="Helvetica" w:hAnsi="Helvetica" w:cs="Calibri"/>
          <w:sz w:val="32"/>
          <w:szCs w:val="32"/>
          <w:rPrChange w:id="2594" w:author="Ryan" w:date="2017-04-30T19:28:00Z">
            <w:rPr>
              <w:rFonts w:ascii="Calibri" w:hAnsi="Calibri" w:cs="Calibri"/>
              <w:sz w:val="32"/>
              <w:szCs w:val="32"/>
            </w:rPr>
          </w:rPrChange>
        </w:rPr>
      </w:pPr>
      <w:r w:rsidRPr="00C93E5C">
        <w:rPr>
          <w:rFonts w:ascii="Helvetica" w:hAnsi="Helvetica" w:cs="Calibri"/>
          <w:sz w:val="32"/>
          <w:szCs w:val="32"/>
          <w:rPrChange w:id="2595" w:author="Ryan" w:date="2017-04-30T19:28:00Z">
            <w:rPr>
              <w:rFonts w:ascii="Calibri" w:hAnsi="Calibri" w:cs="Calibri"/>
              <w:sz w:val="32"/>
              <w:szCs w:val="32"/>
            </w:rPr>
          </w:rPrChange>
        </w:rPr>
        <w:t>liga</w:t>
      </w:r>
      <w:r w:rsidR="008A3C4E" w:rsidRPr="00C93E5C">
        <w:rPr>
          <w:rFonts w:ascii="Helvetica" w:hAnsi="Helvetica" w:cs="Calibri"/>
          <w:sz w:val="32"/>
          <w:szCs w:val="32"/>
          <w:rPrChange w:id="2596" w:author="Ryan" w:date="2017-04-30T19:28:00Z">
            <w:rPr>
              <w:rFonts w:ascii="Calibri" w:hAnsi="Calibri" w:cs="Calibri"/>
              <w:sz w:val="32"/>
              <w:szCs w:val="32"/>
            </w:rPr>
          </w:rPrChange>
        </w:rPr>
        <w:t>tions to Blake. He had extricat</w:t>
      </w:r>
      <w:r w:rsidRPr="00C93E5C">
        <w:rPr>
          <w:rFonts w:ascii="Helvetica" w:hAnsi="Helvetica" w:cs="Calibri"/>
          <w:sz w:val="32"/>
          <w:szCs w:val="32"/>
          <w:rPrChange w:id="2597" w:author="Ryan" w:date="2017-04-30T19:28:00Z">
            <w:rPr>
              <w:rFonts w:ascii="Calibri" w:hAnsi="Calibri" w:cs="Calibri"/>
              <w:sz w:val="32"/>
              <w:szCs w:val="32"/>
            </w:rPr>
          </w:rPrChange>
        </w:rPr>
        <w:t xml:space="preserve">ed her from a </w:t>
      </w:r>
    </w:p>
    <w:p w14:paraId="70D05AB0" w14:textId="77777777" w:rsidR="008A3C4E" w:rsidRPr="00C93E5C" w:rsidRDefault="008A3C4E" w:rsidP="00472BE7">
      <w:pPr>
        <w:spacing w:after="0"/>
        <w:rPr>
          <w:rFonts w:ascii="Helvetica" w:hAnsi="Helvetica" w:cs="Calibri"/>
          <w:sz w:val="32"/>
          <w:szCs w:val="32"/>
          <w:rPrChange w:id="2598" w:author="Ryan" w:date="2017-04-30T19:28:00Z">
            <w:rPr>
              <w:rFonts w:ascii="Calibri" w:hAnsi="Calibri" w:cs="Calibri"/>
              <w:sz w:val="32"/>
              <w:szCs w:val="32"/>
            </w:rPr>
          </w:rPrChange>
        </w:rPr>
      </w:pPr>
      <w:r w:rsidRPr="00C93E5C">
        <w:rPr>
          <w:rFonts w:ascii="Helvetica" w:hAnsi="Helvetica" w:cs="Calibri"/>
          <w:sz w:val="32"/>
          <w:szCs w:val="32"/>
          <w:rPrChange w:id="2599" w:author="Ryan" w:date="2017-04-30T19:28:00Z">
            <w:rPr>
              <w:rFonts w:ascii="Calibri" w:hAnsi="Calibri" w:cs="Calibri"/>
              <w:sz w:val="32"/>
              <w:szCs w:val="32"/>
            </w:rPr>
          </w:rPrChange>
        </w:rPr>
        <w:t>dangerous dilemma; and al</w:t>
      </w:r>
      <w:r w:rsidR="00472BE7" w:rsidRPr="00C93E5C">
        <w:rPr>
          <w:rFonts w:ascii="Helvetica" w:hAnsi="Helvetica" w:cs="Calibri"/>
          <w:sz w:val="32"/>
          <w:szCs w:val="32"/>
          <w:rPrChange w:id="2600" w:author="Ryan" w:date="2017-04-30T19:28:00Z">
            <w:rPr>
              <w:rFonts w:ascii="Calibri" w:hAnsi="Calibri" w:cs="Calibri"/>
              <w:sz w:val="32"/>
              <w:szCs w:val="32"/>
            </w:rPr>
          </w:rPrChange>
        </w:rPr>
        <w:t xml:space="preserve">though she could not </w:t>
      </w:r>
    </w:p>
    <w:p w14:paraId="04341092" w14:textId="77777777" w:rsidR="008A3C4E" w:rsidRPr="00C93E5C" w:rsidRDefault="00472BE7" w:rsidP="00472BE7">
      <w:pPr>
        <w:spacing w:after="0"/>
        <w:rPr>
          <w:rFonts w:ascii="Helvetica" w:hAnsi="Helvetica" w:cs="Calibri"/>
          <w:sz w:val="32"/>
          <w:szCs w:val="32"/>
          <w:rPrChange w:id="2601" w:author="Ryan" w:date="2017-04-30T19:28:00Z">
            <w:rPr>
              <w:rFonts w:ascii="Calibri" w:hAnsi="Calibri" w:cs="Calibri"/>
              <w:sz w:val="32"/>
              <w:szCs w:val="32"/>
            </w:rPr>
          </w:rPrChange>
        </w:rPr>
      </w:pPr>
      <w:r w:rsidRPr="00C93E5C">
        <w:rPr>
          <w:rFonts w:ascii="Helvetica" w:hAnsi="Helvetica" w:cs="Calibri"/>
          <w:sz w:val="32"/>
          <w:szCs w:val="32"/>
          <w:rPrChange w:id="2602" w:author="Ryan" w:date="2017-04-30T19:28:00Z">
            <w:rPr>
              <w:rFonts w:ascii="Calibri" w:hAnsi="Calibri" w:cs="Calibri"/>
              <w:sz w:val="32"/>
              <w:szCs w:val="32"/>
            </w:rPr>
          </w:rPrChange>
        </w:rPr>
        <w:t>receive him on the</w:t>
      </w:r>
      <w:r w:rsidR="008A3C4E" w:rsidRPr="00C93E5C">
        <w:rPr>
          <w:rFonts w:ascii="Helvetica" w:hAnsi="Helvetica" w:cs="Calibri"/>
          <w:sz w:val="32"/>
          <w:szCs w:val="32"/>
          <w:rPrChange w:id="2603" w:author="Ryan" w:date="2017-04-30T19:28:00Z">
            <w:rPr>
              <w:rFonts w:ascii="Calibri" w:hAnsi="Calibri" w:cs="Calibri"/>
              <w:sz w:val="32"/>
              <w:szCs w:val="32"/>
            </w:rPr>
          </w:rPrChange>
        </w:rPr>
        <w:t xml:space="preserve"> </w:t>
      </w:r>
      <w:r w:rsidRPr="00C93E5C">
        <w:rPr>
          <w:rFonts w:ascii="Helvetica" w:hAnsi="Helvetica" w:cs="Calibri"/>
          <w:sz w:val="32"/>
          <w:szCs w:val="32"/>
          <w:rPrChange w:id="2604" w:author="Ryan" w:date="2017-04-30T19:28:00Z">
            <w:rPr>
              <w:rFonts w:ascii="Calibri" w:hAnsi="Calibri" w:cs="Calibri"/>
              <w:sz w:val="32"/>
              <w:szCs w:val="32"/>
            </w:rPr>
          </w:rPrChange>
        </w:rPr>
        <w:t xml:space="preserve">footing of a suitor, yet </w:t>
      </w:r>
      <w:proofErr w:type="spellStart"/>
      <w:r w:rsidRPr="00C93E5C">
        <w:rPr>
          <w:rFonts w:ascii="Helvetica" w:hAnsi="Helvetica" w:cs="Calibri"/>
          <w:sz w:val="32"/>
          <w:szCs w:val="32"/>
          <w:rPrChange w:id="2605" w:author="Ryan" w:date="2017-04-30T19:28:00Z">
            <w:rPr>
              <w:rFonts w:ascii="Calibri" w:hAnsi="Calibri" w:cs="Calibri"/>
              <w:sz w:val="32"/>
              <w:szCs w:val="32"/>
            </w:rPr>
          </w:rPrChange>
        </w:rPr>
        <w:t>grati</w:t>
      </w:r>
      <w:proofErr w:type="spellEnd"/>
      <w:r w:rsidR="008A3C4E" w:rsidRPr="00C93E5C">
        <w:rPr>
          <w:rFonts w:ascii="Helvetica" w:hAnsi="Helvetica" w:cs="Calibri"/>
          <w:sz w:val="32"/>
          <w:szCs w:val="32"/>
          <w:rPrChange w:id="2606" w:author="Ryan" w:date="2017-04-30T19:28:00Z">
            <w:rPr>
              <w:rFonts w:ascii="Calibri" w:hAnsi="Calibri" w:cs="Calibri"/>
              <w:sz w:val="32"/>
              <w:szCs w:val="32"/>
            </w:rPr>
          </w:rPrChange>
        </w:rPr>
        <w:t>-</w:t>
      </w:r>
    </w:p>
    <w:p w14:paraId="5C6C639D" w14:textId="77777777" w:rsidR="008A3C4E" w:rsidRPr="00C93E5C" w:rsidRDefault="00472BE7" w:rsidP="00472BE7">
      <w:pPr>
        <w:spacing w:after="0"/>
        <w:rPr>
          <w:rFonts w:ascii="Helvetica" w:hAnsi="Helvetica" w:cs="Calibri"/>
          <w:sz w:val="32"/>
          <w:szCs w:val="32"/>
          <w:rPrChange w:id="2607" w:author="Ryan" w:date="2017-04-30T19:28:00Z">
            <w:rPr>
              <w:rFonts w:ascii="Calibri" w:hAnsi="Calibri" w:cs="Calibri"/>
              <w:sz w:val="32"/>
              <w:szCs w:val="32"/>
            </w:rPr>
          </w:rPrChange>
        </w:rPr>
      </w:pPr>
      <w:proofErr w:type="spellStart"/>
      <w:r w:rsidRPr="00C93E5C">
        <w:rPr>
          <w:rFonts w:ascii="Helvetica" w:hAnsi="Helvetica" w:cs="Calibri"/>
          <w:sz w:val="32"/>
          <w:szCs w:val="32"/>
          <w:rPrChange w:id="2608" w:author="Ryan" w:date="2017-04-30T19:28:00Z">
            <w:rPr>
              <w:rFonts w:ascii="Calibri" w:hAnsi="Calibri" w:cs="Calibri"/>
              <w:sz w:val="32"/>
              <w:szCs w:val="32"/>
            </w:rPr>
          </w:rPrChange>
        </w:rPr>
        <w:t>tude</w:t>
      </w:r>
      <w:proofErr w:type="spellEnd"/>
      <w:r w:rsidRPr="00C93E5C">
        <w:rPr>
          <w:rFonts w:ascii="Helvetica" w:hAnsi="Helvetica" w:cs="Calibri"/>
          <w:sz w:val="32"/>
          <w:szCs w:val="32"/>
          <w:rPrChange w:id="2609" w:author="Ryan" w:date="2017-04-30T19:28:00Z">
            <w:rPr>
              <w:rFonts w:ascii="Calibri" w:hAnsi="Calibri" w:cs="Calibri"/>
              <w:sz w:val="32"/>
              <w:szCs w:val="32"/>
            </w:rPr>
          </w:rPrChange>
        </w:rPr>
        <w:t xml:space="preserve"> forbade her</w:t>
      </w:r>
      <w:r w:rsidR="008A3C4E" w:rsidRPr="00C93E5C">
        <w:rPr>
          <w:rFonts w:ascii="Helvetica" w:hAnsi="Helvetica" w:cs="Calibri"/>
          <w:sz w:val="32"/>
          <w:szCs w:val="32"/>
          <w:rPrChange w:id="2610" w:author="Ryan" w:date="2017-04-30T19:28:00Z">
            <w:rPr>
              <w:rFonts w:ascii="Calibri" w:hAnsi="Calibri" w:cs="Calibri"/>
              <w:sz w:val="32"/>
              <w:szCs w:val="32"/>
            </w:rPr>
          </w:rPrChange>
        </w:rPr>
        <w:t xml:space="preserve">, </w:t>
      </w:r>
      <w:r w:rsidRPr="00C93E5C">
        <w:rPr>
          <w:rFonts w:ascii="Helvetica" w:hAnsi="Helvetica" w:cs="Calibri"/>
          <w:sz w:val="32"/>
          <w:szCs w:val="32"/>
          <w:rPrChange w:id="2611" w:author="Ryan" w:date="2017-04-30T19:28:00Z">
            <w:rPr>
              <w:rFonts w:ascii="Calibri" w:hAnsi="Calibri" w:cs="Calibri"/>
              <w:sz w:val="32"/>
              <w:szCs w:val="32"/>
            </w:rPr>
          </w:rPrChange>
        </w:rPr>
        <w:t>totally</w:t>
      </w:r>
      <w:r w:rsidR="008A3C4E" w:rsidRPr="00C93E5C">
        <w:rPr>
          <w:rFonts w:ascii="Helvetica" w:hAnsi="Helvetica" w:cs="Calibri"/>
          <w:sz w:val="32"/>
          <w:szCs w:val="32"/>
          <w:rPrChange w:id="2612" w:author="Ryan" w:date="2017-04-30T19:28:00Z">
            <w:rPr>
              <w:rFonts w:ascii="Calibri" w:hAnsi="Calibri" w:cs="Calibri"/>
              <w:sz w:val="32"/>
              <w:szCs w:val="32"/>
            </w:rPr>
          </w:rPrChange>
        </w:rPr>
        <w:t>,</w:t>
      </w:r>
      <w:r w:rsidRPr="00C93E5C">
        <w:rPr>
          <w:rFonts w:ascii="Helvetica" w:hAnsi="Helvetica" w:cs="Calibri"/>
          <w:sz w:val="32"/>
          <w:szCs w:val="32"/>
          <w:rPrChange w:id="2613" w:author="Ryan" w:date="2017-04-30T19:28:00Z">
            <w:rPr>
              <w:rFonts w:ascii="Calibri" w:hAnsi="Calibri" w:cs="Calibri"/>
              <w:sz w:val="32"/>
              <w:szCs w:val="32"/>
            </w:rPr>
          </w:rPrChange>
        </w:rPr>
        <w:t xml:space="preserve"> to refuse his visits. </w:t>
      </w:r>
    </w:p>
    <w:p w14:paraId="45366F2D" w14:textId="77777777" w:rsidR="008A3C4E" w:rsidRPr="00C93E5C" w:rsidRDefault="00472BE7" w:rsidP="00472BE7">
      <w:pPr>
        <w:spacing w:after="0"/>
        <w:rPr>
          <w:rFonts w:ascii="Helvetica" w:hAnsi="Helvetica" w:cs="Calibri"/>
          <w:sz w:val="32"/>
          <w:szCs w:val="32"/>
          <w:rPrChange w:id="2614" w:author="Ryan" w:date="2017-04-30T19:28:00Z">
            <w:rPr>
              <w:rFonts w:ascii="Calibri" w:hAnsi="Calibri" w:cs="Calibri"/>
              <w:sz w:val="32"/>
              <w:szCs w:val="32"/>
            </w:rPr>
          </w:rPrChange>
        </w:rPr>
      </w:pPr>
      <w:r w:rsidRPr="00C93E5C">
        <w:rPr>
          <w:rFonts w:ascii="Helvetica" w:hAnsi="Helvetica" w:cs="Calibri"/>
          <w:sz w:val="32"/>
          <w:szCs w:val="32"/>
          <w:rPrChange w:id="2615" w:author="Ryan" w:date="2017-04-30T19:28:00Z">
            <w:rPr>
              <w:rFonts w:ascii="Calibri" w:hAnsi="Calibri" w:cs="Calibri"/>
              <w:sz w:val="32"/>
              <w:szCs w:val="32"/>
            </w:rPr>
          </w:rPrChange>
        </w:rPr>
        <w:t>He was</w:t>
      </w:r>
      <w:r w:rsidR="008A3C4E" w:rsidRPr="00C93E5C">
        <w:rPr>
          <w:rFonts w:ascii="Helvetica" w:hAnsi="Helvetica" w:cs="Calibri"/>
          <w:sz w:val="32"/>
          <w:szCs w:val="32"/>
          <w:rPrChange w:id="2616" w:author="Ryan" w:date="2017-04-30T19:28:00Z">
            <w:rPr>
              <w:rFonts w:ascii="Calibri" w:hAnsi="Calibri" w:cs="Calibri"/>
              <w:sz w:val="32"/>
              <w:szCs w:val="32"/>
            </w:rPr>
          </w:rPrChange>
        </w:rPr>
        <w:t>,</w:t>
      </w:r>
      <w:r w:rsidRPr="00C93E5C">
        <w:rPr>
          <w:rFonts w:ascii="Helvetica" w:hAnsi="Helvetica" w:cs="Calibri"/>
          <w:sz w:val="32"/>
          <w:szCs w:val="32"/>
          <w:rPrChange w:id="2617" w:author="Ryan" w:date="2017-04-30T19:28:00Z">
            <w:rPr>
              <w:rFonts w:ascii="Calibri" w:hAnsi="Calibri" w:cs="Calibri"/>
              <w:sz w:val="32"/>
              <w:szCs w:val="32"/>
            </w:rPr>
          </w:rPrChange>
        </w:rPr>
        <w:t xml:space="preserve"> therefore,</w:t>
      </w:r>
      <w:r w:rsidR="008A3C4E" w:rsidRPr="00C93E5C">
        <w:rPr>
          <w:rFonts w:ascii="Helvetica" w:hAnsi="Helvetica" w:cs="Calibri"/>
          <w:sz w:val="32"/>
          <w:szCs w:val="32"/>
          <w:rPrChange w:id="2618" w:author="Ryan" w:date="2017-04-30T19:28:00Z">
            <w:rPr>
              <w:rFonts w:ascii="Calibri" w:hAnsi="Calibri" w:cs="Calibri"/>
              <w:sz w:val="32"/>
              <w:szCs w:val="32"/>
            </w:rPr>
          </w:rPrChange>
        </w:rPr>
        <w:t xml:space="preserve"> </w:t>
      </w:r>
      <w:r w:rsidRPr="00C93E5C">
        <w:rPr>
          <w:rFonts w:ascii="Helvetica" w:hAnsi="Helvetica" w:cs="Calibri"/>
          <w:sz w:val="32"/>
          <w:szCs w:val="32"/>
          <w:rPrChange w:id="2619" w:author="Ryan" w:date="2017-04-30T19:28:00Z">
            <w:rPr>
              <w:rFonts w:ascii="Calibri" w:hAnsi="Calibri" w:cs="Calibri"/>
              <w:sz w:val="32"/>
              <w:szCs w:val="32"/>
            </w:rPr>
          </w:rPrChange>
        </w:rPr>
        <w:t xml:space="preserve">frequently at her uncle's, and </w:t>
      </w:r>
    </w:p>
    <w:p w14:paraId="5453F5D3" w14:textId="518D7B26" w:rsidR="00097E0C" w:rsidRPr="00C93E5C" w:rsidRDefault="0054010D" w:rsidP="00472BE7">
      <w:pPr>
        <w:spacing w:after="0"/>
        <w:rPr>
          <w:rFonts w:ascii="Helvetica" w:hAnsi="Helvetica" w:cs="Calibri"/>
          <w:sz w:val="32"/>
          <w:szCs w:val="32"/>
          <w:rPrChange w:id="2620" w:author="Ryan" w:date="2017-04-30T19:28:00Z">
            <w:rPr>
              <w:rFonts w:ascii="Calibri" w:hAnsi="Calibri" w:cs="Calibri"/>
              <w:sz w:val="32"/>
              <w:szCs w:val="32"/>
            </w:rPr>
          </w:rPrChange>
        </w:rPr>
      </w:pPr>
      <w:r w:rsidRPr="00C93E5C">
        <w:rPr>
          <w:rFonts w:ascii="Helvetica" w:hAnsi="Helvetica" w:cs="Calibri"/>
          <w:sz w:val="32"/>
          <w:szCs w:val="32"/>
          <w:rPrChange w:id="2621" w:author="Ryan" w:date="2017-04-30T19:28:00Z">
            <w:rPr>
              <w:rFonts w:ascii="Calibri" w:hAnsi="Calibri" w:cs="Calibri"/>
              <w:sz w:val="32"/>
              <w:szCs w:val="32"/>
            </w:rPr>
          </w:rPrChange>
        </w:rPr>
        <w:lastRenderedPageBreak/>
        <w:t>s</w:t>
      </w:r>
      <w:r w:rsidR="00472BE7" w:rsidRPr="00C93E5C">
        <w:rPr>
          <w:rFonts w:ascii="Helvetica" w:hAnsi="Helvetica" w:cs="Calibri"/>
          <w:sz w:val="32"/>
          <w:szCs w:val="32"/>
          <w:rPrChange w:id="2622" w:author="Ryan" w:date="2017-04-30T19:28:00Z">
            <w:rPr>
              <w:rFonts w:ascii="Calibri" w:hAnsi="Calibri" w:cs="Calibri"/>
              <w:sz w:val="32"/>
              <w:szCs w:val="32"/>
            </w:rPr>
          </w:rPrChange>
        </w:rPr>
        <w:t>ometimes</w:t>
      </w:r>
      <w:r w:rsidR="00097E0C" w:rsidRPr="00C93E5C">
        <w:rPr>
          <w:rFonts w:ascii="Helvetica" w:hAnsi="Helvetica" w:cs="Calibri"/>
          <w:sz w:val="32"/>
          <w:szCs w:val="32"/>
          <w:rPrChange w:id="2623"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624" w:author="Ryan" w:date="2017-04-30T19:28:00Z">
            <w:rPr>
              <w:rFonts w:ascii="Calibri" w:hAnsi="Calibri" w:cs="Calibri"/>
              <w:sz w:val="32"/>
              <w:szCs w:val="32"/>
            </w:rPr>
          </w:rPrChange>
        </w:rPr>
        <w:t xml:space="preserve">permitted to attend her abroad. </w:t>
      </w:r>
      <w:r w:rsidR="00097E0C" w:rsidRPr="00C93E5C">
        <w:rPr>
          <w:rFonts w:ascii="Helvetica" w:hAnsi="Helvetica" w:cs="Calibri"/>
          <w:sz w:val="32"/>
          <w:szCs w:val="32"/>
          <w:rPrChange w:id="2625" w:author="Ryan" w:date="2017-04-30T19:28:00Z">
            <w:rPr>
              <w:rFonts w:ascii="Calibri" w:hAnsi="Calibri" w:cs="Calibri"/>
              <w:sz w:val="32"/>
              <w:szCs w:val="32"/>
            </w:rPr>
          </w:rPrChange>
        </w:rPr>
        <w:t xml:space="preserve">His </w:t>
      </w:r>
    </w:p>
    <w:p w14:paraId="340A8FBF" w14:textId="77777777" w:rsidR="00097E0C" w:rsidRPr="00C93E5C" w:rsidRDefault="00097E0C" w:rsidP="00472BE7">
      <w:pPr>
        <w:spacing w:after="0"/>
        <w:rPr>
          <w:rFonts w:ascii="Helvetica" w:hAnsi="Helvetica" w:cs="Calibri"/>
          <w:sz w:val="32"/>
          <w:szCs w:val="32"/>
          <w:rPrChange w:id="2626" w:author="Ryan" w:date="2017-04-30T19:28:00Z">
            <w:rPr>
              <w:rFonts w:ascii="Calibri" w:hAnsi="Calibri" w:cs="Calibri"/>
              <w:sz w:val="32"/>
              <w:szCs w:val="32"/>
            </w:rPr>
          </w:rPrChange>
        </w:rPr>
      </w:pPr>
      <w:r w:rsidRPr="00C93E5C">
        <w:rPr>
          <w:rFonts w:ascii="Helvetica" w:hAnsi="Helvetica" w:cs="Calibri"/>
          <w:sz w:val="32"/>
          <w:szCs w:val="32"/>
          <w:rPrChange w:id="2627" w:author="Ryan" w:date="2017-04-30T19:28:00Z">
            <w:rPr>
              <w:rFonts w:ascii="Calibri" w:hAnsi="Calibri" w:cs="Calibri"/>
              <w:sz w:val="32"/>
              <w:szCs w:val="32"/>
            </w:rPr>
          </w:rPrChange>
        </w:rPr>
        <w:t>conduct,</w:t>
      </w:r>
      <w:r w:rsidR="00472BE7" w:rsidRPr="00C93E5C">
        <w:rPr>
          <w:rFonts w:ascii="Helvetica" w:hAnsi="Helvetica" w:cs="Calibri"/>
          <w:sz w:val="32"/>
          <w:szCs w:val="32"/>
          <w:rPrChange w:id="2628" w:author="Ryan" w:date="2017-04-30T19:28:00Z">
            <w:rPr>
              <w:rFonts w:ascii="Calibri" w:hAnsi="Calibri" w:cs="Calibri"/>
              <w:sz w:val="32"/>
              <w:szCs w:val="32"/>
            </w:rPr>
          </w:rPrChange>
        </w:rPr>
        <w:t xml:space="preserve"> now</w:t>
      </w:r>
      <w:r w:rsidRPr="00C93E5C">
        <w:rPr>
          <w:rFonts w:ascii="Helvetica" w:hAnsi="Helvetica" w:cs="Calibri"/>
          <w:sz w:val="32"/>
          <w:szCs w:val="32"/>
          <w:rPrChange w:id="2629" w:author="Ryan" w:date="2017-04-30T19:28:00Z">
            <w:rPr>
              <w:rFonts w:ascii="Calibri" w:hAnsi="Calibri" w:cs="Calibri"/>
              <w:sz w:val="32"/>
              <w:szCs w:val="32"/>
            </w:rPr>
          </w:rPrChange>
        </w:rPr>
        <w:t>,</w:t>
      </w:r>
      <w:r w:rsidR="00472BE7" w:rsidRPr="00C93E5C">
        <w:rPr>
          <w:rFonts w:ascii="Helvetica" w:hAnsi="Helvetica" w:cs="Calibri"/>
          <w:sz w:val="32"/>
          <w:szCs w:val="32"/>
          <w:rPrChange w:id="2630" w:author="Ryan" w:date="2017-04-30T19:28:00Z">
            <w:rPr>
              <w:rFonts w:ascii="Calibri" w:hAnsi="Calibri" w:cs="Calibri"/>
              <w:sz w:val="32"/>
              <w:szCs w:val="32"/>
            </w:rPr>
          </w:rPrChange>
        </w:rPr>
        <w:t xml:space="preserve"> appeared disinterested. He did</w:t>
      </w:r>
      <w:r w:rsidRPr="00C93E5C">
        <w:rPr>
          <w:rFonts w:ascii="Helvetica" w:hAnsi="Helvetica" w:cs="Calibri"/>
          <w:sz w:val="32"/>
          <w:szCs w:val="32"/>
          <w:rPrChange w:id="2631"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632" w:author="Ryan" w:date="2017-04-30T19:28:00Z">
            <w:rPr>
              <w:rFonts w:ascii="Calibri" w:hAnsi="Calibri" w:cs="Calibri"/>
              <w:sz w:val="32"/>
              <w:szCs w:val="32"/>
            </w:rPr>
          </w:rPrChange>
        </w:rPr>
        <w:t xml:space="preserve">not </w:t>
      </w:r>
    </w:p>
    <w:p w14:paraId="1439620A" w14:textId="77777777" w:rsidR="00097E0C" w:rsidRPr="00C93E5C" w:rsidRDefault="00472BE7" w:rsidP="00472BE7">
      <w:pPr>
        <w:spacing w:after="0"/>
        <w:rPr>
          <w:rFonts w:ascii="Helvetica" w:hAnsi="Helvetica" w:cs="Calibri"/>
          <w:sz w:val="32"/>
          <w:szCs w:val="32"/>
          <w:rPrChange w:id="2633" w:author="Ryan" w:date="2017-04-30T19:28:00Z">
            <w:rPr>
              <w:rFonts w:ascii="Calibri" w:hAnsi="Calibri" w:cs="Calibri"/>
              <w:sz w:val="32"/>
              <w:szCs w:val="32"/>
            </w:rPr>
          </w:rPrChange>
        </w:rPr>
      </w:pPr>
      <w:r w:rsidRPr="00C93E5C">
        <w:rPr>
          <w:rFonts w:ascii="Helvetica" w:hAnsi="Helvetica" w:cs="Calibri"/>
          <w:sz w:val="32"/>
          <w:szCs w:val="32"/>
          <w:rPrChange w:id="2634" w:author="Ryan" w:date="2017-04-30T19:28:00Z">
            <w:rPr>
              <w:rFonts w:ascii="Calibri" w:hAnsi="Calibri" w:cs="Calibri"/>
              <w:sz w:val="32"/>
              <w:szCs w:val="32"/>
            </w:rPr>
          </w:rPrChange>
        </w:rPr>
        <w:t>attempt</w:t>
      </w:r>
      <w:r w:rsidR="00097E0C" w:rsidRPr="00C93E5C">
        <w:rPr>
          <w:rFonts w:ascii="Helvetica" w:hAnsi="Helvetica" w:cs="Calibri"/>
          <w:sz w:val="32"/>
          <w:szCs w:val="32"/>
          <w:rPrChange w:id="2635" w:author="Ryan" w:date="2017-04-30T19:28:00Z">
            <w:rPr>
              <w:rFonts w:ascii="Calibri" w:hAnsi="Calibri" w:cs="Calibri"/>
              <w:sz w:val="32"/>
              <w:szCs w:val="32"/>
            </w:rPr>
          </w:rPrChange>
        </w:rPr>
        <w:t xml:space="preserve"> to renew his addresses, but be</w:t>
      </w:r>
      <w:r w:rsidRPr="00C93E5C">
        <w:rPr>
          <w:rFonts w:ascii="Helvetica" w:hAnsi="Helvetica" w:cs="Calibri"/>
          <w:sz w:val="32"/>
          <w:szCs w:val="32"/>
          <w:rPrChange w:id="2636" w:author="Ryan" w:date="2017-04-30T19:28:00Z">
            <w:rPr>
              <w:rFonts w:ascii="Calibri" w:hAnsi="Calibri" w:cs="Calibri"/>
              <w:sz w:val="32"/>
              <w:szCs w:val="32"/>
            </w:rPr>
          </w:rPrChange>
        </w:rPr>
        <w:t xml:space="preserve">haved to </w:t>
      </w:r>
    </w:p>
    <w:p w14:paraId="7872D054" w14:textId="77777777" w:rsidR="00097E0C" w:rsidRPr="00C93E5C" w:rsidRDefault="00472BE7" w:rsidP="00472BE7">
      <w:pPr>
        <w:spacing w:after="0"/>
        <w:rPr>
          <w:rFonts w:ascii="Helvetica" w:hAnsi="Helvetica" w:cs="Calibri"/>
          <w:sz w:val="32"/>
          <w:szCs w:val="32"/>
          <w:rPrChange w:id="2637" w:author="Ryan" w:date="2017-04-30T19:28:00Z">
            <w:rPr>
              <w:rFonts w:ascii="Calibri" w:hAnsi="Calibri" w:cs="Calibri"/>
              <w:sz w:val="32"/>
              <w:szCs w:val="32"/>
            </w:rPr>
          </w:rPrChange>
        </w:rPr>
      </w:pPr>
      <w:r w:rsidRPr="00C93E5C">
        <w:rPr>
          <w:rFonts w:ascii="Helvetica" w:hAnsi="Helvetica" w:cs="Calibri"/>
          <w:sz w:val="32"/>
          <w:szCs w:val="32"/>
          <w:rPrChange w:id="2638" w:author="Ryan" w:date="2017-04-30T19:28:00Z">
            <w:rPr>
              <w:rFonts w:ascii="Calibri" w:hAnsi="Calibri" w:cs="Calibri"/>
              <w:sz w:val="32"/>
              <w:szCs w:val="32"/>
            </w:rPr>
          </w:rPrChange>
        </w:rPr>
        <w:t>her more like a guardian friend</w:t>
      </w:r>
      <w:r w:rsidR="00097E0C" w:rsidRPr="00C93E5C">
        <w:rPr>
          <w:rFonts w:ascii="Helvetica" w:hAnsi="Helvetica" w:cs="Calibri"/>
          <w:sz w:val="32"/>
          <w:szCs w:val="32"/>
          <w:rPrChange w:id="2639" w:author="Ryan" w:date="2017-04-30T19:28:00Z">
            <w:rPr>
              <w:rFonts w:ascii="Calibri" w:hAnsi="Calibri" w:cs="Calibri"/>
              <w:sz w:val="32"/>
              <w:szCs w:val="32"/>
            </w:rPr>
          </w:rPrChange>
        </w:rPr>
        <w:t xml:space="preserve"> </w:t>
      </w:r>
      <w:r w:rsidRPr="00C93E5C">
        <w:rPr>
          <w:rFonts w:ascii="Helvetica" w:hAnsi="Helvetica" w:cs="Calibri"/>
          <w:sz w:val="32"/>
          <w:szCs w:val="32"/>
          <w:rPrChange w:id="2640" w:author="Ryan" w:date="2017-04-30T19:28:00Z">
            <w:rPr>
              <w:rFonts w:ascii="Calibri" w:hAnsi="Calibri" w:cs="Calibri"/>
              <w:sz w:val="32"/>
              <w:szCs w:val="32"/>
            </w:rPr>
          </w:rPrChange>
        </w:rPr>
        <w:t xml:space="preserve">and brother, </w:t>
      </w:r>
    </w:p>
    <w:p w14:paraId="67AF1748" w14:textId="77777777" w:rsidR="00097E0C" w:rsidRPr="00C93E5C" w:rsidRDefault="00097E0C" w:rsidP="00472BE7">
      <w:pPr>
        <w:spacing w:after="0"/>
        <w:rPr>
          <w:rFonts w:ascii="Helvetica" w:hAnsi="Helvetica" w:cs="Calibri"/>
          <w:sz w:val="32"/>
          <w:szCs w:val="32"/>
          <w:rPrChange w:id="2641" w:author="Ryan" w:date="2017-04-30T19:28:00Z">
            <w:rPr>
              <w:rFonts w:ascii="Calibri" w:hAnsi="Calibri" w:cs="Calibri"/>
              <w:sz w:val="32"/>
              <w:szCs w:val="32"/>
            </w:rPr>
          </w:rPrChange>
        </w:rPr>
      </w:pPr>
      <w:r w:rsidRPr="00C93E5C">
        <w:rPr>
          <w:rFonts w:ascii="Helvetica" w:hAnsi="Helvetica" w:cs="Calibri"/>
          <w:sz w:val="32"/>
          <w:szCs w:val="32"/>
          <w:rPrChange w:id="2642" w:author="Ryan" w:date="2017-04-30T19:28:00Z">
            <w:rPr>
              <w:rFonts w:ascii="Calibri" w:hAnsi="Calibri" w:cs="Calibri"/>
              <w:sz w:val="32"/>
              <w:szCs w:val="32"/>
            </w:rPr>
          </w:rPrChange>
        </w:rPr>
        <w:t>than a lover; and so generous</w:t>
      </w:r>
      <w:r w:rsidR="00472BE7" w:rsidRPr="00C93E5C">
        <w:rPr>
          <w:rFonts w:ascii="Helvetica" w:hAnsi="Helvetica" w:cs="Calibri"/>
          <w:sz w:val="32"/>
          <w:szCs w:val="32"/>
          <w:rPrChange w:id="2643" w:author="Ryan" w:date="2017-04-30T19:28:00Z">
            <w:rPr>
              <w:rFonts w:ascii="Calibri" w:hAnsi="Calibri" w:cs="Calibri"/>
              <w:sz w:val="32"/>
              <w:szCs w:val="32"/>
            </w:rPr>
          </w:rPrChange>
        </w:rPr>
        <w:t xml:space="preserve">ly candid were all </w:t>
      </w:r>
    </w:p>
    <w:p w14:paraId="431D0D3B" w14:textId="77777777" w:rsidR="00097E0C" w:rsidRPr="00C93E5C" w:rsidRDefault="00097E0C" w:rsidP="00472BE7">
      <w:pPr>
        <w:spacing w:after="0"/>
        <w:rPr>
          <w:rFonts w:ascii="Helvetica" w:hAnsi="Helvetica" w:cs="Calibri"/>
          <w:sz w:val="32"/>
          <w:szCs w:val="32"/>
          <w:rPrChange w:id="2644" w:author="Ryan" w:date="2017-04-30T19:28:00Z">
            <w:rPr>
              <w:rFonts w:ascii="Calibri" w:hAnsi="Calibri" w:cs="Calibri"/>
              <w:sz w:val="32"/>
              <w:szCs w:val="32"/>
            </w:rPr>
          </w:rPrChange>
        </w:rPr>
      </w:pPr>
      <w:r w:rsidRPr="00C93E5C">
        <w:rPr>
          <w:rFonts w:ascii="Helvetica" w:hAnsi="Helvetica" w:cs="Calibri"/>
          <w:sz w:val="32"/>
          <w:szCs w:val="32"/>
          <w:rPrChange w:id="2645" w:author="Ryan" w:date="2017-04-30T19:28:00Z">
            <w:rPr>
              <w:rFonts w:ascii="Calibri" w:hAnsi="Calibri" w:cs="Calibri"/>
              <w:sz w:val="32"/>
              <w:szCs w:val="32"/>
            </w:rPr>
          </w:rPrChange>
        </w:rPr>
        <w:t>his actions, that she final</w:t>
      </w:r>
      <w:r w:rsidR="00472BE7" w:rsidRPr="00C93E5C">
        <w:rPr>
          <w:rFonts w:ascii="Helvetica" w:hAnsi="Helvetica" w:cs="Calibri"/>
          <w:sz w:val="32"/>
          <w:szCs w:val="32"/>
          <w:rPrChange w:id="2646" w:author="Ryan" w:date="2017-04-30T19:28:00Z">
            <w:rPr>
              <w:rFonts w:ascii="Calibri" w:hAnsi="Calibri" w:cs="Calibri"/>
              <w:sz w:val="32"/>
              <w:szCs w:val="32"/>
            </w:rPr>
          </w:rPrChange>
        </w:rPr>
        <w:t xml:space="preserve">ly admitted his visits </w:t>
      </w:r>
    </w:p>
    <w:p w14:paraId="4C9175BC" w14:textId="77777777" w:rsidR="00472BE7" w:rsidRPr="00C93E5C" w:rsidRDefault="00472BE7" w:rsidP="00472BE7">
      <w:pPr>
        <w:spacing w:after="0"/>
        <w:rPr>
          <w:rFonts w:ascii="Helvetica" w:hAnsi="Helvetica" w:cs="Calibri"/>
          <w:sz w:val="32"/>
          <w:szCs w:val="32"/>
          <w:rPrChange w:id="2647" w:author="Ryan" w:date="2017-04-30T19:28:00Z">
            <w:rPr>
              <w:rFonts w:ascii="Calibri" w:hAnsi="Calibri" w:cs="Calibri"/>
              <w:sz w:val="32"/>
              <w:szCs w:val="32"/>
            </w:rPr>
          </w:rPrChange>
        </w:rPr>
      </w:pPr>
      <w:r w:rsidRPr="00C93E5C">
        <w:rPr>
          <w:rFonts w:ascii="Helvetica" w:hAnsi="Helvetica" w:cs="Calibri"/>
          <w:sz w:val="32"/>
          <w:szCs w:val="32"/>
          <w:rPrChange w:id="2648" w:author="Ryan" w:date="2017-04-30T19:28:00Z">
            <w:rPr>
              <w:rFonts w:ascii="Calibri" w:hAnsi="Calibri" w:cs="Calibri"/>
              <w:sz w:val="32"/>
              <w:szCs w:val="32"/>
            </w:rPr>
          </w:rPrChange>
        </w:rPr>
        <w:t>without reserve.</w:t>
      </w:r>
    </w:p>
    <w:p w14:paraId="035E9D52" w14:textId="77777777" w:rsidR="009A19A0" w:rsidRPr="00C93E5C" w:rsidRDefault="00472BE7" w:rsidP="007D5C8B">
      <w:pPr>
        <w:spacing w:after="0"/>
        <w:ind w:firstLine="800"/>
        <w:rPr>
          <w:rFonts w:ascii="Helvetica" w:hAnsi="Helvetica" w:cs="Calibri"/>
          <w:sz w:val="32"/>
          <w:szCs w:val="32"/>
          <w:rPrChange w:id="2649" w:author="Ryan" w:date="2017-04-30T19:28:00Z">
            <w:rPr>
              <w:rFonts w:ascii="Calibri" w:hAnsi="Calibri" w:cs="Calibri"/>
              <w:sz w:val="32"/>
              <w:szCs w:val="32"/>
            </w:rPr>
          </w:rPrChange>
        </w:rPr>
      </w:pPr>
      <w:r w:rsidRPr="00C93E5C">
        <w:rPr>
          <w:rFonts w:ascii="Helvetica" w:hAnsi="Helvetica" w:cs="Calibri"/>
          <w:sz w:val="32"/>
          <w:szCs w:val="32"/>
          <w:rPrChange w:id="2650" w:author="Ryan" w:date="2017-04-30T19:28:00Z">
            <w:rPr>
              <w:rFonts w:ascii="Calibri" w:hAnsi="Calibri" w:cs="Calibri"/>
              <w:sz w:val="32"/>
              <w:szCs w:val="32"/>
            </w:rPr>
          </w:rPrChange>
        </w:rPr>
        <w:t>Winter came, and the time had elapsed</w:t>
      </w:r>
      <w:r w:rsidR="009A19A0" w:rsidRPr="00C93E5C">
        <w:rPr>
          <w:rFonts w:ascii="Helvetica" w:hAnsi="Helvetica" w:cs="Calibri"/>
          <w:sz w:val="32"/>
          <w:szCs w:val="32"/>
          <w:rPrChange w:id="2651" w:author="Ryan" w:date="2017-04-30T19:28:00Z">
            <w:rPr>
              <w:rFonts w:ascii="Calibri" w:hAnsi="Calibri" w:cs="Calibri"/>
              <w:sz w:val="32"/>
              <w:szCs w:val="32"/>
            </w:rPr>
          </w:rPrChange>
        </w:rPr>
        <w:t xml:space="preserve"> </w:t>
      </w:r>
      <w:r w:rsidRPr="00C93E5C">
        <w:rPr>
          <w:rFonts w:ascii="Helvetica" w:hAnsi="Helvetica" w:cs="Calibri"/>
          <w:sz w:val="32"/>
          <w:szCs w:val="32"/>
          <w:rPrChange w:id="2652" w:author="Ryan" w:date="2017-04-30T19:28:00Z">
            <w:rPr>
              <w:rFonts w:ascii="Calibri" w:hAnsi="Calibri" w:cs="Calibri"/>
              <w:sz w:val="32"/>
              <w:szCs w:val="32"/>
            </w:rPr>
          </w:rPrChange>
        </w:rPr>
        <w:t xml:space="preserve">in </w:t>
      </w:r>
    </w:p>
    <w:p w14:paraId="5FC5F51B" w14:textId="77777777" w:rsidR="009A19A0" w:rsidRPr="00C93E5C" w:rsidRDefault="00472BE7" w:rsidP="00472BE7">
      <w:pPr>
        <w:spacing w:after="0"/>
        <w:rPr>
          <w:rFonts w:ascii="Helvetica" w:hAnsi="Helvetica" w:cs="Calibri"/>
          <w:sz w:val="32"/>
          <w:szCs w:val="32"/>
          <w:rPrChange w:id="2653" w:author="Ryan" w:date="2017-04-30T19:28:00Z">
            <w:rPr>
              <w:rFonts w:ascii="Calibri" w:hAnsi="Calibri" w:cs="Calibri"/>
              <w:sz w:val="32"/>
              <w:szCs w:val="32"/>
            </w:rPr>
          </w:rPrChange>
        </w:rPr>
      </w:pPr>
      <w:r w:rsidRPr="00C93E5C">
        <w:rPr>
          <w:rFonts w:ascii="Helvetica" w:hAnsi="Helvetica" w:cs="Calibri"/>
          <w:sz w:val="32"/>
          <w:szCs w:val="32"/>
          <w:rPrChange w:id="2654" w:author="Ryan" w:date="2017-04-30T19:28:00Z">
            <w:rPr>
              <w:rFonts w:ascii="Calibri" w:hAnsi="Calibri" w:cs="Calibri"/>
              <w:sz w:val="32"/>
              <w:szCs w:val="32"/>
            </w:rPr>
          </w:rPrChange>
        </w:rPr>
        <w:t xml:space="preserve">which Albert was expected. Eliza had, one day, </w:t>
      </w:r>
    </w:p>
    <w:p w14:paraId="4858EDFE" w14:textId="77777777" w:rsidR="009A19A0" w:rsidRPr="00C93E5C" w:rsidRDefault="00472BE7" w:rsidP="00472BE7">
      <w:pPr>
        <w:spacing w:after="0"/>
        <w:rPr>
          <w:rFonts w:ascii="Helvetica" w:hAnsi="Helvetica" w:cs="Calibri"/>
          <w:sz w:val="32"/>
          <w:szCs w:val="32"/>
          <w:rPrChange w:id="2655" w:author="Ryan" w:date="2017-04-30T19:28:00Z">
            <w:rPr>
              <w:rFonts w:ascii="Calibri" w:hAnsi="Calibri" w:cs="Calibri"/>
              <w:sz w:val="32"/>
              <w:szCs w:val="32"/>
            </w:rPr>
          </w:rPrChange>
        </w:rPr>
      </w:pPr>
      <w:r w:rsidRPr="00C93E5C">
        <w:rPr>
          <w:rFonts w:ascii="Helvetica" w:hAnsi="Helvetica" w:cs="Calibri"/>
          <w:sz w:val="32"/>
          <w:szCs w:val="32"/>
          <w:rPrChange w:id="2656" w:author="Ryan" w:date="2017-04-30T19:28:00Z">
            <w:rPr>
              <w:rFonts w:ascii="Calibri" w:hAnsi="Calibri" w:cs="Calibri"/>
              <w:sz w:val="32"/>
              <w:szCs w:val="32"/>
            </w:rPr>
          </w:rPrChange>
        </w:rPr>
        <w:t>been reading his letter, when she</w:t>
      </w:r>
      <w:r w:rsidR="009A19A0" w:rsidRPr="00C93E5C">
        <w:rPr>
          <w:rFonts w:ascii="Helvetica" w:hAnsi="Helvetica" w:cs="Calibri"/>
          <w:sz w:val="32"/>
          <w:szCs w:val="32"/>
          <w:rPrChange w:id="2657" w:author="Ryan" w:date="2017-04-30T19:28:00Z">
            <w:rPr>
              <w:rFonts w:ascii="Calibri" w:hAnsi="Calibri" w:cs="Calibri"/>
              <w:sz w:val="32"/>
              <w:szCs w:val="32"/>
            </w:rPr>
          </w:rPrChange>
        </w:rPr>
        <w:t xml:space="preserve"> </w:t>
      </w:r>
      <w:r w:rsidRPr="00C93E5C">
        <w:rPr>
          <w:rFonts w:ascii="Helvetica" w:hAnsi="Helvetica" w:cs="Calibri"/>
          <w:sz w:val="32"/>
          <w:szCs w:val="32"/>
          <w:rPrChange w:id="2658" w:author="Ryan" w:date="2017-04-30T19:28:00Z">
            <w:rPr>
              <w:rFonts w:ascii="Calibri" w:hAnsi="Calibri" w:cs="Calibri"/>
              <w:sz w:val="32"/>
              <w:szCs w:val="32"/>
            </w:rPr>
          </w:rPrChange>
        </w:rPr>
        <w:t xml:space="preserve">was suddenly </w:t>
      </w:r>
    </w:p>
    <w:p w14:paraId="16AEF34E" w14:textId="77777777" w:rsidR="009A19A0" w:rsidRPr="00C93E5C" w:rsidRDefault="00472BE7" w:rsidP="00472BE7">
      <w:pPr>
        <w:spacing w:after="0"/>
        <w:rPr>
          <w:rFonts w:ascii="Helvetica" w:hAnsi="Helvetica" w:cs="Calibri"/>
          <w:sz w:val="32"/>
          <w:szCs w:val="32"/>
          <w:rPrChange w:id="2659" w:author="Ryan" w:date="2017-04-30T19:28:00Z">
            <w:rPr>
              <w:rFonts w:ascii="Calibri" w:hAnsi="Calibri" w:cs="Calibri"/>
              <w:sz w:val="32"/>
              <w:szCs w:val="32"/>
            </w:rPr>
          </w:rPrChange>
        </w:rPr>
      </w:pPr>
      <w:r w:rsidRPr="00C93E5C">
        <w:rPr>
          <w:rFonts w:ascii="Helvetica" w:hAnsi="Helvetica" w:cs="Calibri"/>
          <w:sz w:val="32"/>
          <w:szCs w:val="32"/>
          <w:rPrChange w:id="2660" w:author="Ryan" w:date="2017-04-30T19:28:00Z">
            <w:rPr>
              <w:rFonts w:ascii="Calibri" w:hAnsi="Calibri" w:cs="Calibri"/>
              <w:sz w:val="32"/>
              <w:szCs w:val="32"/>
            </w:rPr>
          </w:rPrChange>
        </w:rPr>
        <w:t xml:space="preserve">called away by her aunt, on some business. In </w:t>
      </w:r>
    </w:p>
    <w:p w14:paraId="50B8BC7E" w14:textId="77777777" w:rsidR="009A19A0" w:rsidRPr="00C93E5C" w:rsidRDefault="00472BE7" w:rsidP="00472BE7">
      <w:pPr>
        <w:spacing w:after="0"/>
        <w:rPr>
          <w:rFonts w:ascii="Helvetica" w:hAnsi="Helvetica" w:cs="Calibri"/>
          <w:sz w:val="32"/>
          <w:szCs w:val="32"/>
          <w:rPrChange w:id="2661" w:author="Ryan" w:date="2017-04-30T19:28:00Z">
            <w:rPr>
              <w:rFonts w:ascii="Calibri" w:hAnsi="Calibri" w:cs="Calibri"/>
              <w:sz w:val="32"/>
              <w:szCs w:val="32"/>
            </w:rPr>
          </w:rPrChange>
        </w:rPr>
      </w:pPr>
      <w:r w:rsidRPr="00C93E5C">
        <w:rPr>
          <w:rFonts w:ascii="Helvetica" w:hAnsi="Helvetica" w:cs="Calibri"/>
          <w:sz w:val="32"/>
          <w:szCs w:val="32"/>
          <w:rPrChange w:id="2662" w:author="Ryan" w:date="2017-04-30T19:28:00Z">
            <w:rPr>
              <w:rFonts w:ascii="Calibri" w:hAnsi="Calibri" w:cs="Calibri"/>
              <w:sz w:val="32"/>
              <w:szCs w:val="32"/>
            </w:rPr>
          </w:rPrChange>
        </w:rPr>
        <w:t>her</w:t>
      </w:r>
      <w:r w:rsidR="009A19A0" w:rsidRPr="00C93E5C">
        <w:rPr>
          <w:rFonts w:ascii="Helvetica" w:hAnsi="Helvetica" w:cs="Calibri"/>
          <w:sz w:val="32"/>
          <w:szCs w:val="32"/>
          <w:rPrChange w:id="2663" w:author="Ryan" w:date="2017-04-30T19:28:00Z">
            <w:rPr>
              <w:rFonts w:ascii="Calibri" w:hAnsi="Calibri" w:cs="Calibri"/>
              <w:sz w:val="32"/>
              <w:szCs w:val="32"/>
            </w:rPr>
          </w:rPrChange>
        </w:rPr>
        <w:t xml:space="preserve"> absence, Blake en</w:t>
      </w:r>
      <w:r w:rsidRPr="00C93E5C">
        <w:rPr>
          <w:rFonts w:ascii="Helvetica" w:hAnsi="Helvetica" w:cs="Calibri"/>
          <w:sz w:val="32"/>
          <w:szCs w:val="32"/>
          <w:rPrChange w:id="2664" w:author="Ryan" w:date="2017-04-30T19:28:00Z">
            <w:rPr>
              <w:rFonts w:ascii="Calibri" w:hAnsi="Calibri" w:cs="Calibri"/>
              <w:sz w:val="32"/>
              <w:szCs w:val="32"/>
            </w:rPr>
          </w:rPrChange>
        </w:rPr>
        <w:t xml:space="preserve">tered her room: Albert's </w:t>
      </w:r>
    </w:p>
    <w:p w14:paraId="5A2420B6" w14:textId="77777777" w:rsidR="009A19A0" w:rsidRPr="00C93E5C" w:rsidRDefault="00472BE7" w:rsidP="00472BE7">
      <w:pPr>
        <w:spacing w:after="0"/>
        <w:rPr>
          <w:rFonts w:ascii="Helvetica" w:hAnsi="Helvetica" w:cs="Calibri"/>
          <w:sz w:val="32"/>
          <w:szCs w:val="32"/>
          <w:rPrChange w:id="2665" w:author="Ryan" w:date="2017-04-30T19:28:00Z">
            <w:rPr>
              <w:rFonts w:ascii="Calibri" w:hAnsi="Calibri" w:cs="Calibri"/>
              <w:sz w:val="32"/>
              <w:szCs w:val="32"/>
            </w:rPr>
          </w:rPrChange>
        </w:rPr>
      </w:pPr>
      <w:r w:rsidRPr="00C93E5C">
        <w:rPr>
          <w:rFonts w:ascii="Helvetica" w:hAnsi="Helvetica" w:cs="Calibri"/>
          <w:sz w:val="32"/>
          <w:szCs w:val="32"/>
          <w:rPrChange w:id="2666" w:author="Ryan" w:date="2017-04-30T19:28:00Z">
            <w:rPr>
              <w:rFonts w:ascii="Calibri" w:hAnsi="Calibri" w:cs="Calibri"/>
              <w:sz w:val="32"/>
              <w:szCs w:val="32"/>
            </w:rPr>
          </w:rPrChange>
        </w:rPr>
        <w:t>letter lay open</w:t>
      </w:r>
      <w:r w:rsidR="009A19A0" w:rsidRPr="00C93E5C">
        <w:rPr>
          <w:rFonts w:ascii="Helvetica" w:hAnsi="Helvetica" w:cs="Calibri"/>
          <w:sz w:val="32"/>
          <w:szCs w:val="32"/>
          <w:rPrChange w:id="2667" w:author="Ryan" w:date="2017-04-30T19:28:00Z">
            <w:rPr>
              <w:rFonts w:ascii="Calibri" w:hAnsi="Calibri" w:cs="Calibri"/>
              <w:sz w:val="32"/>
              <w:szCs w:val="32"/>
            </w:rPr>
          </w:rPrChange>
        </w:rPr>
        <w:t xml:space="preserve"> </w:t>
      </w:r>
      <w:r w:rsidRPr="00C93E5C">
        <w:rPr>
          <w:rFonts w:ascii="Helvetica" w:hAnsi="Helvetica" w:cs="Calibri"/>
          <w:sz w:val="32"/>
          <w:szCs w:val="32"/>
          <w:rPrChange w:id="2668" w:author="Ryan" w:date="2017-04-30T19:28:00Z">
            <w:rPr>
              <w:rFonts w:ascii="Calibri" w:hAnsi="Calibri" w:cs="Calibri"/>
              <w:sz w:val="32"/>
              <w:szCs w:val="32"/>
            </w:rPr>
          </w:rPrChange>
        </w:rPr>
        <w:t xml:space="preserve">upon her dressing table; he </w:t>
      </w:r>
      <w:proofErr w:type="spellStart"/>
      <w:r w:rsidRPr="00C93E5C">
        <w:rPr>
          <w:rFonts w:ascii="Helvetica" w:hAnsi="Helvetica" w:cs="Calibri"/>
          <w:sz w:val="32"/>
          <w:szCs w:val="32"/>
          <w:rPrChange w:id="2669" w:author="Ryan" w:date="2017-04-30T19:28:00Z">
            <w:rPr>
              <w:rFonts w:ascii="Calibri" w:hAnsi="Calibri" w:cs="Calibri"/>
              <w:sz w:val="32"/>
              <w:szCs w:val="32"/>
            </w:rPr>
          </w:rPrChange>
        </w:rPr>
        <w:t>hasti</w:t>
      </w:r>
      <w:proofErr w:type="spellEnd"/>
      <w:r w:rsidR="009A19A0" w:rsidRPr="00C93E5C">
        <w:rPr>
          <w:rFonts w:ascii="Helvetica" w:hAnsi="Helvetica" w:cs="Calibri"/>
          <w:sz w:val="32"/>
          <w:szCs w:val="32"/>
          <w:rPrChange w:id="2670" w:author="Ryan" w:date="2017-04-30T19:28:00Z">
            <w:rPr>
              <w:rFonts w:ascii="Calibri" w:hAnsi="Calibri" w:cs="Calibri"/>
              <w:sz w:val="32"/>
              <w:szCs w:val="32"/>
            </w:rPr>
          </w:rPrChange>
        </w:rPr>
        <w:t>-</w:t>
      </w:r>
    </w:p>
    <w:p w14:paraId="3707D862" w14:textId="31C897E4" w:rsidR="00472BE7" w:rsidRPr="00C93E5C" w:rsidRDefault="00472BE7" w:rsidP="00472BE7">
      <w:pPr>
        <w:spacing w:after="0"/>
        <w:rPr>
          <w:rFonts w:ascii="Helvetica" w:hAnsi="Helvetica" w:cs="Calibri"/>
          <w:sz w:val="32"/>
          <w:szCs w:val="32"/>
          <w:rPrChange w:id="2671" w:author="Ryan" w:date="2017-04-30T19:28:00Z">
            <w:rPr>
              <w:rFonts w:ascii="Calibri" w:hAnsi="Calibri" w:cs="Calibri"/>
              <w:sz w:val="32"/>
              <w:szCs w:val="32"/>
            </w:rPr>
          </w:rPrChange>
        </w:rPr>
      </w:pPr>
      <w:proofErr w:type="spellStart"/>
      <w:r w:rsidRPr="00C93E5C">
        <w:rPr>
          <w:rFonts w:ascii="Helvetica" w:hAnsi="Helvetica" w:cs="Calibri"/>
          <w:sz w:val="32"/>
          <w:szCs w:val="32"/>
          <w:rPrChange w:id="2672" w:author="Ryan" w:date="2017-04-30T19:28:00Z">
            <w:rPr>
              <w:rFonts w:ascii="Calibri" w:hAnsi="Calibri" w:cs="Calibri"/>
              <w:sz w:val="32"/>
              <w:szCs w:val="32"/>
            </w:rPr>
          </w:rPrChange>
        </w:rPr>
        <w:t>ly</w:t>
      </w:r>
      <w:proofErr w:type="spellEnd"/>
      <w:r w:rsidRPr="00C93E5C">
        <w:rPr>
          <w:rFonts w:ascii="Helvetica" w:hAnsi="Helvetica" w:cs="Calibri"/>
          <w:sz w:val="32"/>
          <w:szCs w:val="32"/>
          <w:rPrChange w:id="2673" w:author="Ryan" w:date="2017-04-30T19:28:00Z">
            <w:rPr>
              <w:rFonts w:ascii="Calibri" w:hAnsi="Calibri" w:cs="Calibri"/>
              <w:sz w:val="32"/>
              <w:szCs w:val="32"/>
            </w:rPr>
          </w:rPrChange>
        </w:rPr>
        <w:t xml:space="preserve"> ran </w:t>
      </w:r>
      <w:r w:rsidR="009A19A0" w:rsidRPr="00C93E5C">
        <w:rPr>
          <w:rFonts w:ascii="Helvetica" w:hAnsi="Helvetica" w:cs="Calibri"/>
          <w:sz w:val="32"/>
          <w:szCs w:val="32"/>
          <w:rPrChange w:id="2674" w:author="Ryan" w:date="2017-04-30T19:28:00Z">
            <w:rPr>
              <w:rFonts w:ascii="Calibri" w:hAnsi="Calibri" w:cs="Calibri"/>
              <w:sz w:val="32"/>
              <w:szCs w:val="32"/>
            </w:rPr>
          </w:rPrChange>
        </w:rPr>
        <w:t>over the contents</w:t>
      </w:r>
      <w:del w:id="2675" w:author="Ryan" w:date="2017-04-30T19:49:00Z">
        <w:r w:rsidR="009A19A0" w:rsidRPr="00C93E5C" w:rsidDel="00FB4514">
          <w:rPr>
            <w:rFonts w:ascii="Helvetica" w:hAnsi="Helvetica" w:cs="Calibri"/>
            <w:sz w:val="32"/>
            <w:szCs w:val="32"/>
            <w:rPrChange w:id="2676" w:author="Ryan" w:date="2017-04-30T19:28:00Z">
              <w:rPr>
                <w:rFonts w:ascii="Calibri" w:hAnsi="Calibri" w:cs="Calibri"/>
                <w:sz w:val="32"/>
                <w:szCs w:val="32"/>
              </w:rPr>
            </w:rPrChange>
          </w:rPr>
          <w:delText>—</w:delText>
        </w:r>
      </w:del>
      <w:ins w:id="2677" w:author="Ryan" w:date="2017-04-30T19:49:00Z">
        <w:r w:rsidR="00FB4514">
          <w:rPr>
            <w:rFonts w:ascii="Helvetica" w:hAnsi="Helvetica" w:cs="Calibri"/>
            <w:sz w:val="32"/>
            <w:szCs w:val="32"/>
          </w:rPr>
          <w:t>--</w:t>
        </w:r>
      </w:ins>
      <w:r w:rsidR="009A19A0" w:rsidRPr="00C93E5C">
        <w:rPr>
          <w:rFonts w:ascii="Helvetica" w:hAnsi="Helvetica" w:cs="Calibri"/>
          <w:sz w:val="32"/>
          <w:szCs w:val="32"/>
          <w:rPrChange w:id="2678" w:author="Ryan" w:date="2017-04-30T19:28:00Z">
            <w:rPr>
              <w:rFonts w:ascii="Calibri" w:hAnsi="Calibri" w:cs="Calibri"/>
              <w:sz w:val="32"/>
              <w:szCs w:val="32"/>
            </w:rPr>
          </w:rPrChange>
        </w:rPr>
        <w:t>he was thunder</w:t>
      </w:r>
      <w:r w:rsidRPr="00C93E5C">
        <w:rPr>
          <w:rFonts w:ascii="Helvetica" w:hAnsi="Helvetica" w:cs="Calibri"/>
          <w:sz w:val="32"/>
          <w:szCs w:val="32"/>
          <w:rPrChange w:id="2679" w:author="Ryan" w:date="2017-04-30T19:28:00Z">
            <w:rPr>
              <w:rFonts w:ascii="Calibri" w:hAnsi="Calibri" w:cs="Calibri"/>
              <w:sz w:val="32"/>
              <w:szCs w:val="32"/>
            </w:rPr>
          </w:rPrChange>
        </w:rPr>
        <w:t xml:space="preserve">struck! </w:t>
      </w:r>
    </w:p>
    <w:p w14:paraId="43050184" w14:textId="77777777" w:rsidR="009A19A0" w:rsidRPr="00C93E5C" w:rsidRDefault="00472BE7" w:rsidP="00472BE7">
      <w:pPr>
        <w:spacing w:after="0"/>
        <w:rPr>
          <w:rFonts w:ascii="Helvetica" w:hAnsi="Helvetica" w:cs="Calibri"/>
          <w:sz w:val="32"/>
          <w:szCs w:val="32"/>
          <w:rPrChange w:id="2680" w:author="Ryan" w:date="2017-04-30T19:28:00Z">
            <w:rPr>
              <w:rFonts w:ascii="Calibri" w:hAnsi="Calibri" w:cs="Calibri"/>
              <w:sz w:val="32"/>
              <w:szCs w:val="32"/>
            </w:rPr>
          </w:rPrChange>
        </w:rPr>
      </w:pPr>
      <w:r w:rsidRPr="00C93E5C">
        <w:rPr>
          <w:rFonts w:ascii="Helvetica" w:hAnsi="Helvetica" w:cs="Calibri"/>
          <w:sz w:val="32"/>
          <w:szCs w:val="32"/>
          <w:rPrChange w:id="2681" w:author="Ryan" w:date="2017-04-30T19:28:00Z">
            <w:rPr>
              <w:rFonts w:ascii="Calibri" w:hAnsi="Calibri" w:cs="Calibri"/>
              <w:sz w:val="32"/>
              <w:szCs w:val="32"/>
            </w:rPr>
          </w:rPrChange>
        </w:rPr>
        <w:t xml:space="preserve">A crowd of chaotic ideas rushed into his mind. </w:t>
      </w:r>
    </w:p>
    <w:p w14:paraId="3217FD98" w14:textId="77777777" w:rsidR="009A19A0" w:rsidRPr="00C93E5C" w:rsidRDefault="00472BE7" w:rsidP="00472BE7">
      <w:pPr>
        <w:spacing w:after="0"/>
        <w:rPr>
          <w:rFonts w:ascii="Helvetica" w:hAnsi="Helvetica" w:cs="Calibri"/>
          <w:sz w:val="32"/>
          <w:szCs w:val="32"/>
          <w:rPrChange w:id="2682" w:author="Ryan" w:date="2017-04-30T19:28:00Z">
            <w:rPr>
              <w:rFonts w:ascii="Calibri" w:hAnsi="Calibri" w:cs="Calibri"/>
              <w:sz w:val="32"/>
              <w:szCs w:val="32"/>
            </w:rPr>
          </w:rPrChange>
        </w:rPr>
      </w:pPr>
      <w:r w:rsidRPr="00C93E5C">
        <w:rPr>
          <w:rFonts w:ascii="Helvetica" w:hAnsi="Helvetica" w:cs="Calibri"/>
          <w:sz w:val="32"/>
          <w:szCs w:val="32"/>
          <w:rPrChange w:id="2683" w:author="Ryan" w:date="2017-04-30T19:28:00Z">
            <w:rPr>
              <w:rFonts w:ascii="Calibri" w:hAnsi="Calibri" w:cs="Calibri"/>
              <w:sz w:val="32"/>
              <w:szCs w:val="32"/>
            </w:rPr>
          </w:rPrChange>
        </w:rPr>
        <w:t>H</w:t>
      </w:r>
      <w:r w:rsidR="009A19A0" w:rsidRPr="00C93E5C">
        <w:rPr>
          <w:rFonts w:ascii="Helvetica" w:hAnsi="Helvetica" w:cs="Calibri"/>
          <w:sz w:val="32"/>
          <w:szCs w:val="32"/>
          <w:rPrChange w:id="2684" w:author="Ryan" w:date="2017-04-30T19:28:00Z">
            <w:rPr>
              <w:rFonts w:ascii="Calibri" w:hAnsi="Calibri" w:cs="Calibri"/>
              <w:sz w:val="32"/>
              <w:szCs w:val="32"/>
            </w:rPr>
          </w:rPrChange>
        </w:rPr>
        <w:t>e found that Palmer had been on</w:t>
      </w:r>
      <w:r w:rsidRPr="00C93E5C">
        <w:rPr>
          <w:rFonts w:ascii="Helvetica" w:hAnsi="Helvetica" w:cs="Calibri"/>
          <w:sz w:val="32"/>
          <w:szCs w:val="32"/>
          <w:rPrChange w:id="2685" w:author="Ryan" w:date="2017-04-30T19:28:00Z">
            <w:rPr>
              <w:rFonts w:ascii="Calibri" w:hAnsi="Calibri" w:cs="Calibri"/>
              <w:sz w:val="32"/>
              <w:szCs w:val="32"/>
            </w:rPr>
          </w:rPrChange>
        </w:rPr>
        <w:t xml:space="preserve">ly the </w:t>
      </w:r>
      <w:proofErr w:type="spellStart"/>
      <w:r w:rsidRPr="00C93E5C">
        <w:rPr>
          <w:rFonts w:ascii="Helvetica" w:hAnsi="Helvetica" w:cs="Calibri"/>
          <w:sz w:val="32"/>
          <w:szCs w:val="32"/>
          <w:rPrChange w:id="2686" w:author="Ryan" w:date="2017-04-30T19:28:00Z">
            <w:rPr>
              <w:rFonts w:ascii="Calibri" w:hAnsi="Calibri" w:cs="Calibri"/>
              <w:sz w:val="32"/>
              <w:szCs w:val="32"/>
            </w:rPr>
          </w:rPrChange>
        </w:rPr>
        <w:t>ostensi</w:t>
      </w:r>
      <w:proofErr w:type="spellEnd"/>
      <w:r w:rsidR="009A19A0" w:rsidRPr="00C93E5C">
        <w:rPr>
          <w:rFonts w:ascii="Helvetica" w:hAnsi="Helvetica" w:cs="Calibri"/>
          <w:sz w:val="32"/>
          <w:szCs w:val="32"/>
          <w:rPrChange w:id="2687" w:author="Ryan" w:date="2017-04-30T19:28:00Z">
            <w:rPr>
              <w:rFonts w:ascii="Calibri" w:hAnsi="Calibri" w:cs="Calibri"/>
              <w:sz w:val="32"/>
              <w:szCs w:val="32"/>
            </w:rPr>
          </w:rPrChange>
        </w:rPr>
        <w:t>-</w:t>
      </w:r>
    </w:p>
    <w:p w14:paraId="5D68857C" w14:textId="77777777" w:rsidR="009A19A0" w:rsidRPr="00C93E5C" w:rsidRDefault="00472BE7" w:rsidP="00472BE7">
      <w:pPr>
        <w:spacing w:after="0"/>
        <w:rPr>
          <w:rFonts w:ascii="Helvetica" w:hAnsi="Helvetica" w:cs="Calibri"/>
          <w:sz w:val="32"/>
          <w:szCs w:val="32"/>
          <w:rPrChange w:id="2688" w:author="Ryan" w:date="2017-04-30T19:28:00Z">
            <w:rPr>
              <w:rFonts w:ascii="Calibri" w:hAnsi="Calibri" w:cs="Calibri"/>
              <w:sz w:val="32"/>
              <w:szCs w:val="32"/>
            </w:rPr>
          </w:rPrChange>
        </w:rPr>
      </w:pPr>
      <w:proofErr w:type="spellStart"/>
      <w:r w:rsidRPr="00C93E5C">
        <w:rPr>
          <w:rFonts w:ascii="Helvetica" w:hAnsi="Helvetica" w:cs="Calibri"/>
          <w:sz w:val="32"/>
          <w:szCs w:val="32"/>
          <w:rPrChange w:id="2689" w:author="Ryan" w:date="2017-04-30T19:28:00Z">
            <w:rPr>
              <w:rFonts w:ascii="Calibri" w:hAnsi="Calibri" w:cs="Calibri"/>
              <w:sz w:val="32"/>
              <w:szCs w:val="32"/>
            </w:rPr>
          </w:rPrChange>
        </w:rPr>
        <w:t>ble</w:t>
      </w:r>
      <w:proofErr w:type="spellEnd"/>
      <w:r w:rsidRPr="00C93E5C">
        <w:rPr>
          <w:rFonts w:ascii="Helvetica" w:hAnsi="Helvetica" w:cs="Calibri"/>
          <w:sz w:val="32"/>
          <w:szCs w:val="32"/>
          <w:rPrChange w:id="2690" w:author="Ryan" w:date="2017-04-30T19:28:00Z">
            <w:rPr>
              <w:rFonts w:ascii="Calibri" w:hAnsi="Calibri" w:cs="Calibri"/>
              <w:sz w:val="32"/>
              <w:szCs w:val="32"/>
            </w:rPr>
          </w:rPrChange>
        </w:rPr>
        <w:t xml:space="preserve"> barrier to his wishes, and</w:t>
      </w:r>
      <w:r w:rsidR="009A19A0" w:rsidRPr="00C93E5C">
        <w:rPr>
          <w:rFonts w:ascii="Helvetica" w:hAnsi="Helvetica" w:cs="Calibri"/>
          <w:sz w:val="32"/>
          <w:szCs w:val="32"/>
          <w:rPrChange w:id="2691" w:author="Ryan" w:date="2017-04-30T19:28:00Z">
            <w:rPr>
              <w:rFonts w:ascii="Calibri" w:hAnsi="Calibri" w:cs="Calibri"/>
              <w:sz w:val="32"/>
              <w:szCs w:val="32"/>
            </w:rPr>
          </w:rPrChange>
        </w:rPr>
        <w:t xml:space="preserve"> </w:t>
      </w:r>
      <w:r w:rsidRPr="00C93E5C">
        <w:rPr>
          <w:rFonts w:ascii="Helvetica" w:hAnsi="Helvetica" w:cs="Calibri"/>
          <w:sz w:val="32"/>
          <w:szCs w:val="32"/>
          <w:rPrChange w:id="2692" w:author="Ryan" w:date="2017-04-30T19:28:00Z">
            <w:rPr>
              <w:rFonts w:ascii="Calibri" w:hAnsi="Calibri" w:cs="Calibri"/>
              <w:sz w:val="32"/>
              <w:szCs w:val="32"/>
            </w:rPr>
          </w:rPrChange>
        </w:rPr>
        <w:t xml:space="preserve">although this </w:t>
      </w:r>
      <w:proofErr w:type="spellStart"/>
      <w:r w:rsidRPr="00C93E5C">
        <w:rPr>
          <w:rFonts w:ascii="Helvetica" w:hAnsi="Helvetica" w:cs="Calibri"/>
          <w:sz w:val="32"/>
          <w:szCs w:val="32"/>
          <w:rPrChange w:id="2693" w:author="Ryan" w:date="2017-04-30T19:28:00Z">
            <w:rPr>
              <w:rFonts w:ascii="Calibri" w:hAnsi="Calibri" w:cs="Calibri"/>
              <w:sz w:val="32"/>
              <w:szCs w:val="32"/>
            </w:rPr>
          </w:rPrChange>
        </w:rPr>
        <w:t>ob</w:t>
      </w:r>
      <w:proofErr w:type="spellEnd"/>
      <w:r w:rsidR="009A19A0" w:rsidRPr="00C93E5C">
        <w:rPr>
          <w:rFonts w:ascii="Helvetica" w:hAnsi="Helvetica" w:cs="Calibri"/>
          <w:sz w:val="32"/>
          <w:szCs w:val="32"/>
          <w:rPrChange w:id="2694" w:author="Ryan" w:date="2017-04-30T19:28:00Z">
            <w:rPr>
              <w:rFonts w:ascii="Calibri" w:hAnsi="Calibri" w:cs="Calibri"/>
              <w:sz w:val="32"/>
              <w:szCs w:val="32"/>
            </w:rPr>
          </w:rPrChange>
        </w:rPr>
        <w:t>-</w:t>
      </w:r>
    </w:p>
    <w:p w14:paraId="0DD5DB03" w14:textId="77777777" w:rsidR="009A19A0" w:rsidRPr="00C93E5C" w:rsidRDefault="00472BE7" w:rsidP="00472BE7">
      <w:pPr>
        <w:spacing w:after="0"/>
        <w:rPr>
          <w:rFonts w:ascii="Helvetica" w:hAnsi="Helvetica" w:cs="Calibri"/>
          <w:sz w:val="32"/>
          <w:szCs w:val="32"/>
          <w:rPrChange w:id="2695" w:author="Ryan" w:date="2017-04-30T19:28:00Z">
            <w:rPr>
              <w:rFonts w:ascii="Calibri" w:hAnsi="Calibri" w:cs="Calibri"/>
              <w:sz w:val="32"/>
              <w:szCs w:val="32"/>
            </w:rPr>
          </w:rPrChange>
        </w:rPr>
      </w:pPr>
      <w:proofErr w:type="spellStart"/>
      <w:r w:rsidRPr="00C93E5C">
        <w:rPr>
          <w:rFonts w:ascii="Helvetica" w:hAnsi="Helvetica" w:cs="Calibri"/>
          <w:sz w:val="32"/>
          <w:szCs w:val="32"/>
          <w:rPrChange w:id="2696" w:author="Ryan" w:date="2017-04-30T19:28:00Z">
            <w:rPr>
              <w:rFonts w:ascii="Calibri" w:hAnsi="Calibri" w:cs="Calibri"/>
              <w:sz w:val="32"/>
              <w:szCs w:val="32"/>
            </w:rPr>
          </w:rPrChange>
        </w:rPr>
        <w:t>stacle</w:t>
      </w:r>
      <w:proofErr w:type="spellEnd"/>
      <w:r w:rsidRPr="00C93E5C">
        <w:rPr>
          <w:rFonts w:ascii="Helvetica" w:hAnsi="Helvetica" w:cs="Calibri"/>
          <w:sz w:val="32"/>
          <w:szCs w:val="32"/>
          <w:rPrChange w:id="2697" w:author="Ryan" w:date="2017-04-30T19:28:00Z">
            <w:rPr>
              <w:rFonts w:ascii="Calibri" w:hAnsi="Calibri" w:cs="Calibri"/>
              <w:sz w:val="32"/>
              <w:szCs w:val="32"/>
            </w:rPr>
          </w:rPrChange>
        </w:rPr>
        <w:t xml:space="preserve"> was now removed,</w:t>
      </w:r>
      <w:r w:rsidR="009A19A0" w:rsidRPr="00C93E5C">
        <w:rPr>
          <w:rFonts w:ascii="Helvetica" w:hAnsi="Helvetica" w:cs="Calibri"/>
          <w:sz w:val="32"/>
          <w:szCs w:val="32"/>
          <w:rPrChange w:id="2698" w:author="Ryan" w:date="2017-04-30T19:28:00Z">
            <w:rPr>
              <w:rFonts w:ascii="Calibri" w:hAnsi="Calibri" w:cs="Calibri"/>
              <w:sz w:val="32"/>
              <w:szCs w:val="32"/>
            </w:rPr>
          </w:rPrChange>
        </w:rPr>
        <w:t xml:space="preserve"> </w:t>
      </w:r>
      <w:r w:rsidRPr="00C93E5C">
        <w:rPr>
          <w:rFonts w:ascii="Helvetica" w:hAnsi="Helvetica" w:cs="Calibri"/>
          <w:sz w:val="32"/>
          <w:szCs w:val="32"/>
          <w:rPrChange w:id="2699" w:author="Ryan" w:date="2017-04-30T19:28:00Z">
            <w:rPr>
              <w:rFonts w:ascii="Calibri" w:hAnsi="Calibri" w:cs="Calibri"/>
              <w:sz w:val="32"/>
              <w:szCs w:val="32"/>
            </w:rPr>
          </w:rPrChange>
        </w:rPr>
        <w:t>yet he had a more for</w:t>
      </w:r>
      <w:r w:rsidR="009A19A0" w:rsidRPr="00C93E5C">
        <w:rPr>
          <w:rFonts w:ascii="Helvetica" w:hAnsi="Helvetica" w:cs="Calibri"/>
          <w:sz w:val="32"/>
          <w:szCs w:val="32"/>
          <w:rPrChange w:id="2700" w:author="Ryan" w:date="2017-04-30T19:28:00Z">
            <w:rPr>
              <w:rFonts w:ascii="Calibri" w:hAnsi="Calibri" w:cs="Calibri"/>
              <w:sz w:val="32"/>
              <w:szCs w:val="32"/>
            </w:rPr>
          </w:rPrChange>
        </w:rPr>
        <w:t>-</w:t>
      </w:r>
    </w:p>
    <w:p w14:paraId="603FCA52" w14:textId="77777777" w:rsidR="009A19A0" w:rsidRPr="00C93E5C" w:rsidRDefault="009A19A0" w:rsidP="00472BE7">
      <w:pPr>
        <w:spacing w:after="0"/>
        <w:rPr>
          <w:rFonts w:ascii="Helvetica" w:hAnsi="Helvetica" w:cs="Calibri"/>
          <w:sz w:val="32"/>
          <w:szCs w:val="32"/>
          <w:rPrChange w:id="2701" w:author="Ryan" w:date="2017-04-30T19:28:00Z">
            <w:rPr>
              <w:rFonts w:ascii="Calibri" w:hAnsi="Calibri" w:cs="Calibri"/>
              <w:sz w:val="32"/>
              <w:szCs w:val="32"/>
            </w:rPr>
          </w:rPrChange>
        </w:rPr>
      </w:pPr>
      <w:proofErr w:type="spellStart"/>
      <w:r w:rsidRPr="00C93E5C">
        <w:rPr>
          <w:rFonts w:ascii="Helvetica" w:hAnsi="Helvetica" w:cs="Calibri"/>
          <w:sz w:val="32"/>
          <w:szCs w:val="32"/>
          <w:rPrChange w:id="2702" w:author="Ryan" w:date="2017-04-30T19:28:00Z">
            <w:rPr>
              <w:rFonts w:ascii="Calibri" w:hAnsi="Calibri" w:cs="Calibri"/>
              <w:sz w:val="32"/>
              <w:szCs w:val="32"/>
            </w:rPr>
          </w:rPrChange>
        </w:rPr>
        <w:t>midable</w:t>
      </w:r>
      <w:proofErr w:type="spellEnd"/>
      <w:r w:rsidRPr="00C93E5C">
        <w:rPr>
          <w:rFonts w:ascii="Helvetica" w:hAnsi="Helvetica" w:cs="Calibri"/>
          <w:sz w:val="32"/>
          <w:szCs w:val="32"/>
          <w:rPrChange w:id="2703" w:author="Ryan" w:date="2017-04-30T19:28:00Z">
            <w:rPr>
              <w:rFonts w:ascii="Calibri" w:hAnsi="Calibri" w:cs="Calibri"/>
              <w:sz w:val="32"/>
              <w:szCs w:val="32"/>
            </w:rPr>
          </w:rPrChange>
        </w:rPr>
        <w:t xml:space="preserve"> one to en</w:t>
      </w:r>
      <w:r w:rsidR="00472BE7" w:rsidRPr="00C93E5C">
        <w:rPr>
          <w:rFonts w:ascii="Helvetica" w:hAnsi="Helvetica" w:cs="Calibri"/>
          <w:sz w:val="32"/>
          <w:szCs w:val="32"/>
          <w:rPrChange w:id="2704" w:author="Ryan" w:date="2017-04-30T19:28:00Z">
            <w:rPr>
              <w:rFonts w:ascii="Calibri" w:hAnsi="Calibri" w:cs="Calibri"/>
              <w:sz w:val="32"/>
              <w:szCs w:val="32"/>
            </w:rPr>
          </w:rPrChange>
        </w:rPr>
        <w:t>counter. But who was Al</w:t>
      </w:r>
      <w:r w:rsidRPr="00C93E5C">
        <w:rPr>
          <w:rFonts w:ascii="Helvetica" w:hAnsi="Helvetica" w:cs="Calibri"/>
          <w:sz w:val="32"/>
          <w:szCs w:val="32"/>
          <w:rPrChange w:id="2705" w:author="Ryan" w:date="2017-04-30T19:28:00Z">
            <w:rPr>
              <w:rFonts w:ascii="Calibri" w:hAnsi="Calibri" w:cs="Calibri"/>
              <w:sz w:val="32"/>
              <w:szCs w:val="32"/>
            </w:rPr>
          </w:rPrChange>
        </w:rPr>
        <w:t>-</w:t>
      </w:r>
    </w:p>
    <w:p w14:paraId="0A418987" w14:textId="77777777" w:rsidR="009A19A0" w:rsidRPr="00C93E5C" w:rsidRDefault="00472BE7" w:rsidP="00472BE7">
      <w:pPr>
        <w:spacing w:after="0"/>
        <w:rPr>
          <w:rFonts w:ascii="Helvetica" w:hAnsi="Helvetica" w:cs="Calibri"/>
          <w:sz w:val="32"/>
          <w:szCs w:val="32"/>
          <w:rPrChange w:id="2706" w:author="Ryan" w:date="2017-04-30T19:28:00Z">
            <w:rPr>
              <w:rFonts w:ascii="Calibri" w:hAnsi="Calibri" w:cs="Calibri"/>
              <w:sz w:val="32"/>
              <w:szCs w:val="32"/>
            </w:rPr>
          </w:rPrChange>
        </w:rPr>
      </w:pPr>
      <w:proofErr w:type="spellStart"/>
      <w:r w:rsidRPr="00C93E5C">
        <w:rPr>
          <w:rFonts w:ascii="Helvetica" w:hAnsi="Helvetica" w:cs="Calibri"/>
          <w:sz w:val="32"/>
          <w:szCs w:val="32"/>
          <w:rPrChange w:id="2707" w:author="Ryan" w:date="2017-04-30T19:28:00Z">
            <w:rPr>
              <w:rFonts w:ascii="Calibri" w:hAnsi="Calibri" w:cs="Calibri"/>
              <w:sz w:val="32"/>
              <w:szCs w:val="32"/>
            </w:rPr>
          </w:rPrChange>
        </w:rPr>
        <w:t>bert</w:t>
      </w:r>
      <w:proofErr w:type="spellEnd"/>
      <w:r w:rsidRPr="00C93E5C">
        <w:rPr>
          <w:rFonts w:ascii="Helvetica" w:hAnsi="Helvetica" w:cs="Calibri"/>
          <w:sz w:val="32"/>
          <w:szCs w:val="32"/>
          <w:rPrChange w:id="2708" w:author="Ryan" w:date="2017-04-30T19:28:00Z">
            <w:rPr>
              <w:rFonts w:ascii="Calibri" w:hAnsi="Calibri" w:cs="Calibri"/>
              <w:sz w:val="32"/>
              <w:szCs w:val="32"/>
            </w:rPr>
          </w:rPrChange>
        </w:rPr>
        <w:t xml:space="preserve">? He had never even heard his name </w:t>
      </w:r>
      <w:proofErr w:type="spellStart"/>
      <w:r w:rsidRPr="00C93E5C">
        <w:rPr>
          <w:rFonts w:ascii="Helvetica" w:hAnsi="Helvetica" w:cs="Calibri"/>
          <w:sz w:val="32"/>
          <w:szCs w:val="32"/>
          <w:rPrChange w:id="2709" w:author="Ryan" w:date="2017-04-30T19:28:00Z">
            <w:rPr>
              <w:rFonts w:ascii="Calibri" w:hAnsi="Calibri" w:cs="Calibri"/>
              <w:sz w:val="32"/>
              <w:szCs w:val="32"/>
            </w:rPr>
          </w:rPrChange>
        </w:rPr>
        <w:t>menti</w:t>
      </w:r>
      <w:proofErr w:type="spellEnd"/>
      <w:r w:rsidR="009A19A0" w:rsidRPr="00C93E5C">
        <w:rPr>
          <w:rFonts w:ascii="Helvetica" w:hAnsi="Helvetica" w:cs="Calibri"/>
          <w:sz w:val="32"/>
          <w:szCs w:val="32"/>
          <w:rPrChange w:id="2710" w:author="Ryan" w:date="2017-04-30T19:28:00Z">
            <w:rPr>
              <w:rFonts w:ascii="Calibri" w:hAnsi="Calibri" w:cs="Calibri"/>
              <w:sz w:val="32"/>
              <w:szCs w:val="32"/>
            </w:rPr>
          </w:rPrChange>
        </w:rPr>
        <w:t>-</w:t>
      </w:r>
    </w:p>
    <w:p w14:paraId="0F45BC70" w14:textId="03644517" w:rsidR="009A19A0" w:rsidRPr="00C93E5C" w:rsidRDefault="00472BE7" w:rsidP="00472BE7">
      <w:pPr>
        <w:spacing w:after="0"/>
        <w:rPr>
          <w:rFonts w:ascii="Helvetica" w:hAnsi="Helvetica" w:cs="Calibri"/>
          <w:sz w:val="32"/>
          <w:szCs w:val="32"/>
          <w:rPrChange w:id="2711" w:author="Ryan" w:date="2017-04-30T19:28:00Z">
            <w:rPr>
              <w:rFonts w:ascii="Calibri" w:hAnsi="Calibri" w:cs="Calibri"/>
              <w:sz w:val="32"/>
              <w:szCs w:val="32"/>
            </w:rPr>
          </w:rPrChange>
        </w:rPr>
      </w:pPr>
      <w:proofErr w:type="spellStart"/>
      <w:r w:rsidRPr="00C93E5C">
        <w:rPr>
          <w:rFonts w:ascii="Helvetica" w:hAnsi="Helvetica" w:cs="Calibri"/>
          <w:sz w:val="32"/>
          <w:szCs w:val="32"/>
          <w:rPrChange w:id="2712" w:author="Ryan" w:date="2017-04-30T19:28:00Z">
            <w:rPr>
              <w:rFonts w:ascii="Calibri" w:hAnsi="Calibri" w:cs="Calibri"/>
              <w:sz w:val="32"/>
              <w:szCs w:val="32"/>
            </w:rPr>
          </w:rPrChange>
        </w:rPr>
        <w:t>oned</w:t>
      </w:r>
      <w:proofErr w:type="spellEnd"/>
      <w:r w:rsidRPr="00C93E5C">
        <w:rPr>
          <w:rFonts w:ascii="Helvetica" w:hAnsi="Helvetica" w:cs="Calibri"/>
          <w:sz w:val="32"/>
          <w:szCs w:val="32"/>
          <w:rPrChange w:id="2713" w:author="Ryan" w:date="2017-04-30T19:28:00Z">
            <w:rPr>
              <w:rFonts w:ascii="Calibri" w:hAnsi="Calibri" w:cs="Calibri"/>
              <w:sz w:val="32"/>
              <w:szCs w:val="32"/>
            </w:rPr>
          </w:rPrChange>
        </w:rPr>
        <w:t>.</w:t>
      </w:r>
      <w:r w:rsidR="009A19A0" w:rsidRPr="00C93E5C">
        <w:rPr>
          <w:rFonts w:ascii="Helvetica" w:hAnsi="Helvetica" w:cs="Calibri"/>
          <w:sz w:val="32"/>
          <w:szCs w:val="32"/>
          <w:rPrChange w:id="2714" w:author="Ryan" w:date="2017-04-30T19:28:00Z">
            <w:rPr>
              <w:rFonts w:ascii="Calibri" w:hAnsi="Calibri" w:cs="Calibri"/>
              <w:sz w:val="32"/>
              <w:szCs w:val="32"/>
            </w:rPr>
          </w:rPrChange>
        </w:rPr>
        <w:t xml:space="preserve"> </w:t>
      </w:r>
      <w:r w:rsidRPr="00C93E5C">
        <w:rPr>
          <w:rFonts w:ascii="Helvetica" w:hAnsi="Helvetica" w:cs="Calibri"/>
          <w:sz w:val="32"/>
          <w:szCs w:val="32"/>
          <w:rPrChange w:id="2715" w:author="Ryan" w:date="2017-04-30T19:28:00Z">
            <w:rPr>
              <w:rFonts w:ascii="Calibri" w:hAnsi="Calibri" w:cs="Calibri"/>
              <w:sz w:val="32"/>
              <w:szCs w:val="32"/>
            </w:rPr>
          </w:rPrChange>
        </w:rPr>
        <w:t>Whoever he was</w:t>
      </w:r>
      <w:r w:rsidR="001E7B8F" w:rsidRPr="00C93E5C">
        <w:rPr>
          <w:rFonts w:ascii="Helvetica" w:hAnsi="Helvetica" w:cs="Calibri"/>
          <w:sz w:val="32"/>
          <w:szCs w:val="32"/>
          <w:rPrChange w:id="2716" w:author="Ryan" w:date="2017-04-30T19:28:00Z">
            <w:rPr>
              <w:rFonts w:ascii="Calibri" w:hAnsi="Calibri" w:cs="Calibri"/>
              <w:sz w:val="32"/>
              <w:szCs w:val="32"/>
            </w:rPr>
          </w:rPrChange>
        </w:rPr>
        <w:t>,</w:t>
      </w:r>
      <w:r w:rsidRPr="00C93E5C">
        <w:rPr>
          <w:rFonts w:ascii="Helvetica" w:hAnsi="Helvetica" w:cs="Calibri"/>
          <w:sz w:val="32"/>
          <w:szCs w:val="32"/>
          <w:rPrChange w:id="2717" w:author="Ryan" w:date="2017-04-30T19:28:00Z">
            <w:rPr>
              <w:rFonts w:ascii="Calibri" w:hAnsi="Calibri" w:cs="Calibri"/>
              <w:sz w:val="32"/>
              <w:szCs w:val="32"/>
            </w:rPr>
          </w:rPrChange>
        </w:rPr>
        <w:t xml:space="preserve"> it was certain he had </w:t>
      </w:r>
    </w:p>
    <w:p w14:paraId="015AD79A" w14:textId="77777777" w:rsidR="00472BE7" w:rsidRPr="00C93E5C" w:rsidRDefault="00472BE7" w:rsidP="00472BE7">
      <w:pPr>
        <w:spacing w:after="0"/>
        <w:rPr>
          <w:rFonts w:ascii="Helvetica" w:hAnsi="Helvetica" w:cs="Calibri"/>
          <w:sz w:val="32"/>
          <w:szCs w:val="32"/>
          <w:rPrChange w:id="2718" w:author="Ryan" w:date="2017-04-30T19:28:00Z">
            <w:rPr>
              <w:rFonts w:ascii="Calibri" w:hAnsi="Calibri" w:cs="Calibri"/>
              <w:sz w:val="32"/>
              <w:szCs w:val="32"/>
            </w:rPr>
          </w:rPrChange>
        </w:rPr>
      </w:pPr>
      <w:r w:rsidRPr="00C93E5C">
        <w:rPr>
          <w:rFonts w:ascii="Helvetica" w:hAnsi="Helvetica" w:cs="Calibri"/>
          <w:sz w:val="32"/>
          <w:szCs w:val="32"/>
          <w:rPrChange w:id="2719" w:author="Ryan" w:date="2017-04-30T19:28:00Z">
            <w:rPr>
              <w:rFonts w:ascii="Calibri" w:hAnsi="Calibri" w:cs="Calibri"/>
              <w:sz w:val="32"/>
              <w:szCs w:val="32"/>
            </w:rPr>
          </w:rPrChange>
        </w:rPr>
        <w:t>not yet returned. It was possible he never might</w:t>
      </w:r>
    </w:p>
    <w:p w14:paraId="150DEA4B" w14:textId="77777777" w:rsidR="009A19A0" w:rsidRPr="00C93E5C" w:rsidRDefault="00472BE7" w:rsidP="00472BE7">
      <w:pPr>
        <w:spacing w:after="0"/>
        <w:rPr>
          <w:rFonts w:ascii="Helvetica" w:hAnsi="Helvetica" w:cs="Calibri"/>
          <w:sz w:val="32"/>
          <w:szCs w:val="32"/>
          <w:rPrChange w:id="2720" w:author="Ryan" w:date="2017-04-30T19:28:00Z">
            <w:rPr>
              <w:rFonts w:ascii="Calibri" w:hAnsi="Calibri" w:cs="Calibri"/>
              <w:sz w:val="32"/>
              <w:szCs w:val="32"/>
            </w:rPr>
          </w:rPrChange>
        </w:rPr>
      </w:pPr>
      <w:r w:rsidRPr="00C93E5C">
        <w:rPr>
          <w:rFonts w:ascii="Helvetica" w:hAnsi="Helvetica" w:cs="Calibri"/>
          <w:sz w:val="32"/>
          <w:szCs w:val="32"/>
          <w:rPrChange w:id="2721" w:author="Ryan" w:date="2017-04-30T19:28:00Z">
            <w:rPr>
              <w:rFonts w:ascii="Calibri" w:hAnsi="Calibri" w:cs="Calibri"/>
              <w:sz w:val="32"/>
              <w:szCs w:val="32"/>
            </w:rPr>
          </w:rPrChange>
        </w:rPr>
        <w:t xml:space="preserve">return. Or if he should, it might not be </w:t>
      </w:r>
      <w:r w:rsidR="009A19A0" w:rsidRPr="00C93E5C">
        <w:rPr>
          <w:rFonts w:ascii="Helvetica" w:hAnsi="Helvetica" w:cs="Calibri"/>
          <w:sz w:val="32"/>
          <w:szCs w:val="32"/>
          <w:rPrChange w:id="2722" w:author="Ryan" w:date="2017-04-30T19:28:00Z">
            <w:rPr>
              <w:rFonts w:ascii="Calibri" w:hAnsi="Calibri" w:cs="Calibri"/>
              <w:sz w:val="32"/>
              <w:szCs w:val="32"/>
            </w:rPr>
          </w:rPrChange>
        </w:rPr>
        <w:t xml:space="preserve">so </w:t>
      </w:r>
      <w:r w:rsidRPr="00C93E5C">
        <w:rPr>
          <w:rFonts w:ascii="Helvetica" w:hAnsi="Helvetica" w:cs="Calibri"/>
          <w:sz w:val="32"/>
          <w:szCs w:val="32"/>
          <w:rPrChange w:id="2723" w:author="Ryan" w:date="2017-04-30T19:28:00Z">
            <w:rPr>
              <w:rFonts w:ascii="Calibri" w:hAnsi="Calibri" w:cs="Calibri"/>
              <w:sz w:val="32"/>
              <w:szCs w:val="32"/>
            </w:rPr>
          </w:rPrChange>
        </w:rPr>
        <w:t xml:space="preserve">soon </w:t>
      </w:r>
    </w:p>
    <w:p w14:paraId="51E1ED54" w14:textId="77777777" w:rsidR="009A19A0" w:rsidRPr="00C93E5C" w:rsidRDefault="00472BE7" w:rsidP="00472BE7">
      <w:pPr>
        <w:spacing w:after="0"/>
        <w:rPr>
          <w:rFonts w:ascii="Helvetica" w:hAnsi="Helvetica" w:cs="Calibri"/>
          <w:sz w:val="32"/>
          <w:szCs w:val="32"/>
          <w:rPrChange w:id="2724" w:author="Ryan" w:date="2017-04-30T19:28:00Z">
            <w:rPr>
              <w:rFonts w:ascii="Calibri" w:hAnsi="Calibri" w:cs="Calibri"/>
              <w:sz w:val="32"/>
              <w:szCs w:val="32"/>
            </w:rPr>
          </w:rPrChange>
        </w:rPr>
      </w:pPr>
      <w:r w:rsidRPr="00C93E5C">
        <w:rPr>
          <w:rFonts w:ascii="Helvetica" w:hAnsi="Helvetica" w:cs="Calibri"/>
          <w:sz w:val="32"/>
          <w:szCs w:val="32"/>
          <w:rPrChange w:id="2725" w:author="Ryan" w:date="2017-04-30T19:28:00Z">
            <w:rPr>
              <w:rFonts w:ascii="Calibri" w:hAnsi="Calibri" w:cs="Calibri"/>
              <w:sz w:val="32"/>
              <w:szCs w:val="32"/>
            </w:rPr>
          </w:rPrChange>
        </w:rPr>
        <w:t xml:space="preserve">as was expected, and in that case, </w:t>
      </w:r>
      <w:r w:rsidR="009A19A0" w:rsidRPr="00C93E5C">
        <w:rPr>
          <w:rFonts w:ascii="Helvetica" w:hAnsi="Helvetica" w:cs="Calibri"/>
          <w:sz w:val="32"/>
          <w:szCs w:val="32"/>
          <w:rPrChange w:id="2726" w:author="Ryan" w:date="2017-04-30T19:28:00Z">
            <w:rPr>
              <w:rFonts w:ascii="Calibri" w:hAnsi="Calibri" w:cs="Calibri"/>
              <w:sz w:val="32"/>
              <w:szCs w:val="32"/>
            </w:rPr>
          </w:rPrChange>
        </w:rPr>
        <w:t>per</w:t>
      </w:r>
      <w:r w:rsidRPr="00C93E5C">
        <w:rPr>
          <w:rFonts w:ascii="Helvetica" w:hAnsi="Helvetica" w:cs="Calibri"/>
          <w:sz w:val="32"/>
          <w:szCs w:val="32"/>
          <w:rPrChange w:id="2727" w:author="Ryan" w:date="2017-04-30T19:28:00Z">
            <w:rPr>
              <w:rFonts w:ascii="Calibri" w:hAnsi="Calibri" w:cs="Calibri"/>
              <w:sz w:val="32"/>
              <w:szCs w:val="32"/>
            </w:rPr>
          </w:rPrChange>
        </w:rPr>
        <w:t xml:space="preserve">haps Eliza </w:t>
      </w:r>
    </w:p>
    <w:p w14:paraId="635A89B1" w14:textId="77777777" w:rsidR="009A19A0" w:rsidRPr="00C93E5C" w:rsidRDefault="00472BE7" w:rsidP="00472BE7">
      <w:pPr>
        <w:spacing w:after="0"/>
        <w:rPr>
          <w:rFonts w:ascii="Helvetica" w:hAnsi="Helvetica" w:cs="Calibri"/>
          <w:sz w:val="32"/>
          <w:szCs w:val="32"/>
          <w:rPrChange w:id="2728" w:author="Ryan" w:date="2017-04-30T19:28:00Z">
            <w:rPr>
              <w:rFonts w:ascii="Calibri" w:hAnsi="Calibri" w:cs="Calibri"/>
              <w:sz w:val="32"/>
              <w:szCs w:val="32"/>
            </w:rPr>
          </w:rPrChange>
        </w:rPr>
      </w:pPr>
      <w:r w:rsidRPr="00C93E5C">
        <w:rPr>
          <w:rFonts w:ascii="Helvetica" w:hAnsi="Helvetica" w:cs="Calibri"/>
          <w:sz w:val="32"/>
          <w:szCs w:val="32"/>
          <w:rPrChange w:id="2729" w:author="Ryan" w:date="2017-04-30T19:28:00Z">
            <w:rPr>
              <w:rFonts w:ascii="Calibri" w:hAnsi="Calibri" w:cs="Calibri"/>
              <w:sz w:val="32"/>
              <w:szCs w:val="32"/>
            </w:rPr>
          </w:rPrChange>
        </w:rPr>
        <w:t>might change her mind; at least</w:t>
      </w:r>
      <w:r w:rsidR="009A19A0" w:rsidRPr="00C93E5C">
        <w:rPr>
          <w:rFonts w:ascii="Helvetica" w:hAnsi="Helvetica" w:cs="Calibri"/>
          <w:sz w:val="32"/>
          <w:szCs w:val="32"/>
          <w:rPrChange w:id="2730" w:author="Ryan" w:date="2017-04-30T19:28:00Z">
            <w:rPr>
              <w:rFonts w:ascii="Calibri" w:hAnsi="Calibri" w:cs="Calibri"/>
              <w:sz w:val="32"/>
              <w:szCs w:val="32"/>
            </w:rPr>
          </w:rPrChange>
        </w:rPr>
        <w:t xml:space="preserve"> </w:t>
      </w:r>
      <w:r w:rsidRPr="00C93E5C">
        <w:rPr>
          <w:rFonts w:ascii="Helvetica" w:hAnsi="Helvetica" w:cs="Calibri"/>
          <w:sz w:val="32"/>
          <w:szCs w:val="32"/>
          <w:rPrChange w:id="2731" w:author="Ryan" w:date="2017-04-30T19:28:00Z">
            <w:rPr>
              <w:rFonts w:ascii="Calibri" w:hAnsi="Calibri" w:cs="Calibri"/>
              <w:sz w:val="32"/>
              <w:szCs w:val="32"/>
            </w:rPr>
          </w:rPrChange>
        </w:rPr>
        <w:t xml:space="preserve">his own </w:t>
      </w:r>
      <w:proofErr w:type="spellStart"/>
      <w:r w:rsidRPr="00C93E5C">
        <w:rPr>
          <w:rFonts w:ascii="Helvetica" w:hAnsi="Helvetica" w:cs="Calibri"/>
          <w:sz w:val="32"/>
          <w:szCs w:val="32"/>
          <w:rPrChange w:id="2732" w:author="Ryan" w:date="2017-04-30T19:28:00Z">
            <w:rPr>
              <w:rFonts w:ascii="Calibri" w:hAnsi="Calibri" w:cs="Calibri"/>
              <w:sz w:val="32"/>
              <w:szCs w:val="32"/>
            </w:rPr>
          </w:rPrChange>
        </w:rPr>
        <w:t>happi</w:t>
      </w:r>
      <w:proofErr w:type="spellEnd"/>
      <w:r w:rsidR="009A19A0" w:rsidRPr="00C93E5C">
        <w:rPr>
          <w:rFonts w:ascii="Helvetica" w:hAnsi="Helvetica" w:cs="Calibri"/>
          <w:sz w:val="32"/>
          <w:szCs w:val="32"/>
          <w:rPrChange w:id="2733" w:author="Ryan" w:date="2017-04-30T19:28:00Z">
            <w:rPr>
              <w:rFonts w:ascii="Calibri" w:hAnsi="Calibri" w:cs="Calibri"/>
              <w:sz w:val="32"/>
              <w:szCs w:val="32"/>
            </w:rPr>
          </w:rPrChange>
        </w:rPr>
        <w:t>-</w:t>
      </w:r>
    </w:p>
    <w:p w14:paraId="2361291D" w14:textId="77777777" w:rsidR="009A19A0" w:rsidRPr="00C93E5C" w:rsidRDefault="00472BE7" w:rsidP="00472BE7">
      <w:pPr>
        <w:spacing w:after="0"/>
        <w:rPr>
          <w:rFonts w:ascii="Helvetica" w:hAnsi="Helvetica" w:cs="Calibri"/>
          <w:sz w:val="32"/>
          <w:szCs w:val="32"/>
          <w:rPrChange w:id="2734" w:author="Ryan" w:date="2017-04-30T19:28:00Z">
            <w:rPr>
              <w:rFonts w:ascii="Calibri" w:hAnsi="Calibri" w:cs="Calibri"/>
              <w:sz w:val="32"/>
              <w:szCs w:val="32"/>
            </w:rPr>
          </w:rPrChange>
        </w:rPr>
      </w:pPr>
      <w:r w:rsidRPr="00C93E5C">
        <w:rPr>
          <w:rFonts w:ascii="Helvetica" w:hAnsi="Helvetica" w:cs="Calibri"/>
          <w:sz w:val="32"/>
          <w:szCs w:val="32"/>
          <w:rPrChange w:id="2735" w:author="Ryan" w:date="2017-04-30T19:28:00Z">
            <w:rPr>
              <w:rFonts w:ascii="Calibri" w:hAnsi="Calibri" w:cs="Calibri"/>
              <w:sz w:val="32"/>
              <w:szCs w:val="32"/>
            </w:rPr>
          </w:rPrChange>
        </w:rPr>
        <w:t>ness demanded that nothing</w:t>
      </w:r>
      <w:r w:rsidR="009A19A0" w:rsidRPr="00C93E5C">
        <w:rPr>
          <w:rFonts w:ascii="Helvetica" w:hAnsi="Helvetica" w:cs="Calibri"/>
          <w:sz w:val="32"/>
          <w:szCs w:val="32"/>
          <w:rPrChange w:id="2736" w:author="Ryan" w:date="2017-04-30T19:28:00Z">
            <w:rPr>
              <w:rFonts w:ascii="Calibri" w:hAnsi="Calibri" w:cs="Calibri"/>
              <w:sz w:val="32"/>
              <w:szCs w:val="32"/>
            </w:rPr>
          </w:rPrChange>
        </w:rPr>
        <w:t xml:space="preserve"> </w:t>
      </w:r>
      <w:r w:rsidRPr="00C93E5C">
        <w:rPr>
          <w:rFonts w:ascii="Helvetica" w:hAnsi="Helvetica" w:cs="Calibri"/>
          <w:sz w:val="32"/>
          <w:szCs w:val="32"/>
          <w:rPrChange w:id="2737" w:author="Ryan" w:date="2017-04-30T19:28:00Z">
            <w:rPr>
              <w:rFonts w:ascii="Calibri" w:hAnsi="Calibri" w:cs="Calibri"/>
              <w:sz w:val="32"/>
              <w:szCs w:val="32"/>
            </w:rPr>
          </w:rPrChange>
        </w:rPr>
        <w:t>should be wanting</w:t>
      </w:r>
      <w:r w:rsidR="009A19A0" w:rsidRPr="00C93E5C">
        <w:rPr>
          <w:rFonts w:ascii="Helvetica" w:hAnsi="Helvetica" w:cs="Calibri"/>
          <w:sz w:val="32"/>
          <w:szCs w:val="32"/>
          <w:rPrChange w:id="2738" w:author="Ryan" w:date="2017-04-30T19:28:00Z">
            <w:rPr>
              <w:rFonts w:ascii="Calibri" w:hAnsi="Calibri" w:cs="Calibri"/>
              <w:sz w:val="32"/>
              <w:szCs w:val="32"/>
            </w:rPr>
          </w:rPrChange>
        </w:rPr>
        <w:t>,</w:t>
      </w:r>
    </w:p>
    <w:p w14:paraId="617300E5" w14:textId="77777777" w:rsidR="009A19A0" w:rsidRPr="00C93E5C" w:rsidRDefault="00472BE7" w:rsidP="00472BE7">
      <w:pPr>
        <w:spacing w:after="0"/>
        <w:rPr>
          <w:rFonts w:ascii="Helvetica" w:hAnsi="Helvetica" w:cs="Calibri"/>
          <w:sz w:val="32"/>
          <w:szCs w:val="32"/>
          <w:rPrChange w:id="2739" w:author="Ryan" w:date="2017-04-30T19:28:00Z">
            <w:rPr>
              <w:rFonts w:ascii="Calibri" w:hAnsi="Calibri" w:cs="Calibri"/>
              <w:sz w:val="32"/>
              <w:szCs w:val="32"/>
            </w:rPr>
          </w:rPrChange>
        </w:rPr>
      </w:pPr>
      <w:r w:rsidRPr="00C93E5C">
        <w:rPr>
          <w:rFonts w:ascii="Helvetica" w:hAnsi="Helvetica" w:cs="Calibri"/>
          <w:sz w:val="32"/>
          <w:szCs w:val="32"/>
          <w:rPrChange w:id="2740" w:author="Ryan" w:date="2017-04-30T19:28:00Z">
            <w:rPr>
              <w:rFonts w:ascii="Calibri" w:hAnsi="Calibri" w:cs="Calibri"/>
              <w:sz w:val="32"/>
              <w:szCs w:val="32"/>
            </w:rPr>
          </w:rPrChange>
        </w:rPr>
        <w:t>on his part, to influence</w:t>
      </w:r>
      <w:r w:rsidR="009A19A0" w:rsidRPr="00C93E5C">
        <w:rPr>
          <w:rFonts w:ascii="Helvetica" w:hAnsi="Helvetica" w:cs="Calibri"/>
          <w:sz w:val="32"/>
          <w:szCs w:val="32"/>
          <w:rPrChange w:id="2741" w:author="Ryan" w:date="2017-04-30T19:28:00Z">
            <w:rPr>
              <w:rFonts w:ascii="Calibri" w:hAnsi="Calibri" w:cs="Calibri"/>
              <w:sz w:val="32"/>
              <w:szCs w:val="32"/>
            </w:rPr>
          </w:rPrChange>
        </w:rPr>
        <w:t xml:space="preserve"> </w:t>
      </w:r>
      <w:r w:rsidRPr="00C93E5C">
        <w:rPr>
          <w:rFonts w:ascii="Helvetica" w:hAnsi="Helvetica" w:cs="Calibri"/>
          <w:sz w:val="32"/>
          <w:szCs w:val="32"/>
          <w:rPrChange w:id="2742" w:author="Ryan" w:date="2017-04-30T19:28:00Z">
            <w:rPr>
              <w:rFonts w:ascii="Calibri" w:hAnsi="Calibri" w:cs="Calibri"/>
              <w:sz w:val="32"/>
              <w:szCs w:val="32"/>
            </w:rPr>
          </w:rPrChange>
        </w:rPr>
        <w:t xml:space="preserve">her so to do. Blake </w:t>
      </w:r>
    </w:p>
    <w:p w14:paraId="13F63659" w14:textId="77777777" w:rsidR="009A19A0" w:rsidRPr="00C93E5C" w:rsidRDefault="00472BE7" w:rsidP="00472BE7">
      <w:pPr>
        <w:spacing w:after="0"/>
        <w:rPr>
          <w:rFonts w:ascii="Helvetica" w:hAnsi="Helvetica" w:cs="Calibri"/>
          <w:sz w:val="32"/>
          <w:szCs w:val="32"/>
          <w:rPrChange w:id="2743" w:author="Ryan" w:date="2017-04-30T19:28:00Z">
            <w:rPr>
              <w:rFonts w:ascii="Calibri" w:hAnsi="Calibri" w:cs="Calibri"/>
              <w:sz w:val="32"/>
              <w:szCs w:val="32"/>
            </w:rPr>
          </w:rPrChange>
        </w:rPr>
      </w:pPr>
      <w:r w:rsidRPr="00C93E5C">
        <w:rPr>
          <w:rFonts w:ascii="Helvetica" w:hAnsi="Helvetica" w:cs="Calibri"/>
          <w:sz w:val="32"/>
          <w:szCs w:val="32"/>
          <w:rPrChange w:id="2744" w:author="Ryan" w:date="2017-04-30T19:28:00Z">
            <w:rPr>
              <w:rFonts w:ascii="Calibri" w:hAnsi="Calibri" w:cs="Calibri"/>
              <w:sz w:val="32"/>
              <w:szCs w:val="32"/>
            </w:rPr>
          </w:rPrChange>
        </w:rPr>
        <w:t>hurried away without</w:t>
      </w:r>
      <w:r w:rsidR="009A19A0" w:rsidRPr="00C93E5C">
        <w:rPr>
          <w:rFonts w:ascii="Helvetica" w:hAnsi="Helvetica" w:cs="Calibri"/>
          <w:sz w:val="32"/>
          <w:szCs w:val="32"/>
          <w:rPrChange w:id="2745" w:author="Ryan" w:date="2017-04-30T19:28:00Z">
            <w:rPr>
              <w:rFonts w:ascii="Calibri" w:hAnsi="Calibri" w:cs="Calibri"/>
              <w:sz w:val="32"/>
              <w:szCs w:val="32"/>
            </w:rPr>
          </w:rPrChange>
        </w:rPr>
        <w:t xml:space="preserve"> </w:t>
      </w:r>
      <w:r w:rsidRPr="00C93E5C">
        <w:rPr>
          <w:rFonts w:ascii="Helvetica" w:hAnsi="Helvetica" w:cs="Calibri"/>
          <w:sz w:val="32"/>
          <w:szCs w:val="32"/>
          <w:rPrChange w:id="2746" w:author="Ryan" w:date="2017-04-30T19:28:00Z">
            <w:rPr>
              <w:rFonts w:ascii="Calibri" w:hAnsi="Calibri" w:cs="Calibri"/>
              <w:sz w:val="32"/>
              <w:szCs w:val="32"/>
            </w:rPr>
          </w:rPrChange>
        </w:rPr>
        <w:t xml:space="preserve">seeing Eliza, resolving to </w:t>
      </w:r>
    </w:p>
    <w:p w14:paraId="678FB00C" w14:textId="77777777" w:rsidR="009A19A0" w:rsidRPr="00C93E5C" w:rsidRDefault="009A19A0" w:rsidP="00472BE7">
      <w:pPr>
        <w:spacing w:after="0"/>
        <w:rPr>
          <w:rFonts w:ascii="Helvetica" w:hAnsi="Helvetica" w:cs="Calibri"/>
          <w:sz w:val="32"/>
          <w:szCs w:val="32"/>
          <w:rPrChange w:id="2747" w:author="Ryan" w:date="2017-04-30T19:28:00Z">
            <w:rPr>
              <w:rFonts w:ascii="Calibri" w:hAnsi="Calibri" w:cs="Calibri"/>
              <w:sz w:val="32"/>
              <w:szCs w:val="32"/>
            </w:rPr>
          </w:rPrChange>
        </w:rPr>
      </w:pPr>
      <w:r w:rsidRPr="00C93E5C">
        <w:rPr>
          <w:rFonts w:ascii="Helvetica" w:hAnsi="Helvetica" w:cs="Calibri"/>
          <w:sz w:val="32"/>
          <w:szCs w:val="32"/>
          <w:rPrChange w:id="2748" w:author="Ryan" w:date="2017-04-30T19:28:00Z">
            <w:rPr>
              <w:rFonts w:ascii="Calibri" w:hAnsi="Calibri" w:cs="Calibri"/>
              <w:sz w:val="32"/>
              <w:szCs w:val="32"/>
            </w:rPr>
          </w:rPrChange>
        </w:rPr>
        <w:t>pursue such meas</w:t>
      </w:r>
      <w:r w:rsidR="00472BE7" w:rsidRPr="00C93E5C">
        <w:rPr>
          <w:rFonts w:ascii="Helvetica" w:hAnsi="Helvetica" w:cs="Calibri"/>
          <w:sz w:val="32"/>
          <w:szCs w:val="32"/>
          <w:rPrChange w:id="2749" w:author="Ryan" w:date="2017-04-30T19:28:00Z">
            <w:rPr>
              <w:rFonts w:ascii="Calibri" w:hAnsi="Calibri" w:cs="Calibri"/>
              <w:sz w:val="32"/>
              <w:szCs w:val="32"/>
            </w:rPr>
          </w:rPrChange>
        </w:rPr>
        <w:t xml:space="preserve">ures as future circumstances </w:t>
      </w:r>
    </w:p>
    <w:p w14:paraId="0E61B3A6" w14:textId="77777777" w:rsidR="00472BE7" w:rsidRPr="00C93E5C" w:rsidRDefault="00472BE7" w:rsidP="00472BE7">
      <w:pPr>
        <w:spacing w:after="0"/>
        <w:rPr>
          <w:rFonts w:ascii="Helvetica" w:hAnsi="Helvetica" w:cs="Calibri"/>
          <w:sz w:val="32"/>
          <w:szCs w:val="32"/>
          <w:rPrChange w:id="2750" w:author="Ryan" w:date="2017-04-30T19:28:00Z">
            <w:rPr>
              <w:rFonts w:ascii="Calibri" w:hAnsi="Calibri" w:cs="Calibri"/>
              <w:sz w:val="32"/>
              <w:szCs w:val="32"/>
            </w:rPr>
          </w:rPrChange>
        </w:rPr>
      </w:pPr>
      <w:r w:rsidRPr="00C93E5C">
        <w:rPr>
          <w:rFonts w:ascii="Helvetica" w:hAnsi="Helvetica" w:cs="Calibri"/>
          <w:sz w:val="32"/>
          <w:szCs w:val="32"/>
          <w:rPrChange w:id="2751" w:author="Ryan" w:date="2017-04-30T19:28:00Z">
            <w:rPr>
              <w:rFonts w:ascii="Calibri" w:hAnsi="Calibri" w:cs="Calibri"/>
              <w:sz w:val="32"/>
              <w:szCs w:val="32"/>
            </w:rPr>
          </w:rPrChange>
        </w:rPr>
        <w:t>should require.</w:t>
      </w:r>
    </w:p>
    <w:p w14:paraId="5535A160" w14:textId="77777777" w:rsidR="009A19A0" w:rsidRPr="00C93E5C" w:rsidRDefault="00472BE7" w:rsidP="007D5C8B">
      <w:pPr>
        <w:spacing w:after="0"/>
        <w:ind w:firstLine="800"/>
        <w:rPr>
          <w:rFonts w:ascii="Helvetica" w:hAnsi="Helvetica" w:cs="Calibri"/>
          <w:sz w:val="32"/>
          <w:szCs w:val="32"/>
          <w:rPrChange w:id="2752" w:author="Ryan" w:date="2017-04-30T19:28:00Z">
            <w:rPr>
              <w:rFonts w:ascii="Calibri" w:hAnsi="Calibri" w:cs="Calibri"/>
              <w:sz w:val="32"/>
              <w:szCs w:val="32"/>
            </w:rPr>
          </w:rPrChange>
        </w:rPr>
      </w:pPr>
      <w:r w:rsidRPr="00C93E5C">
        <w:rPr>
          <w:rFonts w:ascii="Helvetica" w:hAnsi="Helvetica" w:cs="Calibri"/>
          <w:sz w:val="32"/>
          <w:szCs w:val="32"/>
          <w:rPrChange w:id="2753" w:author="Ryan" w:date="2017-04-30T19:28:00Z">
            <w:rPr>
              <w:rFonts w:ascii="Calibri" w:hAnsi="Calibri" w:cs="Calibri"/>
              <w:sz w:val="32"/>
              <w:szCs w:val="32"/>
            </w:rPr>
          </w:rPrChange>
        </w:rPr>
        <w:t>Eliza became dejected, as the months</w:t>
      </w:r>
      <w:r w:rsidR="009A19A0" w:rsidRPr="00C93E5C">
        <w:rPr>
          <w:rFonts w:ascii="Helvetica" w:hAnsi="Helvetica" w:cs="Calibri"/>
          <w:sz w:val="32"/>
          <w:szCs w:val="32"/>
          <w:rPrChange w:id="2754" w:author="Ryan" w:date="2017-04-30T19:28:00Z">
            <w:rPr>
              <w:rFonts w:ascii="Calibri" w:hAnsi="Calibri" w:cs="Calibri"/>
              <w:sz w:val="32"/>
              <w:szCs w:val="32"/>
            </w:rPr>
          </w:rPrChange>
        </w:rPr>
        <w:t xml:space="preserve"> </w:t>
      </w:r>
      <w:r w:rsidRPr="00C93E5C">
        <w:rPr>
          <w:rFonts w:ascii="Helvetica" w:hAnsi="Helvetica" w:cs="Calibri"/>
          <w:sz w:val="32"/>
          <w:szCs w:val="32"/>
          <w:rPrChange w:id="2755" w:author="Ryan" w:date="2017-04-30T19:28:00Z">
            <w:rPr>
              <w:rFonts w:ascii="Calibri" w:hAnsi="Calibri" w:cs="Calibri"/>
              <w:sz w:val="32"/>
              <w:szCs w:val="32"/>
            </w:rPr>
          </w:rPrChange>
        </w:rPr>
        <w:t xml:space="preserve">rolled </w:t>
      </w:r>
    </w:p>
    <w:p w14:paraId="057CB0F4" w14:textId="38BB3017" w:rsidR="009A19A0" w:rsidRPr="00C93E5C" w:rsidRDefault="00472BE7" w:rsidP="00472BE7">
      <w:pPr>
        <w:spacing w:after="0"/>
        <w:rPr>
          <w:rFonts w:ascii="Helvetica" w:hAnsi="Helvetica" w:cs="Calibri"/>
          <w:sz w:val="32"/>
          <w:szCs w:val="32"/>
          <w:rPrChange w:id="2756" w:author="Ryan" w:date="2017-04-30T19:28:00Z">
            <w:rPr>
              <w:rFonts w:ascii="Calibri" w:hAnsi="Calibri" w:cs="Calibri"/>
              <w:sz w:val="32"/>
              <w:szCs w:val="32"/>
            </w:rPr>
          </w:rPrChange>
        </w:rPr>
      </w:pPr>
      <w:r w:rsidRPr="00C93E5C">
        <w:rPr>
          <w:rFonts w:ascii="Helvetica" w:hAnsi="Helvetica" w:cs="Calibri"/>
          <w:sz w:val="32"/>
          <w:szCs w:val="32"/>
          <w:rPrChange w:id="2757" w:author="Ryan" w:date="2017-04-30T19:28:00Z">
            <w:rPr>
              <w:rFonts w:ascii="Calibri" w:hAnsi="Calibri" w:cs="Calibri"/>
              <w:sz w:val="32"/>
              <w:szCs w:val="32"/>
            </w:rPr>
          </w:rPrChange>
        </w:rPr>
        <w:lastRenderedPageBreak/>
        <w:t>awa</w:t>
      </w:r>
      <w:r w:rsidR="009A19A0" w:rsidRPr="00C93E5C">
        <w:rPr>
          <w:rFonts w:ascii="Helvetica" w:hAnsi="Helvetica" w:cs="Calibri"/>
          <w:sz w:val="32"/>
          <w:szCs w:val="32"/>
          <w:rPrChange w:id="2758" w:author="Ryan" w:date="2017-04-30T19:28:00Z">
            <w:rPr>
              <w:rFonts w:ascii="Calibri" w:hAnsi="Calibri" w:cs="Calibri"/>
              <w:sz w:val="32"/>
              <w:szCs w:val="32"/>
            </w:rPr>
          </w:rPrChange>
        </w:rPr>
        <w:t>y after the time she had calcul</w:t>
      </w:r>
      <w:r w:rsidR="001E7B8F" w:rsidRPr="00C93E5C">
        <w:rPr>
          <w:rFonts w:ascii="Helvetica" w:hAnsi="Helvetica" w:cs="Calibri"/>
          <w:sz w:val="32"/>
          <w:szCs w:val="32"/>
          <w:rPrChange w:id="2759" w:author="Ryan" w:date="2017-04-30T19:28:00Z">
            <w:rPr>
              <w:rFonts w:ascii="Calibri" w:hAnsi="Calibri" w:cs="Calibri"/>
              <w:sz w:val="32"/>
              <w:szCs w:val="32"/>
            </w:rPr>
          </w:rPrChange>
        </w:rPr>
        <w:t>a</w:t>
      </w:r>
      <w:r w:rsidRPr="00C93E5C">
        <w:rPr>
          <w:rFonts w:ascii="Helvetica" w:hAnsi="Helvetica" w:cs="Calibri"/>
          <w:sz w:val="32"/>
          <w:szCs w:val="32"/>
          <w:rPrChange w:id="2760" w:author="Ryan" w:date="2017-04-30T19:28:00Z">
            <w:rPr>
              <w:rFonts w:ascii="Calibri" w:hAnsi="Calibri" w:cs="Calibri"/>
              <w:sz w:val="32"/>
              <w:szCs w:val="32"/>
            </w:rPr>
          </w:rPrChange>
        </w:rPr>
        <w:t>ted for Al</w:t>
      </w:r>
      <w:r w:rsidR="009A19A0" w:rsidRPr="00C93E5C">
        <w:rPr>
          <w:rFonts w:ascii="Helvetica" w:hAnsi="Helvetica" w:cs="Calibri"/>
          <w:sz w:val="32"/>
          <w:szCs w:val="32"/>
          <w:rPrChange w:id="2761" w:author="Ryan" w:date="2017-04-30T19:28:00Z">
            <w:rPr>
              <w:rFonts w:ascii="Calibri" w:hAnsi="Calibri" w:cs="Calibri"/>
              <w:sz w:val="32"/>
              <w:szCs w:val="32"/>
            </w:rPr>
          </w:rPrChange>
        </w:rPr>
        <w:t>-</w:t>
      </w:r>
    </w:p>
    <w:p w14:paraId="1B9D2249" w14:textId="77777777" w:rsidR="00673483" w:rsidRPr="00C93E5C" w:rsidRDefault="00472BE7" w:rsidP="00472BE7">
      <w:pPr>
        <w:spacing w:after="0"/>
        <w:rPr>
          <w:rFonts w:ascii="Helvetica" w:hAnsi="Helvetica" w:cs="Calibri"/>
          <w:sz w:val="32"/>
          <w:szCs w:val="32"/>
          <w:rPrChange w:id="2762" w:author="Ryan" w:date="2017-04-30T19:28:00Z">
            <w:rPr>
              <w:rFonts w:ascii="Calibri" w:hAnsi="Calibri" w:cs="Calibri"/>
              <w:sz w:val="32"/>
              <w:szCs w:val="32"/>
            </w:rPr>
          </w:rPrChange>
        </w:rPr>
      </w:pPr>
      <w:proofErr w:type="spellStart"/>
      <w:r w:rsidRPr="00C93E5C">
        <w:rPr>
          <w:rFonts w:ascii="Helvetica" w:hAnsi="Helvetica" w:cs="Calibri"/>
          <w:sz w:val="32"/>
          <w:szCs w:val="32"/>
          <w:rPrChange w:id="2763" w:author="Ryan" w:date="2017-04-30T19:28:00Z">
            <w:rPr>
              <w:rFonts w:ascii="Calibri" w:hAnsi="Calibri" w:cs="Calibri"/>
              <w:sz w:val="32"/>
              <w:szCs w:val="32"/>
            </w:rPr>
          </w:rPrChange>
        </w:rPr>
        <w:t>bert</w:t>
      </w:r>
      <w:proofErr w:type="spellEnd"/>
      <w:r w:rsidRPr="00C93E5C">
        <w:rPr>
          <w:rFonts w:ascii="Helvetica" w:hAnsi="Helvetica" w:cs="Calibri"/>
          <w:sz w:val="32"/>
          <w:szCs w:val="32"/>
          <w:rPrChange w:id="2764" w:author="Ryan" w:date="2017-04-30T19:28:00Z">
            <w:rPr>
              <w:rFonts w:ascii="Calibri" w:hAnsi="Calibri" w:cs="Calibri"/>
              <w:sz w:val="32"/>
              <w:szCs w:val="32"/>
            </w:rPr>
          </w:rPrChange>
        </w:rPr>
        <w:t xml:space="preserve"> to arrive. She framed a</w:t>
      </w:r>
      <w:r w:rsidR="009A19A0" w:rsidRPr="00C93E5C">
        <w:rPr>
          <w:rFonts w:ascii="Helvetica" w:hAnsi="Helvetica" w:cs="Calibri"/>
          <w:sz w:val="32"/>
          <w:szCs w:val="32"/>
          <w:rPrChange w:id="2765" w:author="Ryan" w:date="2017-04-30T19:28:00Z">
            <w:rPr>
              <w:rFonts w:ascii="Calibri" w:hAnsi="Calibri" w:cs="Calibri"/>
              <w:sz w:val="32"/>
              <w:szCs w:val="32"/>
            </w:rPr>
          </w:rPrChange>
        </w:rPr>
        <w:t xml:space="preserve"> </w:t>
      </w:r>
      <w:r w:rsidRPr="00C93E5C">
        <w:rPr>
          <w:rFonts w:ascii="Helvetica" w:hAnsi="Helvetica" w:cs="Calibri"/>
          <w:sz w:val="32"/>
          <w:szCs w:val="32"/>
          <w:rPrChange w:id="2766" w:author="Ryan" w:date="2017-04-30T19:28:00Z">
            <w:rPr>
              <w:rFonts w:ascii="Calibri" w:hAnsi="Calibri" w:cs="Calibri"/>
              <w:sz w:val="32"/>
              <w:szCs w:val="32"/>
            </w:rPr>
          </w:rPrChange>
        </w:rPr>
        <w:t xml:space="preserve">thousand </w:t>
      </w:r>
      <w:proofErr w:type="spellStart"/>
      <w:r w:rsidRPr="00C93E5C">
        <w:rPr>
          <w:rFonts w:ascii="Helvetica" w:hAnsi="Helvetica" w:cs="Calibri"/>
          <w:sz w:val="32"/>
          <w:szCs w:val="32"/>
          <w:rPrChange w:id="2767" w:author="Ryan" w:date="2017-04-30T19:28:00Z">
            <w:rPr>
              <w:rFonts w:ascii="Calibri" w:hAnsi="Calibri" w:cs="Calibri"/>
              <w:sz w:val="32"/>
              <w:szCs w:val="32"/>
            </w:rPr>
          </w:rPrChange>
        </w:rPr>
        <w:t>excu</w:t>
      </w:r>
      <w:proofErr w:type="spellEnd"/>
      <w:r w:rsidR="00673483" w:rsidRPr="00C93E5C">
        <w:rPr>
          <w:rFonts w:ascii="Helvetica" w:hAnsi="Helvetica" w:cs="Calibri"/>
          <w:sz w:val="32"/>
          <w:szCs w:val="32"/>
          <w:rPrChange w:id="2768" w:author="Ryan" w:date="2017-04-30T19:28:00Z">
            <w:rPr>
              <w:rFonts w:ascii="Calibri" w:hAnsi="Calibri" w:cs="Calibri"/>
              <w:sz w:val="32"/>
              <w:szCs w:val="32"/>
            </w:rPr>
          </w:rPrChange>
        </w:rPr>
        <w:t>-</w:t>
      </w:r>
    </w:p>
    <w:p w14:paraId="76391359" w14:textId="77777777" w:rsidR="00673483" w:rsidRPr="00C93E5C" w:rsidRDefault="00472BE7" w:rsidP="00472BE7">
      <w:pPr>
        <w:spacing w:after="0"/>
        <w:rPr>
          <w:rFonts w:ascii="Helvetica" w:hAnsi="Helvetica" w:cs="Calibri"/>
          <w:sz w:val="32"/>
          <w:szCs w:val="32"/>
          <w:rPrChange w:id="2769" w:author="Ryan" w:date="2017-04-30T19:28:00Z">
            <w:rPr>
              <w:rFonts w:ascii="Calibri" w:hAnsi="Calibri" w:cs="Calibri"/>
              <w:sz w:val="32"/>
              <w:szCs w:val="32"/>
            </w:rPr>
          </w:rPrChange>
        </w:rPr>
      </w:pPr>
      <w:proofErr w:type="spellStart"/>
      <w:r w:rsidRPr="00C93E5C">
        <w:rPr>
          <w:rFonts w:ascii="Helvetica" w:hAnsi="Helvetica" w:cs="Calibri"/>
          <w:sz w:val="32"/>
          <w:szCs w:val="32"/>
          <w:rPrChange w:id="2770" w:author="Ryan" w:date="2017-04-30T19:28:00Z">
            <w:rPr>
              <w:rFonts w:ascii="Calibri" w:hAnsi="Calibri" w:cs="Calibri"/>
              <w:sz w:val="32"/>
              <w:szCs w:val="32"/>
            </w:rPr>
          </w:rPrChange>
        </w:rPr>
        <w:t>ses</w:t>
      </w:r>
      <w:proofErr w:type="spellEnd"/>
      <w:r w:rsidRPr="00C93E5C">
        <w:rPr>
          <w:rFonts w:ascii="Helvetica" w:hAnsi="Helvetica" w:cs="Calibri"/>
          <w:sz w:val="32"/>
          <w:szCs w:val="32"/>
          <w:rPrChange w:id="2771" w:author="Ryan" w:date="2017-04-30T19:28:00Z">
            <w:rPr>
              <w:rFonts w:ascii="Calibri" w:hAnsi="Calibri" w:cs="Calibri"/>
              <w:sz w:val="32"/>
              <w:szCs w:val="32"/>
            </w:rPr>
          </w:rPrChange>
        </w:rPr>
        <w:t xml:space="preserve"> for thi</w:t>
      </w:r>
      <w:r w:rsidR="00673483" w:rsidRPr="00C93E5C">
        <w:rPr>
          <w:rFonts w:ascii="Helvetica" w:hAnsi="Helvetica" w:cs="Calibri"/>
          <w:sz w:val="32"/>
          <w:szCs w:val="32"/>
          <w:rPrChange w:id="2772" w:author="Ryan" w:date="2017-04-30T19:28:00Z">
            <w:rPr>
              <w:rFonts w:ascii="Calibri" w:hAnsi="Calibri" w:cs="Calibri"/>
              <w:sz w:val="32"/>
              <w:szCs w:val="32"/>
            </w:rPr>
          </w:rPrChange>
        </w:rPr>
        <w:t>s delay, and aban</w:t>
      </w:r>
      <w:r w:rsidRPr="00C93E5C">
        <w:rPr>
          <w:rFonts w:ascii="Helvetica" w:hAnsi="Helvetica" w:cs="Calibri"/>
          <w:sz w:val="32"/>
          <w:szCs w:val="32"/>
          <w:rPrChange w:id="2773" w:author="Ryan" w:date="2017-04-30T19:28:00Z">
            <w:rPr>
              <w:rFonts w:ascii="Calibri" w:hAnsi="Calibri" w:cs="Calibri"/>
              <w:sz w:val="32"/>
              <w:szCs w:val="32"/>
            </w:rPr>
          </w:rPrChange>
        </w:rPr>
        <w:t xml:space="preserve">doned them almost as </w:t>
      </w:r>
    </w:p>
    <w:p w14:paraId="06A82C74" w14:textId="77777777" w:rsidR="00673483" w:rsidRPr="00C93E5C" w:rsidRDefault="00472BE7" w:rsidP="00472BE7">
      <w:pPr>
        <w:spacing w:after="0"/>
        <w:rPr>
          <w:rFonts w:ascii="Helvetica" w:hAnsi="Helvetica" w:cs="Calibri"/>
          <w:sz w:val="32"/>
          <w:szCs w:val="32"/>
          <w:rPrChange w:id="2774" w:author="Ryan" w:date="2017-04-30T19:28:00Z">
            <w:rPr>
              <w:rFonts w:ascii="Calibri" w:hAnsi="Calibri" w:cs="Calibri"/>
              <w:sz w:val="32"/>
              <w:szCs w:val="32"/>
            </w:rPr>
          </w:rPrChange>
        </w:rPr>
      </w:pPr>
      <w:r w:rsidRPr="00C93E5C">
        <w:rPr>
          <w:rFonts w:ascii="Helvetica" w:hAnsi="Helvetica" w:cs="Calibri"/>
          <w:sz w:val="32"/>
          <w:szCs w:val="32"/>
          <w:rPrChange w:id="2775" w:author="Ryan" w:date="2017-04-30T19:28:00Z">
            <w:rPr>
              <w:rFonts w:ascii="Calibri" w:hAnsi="Calibri" w:cs="Calibri"/>
              <w:sz w:val="32"/>
              <w:szCs w:val="32"/>
            </w:rPr>
          </w:rPrChange>
        </w:rPr>
        <w:t>soon as framed. She</w:t>
      </w:r>
      <w:r w:rsidR="00673483" w:rsidRPr="00C93E5C">
        <w:rPr>
          <w:rFonts w:ascii="Helvetica" w:hAnsi="Helvetica" w:cs="Calibri"/>
          <w:sz w:val="32"/>
          <w:szCs w:val="32"/>
          <w:rPrChange w:id="2776" w:author="Ryan" w:date="2017-04-30T19:28:00Z">
            <w:rPr>
              <w:rFonts w:ascii="Calibri" w:hAnsi="Calibri" w:cs="Calibri"/>
              <w:sz w:val="32"/>
              <w:szCs w:val="32"/>
            </w:rPr>
          </w:rPrChange>
        </w:rPr>
        <w:t xml:space="preserve"> </w:t>
      </w:r>
      <w:r w:rsidRPr="00C93E5C">
        <w:rPr>
          <w:rFonts w:ascii="Helvetica" w:hAnsi="Helvetica" w:cs="Calibri"/>
          <w:sz w:val="32"/>
          <w:szCs w:val="32"/>
          <w:rPrChange w:id="2777" w:author="Ryan" w:date="2017-04-30T19:28:00Z">
            <w:rPr>
              <w:rFonts w:ascii="Calibri" w:hAnsi="Calibri" w:cs="Calibri"/>
              <w:sz w:val="32"/>
              <w:szCs w:val="32"/>
            </w:rPr>
          </w:rPrChange>
        </w:rPr>
        <w:t xml:space="preserve">had written to him, after </w:t>
      </w:r>
    </w:p>
    <w:p w14:paraId="7CBE2000" w14:textId="77777777" w:rsidR="00673483" w:rsidRPr="00C93E5C" w:rsidRDefault="00673483" w:rsidP="00472BE7">
      <w:pPr>
        <w:spacing w:after="0"/>
        <w:rPr>
          <w:rFonts w:ascii="Helvetica" w:hAnsi="Helvetica" w:cs="Calibri"/>
          <w:sz w:val="32"/>
          <w:szCs w:val="32"/>
          <w:rPrChange w:id="2778" w:author="Ryan" w:date="2017-04-30T19:28:00Z">
            <w:rPr>
              <w:rFonts w:ascii="Calibri" w:hAnsi="Calibri" w:cs="Calibri"/>
              <w:sz w:val="32"/>
              <w:szCs w:val="32"/>
            </w:rPr>
          </w:rPrChange>
        </w:rPr>
      </w:pPr>
      <w:r w:rsidRPr="00C93E5C">
        <w:rPr>
          <w:rFonts w:ascii="Helvetica" w:hAnsi="Helvetica" w:cs="Calibri"/>
          <w:sz w:val="32"/>
          <w:szCs w:val="32"/>
          <w:rPrChange w:id="2779" w:author="Ryan" w:date="2017-04-30T19:28:00Z">
            <w:rPr>
              <w:rFonts w:ascii="Calibri" w:hAnsi="Calibri" w:cs="Calibri"/>
              <w:sz w:val="32"/>
              <w:szCs w:val="32"/>
            </w:rPr>
          </w:rPrChange>
        </w:rPr>
        <w:t>receiving his let</w:t>
      </w:r>
      <w:r w:rsidR="00472BE7" w:rsidRPr="00C93E5C">
        <w:rPr>
          <w:rFonts w:ascii="Helvetica" w:hAnsi="Helvetica" w:cs="Calibri"/>
          <w:sz w:val="32"/>
          <w:szCs w:val="32"/>
          <w:rPrChange w:id="2780" w:author="Ryan" w:date="2017-04-30T19:28:00Z">
            <w:rPr>
              <w:rFonts w:ascii="Calibri" w:hAnsi="Calibri" w:cs="Calibri"/>
              <w:sz w:val="32"/>
              <w:szCs w:val="32"/>
            </w:rPr>
          </w:rPrChange>
        </w:rPr>
        <w:t>ter, but had no answer there</w:t>
      </w:r>
      <w:r w:rsidRPr="00C93E5C">
        <w:rPr>
          <w:rFonts w:ascii="Helvetica" w:hAnsi="Helvetica" w:cs="Calibri"/>
          <w:sz w:val="32"/>
          <w:szCs w:val="32"/>
          <w:rPrChange w:id="2781" w:author="Ryan" w:date="2017-04-30T19:28:00Z">
            <w:rPr>
              <w:rFonts w:ascii="Calibri" w:hAnsi="Calibri" w:cs="Calibri"/>
              <w:sz w:val="32"/>
              <w:szCs w:val="32"/>
            </w:rPr>
          </w:rPrChange>
        </w:rPr>
        <w:t>-</w:t>
      </w:r>
    </w:p>
    <w:p w14:paraId="24DE933E" w14:textId="39668383" w:rsidR="00673483" w:rsidRPr="00C93E5C" w:rsidRDefault="001E7B8F" w:rsidP="00472BE7">
      <w:pPr>
        <w:spacing w:after="0"/>
        <w:rPr>
          <w:rFonts w:ascii="Helvetica" w:hAnsi="Helvetica" w:cs="Calibri"/>
          <w:sz w:val="32"/>
          <w:szCs w:val="32"/>
          <w:rPrChange w:id="2782" w:author="Ryan" w:date="2017-04-30T19:28:00Z">
            <w:rPr>
              <w:rFonts w:ascii="Calibri" w:hAnsi="Calibri" w:cs="Calibri"/>
              <w:sz w:val="32"/>
              <w:szCs w:val="32"/>
            </w:rPr>
          </w:rPrChange>
        </w:rPr>
      </w:pPr>
      <w:r w:rsidRPr="00C93E5C">
        <w:rPr>
          <w:rFonts w:ascii="Helvetica" w:hAnsi="Helvetica" w:cs="Calibri"/>
          <w:sz w:val="32"/>
          <w:szCs w:val="32"/>
          <w:rPrChange w:id="2783" w:author="Ryan" w:date="2017-04-30T19:28:00Z">
            <w:rPr>
              <w:rFonts w:ascii="Calibri" w:hAnsi="Calibri" w:cs="Calibri"/>
              <w:sz w:val="32"/>
              <w:szCs w:val="32"/>
            </w:rPr>
          </w:rPrChange>
        </w:rPr>
        <w:t>to;</w:t>
      </w:r>
      <w:r w:rsidR="00472BE7" w:rsidRPr="00C93E5C">
        <w:rPr>
          <w:rFonts w:ascii="Helvetica" w:hAnsi="Helvetica" w:cs="Calibri"/>
          <w:sz w:val="32"/>
          <w:szCs w:val="32"/>
          <w:rPrChange w:id="2784" w:author="Ryan" w:date="2017-04-30T19:28:00Z">
            <w:rPr>
              <w:rFonts w:ascii="Calibri" w:hAnsi="Calibri" w:cs="Calibri"/>
              <w:sz w:val="32"/>
              <w:szCs w:val="32"/>
            </w:rPr>
          </w:rPrChange>
        </w:rPr>
        <w:t xml:space="preserve"> hence she</w:t>
      </w:r>
      <w:r w:rsidR="00673483" w:rsidRPr="00C93E5C">
        <w:rPr>
          <w:rFonts w:ascii="Helvetica" w:hAnsi="Helvetica" w:cs="Calibri"/>
          <w:sz w:val="32"/>
          <w:szCs w:val="32"/>
          <w:rPrChange w:id="2785"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786" w:author="Ryan" w:date="2017-04-30T19:28:00Z">
            <w:rPr>
              <w:rFonts w:ascii="Calibri" w:hAnsi="Calibri" w:cs="Calibri"/>
              <w:sz w:val="32"/>
              <w:szCs w:val="32"/>
            </w:rPr>
          </w:rPrChange>
        </w:rPr>
        <w:t xml:space="preserve">concluded that he must be about </w:t>
      </w:r>
    </w:p>
    <w:p w14:paraId="09C37317" w14:textId="77777777" w:rsidR="00673483" w:rsidRPr="00C93E5C" w:rsidRDefault="00472BE7" w:rsidP="00472BE7">
      <w:pPr>
        <w:spacing w:after="0"/>
        <w:rPr>
          <w:rFonts w:ascii="Helvetica" w:hAnsi="Helvetica" w:cs="Calibri"/>
          <w:sz w:val="32"/>
          <w:szCs w:val="32"/>
          <w:rPrChange w:id="2787" w:author="Ryan" w:date="2017-04-30T19:28:00Z">
            <w:rPr>
              <w:rFonts w:ascii="Calibri" w:hAnsi="Calibri" w:cs="Calibri"/>
              <w:sz w:val="32"/>
              <w:szCs w:val="32"/>
            </w:rPr>
          </w:rPrChange>
        </w:rPr>
      </w:pPr>
      <w:r w:rsidRPr="00C93E5C">
        <w:rPr>
          <w:rFonts w:ascii="Helvetica" w:hAnsi="Helvetica" w:cs="Calibri"/>
          <w:sz w:val="32"/>
          <w:szCs w:val="32"/>
          <w:rPrChange w:id="2788" w:author="Ryan" w:date="2017-04-30T19:28:00Z">
            <w:rPr>
              <w:rFonts w:ascii="Calibri" w:hAnsi="Calibri" w:cs="Calibri"/>
              <w:sz w:val="32"/>
              <w:szCs w:val="32"/>
            </w:rPr>
          </w:rPrChange>
        </w:rPr>
        <w:t>to return,</w:t>
      </w:r>
      <w:r w:rsidR="00673483" w:rsidRPr="00C93E5C">
        <w:rPr>
          <w:rFonts w:ascii="Helvetica" w:hAnsi="Helvetica" w:cs="Calibri"/>
          <w:sz w:val="32"/>
          <w:szCs w:val="32"/>
          <w:rPrChange w:id="2789" w:author="Ryan" w:date="2017-04-30T19:28:00Z">
            <w:rPr>
              <w:rFonts w:ascii="Calibri" w:hAnsi="Calibri" w:cs="Calibri"/>
              <w:sz w:val="32"/>
              <w:szCs w:val="32"/>
            </w:rPr>
          </w:rPrChange>
        </w:rPr>
        <w:t xml:space="preserve"> </w:t>
      </w:r>
      <w:r w:rsidRPr="00C93E5C">
        <w:rPr>
          <w:rFonts w:ascii="Helvetica" w:hAnsi="Helvetica" w:cs="Calibri"/>
          <w:sz w:val="32"/>
          <w:szCs w:val="32"/>
          <w:rPrChange w:id="2790" w:author="Ryan" w:date="2017-04-30T19:28:00Z">
            <w:rPr>
              <w:rFonts w:ascii="Calibri" w:hAnsi="Calibri" w:cs="Calibri"/>
              <w:sz w:val="32"/>
              <w:szCs w:val="32"/>
            </w:rPr>
          </w:rPrChange>
        </w:rPr>
        <w:t xml:space="preserve">or he would have written to </w:t>
      </w:r>
    </w:p>
    <w:p w14:paraId="2A22EA5C" w14:textId="77777777" w:rsidR="00673483" w:rsidRPr="00C93E5C" w:rsidRDefault="00472BE7" w:rsidP="00472BE7">
      <w:pPr>
        <w:spacing w:after="0"/>
        <w:rPr>
          <w:rFonts w:ascii="Helvetica" w:hAnsi="Helvetica" w:cs="Calibri"/>
          <w:sz w:val="32"/>
          <w:szCs w:val="32"/>
          <w:rPrChange w:id="2791" w:author="Ryan" w:date="2017-04-30T19:28:00Z">
            <w:rPr>
              <w:rFonts w:ascii="Calibri" w:hAnsi="Calibri" w:cs="Calibri"/>
              <w:sz w:val="32"/>
              <w:szCs w:val="32"/>
            </w:rPr>
          </w:rPrChange>
        </w:rPr>
      </w:pPr>
      <w:r w:rsidRPr="00C93E5C">
        <w:rPr>
          <w:rFonts w:ascii="Helvetica" w:hAnsi="Helvetica" w:cs="Calibri"/>
          <w:sz w:val="32"/>
          <w:szCs w:val="32"/>
          <w:rPrChange w:id="2792" w:author="Ryan" w:date="2017-04-30T19:28:00Z">
            <w:rPr>
              <w:rFonts w:ascii="Calibri" w:hAnsi="Calibri" w:cs="Calibri"/>
              <w:sz w:val="32"/>
              <w:szCs w:val="32"/>
            </w:rPr>
          </w:rPrChange>
        </w:rPr>
        <w:t>her; and though</w:t>
      </w:r>
      <w:r w:rsidR="00673483" w:rsidRPr="00C93E5C">
        <w:rPr>
          <w:rFonts w:ascii="Helvetica" w:hAnsi="Helvetica" w:cs="Calibri"/>
          <w:sz w:val="32"/>
          <w:szCs w:val="32"/>
          <w:rPrChange w:id="2793" w:author="Ryan" w:date="2017-04-30T19:28:00Z">
            <w:rPr>
              <w:rFonts w:ascii="Calibri" w:hAnsi="Calibri" w:cs="Calibri"/>
              <w:sz w:val="32"/>
              <w:szCs w:val="32"/>
            </w:rPr>
          </w:rPrChange>
        </w:rPr>
        <w:t xml:space="preserve"> </w:t>
      </w:r>
      <w:r w:rsidRPr="00C93E5C">
        <w:rPr>
          <w:rFonts w:ascii="Helvetica" w:hAnsi="Helvetica" w:cs="Calibri"/>
          <w:sz w:val="32"/>
          <w:szCs w:val="32"/>
          <w:rPrChange w:id="2794" w:author="Ryan" w:date="2017-04-30T19:28:00Z">
            <w:rPr>
              <w:rFonts w:ascii="Calibri" w:hAnsi="Calibri" w:cs="Calibri"/>
              <w:sz w:val="32"/>
              <w:szCs w:val="32"/>
            </w:rPr>
          </w:rPrChange>
        </w:rPr>
        <w:t xml:space="preserve">gloomy presages often crossed </w:t>
      </w:r>
    </w:p>
    <w:p w14:paraId="18859D52" w14:textId="77777777" w:rsidR="00673483" w:rsidRPr="00C93E5C" w:rsidRDefault="00673483" w:rsidP="00472BE7">
      <w:pPr>
        <w:spacing w:after="0"/>
        <w:rPr>
          <w:rFonts w:ascii="Helvetica" w:hAnsi="Helvetica" w:cs="Calibri"/>
          <w:sz w:val="32"/>
          <w:szCs w:val="32"/>
          <w:rPrChange w:id="2795" w:author="Ryan" w:date="2017-04-30T19:28:00Z">
            <w:rPr>
              <w:rFonts w:ascii="Calibri" w:hAnsi="Calibri" w:cs="Calibri"/>
              <w:sz w:val="32"/>
              <w:szCs w:val="32"/>
            </w:rPr>
          </w:rPrChange>
        </w:rPr>
      </w:pPr>
      <w:r w:rsidRPr="00C93E5C">
        <w:rPr>
          <w:rFonts w:ascii="Helvetica" w:hAnsi="Helvetica" w:cs="Calibri"/>
          <w:sz w:val="32"/>
          <w:szCs w:val="32"/>
          <w:rPrChange w:id="2796" w:author="Ryan" w:date="2017-04-30T19:28:00Z">
            <w:rPr>
              <w:rFonts w:ascii="Calibri" w:hAnsi="Calibri" w:cs="Calibri"/>
              <w:sz w:val="32"/>
              <w:szCs w:val="32"/>
            </w:rPr>
          </w:rPrChange>
        </w:rPr>
        <w:t>her imagi</w:t>
      </w:r>
      <w:r w:rsidR="00472BE7" w:rsidRPr="00C93E5C">
        <w:rPr>
          <w:rFonts w:ascii="Helvetica" w:hAnsi="Helvetica" w:cs="Calibri"/>
          <w:sz w:val="32"/>
          <w:szCs w:val="32"/>
          <w:rPrChange w:id="2797" w:author="Ryan" w:date="2017-04-30T19:28:00Z">
            <w:rPr>
              <w:rFonts w:ascii="Calibri" w:hAnsi="Calibri" w:cs="Calibri"/>
              <w:sz w:val="32"/>
              <w:szCs w:val="32"/>
            </w:rPr>
          </w:rPrChange>
        </w:rPr>
        <w:t xml:space="preserve">nation, yet she consoled herself in </w:t>
      </w:r>
      <w:r w:rsidRPr="00C93E5C">
        <w:rPr>
          <w:rFonts w:ascii="Helvetica" w:hAnsi="Helvetica" w:cs="Calibri"/>
          <w:sz w:val="32"/>
          <w:szCs w:val="32"/>
          <w:rPrChange w:id="2798" w:author="Ryan" w:date="2017-04-30T19:28:00Z">
            <w:rPr>
              <w:rFonts w:ascii="Calibri" w:hAnsi="Calibri" w:cs="Calibri"/>
              <w:sz w:val="32"/>
              <w:szCs w:val="32"/>
            </w:rPr>
          </w:rPrChange>
        </w:rPr>
        <w:t>a</w:t>
      </w:r>
      <w:r w:rsidR="00472BE7" w:rsidRPr="00C93E5C">
        <w:rPr>
          <w:rFonts w:ascii="Helvetica" w:hAnsi="Helvetica" w:cs="Calibri"/>
          <w:sz w:val="32"/>
          <w:szCs w:val="32"/>
          <w:rPrChange w:id="2799" w:author="Ryan" w:date="2017-04-30T19:28:00Z">
            <w:rPr>
              <w:rFonts w:ascii="Calibri" w:hAnsi="Calibri" w:cs="Calibri"/>
              <w:sz w:val="32"/>
              <w:szCs w:val="32"/>
            </w:rPr>
          </w:rPrChange>
        </w:rPr>
        <w:t>s</w:t>
      </w:r>
      <w:r w:rsidRPr="00C93E5C">
        <w:rPr>
          <w:rFonts w:ascii="Helvetica" w:hAnsi="Helvetica" w:cs="Calibri"/>
          <w:sz w:val="32"/>
          <w:szCs w:val="32"/>
          <w:rPrChange w:id="2800" w:author="Ryan" w:date="2017-04-30T19:28:00Z">
            <w:rPr>
              <w:rFonts w:ascii="Calibri" w:hAnsi="Calibri" w:cs="Calibri"/>
              <w:sz w:val="32"/>
              <w:szCs w:val="32"/>
            </w:rPr>
          </w:rPrChange>
        </w:rPr>
        <w:t>-</w:t>
      </w:r>
    </w:p>
    <w:p w14:paraId="58F11AB8" w14:textId="77777777" w:rsidR="00472BE7" w:rsidRPr="00C93E5C" w:rsidRDefault="00472BE7" w:rsidP="00472BE7">
      <w:pPr>
        <w:spacing w:after="0"/>
        <w:rPr>
          <w:rFonts w:ascii="Helvetica" w:hAnsi="Helvetica" w:cs="Calibri"/>
          <w:sz w:val="32"/>
          <w:szCs w:val="32"/>
          <w:rPrChange w:id="2801" w:author="Ryan" w:date="2017-04-30T19:28:00Z">
            <w:rPr>
              <w:rFonts w:ascii="Calibri" w:hAnsi="Calibri" w:cs="Calibri"/>
              <w:sz w:val="32"/>
              <w:szCs w:val="32"/>
            </w:rPr>
          </w:rPrChange>
        </w:rPr>
      </w:pPr>
      <w:proofErr w:type="spellStart"/>
      <w:r w:rsidRPr="00C93E5C">
        <w:rPr>
          <w:rFonts w:ascii="Helvetica" w:hAnsi="Helvetica" w:cs="Calibri"/>
          <w:sz w:val="32"/>
          <w:szCs w:val="32"/>
          <w:rPrChange w:id="2802" w:author="Ryan" w:date="2017-04-30T19:28:00Z">
            <w:rPr>
              <w:rFonts w:ascii="Calibri" w:hAnsi="Calibri" w:cs="Calibri"/>
              <w:sz w:val="32"/>
              <w:szCs w:val="32"/>
            </w:rPr>
          </w:rPrChange>
        </w:rPr>
        <w:t>surances</w:t>
      </w:r>
      <w:proofErr w:type="spellEnd"/>
      <w:r w:rsidRPr="00C93E5C">
        <w:rPr>
          <w:rFonts w:ascii="Helvetica" w:hAnsi="Helvetica" w:cs="Calibri"/>
          <w:sz w:val="32"/>
          <w:szCs w:val="32"/>
          <w:rPrChange w:id="2803" w:author="Ryan" w:date="2017-04-30T19:28:00Z">
            <w:rPr>
              <w:rFonts w:ascii="Calibri" w:hAnsi="Calibri" w:cs="Calibri"/>
              <w:sz w:val="32"/>
              <w:szCs w:val="32"/>
            </w:rPr>
          </w:rPrChange>
        </w:rPr>
        <w:t xml:space="preserve"> of his speedy arrival.</w:t>
      </w:r>
    </w:p>
    <w:p w14:paraId="349AED12" w14:textId="77777777" w:rsidR="00673483" w:rsidRPr="00C93E5C" w:rsidRDefault="00472BE7" w:rsidP="007D5C8B">
      <w:pPr>
        <w:spacing w:after="0"/>
        <w:ind w:firstLine="800"/>
        <w:rPr>
          <w:rFonts w:ascii="Helvetica" w:hAnsi="Helvetica" w:cs="Calibri"/>
          <w:sz w:val="32"/>
          <w:szCs w:val="32"/>
          <w:rPrChange w:id="2804" w:author="Ryan" w:date="2017-04-30T19:28:00Z">
            <w:rPr>
              <w:rFonts w:ascii="Calibri" w:hAnsi="Calibri" w:cs="Calibri"/>
              <w:sz w:val="32"/>
              <w:szCs w:val="32"/>
            </w:rPr>
          </w:rPrChange>
        </w:rPr>
      </w:pPr>
      <w:r w:rsidRPr="00C93E5C">
        <w:rPr>
          <w:rFonts w:ascii="Helvetica" w:hAnsi="Helvetica" w:cs="Calibri"/>
          <w:sz w:val="32"/>
          <w:szCs w:val="32"/>
          <w:rPrChange w:id="2805" w:author="Ryan" w:date="2017-04-30T19:28:00Z">
            <w:rPr>
              <w:rFonts w:ascii="Calibri" w:hAnsi="Calibri" w:cs="Calibri"/>
              <w:sz w:val="32"/>
              <w:szCs w:val="32"/>
            </w:rPr>
          </w:rPrChange>
        </w:rPr>
        <w:t>Blake was constantly inventing some new en</w:t>
      </w:r>
      <w:r w:rsidR="00673483" w:rsidRPr="00C93E5C">
        <w:rPr>
          <w:rFonts w:ascii="Helvetica" w:hAnsi="Helvetica" w:cs="Calibri"/>
          <w:sz w:val="32"/>
          <w:szCs w:val="32"/>
          <w:rPrChange w:id="2806" w:author="Ryan" w:date="2017-04-30T19:28:00Z">
            <w:rPr>
              <w:rFonts w:ascii="Calibri" w:hAnsi="Calibri" w:cs="Calibri"/>
              <w:sz w:val="32"/>
              <w:szCs w:val="32"/>
            </w:rPr>
          </w:rPrChange>
        </w:rPr>
        <w:t>-</w:t>
      </w:r>
    </w:p>
    <w:p w14:paraId="3685986B" w14:textId="77777777" w:rsidR="00673483" w:rsidRPr="00C93E5C" w:rsidRDefault="00472BE7" w:rsidP="00472BE7">
      <w:pPr>
        <w:spacing w:after="0"/>
        <w:rPr>
          <w:rFonts w:ascii="Helvetica" w:hAnsi="Helvetica" w:cs="Calibri"/>
          <w:sz w:val="32"/>
          <w:szCs w:val="32"/>
          <w:rPrChange w:id="2807" w:author="Ryan" w:date="2017-04-30T19:28:00Z">
            <w:rPr>
              <w:rFonts w:ascii="Calibri" w:hAnsi="Calibri" w:cs="Calibri"/>
              <w:sz w:val="32"/>
              <w:szCs w:val="32"/>
            </w:rPr>
          </w:rPrChange>
        </w:rPr>
      </w:pPr>
      <w:proofErr w:type="spellStart"/>
      <w:r w:rsidRPr="00C93E5C">
        <w:rPr>
          <w:rFonts w:ascii="Helvetica" w:hAnsi="Helvetica" w:cs="Calibri"/>
          <w:sz w:val="32"/>
          <w:szCs w:val="32"/>
          <w:rPrChange w:id="2808" w:author="Ryan" w:date="2017-04-30T19:28:00Z">
            <w:rPr>
              <w:rFonts w:ascii="Calibri" w:hAnsi="Calibri" w:cs="Calibri"/>
              <w:sz w:val="32"/>
              <w:szCs w:val="32"/>
            </w:rPr>
          </w:rPrChange>
        </w:rPr>
        <w:t>tertainment</w:t>
      </w:r>
      <w:proofErr w:type="spellEnd"/>
      <w:r w:rsidRPr="00C93E5C">
        <w:rPr>
          <w:rFonts w:ascii="Helvetica" w:hAnsi="Helvetica" w:cs="Calibri"/>
          <w:sz w:val="32"/>
          <w:szCs w:val="32"/>
          <w:rPrChange w:id="2809" w:author="Ryan" w:date="2017-04-30T19:28:00Z">
            <w:rPr>
              <w:rFonts w:ascii="Calibri" w:hAnsi="Calibri" w:cs="Calibri"/>
              <w:sz w:val="32"/>
              <w:szCs w:val="32"/>
            </w:rPr>
          </w:rPrChange>
        </w:rPr>
        <w:t xml:space="preserve"> to divert Eliza. Balls,</w:t>
      </w:r>
      <w:r w:rsidR="00673483" w:rsidRPr="00C93E5C">
        <w:rPr>
          <w:rFonts w:ascii="Helvetica" w:hAnsi="Helvetica" w:cs="Calibri"/>
          <w:sz w:val="32"/>
          <w:szCs w:val="32"/>
          <w:rPrChange w:id="2810" w:author="Ryan" w:date="2017-04-30T19:28:00Z">
            <w:rPr>
              <w:rFonts w:ascii="Calibri" w:hAnsi="Calibri" w:cs="Calibri"/>
              <w:sz w:val="32"/>
              <w:szCs w:val="32"/>
            </w:rPr>
          </w:rPrChange>
        </w:rPr>
        <w:t xml:space="preserve"> </w:t>
      </w:r>
      <w:r w:rsidRPr="00C93E5C">
        <w:rPr>
          <w:rFonts w:ascii="Helvetica" w:hAnsi="Helvetica" w:cs="Calibri"/>
          <w:sz w:val="32"/>
          <w:szCs w:val="32"/>
          <w:rPrChange w:id="2811" w:author="Ryan" w:date="2017-04-30T19:28:00Z">
            <w:rPr>
              <w:rFonts w:ascii="Calibri" w:hAnsi="Calibri" w:cs="Calibri"/>
              <w:sz w:val="32"/>
              <w:szCs w:val="32"/>
            </w:rPr>
          </w:rPrChange>
        </w:rPr>
        <w:t>select par</w:t>
      </w:r>
      <w:r w:rsidR="00673483" w:rsidRPr="00C93E5C">
        <w:rPr>
          <w:rFonts w:ascii="Helvetica" w:hAnsi="Helvetica" w:cs="Calibri"/>
          <w:sz w:val="32"/>
          <w:szCs w:val="32"/>
          <w:rPrChange w:id="2812" w:author="Ryan" w:date="2017-04-30T19:28:00Z">
            <w:rPr>
              <w:rFonts w:ascii="Calibri" w:hAnsi="Calibri" w:cs="Calibri"/>
              <w:sz w:val="32"/>
              <w:szCs w:val="32"/>
            </w:rPr>
          </w:rPrChange>
        </w:rPr>
        <w:t>-</w:t>
      </w:r>
    </w:p>
    <w:p w14:paraId="3E350249" w14:textId="77777777" w:rsidR="00673483" w:rsidRPr="00C93E5C" w:rsidRDefault="00472BE7" w:rsidP="00472BE7">
      <w:pPr>
        <w:spacing w:after="0"/>
        <w:rPr>
          <w:rFonts w:ascii="Helvetica" w:hAnsi="Helvetica" w:cs="Calibri"/>
          <w:sz w:val="32"/>
          <w:szCs w:val="32"/>
          <w:rPrChange w:id="2813" w:author="Ryan" w:date="2017-04-30T19:28:00Z">
            <w:rPr>
              <w:rFonts w:ascii="Calibri" w:hAnsi="Calibri" w:cs="Calibri"/>
              <w:sz w:val="32"/>
              <w:szCs w:val="32"/>
            </w:rPr>
          </w:rPrChange>
        </w:rPr>
      </w:pPr>
      <w:r w:rsidRPr="00C93E5C">
        <w:rPr>
          <w:rFonts w:ascii="Helvetica" w:hAnsi="Helvetica" w:cs="Calibri"/>
          <w:sz w:val="32"/>
          <w:szCs w:val="32"/>
          <w:rPrChange w:id="2814" w:author="Ryan" w:date="2017-04-30T19:28:00Z">
            <w:rPr>
              <w:rFonts w:ascii="Calibri" w:hAnsi="Calibri" w:cs="Calibri"/>
              <w:sz w:val="32"/>
              <w:szCs w:val="32"/>
            </w:rPr>
          </w:rPrChange>
        </w:rPr>
        <w:t>t</w:t>
      </w:r>
      <w:r w:rsidR="00673483" w:rsidRPr="00C93E5C">
        <w:rPr>
          <w:rFonts w:ascii="Helvetica" w:hAnsi="Helvetica" w:cs="Calibri"/>
          <w:sz w:val="32"/>
          <w:szCs w:val="32"/>
          <w:rPrChange w:id="2815" w:author="Ryan" w:date="2017-04-30T19:28:00Z">
            <w:rPr>
              <w:rFonts w:ascii="Calibri" w:hAnsi="Calibri" w:cs="Calibri"/>
              <w:sz w:val="32"/>
              <w:szCs w:val="32"/>
            </w:rPr>
          </w:rPrChange>
        </w:rPr>
        <w:t>ies and visiting were the amuse</w:t>
      </w:r>
      <w:r w:rsidRPr="00C93E5C">
        <w:rPr>
          <w:rFonts w:ascii="Helvetica" w:hAnsi="Helvetica" w:cs="Calibri"/>
          <w:sz w:val="32"/>
          <w:szCs w:val="32"/>
          <w:rPrChange w:id="2816" w:author="Ryan" w:date="2017-04-30T19:28:00Z">
            <w:rPr>
              <w:rFonts w:ascii="Calibri" w:hAnsi="Calibri" w:cs="Calibri"/>
              <w:sz w:val="32"/>
              <w:szCs w:val="32"/>
            </w:rPr>
          </w:rPrChange>
        </w:rPr>
        <w:t>ments of the win</w:t>
      </w:r>
      <w:r w:rsidR="00673483" w:rsidRPr="00C93E5C">
        <w:rPr>
          <w:rFonts w:ascii="Helvetica" w:hAnsi="Helvetica" w:cs="Calibri"/>
          <w:sz w:val="32"/>
          <w:szCs w:val="32"/>
          <w:rPrChange w:id="2817" w:author="Ryan" w:date="2017-04-30T19:28:00Z">
            <w:rPr>
              <w:rFonts w:ascii="Calibri" w:hAnsi="Calibri" w:cs="Calibri"/>
              <w:sz w:val="32"/>
              <w:szCs w:val="32"/>
            </w:rPr>
          </w:rPrChange>
        </w:rPr>
        <w:t>-</w:t>
      </w:r>
    </w:p>
    <w:p w14:paraId="12A573F4" w14:textId="77777777" w:rsidR="00673483" w:rsidRPr="00C93E5C" w:rsidRDefault="00472BE7" w:rsidP="00472BE7">
      <w:pPr>
        <w:spacing w:after="0"/>
        <w:rPr>
          <w:rFonts w:ascii="Helvetica" w:hAnsi="Helvetica" w:cs="Calibri"/>
          <w:sz w:val="32"/>
          <w:szCs w:val="32"/>
          <w:rPrChange w:id="2818" w:author="Ryan" w:date="2017-04-30T19:28:00Z">
            <w:rPr>
              <w:rFonts w:ascii="Calibri" w:hAnsi="Calibri" w:cs="Calibri"/>
              <w:sz w:val="32"/>
              <w:szCs w:val="32"/>
            </w:rPr>
          </w:rPrChange>
        </w:rPr>
      </w:pPr>
      <w:r w:rsidRPr="00C93E5C">
        <w:rPr>
          <w:rFonts w:ascii="Helvetica" w:hAnsi="Helvetica" w:cs="Calibri"/>
          <w:sz w:val="32"/>
          <w:szCs w:val="32"/>
          <w:rPrChange w:id="2819" w:author="Ryan" w:date="2017-04-30T19:28:00Z">
            <w:rPr>
              <w:rFonts w:ascii="Calibri" w:hAnsi="Calibri" w:cs="Calibri"/>
              <w:sz w:val="32"/>
              <w:szCs w:val="32"/>
            </w:rPr>
          </w:rPrChange>
        </w:rPr>
        <w:t>ter. As Eliza returned</w:t>
      </w:r>
      <w:r w:rsidR="00673483" w:rsidRPr="00C93E5C">
        <w:rPr>
          <w:rFonts w:ascii="Helvetica" w:hAnsi="Helvetica" w:cs="Calibri"/>
          <w:sz w:val="32"/>
          <w:szCs w:val="32"/>
          <w:rPrChange w:id="2820" w:author="Ryan" w:date="2017-04-30T19:28:00Z">
            <w:rPr>
              <w:rFonts w:ascii="Calibri" w:hAnsi="Calibri" w:cs="Calibri"/>
              <w:sz w:val="32"/>
              <w:szCs w:val="32"/>
            </w:rPr>
          </w:rPrChange>
        </w:rPr>
        <w:t xml:space="preserve"> </w:t>
      </w:r>
      <w:r w:rsidRPr="00C93E5C">
        <w:rPr>
          <w:rFonts w:ascii="Helvetica" w:hAnsi="Helvetica" w:cs="Calibri"/>
          <w:sz w:val="32"/>
          <w:szCs w:val="32"/>
          <w:rPrChange w:id="2821" w:author="Ryan" w:date="2017-04-30T19:28:00Z">
            <w:rPr>
              <w:rFonts w:ascii="Calibri" w:hAnsi="Calibri" w:cs="Calibri"/>
              <w:sz w:val="32"/>
              <w:szCs w:val="32"/>
            </w:rPr>
          </w:rPrChange>
        </w:rPr>
        <w:t>from a visit one evening</w:t>
      </w:r>
      <w:r w:rsidR="00673483" w:rsidRPr="00C93E5C">
        <w:rPr>
          <w:rFonts w:ascii="Helvetica" w:hAnsi="Helvetica" w:cs="Calibri"/>
          <w:sz w:val="32"/>
          <w:szCs w:val="32"/>
          <w:rPrChange w:id="2822" w:author="Ryan" w:date="2017-04-30T19:28:00Z">
            <w:rPr>
              <w:rFonts w:ascii="Calibri" w:hAnsi="Calibri" w:cs="Calibri"/>
              <w:sz w:val="32"/>
              <w:szCs w:val="32"/>
            </w:rPr>
          </w:rPrChange>
        </w:rPr>
        <w:t>,</w:t>
      </w:r>
    </w:p>
    <w:p w14:paraId="705E0B6A" w14:textId="77777777" w:rsidR="00673483" w:rsidRPr="00C93E5C" w:rsidRDefault="00673483" w:rsidP="00472BE7">
      <w:pPr>
        <w:spacing w:after="0"/>
        <w:rPr>
          <w:rFonts w:ascii="Helvetica" w:hAnsi="Helvetica" w:cs="Calibri"/>
          <w:sz w:val="32"/>
          <w:szCs w:val="32"/>
          <w:rPrChange w:id="2823" w:author="Ryan" w:date="2017-04-30T19:28:00Z">
            <w:rPr>
              <w:rFonts w:ascii="Calibri" w:hAnsi="Calibri" w:cs="Calibri"/>
              <w:sz w:val="32"/>
              <w:szCs w:val="32"/>
            </w:rPr>
          </w:rPrChange>
        </w:rPr>
      </w:pPr>
      <w:r w:rsidRPr="00C93E5C">
        <w:rPr>
          <w:rFonts w:ascii="Helvetica" w:hAnsi="Helvetica" w:cs="Calibri"/>
          <w:sz w:val="32"/>
          <w:szCs w:val="32"/>
          <w:rPrChange w:id="2824" w:author="Ryan" w:date="2017-04-30T19:28:00Z">
            <w:rPr>
              <w:rFonts w:ascii="Calibri" w:hAnsi="Calibri" w:cs="Calibri"/>
              <w:sz w:val="32"/>
              <w:szCs w:val="32"/>
            </w:rPr>
          </w:rPrChange>
        </w:rPr>
        <w:t xml:space="preserve">attended by Blake, </w:t>
      </w:r>
      <w:r w:rsidR="00472BE7" w:rsidRPr="00C93E5C">
        <w:rPr>
          <w:rFonts w:ascii="Helvetica" w:hAnsi="Helvetica" w:cs="Calibri"/>
          <w:sz w:val="32"/>
          <w:szCs w:val="32"/>
          <w:rPrChange w:id="2825" w:author="Ryan" w:date="2017-04-30T19:28:00Z">
            <w:rPr>
              <w:rFonts w:ascii="Calibri" w:hAnsi="Calibri" w:cs="Calibri"/>
              <w:sz w:val="32"/>
              <w:szCs w:val="32"/>
            </w:rPr>
          </w:rPrChange>
        </w:rPr>
        <w:t xml:space="preserve">she was agreeably </w:t>
      </w:r>
      <w:proofErr w:type="spellStart"/>
      <w:r w:rsidR="00472BE7" w:rsidRPr="00C93E5C">
        <w:rPr>
          <w:rFonts w:ascii="Helvetica" w:hAnsi="Helvetica" w:cs="Calibri"/>
          <w:sz w:val="32"/>
          <w:szCs w:val="32"/>
          <w:rPrChange w:id="2826" w:author="Ryan" w:date="2017-04-30T19:28:00Z">
            <w:rPr>
              <w:rFonts w:ascii="Calibri" w:hAnsi="Calibri" w:cs="Calibri"/>
              <w:sz w:val="32"/>
              <w:szCs w:val="32"/>
            </w:rPr>
          </w:rPrChange>
        </w:rPr>
        <w:t>surprized</w:t>
      </w:r>
      <w:proofErr w:type="spellEnd"/>
      <w:r w:rsidR="00472BE7" w:rsidRPr="00C93E5C">
        <w:rPr>
          <w:rFonts w:ascii="Helvetica" w:hAnsi="Helvetica" w:cs="Calibri"/>
          <w:sz w:val="32"/>
          <w:szCs w:val="32"/>
          <w:rPrChange w:id="2827" w:author="Ryan" w:date="2017-04-30T19:28:00Z">
            <w:rPr>
              <w:rFonts w:ascii="Calibri" w:hAnsi="Calibri" w:cs="Calibri"/>
              <w:sz w:val="32"/>
              <w:szCs w:val="32"/>
            </w:rPr>
          </w:rPrChange>
        </w:rPr>
        <w:t xml:space="preserve"> </w:t>
      </w:r>
    </w:p>
    <w:p w14:paraId="62E8CF0D" w14:textId="5511B593" w:rsidR="00472BE7" w:rsidRPr="00C93E5C" w:rsidRDefault="00472BE7" w:rsidP="00472BE7">
      <w:pPr>
        <w:spacing w:after="0"/>
        <w:rPr>
          <w:rFonts w:ascii="Helvetica" w:hAnsi="Helvetica" w:cs="Calibri"/>
          <w:sz w:val="32"/>
          <w:szCs w:val="32"/>
          <w:rPrChange w:id="2828" w:author="Ryan" w:date="2017-04-30T19:28:00Z">
            <w:rPr>
              <w:rFonts w:ascii="Calibri" w:hAnsi="Calibri" w:cs="Calibri"/>
              <w:sz w:val="32"/>
              <w:szCs w:val="32"/>
            </w:rPr>
          </w:rPrChange>
        </w:rPr>
      </w:pPr>
      <w:r w:rsidRPr="00C93E5C">
        <w:rPr>
          <w:rFonts w:ascii="Helvetica" w:hAnsi="Helvetica" w:cs="Calibri"/>
          <w:sz w:val="32"/>
          <w:szCs w:val="32"/>
          <w:rPrChange w:id="2829" w:author="Ryan" w:date="2017-04-30T19:28:00Z">
            <w:rPr>
              <w:rFonts w:ascii="Calibri" w:hAnsi="Calibri" w:cs="Calibri"/>
              <w:sz w:val="32"/>
              <w:szCs w:val="32"/>
            </w:rPr>
          </w:rPrChange>
        </w:rPr>
        <w:t>to find her</w:t>
      </w:r>
      <w:r w:rsidR="00673483" w:rsidRPr="00C93E5C">
        <w:rPr>
          <w:rFonts w:ascii="Helvetica" w:hAnsi="Helvetica" w:cs="Calibri"/>
          <w:sz w:val="32"/>
          <w:szCs w:val="32"/>
          <w:rPrChange w:id="2830" w:author="Ryan" w:date="2017-04-30T19:28:00Z">
            <w:rPr>
              <w:rFonts w:ascii="Calibri" w:hAnsi="Calibri" w:cs="Calibri"/>
              <w:sz w:val="32"/>
              <w:szCs w:val="32"/>
            </w:rPr>
          </w:rPrChange>
        </w:rPr>
        <w:t xml:space="preserve"> </w:t>
      </w:r>
      <w:r w:rsidRPr="00C93E5C">
        <w:rPr>
          <w:rFonts w:ascii="Helvetica" w:hAnsi="Helvetica" w:cs="Calibri"/>
          <w:sz w:val="32"/>
          <w:szCs w:val="32"/>
          <w:rPrChange w:id="2831" w:author="Ryan" w:date="2017-04-30T19:28:00Z">
            <w:rPr>
              <w:rFonts w:ascii="Calibri" w:hAnsi="Calibri" w:cs="Calibri"/>
              <w:sz w:val="32"/>
              <w:szCs w:val="32"/>
            </w:rPr>
          </w:rPrChange>
        </w:rPr>
        <w:t>fathe</w:t>
      </w:r>
      <w:r w:rsidR="001E7B8F" w:rsidRPr="00C93E5C">
        <w:rPr>
          <w:rFonts w:ascii="Helvetica" w:hAnsi="Helvetica" w:cs="Calibri"/>
          <w:sz w:val="32"/>
          <w:szCs w:val="32"/>
          <w:rPrChange w:id="2832" w:author="Ryan" w:date="2017-04-30T19:28:00Z">
            <w:rPr>
              <w:rFonts w:ascii="Calibri" w:hAnsi="Calibri" w:cs="Calibri"/>
              <w:sz w:val="32"/>
              <w:szCs w:val="32"/>
            </w:rPr>
          </w:rPrChange>
        </w:rPr>
        <w:t>r, who had just arrived, and</w:t>
      </w:r>
      <w:r w:rsidRPr="00C93E5C">
        <w:rPr>
          <w:rFonts w:ascii="Helvetica" w:hAnsi="Helvetica" w:cs="Calibri"/>
          <w:sz w:val="32"/>
          <w:szCs w:val="32"/>
          <w:rPrChange w:id="2833" w:author="Ryan" w:date="2017-04-30T19:28:00Z">
            <w:rPr>
              <w:rFonts w:ascii="Calibri" w:hAnsi="Calibri" w:cs="Calibri"/>
              <w:sz w:val="32"/>
              <w:szCs w:val="32"/>
            </w:rPr>
          </w:rPrChange>
        </w:rPr>
        <w:t xml:space="preserve"> had</w:t>
      </w:r>
    </w:p>
    <w:p w14:paraId="185C1525" w14:textId="77777777" w:rsidR="00472BE7" w:rsidRPr="00C93E5C" w:rsidRDefault="00472BE7" w:rsidP="00472BE7">
      <w:pPr>
        <w:spacing w:after="0"/>
        <w:rPr>
          <w:rFonts w:ascii="Helvetica" w:hAnsi="Helvetica" w:cs="Calibri"/>
          <w:sz w:val="32"/>
          <w:szCs w:val="32"/>
          <w:rPrChange w:id="2834" w:author="Ryan" w:date="2017-04-30T19:28:00Z">
            <w:rPr>
              <w:rFonts w:ascii="Calibri" w:hAnsi="Calibri" w:cs="Calibri"/>
              <w:sz w:val="32"/>
              <w:szCs w:val="32"/>
            </w:rPr>
          </w:rPrChange>
        </w:rPr>
      </w:pPr>
      <w:r w:rsidRPr="00C93E5C">
        <w:rPr>
          <w:rFonts w:ascii="Helvetica" w:hAnsi="Helvetica" w:cs="Calibri"/>
          <w:sz w:val="32"/>
          <w:szCs w:val="32"/>
          <w:rPrChange w:id="2835" w:author="Ryan" w:date="2017-04-30T19:28:00Z">
            <w:rPr>
              <w:rFonts w:ascii="Calibri" w:hAnsi="Calibri" w:cs="Calibri"/>
              <w:sz w:val="32"/>
              <w:szCs w:val="32"/>
            </w:rPr>
          </w:rPrChange>
        </w:rPr>
        <w:t>come, upon her request</w:t>
      </w:r>
      <w:r w:rsidR="00673483" w:rsidRPr="00C93E5C">
        <w:rPr>
          <w:rFonts w:ascii="Helvetica" w:hAnsi="Helvetica" w:cs="Calibri"/>
          <w:sz w:val="32"/>
          <w:szCs w:val="32"/>
          <w:rPrChange w:id="2836" w:author="Ryan" w:date="2017-04-30T19:28:00Z">
            <w:rPr>
              <w:rFonts w:ascii="Calibri" w:hAnsi="Calibri" w:cs="Calibri"/>
              <w:sz w:val="32"/>
              <w:szCs w:val="32"/>
            </w:rPr>
          </w:rPrChange>
        </w:rPr>
        <w:t>,</w:t>
      </w:r>
      <w:r w:rsidRPr="00C93E5C">
        <w:rPr>
          <w:rFonts w:ascii="Helvetica" w:hAnsi="Helvetica" w:cs="Calibri"/>
          <w:sz w:val="32"/>
          <w:szCs w:val="32"/>
          <w:rPrChange w:id="2837" w:author="Ryan" w:date="2017-04-30T19:28:00Z">
            <w:rPr>
              <w:rFonts w:ascii="Calibri" w:hAnsi="Calibri" w:cs="Calibri"/>
              <w:sz w:val="32"/>
              <w:szCs w:val="32"/>
            </w:rPr>
          </w:rPrChange>
        </w:rPr>
        <w:t xml:space="preserve"> to carry her home.</w:t>
      </w:r>
    </w:p>
    <w:p w14:paraId="1FA3E3BE" w14:textId="77777777" w:rsidR="00673483" w:rsidRPr="00C93E5C" w:rsidRDefault="00472BE7" w:rsidP="007D5C8B">
      <w:pPr>
        <w:spacing w:after="0"/>
        <w:ind w:firstLine="800"/>
        <w:rPr>
          <w:rFonts w:ascii="Helvetica" w:hAnsi="Helvetica" w:cs="Calibri"/>
          <w:sz w:val="32"/>
          <w:szCs w:val="32"/>
          <w:rPrChange w:id="2838" w:author="Ryan" w:date="2017-04-30T19:28:00Z">
            <w:rPr>
              <w:rFonts w:ascii="Calibri" w:hAnsi="Calibri" w:cs="Calibri"/>
              <w:sz w:val="32"/>
              <w:szCs w:val="32"/>
            </w:rPr>
          </w:rPrChange>
        </w:rPr>
      </w:pPr>
      <w:r w:rsidRPr="00C93E5C">
        <w:rPr>
          <w:rFonts w:ascii="Helvetica" w:hAnsi="Helvetica" w:cs="Calibri"/>
          <w:sz w:val="32"/>
          <w:szCs w:val="32"/>
          <w:rPrChange w:id="2839" w:author="Ryan" w:date="2017-04-30T19:28:00Z">
            <w:rPr>
              <w:rFonts w:ascii="Calibri" w:hAnsi="Calibri" w:cs="Calibri"/>
              <w:sz w:val="32"/>
              <w:szCs w:val="32"/>
            </w:rPr>
          </w:rPrChange>
        </w:rPr>
        <w:t>Eliza was highly pleased with the idea</w:t>
      </w:r>
      <w:r w:rsidR="00673483" w:rsidRPr="00C93E5C">
        <w:rPr>
          <w:rFonts w:ascii="Helvetica" w:hAnsi="Helvetica" w:cs="Calibri"/>
          <w:sz w:val="32"/>
          <w:szCs w:val="32"/>
          <w:rPrChange w:id="2840" w:author="Ryan" w:date="2017-04-30T19:28:00Z">
            <w:rPr>
              <w:rFonts w:ascii="Calibri" w:hAnsi="Calibri" w:cs="Calibri"/>
              <w:sz w:val="32"/>
              <w:szCs w:val="32"/>
            </w:rPr>
          </w:rPrChange>
        </w:rPr>
        <w:t xml:space="preserve"> </w:t>
      </w:r>
      <w:r w:rsidRPr="00C93E5C">
        <w:rPr>
          <w:rFonts w:ascii="Helvetica" w:hAnsi="Helvetica" w:cs="Calibri"/>
          <w:sz w:val="32"/>
          <w:szCs w:val="32"/>
          <w:rPrChange w:id="2841" w:author="Ryan" w:date="2017-04-30T19:28:00Z">
            <w:rPr>
              <w:rFonts w:ascii="Calibri" w:hAnsi="Calibri" w:cs="Calibri"/>
              <w:sz w:val="32"/>
              <w:szCs w:val="32"/>
            </w:rPr>
          </w:rPrChange>
        </w:rPr>
        <w:t>of re</w:t>
      </w:r>
      <w:r w:rsidR="00673483" w:rsidRPr="00C93E5C">
        <w:rPr>
          <w:rFonts w:ascii="Helvetica" w:hAnsi="Helvetica" w:cs="Calibri"/>
          <w:sz w:val="32"/>
          <w:szCs w:val="32"/>
          <w:rPrChange w:id="2842" w:author="Ryan" w:date="2017-04-30T19:28:00Z">
            <w:rPr>
              <w:rFonts w:ascii="Calibri" w:hAnsi="Calibri" w:cs="Calibri"/>
              <w:sz w:val="32"/>
              <w:szCs w:val="32"/>
            </w:rPr>
          </w:rPrChange>
        </w:rPr>
        <w:t>-</w:t>
      </w:r>
    </w:p>
    <w:p w14:paraId="6D64A572" w14:textId="77777777" w:rsidR="00673483" w:rsidRPr="00C93E5C" w:rsidRDefault="00472BE7" w:rsidP="00472BE7">
      <w:pPr>
        <w:spacing w:after="0"/>
        <w:rPr>
          <w:rFonts w:ascii="Helvetica" w:hAnsi="Helvetica" w:cs="Calibri"/>
          <w:sz w:val="32"/>
          <w:szCs w:val="32"/>
          <w:rPrChange w:id="2843" w:author="Ryan" w:date="2017-04-30T19:28:00Z">
            <w:rPr>
              <w:rFonts w:ascii="Calibri" w:hAnsi="Calibri" w:cs="Calibri"/>
              <w:sz w:val="32"/>
              <w:szCs w:val="32"/>
            </w:rPr>
          </w:rPrChange>
        </w:rPr>
      </w:pPr>
      <w:r w:rsidRPr="00C93E5C">
        <w:rPr>
          <w:rFonts w:ascii="Helvetica" w:hAnsi="Helvetica" w:cs="Calibri"/>
          <w:sz w:val="32"/>
          <w:szCs w:val="32"/>
          <w:rPrChange w:id="2844" w:author="Ryan" w:date="2017-04-30T19:28:00Z">
            <w:rPr>
              <w:rFonts w:ascii="Calibri" w:hAnsi="Calibri" w:cs="Calibri"/>
              <w:sz w:val="32"/>
              <w:szCs w:val="32"/>
            </w:rPr>
          </w:rPrChange>
        </w:rPr>
        <w:t>turning</w:t>
      </w:r>
      <w:r w:rsidR="00673483" w:rsidRPr="00C93E5C">
        <w:rPr>
          <w:rFonts w:ascii="Helvetica" w:hAnsi="Helvetica" w:cs="Calibri"/>
          <w:sz w:val="32"/>
          <w:szCs w:val="32"/>
          <w:rPrChange w:id="2845" w:author="Ryan" w:date="2017-04-30T19:28:00Z">
            <w:rPr>
              <w:rFonts w:ascii="Calibri" w:hAnsi="Calibri" w:cs="Calibri"/>
              <w:sz w:val="32"/>
              <w:szCs w:val="32"/>
            </w:rPr>
          </w:rPrChange>
        </w:rPr>
        <w:t xml:space="preserve"> to her family, and again enjoy</w:t>
      </w:r>
      <w:r w:rsidRPr="00C93E5C">
        <w:rPr>
          <w:rFonts w:ascii="Helvetica" w:hAnsi="Helvetica" w:cs="Calibri"/>
          <w:sz w:val="32"/>
          <w:szCs w:val="32"/>
          <w:rPrChange w:id="2846" w:author="Ryan" w:date="2017-04-30T19:28:00Z">
            <w:rPr>
              <w:rFonts w:ascii="Calibri" w:hAnsi="Calibri" w:cs="Calibri"/>
              <w:sz w:val="32"/>
              <w:szCs w:val="32"/>
            </w:rPr>
          </w:rPrChange>
        </w:rPr>
        <w:t xml:space="preserve">ing the </w:t>
      </w:r>
    </w:p>
    <w:p w14:paraId="492BF3CF" w14:textId="77777777" w:rsidR="00673483" w:rsidRPr="00C93E5C" w:rsidRDefault="00472BE7" w:rsidP="00472BE7">
      <w:pPr>
        <w:spacing w:after="0"/>
        <w:rPr>
          <w:rFonts w:ascii="Helvetica" w:hAnsi="Helvetica" w:cs="Calibri"/>
          <w:sz w:val="32"/>
          <w:szCs w:val="32"/>
          <w:rPrChange w:id="2847" w:author="Ryan" w:date="2017-04-30T19:28:00Z">
            <w:rPr>
              <w:rFonts w:ascii="Calibri" w:hAnsi="Calibri" w:cs="Calibri"/>
              <w:sz w:val="32"/>
              <w:szCs w:val="32"/>
            </w:rPr>
          </w:rPrChange>
        </w:rPr>
      </w:pPr>
      <w:r w:rsidRPr="00C93E5C">
        <w:rPr>
          <w:rFonts w:ascii="Helvetica" w:hAnsi="Helvetica" w:cs="Calibri"/>
          <w:sz w:val="32"/>
          <w:szCs w:val="32"/>
          <w:rPrChange w:id="2848" w:author="Ryan" w:date="2017-04-30T19:28:00Z">
            <w:rPr>
              <w:rFonts w:ascii="Calibri" w:hAnsi="Calibri" w:cs="Calibri"/>
              <w:sz w:val="32"/>
              <w:szCs w:val="32"/>
            </w:rPr>
          </w:rPrChange>
        </w:rPr>
        <w:t>pleasure of her native shades; but</w:t>
      </w:r>
      <w:r w:rsidR="00673483" w:rsidRPr="00C93E5C">
        <w:rPr>
          <w:rFonts w:ascii="Helvetica" w:hAnsi="Helvetica" w:cs="Calibri"/>
          <w:sz w:val="32"/>
          <w:szCs w:val="32"/>
          <w:rPrChange w:id="2849" w:author="Ryan" w:date="2017-04-30T19:28:00Z">
            <w:rPr>
              <w:rFonts w:ascii="Calibri" w:hAnsi="Calibri" w:cs="Calibri"/>
              <w:sz w:val="32"/>
              <w:szCs w:val="32"/>
            </w:rPr>
          </w:rPrChange>
        </w:rPr>
        <w:t xml:space="preserve"> </w:t>
      </w:r>
      <w:r w:rsidRPr="00C93E5C">
        <w:rPr>
          <w:rFonts w:ascii="Helvetica" w:hAnsi="Helvetica" w:cs="Calibri"/>
          <w:sz w:val="32"/>
          <w:szCs w:val="32"/>
          <w:rPrChange w:id="2850" w:author="Ryan" w:date="2017-04-30T19:28:00Z">
            <w:rPr>
              <w:rFonts w:ascii="Calibri" w:hAnsi="Calibri" w:cs="Calibri"/>
              <w:sz w:val="32"/>
              <w:szCs w:val="32"/>
            </w:rPr>
          </w:rPrChange>
        </w:rPr>
        <w:t xml:space="preserve">when her </w:t>
      </w:r>
      <w:proofErr w:type="spellStart"/>
      <w:r w:rsidRPr="00C93E5C">
        <w:rPr>
          <w:rFonts w:ascii="Helvetica" w:hAnsi="Helvetica" w:cs="Calibri"/>
          <w:sz w:val="32"/>
          <w:szCs w:val="32"/>
          <w:rPrChange w:id="2851" w:author="Ryan" w:date="2017-04-30T19:28:00Z">
            <w:rPr>
              <w:rFonts w:ascii="Calibri" w:hAnsi="Calibri" w:cs="Calibri"/>
              <w:sz w:val="32"/>
              <w:szCs w:val="32"/>
            </w:rPr>
          </w:rPrChange>
        </w:rPr>
        <w:t>fa</w:t>
      </w:r>
      <w:proofErr w:type="spellEnd"/>
      <w:r w:rsidR="00673483" w:rsidRPr="00C93E5C">
        <w:rPr>
          <w:rFonts w:ascii="Helvetica" w:hAnsi="Helvetica" w:cs="Calibri"/>
          <w:sz w:val="32"/>
          <w:szCs w:val="32"/>
          <w:rPrChange w:id="2852" w:author="Ryan" w:date="2017-04-30T19:28:00Z">
            <w:rPr>
              <w:rFonts w:ascii="Calibri" w:hAnsi="Calibri" w:cs="Calibri"/>
              <w:sz w:val="32"/>
              <w:szCs w:val="32"/>
            </w:rPr>
          </w:rPrChange>
        </w:rPr>
        <w:t>-</w:t>
      </w:r>
    </w:p>
    <w:p w14:paraId="36352D88" w14:textId="77777777" w:rsidR="00673483" w:rsidRPr="00C93E5C" w:rsidRDefault="00472BE7" w:rsidP="00472BE7">
      <w:pPr>
        <w:spacing w:after="0"/>
        <w:rPr>
          <w:rFonts w:ascii="Helvetica" w:hAnsi="Helvetica" w:cs="Calibri"/>
          <w:sz w:val="32"/>
          <w:szCs w:val="32"/>
          <w:rPrChange w:id="2853" w:author="Ryan" w:date="2017-04-30T19:28:00Z">
            <w:rPr>
              <w:rFonts w:ascii="Calibri" w:hAnsi="Calibri" w:cs="Calibri"/>
              <w:sz w:val="32"/>
              <w:szCs w:val="32"/>
            </w:rPr>
          </w:rPrChange>
        </w:rPr>
      </w:pPr>
      <w:proofErr w:type="spellStart"/>
      <w:r w:rsidRPr="00C93E5C">
        <w:rPr>
          <w:rFonts w:ascii="Helvetica" w:hAnsi="Helvetica" w:cs="Calibri"/>
          <w:sz w:val="32"/>
          <w:szCs w:val="32"/>
          <w:rPrChange w:id="2854" w:author="Ryan" w:date="2017-04-30T19:28:00Z">
            <w:rPr>
              <w:rFonts w:ascii="Calibri" w:hAnsi="Calibri" w:cs="Calibri"/>
              <w:sz w:val="32"/>
              <w:szCs w:val="32"/>
            </w:rPr>
          </w:rPrChange>
        </w:rPr>
        <w:t>ther's</w:t>
      </w:r>
      <w:proofErr w:type="spellEnd"/>
      <w:r w:rsidRPr="00C93E5C">
        <w:rPr>
          <w:rFonts w:ascii="Helvetica" w:hAnsi="Helvetica" w:cs="Calibri"/>
          <w:sz w:val="32"/>
          <w:szCs w:val="32"/>
          <w:rPrChange w:id="2855" w:author="Ryan" w:date="2017-04-30T19:28:00Z">
            <w:rPr>
              <w:rFonts w:ascii="Calibri" w:hAnsi="Calibri" w:cs="Calibri"/>
              <w:sz w:val="32"/>
              <w:szCs w:val="32"/>
            </w:rPr>
          </w:rPrChange>
        </w:rPr>
        <w:t xml:space="preserve"> business was made</w:t>
      </w:r>
      <w:r w:rsidR="00673483" w:rsidRPr="00C93E5C">
        <w:rPr>
          <w:rFonts w:ascii="Helvetica" w:hAnsi="Helvetica" w:cs="Calibri"/>
          <w:sz w:val="32"/>
          <w:szCs w:val="32"/>
          <w:rPrChange w:id="2856" w:author="Ryan" w:date="2017-04-30T19:28:00Z">
            <w:rPr>
              <w:rFonts w:ascii="Calibri" w:hAnsi="Calibri" w:cs="Calibri"/>
              <w:sz w:val="32"/>
              <w:szCs w:val="32"/>
            </w:rPr>
          </w:rPrChange>
        </w:rPr>
        <w:t xml:space="preserve"> </w:t>
      </w:r>
      <w:r w:rsidRPr="00C93E5C">
        <w:rPr>
          <w:rFonts w:ascii="Helvetica" w:hAnsi="Helvetica" w:cs="Calibri"/>
          <w:sz w:val="32"/>
          <w:szCs w:val="32"/>
          <w:rPrChange w:id="2857" w:author="Ryan" w:date="2017-04-30T19:28:00Z">
            <w:rPr>
              <w:rFonts w:ascii="Calibri" w:hAnsi="Calibri" w:cs="Calibri"/>
              <w:sz w:val="32"/>
              <w:szCs w:val="32"/>
            </w:rPr>
          </w:rPrChange>
        </w:rPr>
        <w:t>known, her cousins so</w:t>
      </w:r>
    </w:p>
    <w:p w14:paraId="31209260" w14:textId="77777777" w:rsidR="00673483" w:rsidRPr="00C93E5C" w:rsidRDefault="00472BE7" w:rsidP="00472BE7">
      <w:pPr>
        <w:spacing w:after="0"/>
        <w:rPr>
          <w:rFonts w:ascii="Helvetica" w:hAnsi="Helvetica" w:cs="Calibri"/>
          <w:sz w:val="32"/>
          <w:szCs w:val="32"/>
          <w:rPrChange w:id="2858" w:author="Ryan" w:date="2017-04-30T19:28:00Z">
            <w:rPr>
              <w:rFonts w:ascii="Calibri" w:hAnsi="Calibri" w:cs="Calibri"/>
              <w:sz w:val="32"/>
              <w:szCs w:val="32"/>
            </w:rPr>
          </w:rPrChange>
        </w:rPr>
      </w:pPr>
      <w:r w:rsidRPr="00C93E5C">
        <w:rPr>
          <w:rFonts w:ascii="Helvetica" w:hAnsi="Helvetica" w:cs="Calibri"/>
          <w:sz w:val="32"/>
          <w:szCs w:val="32"/>
          <w:rPrChange w:id="2859" w:author="Ryan" w:date="2017-04-30T19:28:00Z">
            <w:rPr>
              <w:rFonts w:ascii="Calibri" w:hAnsi="Calibri" w:cs="Calibri"/>
              <w:sz w:val="32"/>
              <w:szCs w:val="32"/>
            </w:rPr>
          </w:rPrChange>
        </w:rPr>
        <w:t>earnestly urged her</w:t>
      </w:r>
      <w:r w:rsidR="00673483" w:rsidRPr="00C93E5C">
        <w:rPr>
          <w:rFonts w:ascii="Helvetica" w:hAnsi="Helvetica" w:cs="Calibri"/>
          <w:sz w:val="32"/>
          <w:szCs w:val="32"/>
          <w:rPrChange w:id="2860" w:author="Ryan" w:date="2017-04-30T19:28:00Z">
            <w:rPr>
              <w:rFonts w:ascii="Calibri" w:hAnsi="Calibri" w:cs="Calibri"/>
              <w:sz w:val="32"/>
              <w:szCs w:val="32"/>
            </w:rPr>
          </w:rPrChange>
        </w:rPr>
        <w:t xml:space="preserve"> </w:t>
      </w:r>
      <w:r w:rsidRPr="00C93E5C">
        <w:rPr>
          <w:rFonts w:ascii="Helvetica" w:hAnsi="Helvetica" w:cs="Calibri"/>
          <w:sz w:val="32"/>
          <w:szCs w:val="32"/>
          <w:rPrChange w:id="2861" w:author="Ryan" w:date="2017-04-30T19:28:00Z">
            <w:rPr>
              <w:rFonts w:ascii="Calibri" w:hAnsi="Calibri" w:cs="Calibri"/>
              <w:sz w:val="32"/>
              <w:szCs w:val="32"/>
            </w:rPr>
          </w:rPrChange>
        </w:rPr>
        <w:t xml:space="preserve">to tarry through the winter, </w:t>
      </w:r>
    </w:p>
    <w:p w14:paraId="499C29CB" w14:textId="77777777" w:rsidR="00673483" w:rsidRPr="00C93E5C" w:rsidRDefault="00472BE7" w:rsidP="00472BE7">
      <w:pPr>
        <w:spacing w:after="0"/>
        <w:rPr>
          <w:rFonts w:ascii="Helvetica" w:hAnsi="Helvetica" w:cs="Calibri"/>
          <w:sz w:val="32"/>
          <w:szCs w:val="32"/>
          <w:rPrChange w:id="2862" w:author="Ryan" w:date="2017-04-30T19:28:00Z">
            <w:rPr>
              <w:rFonts w:ascii="Calibri" w:hAnsi="Calibri" w:cs="Calibri"/>
              <w:sz w:val="32"/>
              <w:szCs w:val="32"/>
            </w:rPr>
          </w:rPrChange>
        </w:rPr>
      </w:pPr>
      <w:r w:rsidRPr="00C93E5C">
        <w:rPr>
          <w:rFonts w:ascii="Helvetica" w:hAnsi="Helvetica" w:cs="Calibri"/>
          <w:sz w:val="32"/>
          <w:szCs w:val="32"/>
          <w:rPrChange w:id="2863" w:author="Ryan" w:date="2017-04-30T19:28:00Z">
            <w:rPr>
              <w:rFonts w:ascii="Calibri" w:hAnsi="Calibri" w:cs="Calibri"/>
              <w:sz w:val="32"/>
              <w:szCs w:val="32"/>
            </w:rPr>
          </w:rPrChange>
        </w:rPr>
        <w:t>that, with her</w:t>
      </w:r>
      <w:r w:rsidR="00673483" w:rsidRPr="00C93E5C">
        <w:rPr>
          <w:rFonts w:ascii="Helvetica" w:hAnsi="Helvetica" w:cs="Calibri"/>
          <w:sz w:val="32"/>
          <w:szCs w:val="32"/>
          <w:rPrChange w:id="2864" w:author="Ryan" w:date="2017-04-30T19:28:00Z">
            <w:rPr>
              <w:rFonts w:ascii="Calibri" w:hAnsi="Calibri" w:cs="Calibri"/>
              <w:sz w:val="32"/>
              <w:szCs w:val="32"/>
            </w:rPr>
          </w:rPrChange>
        </w:rPr>
        <w:t xml:space="preserve"> </w:t>
      </w:r>
      <w:r w:rsidRPr="00C93E5C">
        <w:rPr>
          <w:rFonts w:ascii="Helvetica" w:hAnsi="Helvetica" w:cs="Calibri"/>
          <w:sz w:val="32"/>
          <w:szCs w:val="32"/>
          <w:rPrChange w:id="2865" w:author="Ryan" w:date="2017-04-30T19:28:00Z">
            <w:rPr>
              <w:rFonts w:ascii="Calibri" w:hAnsi="Calibri" w:cs="Calibri"/>
              <w:sz w:val="32"/>
              <w:szCs w:val="32"/>
            </w:rPr>
          </w:rPrChange>
        </w:rPr>
        <w:t xml:space="preserve">father's leave, she consented. </w:t>
      </w:r>
    </w:p>
    <w:p w14:paraId="06FC1E13" w14:textId="77777777" w:rsidR="00472BE7" w:rsidRPr="00C93E5C" w:rsidRDefault="00472BE7" w:rsidP="00472BE7">
      <w:pPr>
        <w:spacing w:after="0"/>
        <w:rPr>
          <w:rFonts w:ascii="Helvetica" w:hAnsi="Helvetica" w:cs="Calibri"/>
          <w:sz w:val="32"/>
          <w:szCs w:val="32"/>
          <w:rPrChange w:id="2866" w:author="Ryan" w:date="2017-04-30T19:28:00Z">
            <w:rPr>
              <w:rFonts w:ascii="Calibri" w:hAnsi="Calibri" w:cs="Calibri"/>
              <w:sz w:val="32"/>
              <w:szCs w:val="32"/>
            </w:rPr>
          </w:rPrChange>
        </w:rPr>
      </w:pPr>
      <w:r w:rsidRPr="00C93E5C">
        <w:rPr>
          <w:rFonts w:ascii="Helvetica" w:hAnsi="Helvetica" w:cs="Calibri"/>
          <w:sz w:val="32"/>
          <w:szCs w:val="32"/>
          <w:rPrChange w:id="2867" w:author="Ryan" w:date="2017-04-30T19:28:00Z">
            <w:rPr>
              <w:rFonts w:ascii="Calibri" w:hAnsi="Calibri" w:cs="Calibri"/>
              <w:sz w:val="32"/>
              <w:szCs w:val="32"/>
            </w:rPr>
          </w:rPrChange>
        </w:rPr>
        <w:t>The old</w:t>
      </w:r>
      <w:r w:rsidR="00673483" w:rsidRPr="00C93E5C">
        <w:rPr>
          <w:rFonts w:ascii="Helvetica" w:hAnsi="Helvetica" w:cs="Calibri"/>
          <w:sz w:val="32"/>
          <w:szCs w:val="32"/>
          <w:rPrChange w:id="2868" w:author="Ryan" w:date="2017-04-30T19:28:00Z">
            <w:rPr>
              <w:rFonts w:ascii="Calibri" w:hAnsi="Calibri" w:cs="Calibri"/>
              <w:sz w:val="32"/>
              <w:szCs w:val="32"/>
            </w:rPr>
          </w:rPrChange>
        </w:rPr>
        <w:t xml:space="preserve"> </w:t>
      </w:r>
      <w:r w:rsidRPr="00C93E5C">
        <w:rPr>
          <w:rFonts w:ascii="Helvetica" w:hAnsi="Helvetica" w:cs="Calibri"/>
          <w:sz w:val="32"/>
          <w:szCs w:val="32"/>
          <w:rPrChange w:id="2869" w:author="Ryan" w:date="2017-04-30T19:28:00Z">
            <w:rPr>
              <w:rFonts w:ascii="Calibri" w:hAnsi="Calibri" w:cs="Calibri"/>
              <w:sz w:val="32"/>
              <w:szCs w:val="32"/>
            </w:rPr>
          </w:rPrChange>
        </w:rPr>
        <w:t>gentleman, upon an invitation</w:t>
      </w:r>
      <w:r w:rsidR="00673483" w:rsidRPr="00C93E5C">
        <w:rPr>
          <w:rFonts w:ascii="Helvetica" w:hAnsi="Helvetica" w:cs="Calibri"/>
          <w:sz w:val="32"/>
          <w:szCs w:val="32"/>
          <w:rPrChange w:id="2870" w:author="Ryan" w:date="2017-04-30T19:28:00Z">
            <w:rPr>
              <w:rFonts w:ascii="Calibri" w:hAnsi="Calibri" w:cs="Calibri"/>
              <w:sz w:val="32"/>
              <w:szCs w:val="32"/>
            </w:rPr>
          </w:rPrChange>
        </w:rPr>
        <w:t>,</w:t>
      </w:r>
      <w:r w:rsidRPr="00C93E5C">
        <w:rPr>
          <w:rFonts w:ascii="Helvetica" w:hAnsi="Helvetica" w:cs="Calibri"/>
          <w:sz w:val="32"/>
          <w:szCs w:val="32"/>
          <w:rPrChange w:id="2871" w:author="Ryan" w:date="2017-04-30T19:28:00Z">
            <w:rPr>
              <w:rFonts w:ascii="Calibri" w:hAnsi="Calibri" w:cs="Calibri"/>
              <w:sz w:val="32"/>
              <w:szCs w:val="32"/>
            </w:rPr>
          </w:rPrChange>
        </w:rPr>
        <w:t xml:space="preserve"> through</w:t>
      </w:r>
    </w:p>
    <w:p w14:paraId="111A83C4" w14:textId="77777777" w:rsidR="00673483" w:rsidRPr="00C93E5C" w:rsidRDefault="00472BE7" w:rsidP="00472BE7">
      <w:pPr>
        <w:spacing w:after="0"/>
        <w:rPr>
          <w:rFonts w:ascii="Helvetica" w:hAnsi="Helvetica" w:cs="Calibri"/>
          <w:sz w:val="32"/>
          <w:szCs w:val="32"/>
          <w:rPrChange w:id="2872" w:author="Ryan" w:date="2017-04-30T19:28:00Z">
            <w:rPr>
              <w:rFonts w:ascii="Calibri" w:hAnsi="Calibri" w:cs="Calibri"/>
              <w:sz w:val="32"/>
              <w:szCs w:val="32"/>
            </w:rPr>
          </w:rPrChange>
        </w:rPr>
      </w:pPr>
      <w:r w:rsidRPr="00C93E5C">
        <w:rPr>
          <w:rFonts w:ascii="Helvetica" w:hAnsi="Helvetica" w:cs="Calibri"/>
          <w:sz w:val="32"/>
          <w:szCs w:val="32"/>
          <w:rPrChange w:id="2873" w:author="Ryan" w:date="2017-04-30T19:28:00Z">
            <w:rPr>
              <w:rFonts w:ascii="Calibri" w:hAnsi="Calibri" w:cs="Calibri"/>
              <w:sz w:val="32"/>
              <w:szCs w:val="32"/>
            </w:rPr>
          </w:rPrChange>
        </w:rPr>
        <w:t>Blake, waited on the Governor, and in a</w:t>
      </w:r>
      <w:r w:rsidR="00673483" w:rsidRPr="00C93E5C">
        <w:rPr>
          <w:rFonts w:ascii="Helvetica" w:hAnsi="Helvetica" w:cs="Calibri"/>
          <w:sz w:val="32"/>
          <w:szCs w:val="32"/>
          <w:rPrChange w:id="2874" w:author="Ryan" w:date="2017-04-30T19:28:00Z">
            <w:rPr>
              <w:rFonts w:ascii="Calibri" w:hAnsi="Calibri" w:cs="Calibri"/>
              <w:sz w:val="32"/>
              <w:szCs w:val="32"/>
            </w:rPr>
          </w:rPrChange>
        </w:rPr>
        <w:t xml:space="preserve"> </w:t>
      </w:r>
      <w:r w:rsidRPr="00C93E5C">
        <w:rPr>
          <w:rFonts w:ascii="Helvetica" w:hAnsi="Helvetica" w:cs="Calibri"/>
          <w:sz w:val="32"/>
          <w:szCs w:val="32"/>
          <w:rPrChange w:id="2875" w:author="Ryan" w:date="2017-04-30T19:28:00Z">
            <w:rPr>
              <w:rFonts w:ascii="Calibri" w:hAnsi="Calibri" w:cs="Calibri"/>
              <w:sz w:val="32"/>
              <w:szCs w:val="32"/>
            </w:rPr>
          </w:rPrChange>
        </w:rPr>
        <w:t xml:space="preserve">few </w:t>
      </w:r>
    </w:p>
    <w:p w14:paraId="413DA6E8" w14:textId="77777777" w:rsidR="00472BE7" w:rsidRPr="00C93E5C" w:rsidRDefault="00472BE7" w:rsidP="00472BE7">
      <w:pPr>
        <w:spacing w:after="0"/>
        <w:rPr>
          <w:rFonts w:ascii="Helvetica" w:hAnsi="Helvetica" w:cs="Calibri"/>
          <w:sz w:val="32"/>
          <w:szCs w:val="32"/>
          <w:rPrChange w:id="2876" w:author="Ryan" w:date="2017-04-30T19:28:00Z">
            <w:rPr>
              <w:rFonts w:ascii="Calibri" w:hAnsi="Calibri" w:cs="Calibri"/>
              <w:sz w:val="32"/>
              <w:szCs w:val="32"/>
            </w:rPr>
          </w:rPrChange>
        </w:rPr>
      </w:pPr>
      <w:r w:rsidRPr="00C93E5C">
        <w:rPr>
          <w:rFonts w:ascii="Helvetica" w:hAnsi="Helvetica" w:cs="Calibri"/>
          <w:sz w:val="32"/>
          <w:szCs w:val="32"/>
          <w:rPrChange w:id="2877" w:author="Ryan" w:date="2017-04-30T19:28:00Z">
            <w:rPr>
              <w:rFonts w:ascii="Calibri" w:hAnsi="Calibri" w:cs="Calibri"/>
              <w:sz w:val="32"/>
              <w:szCs w:val="32"/>
            </w:rPr>
          </w:rPrChange>
        </w:rPr>
        <w:t>days returned to Long-Island.</w:t>
      </w:r>
    </w:p>
    <w:p w14:paraId="7538EEAA" w14:textId="77777777" w:rsidR="00673483" w:rsidRPr="00C93E5C" w:rsidRDefault="00472BE7" w:rsidP="007D5C8B">
      <w:pPr>
        <w:spacing w:after="0"/>
        <w:ind w:firstLine="800"/>
        <w:rPr>
          <w:rFonts w:ascii="Helvetica" w:hAnsi="Helvetica" w:cs="Calibri"/>
          <w:sz w:val="32"/>
          <w:szCs w:val="32"/>
          <w:rPrChange w:id="2878" w:author="Ryan" w:date="2017-04-30T19:28:00Z">
            <w:rPr>
              <w:rFonts w:ascii="Calibri" w:hAnsi="Calibri" w:cs="Calibri"/>
              <w:sz w:val="32"/>
              <w:szCs w:val="32"/>
            </w:rPr>
          </w:rPrChange>
        </w:rPr>
      </w:pPr>
      <w:r w:rsidRPr="00C93E5C">
        <w:rPr>
          <w:rFonts w:ascii="Helvetica" w:hAnsi="Helvetica" w:cs="Calibri"/>
          <w:sz w:val="32"/>
          <w:szCs w:val="32"/>
          <w:rPrChange w:id="2879" w:author="Ryan" w:date="2017-04-30T19:28:00Z">
            <w:rPr>
              <w:rFonts w:ascii="Calibri" w:hAnsi="Calibri" w:cs="Calibri"/>
              <w:sz w:val="32"/>
              <w:szCs w:val="32"/>
            </w:rPr>
          </w:rPrChange>
        </w:rPr>
        <w:t>The wi</w:t>
      </w:r>
      <w:r w:rsidR="00673483" w:rsidRPr="00C93E5C">
        <w:rPr>
          <w:rFonts w:ascii="Helvetica" w:hAnsi="Helvetica" w:cs="Calibri"/>
          <w:sz w:val="32"/>
          <w:szCs w:val="32"/>
          <w:rPrChange w:id="2880" w:author="Ryan" w:date="2017-04-30T19:28:00Z">
            <w:rPr>
              <w:rFonts w:ascii="Calibri" w:hAnsi="Calibri" w:cs="Calibri"/>
              <w:sz w:val="32"/>
              <w:szCs w:val="32"/>
            </w:rPr>
          </w:rPrChange>
        </w:rPr>
        <w:t>nter passed away, and spring ar</w:t>
      </w:r>
      <w:r w:rsidRPr="00C93E5C">
        <w:rPr>
          <w:rFonts w:ascii="Helvetica" w:hAnsi="Helvetica" w:cs="Calibri"/>
          <w:sz w:val="32"/>
          <w:szCs w:val="32"/>
          <w:rPrChange w:id="2881" w:author="Ryan" w:date="2017-04-30T19:28:00Z">
            <w:rPr>
              <w:rFonts w:ascii="Calibri" w:hAnsi="Calibri" w:cs="Calibri"/>
              <w:sz w:val="32"/>
              <w:szCs w:val="32"/>
            </w:rPr>
          </w:rPrChange>
        </w:rPr>
        <w:t xml:space="preserve">rived, </w:t>
      </w:r>
    </w:p>
    <w:p w14:paraId="2428EE8A" w14:textId="77777777" w:rsidR="00673483" w:rsidRPr="00C93E5C" w:rsidRDefault="00472BE7" w:rsidP="00472BE7">
      <w:pPr>
        <w:spacing w:after="0"/>
        <w:rPr>
          <w:rFonts w:ascii="Helvetica" w:hAnsi="Helvetica" w:cs="Calibri"/>
          <w:sz w:val="32"/>
          <w:szCs w:val="32"/>
          <w:rPrChange w:id="2882" w:author="Ryan" w:date="2017-04-30T19:28:00Z">
            <w:rPr>
              <w:rFonts w:ascii="Calibri" w:hAnsi="Calibri" w:cs="Calibri"/>
              <w:sz w:val="32"/>
              <w:szCs w:val="32"/>
            </w:rPr>
          </w:rPrChange>
        </w:rPr>
      </w:pPr>
      <w:r w:rsidRPr="00C93E5C">
        <w:rPr>
          <w:rFonts w:ascii="Helvetica" w:hAnsi="Helvetica" w:cs="Calibri"/>
          <w:sz w:val="32"/>
          <w:szCs w:val="32"/>
          <w:rPrChange w:id="2883" w:author="Ryan" w:date="2017-04-30T19:28:00Z">
            <w:rPr>
              <w:rFonts w:ascii="Calibri" w:hAnsi="Calibri" w:cs="Calibri"/>
              <w:sz w:val="32"/>
              <w:szCs w:val="32"/>
            </w:rPr>
          </w:rPrChange>
        </w:rPr>
        <w:t>bu</w:t>
      </w:r>
      <w:r w:rsidR="00673483" w:rsidRPr="00C93E5C">
        <w:rPr>
          <w:rFonts w:ascii="Helvetica" w:hAnsi="Helvetica" w:cs="Calibri"/>
          <w:sz w:val="32"/>
          <w:szCs w:val="32"/>
          <w:rPrChange w:id="2884" w:author="Ryan" w:date="2017-04-30T19:28:00Z">
            <w:rPr>
              <w:rFonts w:ascii="Calibri" w:hAnsi="Calibri" w:cs="Calibri"/>
              <w:sz w:val="32"/>
              <w:szCs w:val="32"/>
            </w:rPr>
          </w:rPrChange>
        </w:rPr>
        <w:t>t no news from Albert. Eliza be</w:t>
      </w:r>
      <w:r w:rsidRPr="00C93E5C">
        <w:rPr>
          <w:rFonts w:ascii="Helvetica" w:hAnsi="Helvetica" w:cs="Calibri"/>
          <w:sz w:val="32"/>
          <w:szCs w:val="32"/>
          <w:rPrChange w:id="2885" w:author="Ryan" w:date="2017-04-30T19:28:00Z">
            <w:rPr>
              <w:rFonts w:ascii="Calibri" w:hAnsi="Calibri" w:cs="Calibri"/>
              <w:sz w:val="32"/>
              <w:szCs w:val="32"/>
            </w:rPr>
          </w:rPrChange>
        </w:rPr>
        <w:t xml:space="preserve">came </w:t>
      </w:r>
      <w:proofErr w:type="spellStart"/>
      <w:r w:rsidRPr="00C93E5C">
        <w:rPr>
          <w:rFonts w:ascii="Helvetica" w:hAnsi="Helvetica" w:cs="Calibri"/>
          <w:sz w:val="32"/>
          <w:szCs w:val="32"/>
          <w:rPrChange w:id="2886" w:author="Ryan" w:date="2017-04-30T19:28:00Z">
            <w:rPr>
              <w:rFonts w:ascii="Calibri" w:hAnsi="Calibri" w:cs="Calibri"/>
              <w:sz w:val="32"/>
              <w:szCs w:val="32"/>
            </w:rPr>
          </w:rPrChange>
        </w:rPr>
        <w:t>melan</w:t>
      </w:r>
      <w:proofErr w:type="spellEnd"/>
      <w:r w:rsidR="00673483" w:rsidRPr="00C93E5C">
        <w:rPr>
          <w:rFonts w:ascii="Helvetica" w:hAnsi="Helvetica" w:cs="Calibri"/>
          <w:sz w:val="32"/>
          <w:szCs w:val="32"/>
          <w:rPrChange w:id="2887" w:author="Ryan" w:date="2017-04-30T19:28:00Z">
            <w:rPr>
              <w:rFonts w:ascii="Calibri" w:hAnsi="Calibri" w:cs="Calibri"/>
              <w:sz w:val="32"/>
              <w:szCs w:val="32"/>
            </w:rPr>
          </w:rPrChange>
        </w:rPr>
        <w:t>-</w:t>
      </w:r>
    </w:p>
    <w:p w14:paraId="5153E47F" w14:textId="77777777" w:rsidR="00673483" w:rsidRPr="00C93E5C" w:rsidRDefault="00472BE7" w:rsidP="00472BE7">
      <w:pPr>
        <w:spacing w:after="0"/>
        <w:rPr>
          <w:rFonts w:ascii="Helvetica" w:hAnsi="Helvetica" w:cs="Calibri"/>
          <w:sz w:val="32"/>
          <w:szCs w:val="32"/>
          <w:rPrChange w:id="2888" w:author="Ryan" w:date="2017-04-30T19:28:00Z">
            <w:rPr>
              <w:rFonts w:ascii="Calibri" w:hAnsi="Calibri" w:cs="Calibri"/>
              <w:sz w:val="32"/>
              <w:szCs w:val="32"/>
            </w:rPr>
          </w:rPrChange>
        </w:rPr>
      </w:pPr>
      <w:proofErr w:type="spellStart"/>
      <w:r w:rsidRPr="00C93E5C">
        <w:rPr>
          <w:rFonts w:ascii="Helvetica" w:hAnsi="Helvetica" w:cs="Calibri"/>
          <w:sz w:val="32"/>
          <w:szCs w:val="32"/>
          <w:rPrChange w:id="2889" w:author="Ryan" w:date="2017-04-30T19:28:00Z">
            <w:rPr>
              <w:rFonts w:ascii="Calibri" w:hAnsi="Calibri" w:cs="Calibri"/>
              <w:sz w:val="32"/>
              <w:szCs w:val="32"/>
            </w:rPr>
          </w:rPrChange>
        </w:rPr>
        <w:t>choly</w:t>
      </w:r>
      <w:proofErr w:type="spellEnd"/>
      <w:r w:rsidRPr="00C93E5C">
        <w:rPr>
          <w:rFonts w:ascii="Helvetica" w:hAnsi="Helvetica" w:cs="Calibri"/>
          <w:sz w:val="32"/>
          <w:szCs w:val="32"/>
          <w:rPrChange w:id="2890" w:author="Ryan" w:date="2017-04-30T19:28:00Z">
            <w:rPr>
              <w:rFonts w:ascii="Calibri" w:hAnsi="Calibri" w:cs="Calibri"/>
              <w:sz w:val="32"/>
              <w:szCs w:val="32"/>
            </w:rPr>
          </w:rPrChange>
        </w:rPr>
        <w:t>, and could scarcely be</w:t>
      </w:r>
      <w:r w:rsidR="00673483" w:rsidRPr="00C93E5C">
        <w:rPr>
          <w:rFonts w:ascii="Helvetica" w:hAnsi="Helvetica" w:cs="Calibri"/>
          <w:sz w:val="32"/>
          <w:szCs w:val="32"/>
          <w:rPrChange w:id="2891" w:author="Ryan" w:date="2017-04-30T19:28:00Z">
            <w:rPr>
              <w:rFonts w:ascii="Calibri" w:hAnsi="Calibri" w:cs="Calibri"/>
              <w:sz w:val="32"/>
              <w:szCs w:val="32"/>
            </w:rPr>
          </w:rPrChange>
        </w:rPr>
        <w:t xml:space="preserve"> </w:t>
      </w:r>
      <w:r w:rsidRPr="00C93E5C">
        <w:rPr>
          <w:rFonts w:ascii="Helvetica" w:hAnsi="Helvetica" w:cs="Calibri"/>
          <w:sz w:val="32"/>
          <w:szCs w:val="32"/>
          <w:rPrChange w:id="2892" w:author="Ryan" w:date="2017-04-30T19:28:00Z">
            <w:rPr>
              <w:rFonts w:ascii="Calibri" w:hAnsi="Calibri" w:cs="Calibri"/>
              <w:sz w:val="32"/>
              <w:szCs w:val="32"/>
            </w:rPr>
          </w:rPrChange>
        </w:rPr>
        <w:t xml:space="preserve">prevailed upon to </w:t>
      </w:r>
    </w:p>
    <w:p w14:paraId="1A71B71A" w14:textId="77777777" w:rsidR="00673483" w:rsidRPr="00C93E5C" w:rsidRDefault="00673483" w:rsidP="00472BE7">
      <w:pPr>
        <w:spacing w:after="0"/>
        <w:rPr>
          <w:rFonts w:ascii="Helvetica" w:hAnsi="Helvetica" w:cs="Calibri"/>
          <w:sz w:val="32"/>
          <w:szCs w:val="32"/>
          <w:rPrChange w:id="2893" w:author="Ryan" w:date="2017-04-30T19:28:00Z">
            <w:rPr>
              <w:rFonts w:ascii="Calibri" w:hAnsi="Calibri" w:cs="Calibri"/>
              <w:sz w:val="32"/>
              <w:szCs w:val="32"/>
            </w:rPr>
          </w:rPrChange>
        </w:rPr>
      </w:pPr>
      <w:r w:rsidRPr="00C93E5C">
        <w:rPr>
          <w:rFonts w:ascii="Helvetica" w:hAnsi="Helvetica" w:cs="Calibri"/>
          <w:sz w:val="32"/>
          <w:szCs w:val="32"/>
          <w:rPrChange w:id="2894" w:author="Ryan" w:date="2017-04-30T19:28:00Z">
            <w:rPr>
              <w:rFonts w:ascii="Calibri" w:hAnsi="Calibri" w:cs="Calibri"/>
              <w:sz w:val="32"/>
              <w:szCs w:val="32"/>
            </w:rPr>
          </w:rPrChange>
        </w:rPr>
        <w:t>see company. One after</w:t>
      </w:r>
      <w:r w:rsidR="00472BE7" w:rsidRPr="00C93E5C">
        <w:rPr>
          <w:rFonts w:ascii="Helvetica" w:hAnsi="Helvetica" w:cs="Calibri"/>
          <w:sz w:val="32"/>
          <w:szCs w:val="32"/>
          <w:rPrChange w:id="2895" w:author="Ryan" w:date="2017-04-30T19:28:00Z">
            <w:rPr>
              <w:rFonts w:ascii="Calibri" w:hAnsi="Calibri" w:cs="Calibri"/>
              <w:sz w:val="32"/>
              <w:szCs w:val="32"/>
            </w:rPr>
          </w:rPrChange>
        </w:rPr>
        <w:t xml:space="preserve">noon, as she, with her </w:t>
      </w:r>
    </w:p>
    <w:p w14:paraId="178A278E" w14:textId="77777777" w:rsidR="00673483" w:rsidRPr="00C93E5C" w:rsidRDefault="00472BE7" w:rsidP="00472BE7">
      <w:pPr>
        <w:spacing w:after="0"/>
        <w:rPr>
          <w:rFonts w:ascii="Helvetica" w:hAnsi="Helvetica" w:cs="Calibri"/>
          <w:sz w:val="32"/>
          <w:szCs w:val="32"/>
          <w:rPrChange w:id="2896" w:author="Ryan" w:date="2017-04-30T19:28:00Z">
            <w:rPr>
              <w:rFonts w:ascii="Calibri" w:hAnsi="Calibri" w:cs="Calibri"/>
              <w:sz w:val="32"/>
              <w:szCs w:val="32"/>
            </w:rPr>
          </w:rPrChange>
        </w:rPr>
      </w:pPr>
      <w:r w:rsidRPr="00C93E5C">
        <w:rPr>
          <w:rFonts w:ascii="Helvetica" w:hAnsi="Helvetica" w:cs="Calibri"/>
          <w:sz w:val="32"/>
          <w:szCs w:val="32"/>
          <w:rPrChange w:id="2897" w:author="Ryan" w:date="2017-04-30T19:28:00Z">
            <w:rPr>
              <w:rFonts w:ascii="Calibri" w:hAnsi="Calibri" w:cs="Calibri"/>
              <w:sz w:val="32"/>
              <w:szCs w:val="32"/>
            </w:rPr>
          </w:rPrChange>
        </w:rPr>
        <w:t>uncle's family and</w:t>
      </w:r>
      <w:r w:rsidR="00673483" w:rsidRPr="00C93E5C">
        <w:rPr>
          <w:rFonts w:ascii="Helvetica" w:hAnsi="Helvetica" w:cs="Calibri"/>
          <w:sz w:val="32"/>
          <w:szCs w:val="32"/>
          <w:rPrChange w:id="2898" w:author="Ryan" w:date="2017-04-30T19:28:00Z">
            <w:rPr>
              <w:rFonts w:ascii="Calibri" w:hAnsi="Calibri" w:cs="Calibri"/>
              <w:sz w:val="32"/>
              <w:szCs w:val="32"/>
            </w:rPr>
          </w:rPrChange>
        </w:rPr>
        <w:t xml:space="preserve"> </w:t>
      </w:r>
      <w:r w:rsidRPr="00C93E5C">
        <w:rPr>
          <w:rFonts w:ascii="Helvetica" w:hAnsi="Helvetica" w:cs="Calibri"/>
          <w:sz w:val="32"/>
          <w:szCs w:val="32"/>
          <w:rPrChange w:id="2899" w:author="Ryan" w:date="2017-04-30T19:28:00Z">
            <w:rPr>
              <w:rFonts w:ascii="Calibri" w:hAnsi="Calibri" w:cs="Calibri"/>
              <w:sz w:val="32"/>
              <w:szCs w:val="32"/>
            </w:rPr>
          </w:rPrChange>
        </w:rPr>
        <w:t>Blake, was sitting in the pi</w:t>
      </w:r>
      <w:r w:rsidR="00673483" w:rsidRPr="00C93E5C">
        <w:rPr>
          <w:rFonts w:ascii="Helvetica" w:hAnsi="Helvetica" w:cs="Calibri"/>
          <w:sz w:val="32"/>
          <w:szCs w:val="32"/>
          <w:rPrChange w:id="2900" w:author="Ryan" w:date="2017-04-30T19:28:00Z">
            <w:rPr>
              <w:rFonts w:ascii="Calibri" w:hAnsi="Calibri" w:cs="Calibri"/>
              <w:sz w:val="32"/>
              <w:szCs w:val="32"/>
            </w:rPr>
          </w:rPrChange>
        </w:rPr>
        <w:t>-</w:t>
      </w:r>
    </w:p>
    <w:p w14:paraId="2A1C3486" w14:textId="77777777" w:rsidR="00673483" w:rsidRPr="00C93E5C" w:rsidRDefault="00472BE7" w:rsidP="00472BE7">
      <w:pPr>
        <w:spacing w:after="0"/>
        <w:rPr>
          <w:rFonts w:ascii="Helvetica" w:hAnsi="Helvetica" w:cs="Calibri"/>
          <w:sz w:val="32"/>
          <w:szCs w:val="32"/>
          <w:rPrChange w:id="2901" w:author="Ryan" w:date="2017-04-30T19:28:00Z">
            <w:rPr>
              <w:rFonts w:ascii="Calibri" w:hAnsi="Calibri" w:cs="Calibri"/>
              <w:sz w:val="32"/>
              <w:szCs w:val="32"/>
            </w:rPr>
          </w:rPrChange>
        </w:rPr>
      </w:pPr>
      <w:proofErr w:type="spellStart"/>
      <w:r w:rsidRPr="00C93E5C">
        <w:rPr>
          <w:rFonts w:ascii="Helvetica" w:hAnsi="Helvetica" w:cs="Calibri"/>
          <w:sz w:val="32"/>
          <w:szCs w:val="32"/>
          <w:rPrChange w:id="2902" w:author="Ryan" w:date="2017-04-30T19:28:00Z">
            <w:rPr>
              <w:rFonts w:ascii="Calibri" w:hAnsi="Calibri" w:cs="Calibri"/>
              <w:sz w:val="32"/>
              <w:szCs w:val="32"/>
            </w:rPr>
          </w:rPrChange>
        </w:rPr>
        <w:lastRenderedPageBreak/>
        <w:t>azza</w:t>
      </w:r>
      <w:proofErr w:type="spellEnd"/>
      <w:r w:rsidRPr="00C93E5C">
        <w:rPr>
          <w:rFonts w:ascii="Helvetica" w:hAnsi="Helvetica" w:cs="Calibri"/>
          <w:sz w:val="32"/>
          <w:szCs w:val="32"/>
          <w:rPrChange w:id="2903" w:author="Ryan" w:date="2017-04-30T19:28:00Z">
            <w:rPr>
              <w:rFonts w:ascii="Calibri" w:hAnsi="Calibri" w:cs="Calibri"/>
              <w:sz w:val="32"/>
              <w:szCs w:val="32"/>
            </w:rPr>
          </w:rPrChange>
        </w:rPr>
        <w:t>, in front of</w:t>
      </w:r>
      <w:r w:rsidR="00673483" w:rsidRPr="00C93E5C">
        <w:rPr>
          <w:rFonts w:ascii="Helvetica" w:hAnsi="Helvetica" w:cs="Calibri"/>
          <w:sz w:val="32"/>
          <w:szCs w:val="32"/>
          <w:rPrChange w:id="2904" w:author="Ryan" w:date="2017-04-30T19:28:00Z">
            <w:rPr>
              <w:rFonts w:ascii="Calibri" w:hAnsi="Calibri" w:cs="Calibri"/>
              <w:sz w:val="32"/>
              <w:szCs w:val="32"/>
            </w:rPr>
          </w:rPrChange>
        </w:rPr>
        <w:t xml:space="preserve"> </w:t>
      </w:r>
      <w:r w:rsidRPr="00C93E5C">
        <w:rPr>
          <w:rFonts w:ascii="Helvetica" w:hAnsi="Helvetica" w:cs="Calibri"/>
          <w:sz w:val="32"/>
          <w:szCs w:val="32"/>
          <w:rPrChange w:id="2905" w:author="Ryan" w:date="2017-04-30T19:28:00Z">
            <w:rPr>
              <w:rFonts w:ascii="Calibri" w:hAnsi="Calibri" w:cs="Calibri"/>
              <w:sz w:val="32"/>
              <w:szCs w:val="32"/>
            </w:rPr>
          </w:rPrChange>
        </w:rPr>
        <w:t>the house, a well</w:t>
      </w:r>
      <w:r w:rsidR="00673483" w:rsidRPr="00C93E5C">
        <w:rPr>
          <w:rFonts w:ascii="Helvetica" w:hAnsi="Helvetica" w:cs="Calibri"/>
          <w:sz w:val="32"/>
          <w:szCs w:val="32"/>
          <w:rPrChange w:id="2906" w:author="Ryan" w:date="2017-04-30T19:28:00Z">
            <w:rPr>
              <w:rFonts w:ascii="Calibri" w:hAnsi="Calibri" w:cs="Calibri"/>
              <w:sz w:val="32"/>
              <w:szCs w:val="32"/>
            </w:rPr>
          </w:rPrChange>
        </w:rPr>
        <w:t>-</w:t>
      </w:r>
      <w:r w:rsidRPr="00C93E5C">
        <w:rPr>
          <w:rFonts w:ascii="Helvetica" w:hAnsi="Helvetica" w:cs="Calibri"/>
          <w:sz w:val="32"/>
          <w:szCs w:val="32"/>
          <w:rPrChange w:id="2907" w:author="Ryan" w:date="2017-04-30T19:28:00Z">
            <w:rPr>
              <w:rFonts w:ascii="Calibri" w:hAnsi="Calibri" w:cs="Calibri"/>
              <w:sz w:val="32"/>
              <w:szCs w:val="32"/>
            </w:rPr>
          </w:rPrChange>
        </w:rPr>
        <w:t xml:space="preserve">dressed man </w:t>
      </w:r>
    </w:p>
    <w:p w14:paraId="1717CC87" w14:textId="77777777" w:rsidR="00673483" w:rsidRPr="00C93E5C" w:rsidRDefault="00472BE7" w:rsidP="00472BE7">
      <w:pPr>
        <w:spacing w:after="0"/>
        <w:rPr>
          <w:rFonts w:ascii="Helvetica" w:hAnsi="Helvetica" w:cs="Calibri"/>
          <w:sz w:val="32"/>
          <w:szCs w:val="32"/>
          <w:rPrChange w:id="2908" w:author="Ryan" w:date="2017-04-30T19:28:00Z">
            <w:rPr>
              <w:rFonts w:ascii="Calibri" w:hAnsi="Calibri" w:cs="Calibri"/>
              <w:sz w:val="32"/>
              <w:szCs w:val="32"/>
            </w:rPr>
          </w:rPrChange>
        </w:rPr>
      </w:pPr>
      <w:r w:rsidRPr="00C93E5C">
        <w:rPr>
          <w:rFonts w:ascii="Helvetica" w:hAnsi="Helvetica" w:cs="Calibri"/>
          <w:sz w:val="32"/>
          <w:szCs w:val="32"/>
          <w:rPrChange w:id="2909" w:author="Ryan" w:date="2017-04-30T19:28:00Z">
            <w:rPr>
              <w:rFonts w:ascii="Calibri" w:hAnsi="Calibri" w:cs="Calibri"/>
              <w:sz w:val="32"/>
              <w:szCs w:val="32"/>
            </w:rPr>
          </w:rPrChange>
        </w:rPr>
        <w:t>approached,</w:t>
      </w:r>
      <w:r w:rsidR="00673483" w:rsidRPr="00C93E5C">
        <w:rPr>
          <w:rFonts w:ascii="Helvetica" w:hAnsi="Helvetica" w:cs="Calibri"/>
          <w:sz w:val="32"/>
          <w:szCs w:val="32"/>
          <w:rPrChange w:id="2910" w:author="Ryan" w:date="2017-04-30T19:28:00Z">
            <w:rPr>
              <w:rFonts w:ascii="Calibri" w:hAnsi="Calibri" w:cs="Calibri"/>
              <w:sz w:val="32"/>
              <w:szCs w:val="32"/>
            </w:rPr>
          </w:rPrChange>
        </w:rPr>
        <w:t xml:space="preserve"> </w:t>
      </w:r>
      <w:r w:rsidRPr="00C93E5C">
        <w:rPr>
          <w:rFonts w:ascii="Helvetica" w:hAnsi="Helvetica" w:cs="Calibri"/>
          <w:sz w:val="32"/>
          <w:szCs w:val="32"/>
          <w:rPrChange w:id="2911" w:author="Ryan" w:date="2017-04-30T19:28:00Z">
            <w:rPr>
              <w:rFonts w:ascii="Calibri" w:hAnsi="Calibri" w:cs="Calibri"/>
              <w:sz w:val="32"/>
              <w:szCs w:val="32"/>
            </w:rPr>
          </w:rPrChange>
        </w:rPr>
        <w:t xml:space="preserve">who, after politely complimenting </w:t>
      </w:r>
    </w:p>
    <w:p w14:paraId="070E1457" w14:textId="77777777" w:rsidR="00673483" w:rsidRPr="00C93E5C" w:rsidRDefault="00673483" w:rsidP="00472BE7">
      <w:pPr>
        <w:spacing w:after="0"/>
        <w:rPr>
          <w:rFonts w:ascii="Helvetica" w:hAnsi="Helvetica" w:cs="Calibri"/>
          <w:sz w:val="32"/>
          <w:szCs w:val="32"/>
          <w:rPrChange w:id="2912" w:author="Ryan" w:date="2017-04-30T19:28:00Z">
            <w:rPr>
              <w:rFonts w:ascii="Calibri" w:hAnsi="Calibri" w:cs="Calibri"/>
              <w:sz w:val="32"/>
              <w:szCs w:val="32"/>
            </w:rPr>
          </w:rPrChange>
        </w:rPr>
      </w:pPr>
      <w:r w:rsidRPr="00C93E5C">
        <w:rPr>
          <w:rFonts w:ascii="Helvetica" w:hAnsi="Helvetica" w:cs="Calibri"/>
          <w:sz w:val="32"/>
          <w:szCs w:val="32"/>
          <w:rPrChange w:id="2913" w:author="Ryan" w:date="2017-04-30T19:28:00Z">
            <w:rPr>
              <w:rFonts w:ascii="Calibri" w:hAnsi="Calibri" w:cs="Calibri"/>
              <w:sz w:val="32"/>
              <w:szCs w:val="32"/>
            </w:rPr>
          </w:rPrChange>
        </w:rPr>
        <w:t>the com</w:t>
      </w:r>
      <w:r w:rsidR="00472BE7" w:rsidRPr="00C93E5C">
        <w:rPr>
          <w:rFonts w:ascii="Helvetica" w:hAnsi="Helvetica" w:cs="Calibri"/>
          <w:sz w:val="32"/>
          <w:szCs w:val="32"/>
          <w:rPrChange w:id="2914" w:author="Ryan" w:date="2017-04-30T19:28:00Z">
            <w:rPr>
              <w:rFonts w:ascii="Calibri" w:hAnsi="Calibri" w:cs="Calibri"/>
              <w:sz w:val="32"/>
              <w:szCs w:val="32"/>
            </w:rPr>
          </w:rPrChange>
        </w:rPr>
        <w:t xml:space="preserve">pany, enquired if a gentleman of the </w:t>
      </w:r>
    </w:p>
    <w:p w14:paraId="422EF10C" w14:textId="77777777" w:rsidR="00673483" w:rsidRPr="00C93E5C" w:rsidRDefault="00472BE7" w:rsidP="00472BE7">
      <w:pPr>
        <w:spacing w:after="0"/>
        <w:rPr>
          <w:rFonts w:ascii="Helvetica" w:hAnsi="Helvetica" w:cs="Calibri"/>
          <w:sz w:val="32"/>
          <w:szCs w:val="32"/>
          <w:rPrChange w:id="2915" w:author="Ryan" w:date="2017-04-30T19:28:00Z">
            <w:rPr>
              <w:rFonts w:ascii="Calibri" w:hAnsi="Calibri" w:cs="Calibri"/>
              <w:sz w:val="32"/>
              <w:szCs w:val="32"/>
            </w:rPr>
          </w:rPrChange>
        </w:rPr>
      </w:pPr>
      <w:r w:rsidRPr="00C93E5C">
        <w:rPr>
          <w:rFonts w:ascii="Helvetica" w:hAnsi="Helvetica" w:cs="Calibri"/>
          <w:sz w:val="32"/>
          <w:szCs w:val="32"/>
          <w:rPrChange w:id="2916" w:author="Ryan" w:date="2017-04-30T19:28:00Z">
            <w:rPr>
              <w:rFonts w:ascii="Calibri" w:hAnsi="Calibri" w:cs="Calibri"/>
              <w:sz w:val="32"/>
              <w:szCs w:val="32"/>
            </w:rPr>
          </w:rPrChange>
        </w:rPr>
        <w:t>name</w:t>
      </w:r>
      <w:r w:rsidR="00673483" w:rsidRPr="00C93E5C">
        <w:rPr>
          <w:rFonts w:ascii="Helvetica" w:hAnsi="Helvetica" w:cs="Calibri"/>
          <w:sz w:val="32"/>
          <w:szCs w:val="32"/>
          <w:rPrChange w:id="2917" w:author="Ryan" w:date="2017-04-30T19:28:00Z">
            <w:rPr>
              <w:rFonts w:ascii="Calibri" w:hAnsi="Calibri" w:cs="Calibri"/>
              <w:sz w:val="32"/>
              <w:szCs w:val="32"/>
            </w:rPr>
          </w:rPrChange>
        </w:rPr>
        <w:t xml:space="preserve"> </w:t>
      </w:r>
      <w:r w:rsidRPr="00C93E5C">
        <w:rPr>
          <w:rFonts w:ascii="Helvetica" w:hAnsi="Helvetica" w:cs="Calibri"/>
          <w:sz w:val="32"/>
          <w:szCs w:val="32"/>
          <w:rPrChange w:id="2918" w:author="Ryan" w:date="2017-04-30T19:28:00Z">
            <w:rPr>
              <w:rFonts w:ascii="Calibri" w:hAnsi="Calibri" w:cs="Calibri"/>
              <w:sz w:val="32"/>
              <w:szCs w:val="32"/>
            </w:rPr>
          </w:rPrChange>
        </w:rPr>
        <w:t>of Blake was there. Blake answered to</w:t>
      </w:r>
      <w:r w:rsidR="00673483" w:rsidRPr="00C93E5C">
        <w:rPr>
          <w:rFonts w:ascii="Helvetica" w:hAnsi="Helvetica" w:cs="Calibri"/>
          <w:sz w:val="32"/>
          <w:szCs w:val="32"/>
          <w:rPrChange w:id="2919" w:author="Ryan" w:date="2017-04-30T19:28:00Z">
            <w:rPr>
              <w:rFonts w:ascii="Calibri" w:hAnsi="Calibri" w:cs="Calibri"/>
              <w:sz w:val="32"/>
              <w:szCs w:val="32"/>
            </w:rPr>
          </w:rPrChange>
        </w:rPr>
        <w:t xml:space="preserve"> </w:t>
      </w:r>
      <w:r w:rsidRPr="00C93E5C">
        <w:rPr>
          <w:rFonts w:ascii="Helvetica" w:hAnsi="Helvetica" w:cs="Calibri"/>
          <w:sz w:val="32"/>
          <w:szCs w:val="32"/>
          <w:rPrChange w:id="2920" w:author="Ryan" w:date="2017-04-30T19:28:00Z">
            <w:rPr>
              <w:rFonts w:ascii="Calibri" w:hAnsi="Calibri" w:cs="Calibri"/>
              <w:sz w:val="32"/>
              <w:szCs w:val="32"/>
            </w:rPr>
          </w:rPrChange>
        </w:rPr>
        <w:t xml:space="preserve">the </w:t>
      </w:r>
    </w:p>
    <w:p w14:paraId="1DE22FFB" w14:textId="77777777" w:rsidR="00673483" w:rsidRPr="00C93E5C" w:rsidRDefault="00472BE7" w:rsidP="00472BE7">
      <w:pPr>
        <w:spacing w:after="0"/>
        <w:rPr>
          <w:rFonts w:ascii="Helvetica" w:hAnsi="Helvetica" w:cs="Calibri"/>
          <w:sz w:val="32"/>
          <w:szCs w:val="32"/>
          <w:rPrChange w:id="2921" w:author="Ryan" w:date="2017-04-30T19:28:00Z">
            <w:rPr>
              <w:rFonts w:ascii="Calibri" w:hAnsi="Calibri" w:cs="Calibri"/>
              <w:sz w:val="32"/>
              <w:szCs w:val="32"/>
            </w:rPr>
          </w:rPrChange>
        </w:rPr>
      </w:pPr>
      <w:r w:rsidRPr="00C93E5C">
        <w:rPr>
          <w:rFonts w:ascii="Helvetica" w:hAnsi="Helvetica" w:cs="Calibri"/>
          <w:sz w:val="32"/>
          <w:szCs w:val="32"/>
          <w:rPrChange w:id="2922" w:author="Ryan" w:date="2017-04-30T19:28:00Z">
            <w:rPr>
              <w:rFonts w:ascii="Calibri" w:hAnsi="Calibri" w:cs="Calibri"/>
              <w:sz w:val="32"/>
              <w:szCs w:val="32"/>
            </w:rPr>
          </w:rPrChange>
        </w:rPr>
        <w:t>enquiry: The stranger said he had just</w:t>
      </w:r>
      <w:r w:rsidR="00673483" w:rsidRPr="00C93E5C">
        <w:rPr>
          <w:rFonts w:ascii="Helvetica" w:hAnsi="Helvetica" w:cs="Calibri"/>
          <w:sz w:val="32"/>
          <w:szCs w:val="32"/>
          <w:rPrChange w:id="2923" w:author="Ryan" w:date="2017-04-30T19:28:00Z">
            <w:rPr>
              <w:rFonts w:ascii="Calibri" w:hAnsi="Calibri" w:cs="Calibri"/>
              <w:sz w:val="32"/>
              <w:szCs w:val="32"/>
            </w:rPr>
          </w:rPrChange>
        </w:rPr>
        <w:t xml:space="preserve"> </w:t>
      </w:r>
      <w:r w:rsidRPr="00C93E5C">
        <w:rPr>
          <w:rFonts w:ascii="Helvetica" w:hAnsi="Helvetica" w:cs="Calibri"/>
          <w:sz w:val="32"/>
          <w:szCs w:val="32"/>
          <w:rPrChange w:id="2924" w:author="Ryan" w:date="2017-04-30T19:28:00Z">
            <w:rPr>
              <w:rFonts w:ascii="Calibri" w:hAnsi="Calibri" w:cs="Calibri"/>
              <w:sz w:val="32"/>
              <w:szCs w:val="32"/>
            </w:rPr>
          </w:rPrChange>
        </w:rPr>
        <w:t xml:space="preserve">arrived </w:t>
      </w:r>
    </w:p>
    <w:p w14:paraId="095762C4" w14:textId="77777777" w:rsidR="00673483" w:rsidRPr="00C93E5C" w:rsidRDefault="00472BE7" w:rsidP="00472BE7">
      <w:pPr>
        <w:spacing w:after="0"/>
        <w:rPr>
          <w:rFonts w:ascii="Helvetica" w:hAnsi="Helvetica" w:cs="Calibri"/>
          <w:sz w:val="32"/>
          <w:szCs w:val="32"/>
          <w:rPrChange w:id="2925" w:author="Ryan" w:date="2017-04-30T19:28:00Z">
            <w:rPr>
              <w:rFonts w:ascii="Calibri" w:hAnsi="Calibri" w:cs="Calibri"/>
              <w:sz w:val="32"/>
              <w:szCs w:val="32"/>
            </w:rPr>
          </w:rPrChange>
        </w:rPr>
      </w:pPr>
      <w:r w:rsidRPr="00C93E5C">
        <w:rPr>
          <w:rFonts w:ascii="Helvetica" w:hAnsi="Helvetica" w:cs="Calibri"/>
          <w:sz w:val="32"/>
          <w:szCs w:val="32"/>
          <w:rPrChange w:id="2926" w:author="Ryan" w:date="2017-04-30T19:28:00Z">
            <w:rPr>
              <w:rFonts w:ascii="Calibri" w:hAnsi="Calibri" w:cs="Calibri"/>
              <w:sz w:val="32"/>
              <w:szCs w:val="32"/>
            </w:rPr>
          </w:rPrChange>
        </w:rPr>
        <w:t>from England, and had the charge</w:t>
      </w:r>
      <w:r w:rsidR="00673483" w:rsidRPr="00C93E5C">
        <w:rPr>
          <w:rFonts w:ascii="Helvetica" w:hAnsi="Helvetica" w:cs="Calibri"/>
          <w:sz w:val="32"/>
          <w:szCs w:val="32"/>
          <w:rPrChange w:id="2927" w:author="Ryan" w:date="2017-04-30T19:28:00Z">
            <w:rPr>
              <w:rFonts w:ascii="Calibri" w:hAnsi="Calibri" w:cs="Calibri"/>
              <w:sz w:val="32"/>
              <w:szCs w:val="32"/>
            </w:rPr>
          </w:rPrChange>
        </w:rPr>
        <w:t xml:space="preserve"> </w:t>
      </w:r>
      <w:r w:rsidRPr="00C93E5C">
        <w:rPr>
          <w:rFonts w:ascii="Helvetica" w:hAnsi="Helvetica" w:cs="Calibri"/>
          <w:sz w:val="32"/>
          <w:szCs w:val="32"/>
          <w:rPrChange w:id="2928" w:author="Ryan" w:date="2017-04-30T19:28:00Z">
            <w:rPr>
              <w:rFonts w:ascii="Calibri" w:hAnsi="Calibri" w:cs="Calibri"/>
              <w:sz w:val="32"/>
              <w:szCs w:val="32"/>
            </w:rPr>
          </w:rPrChange>
        </w:rPr>
        <w:t>of a few let</w:t>
      </w:r>
      <w:r w:rsidR="00673483" w:rsidRPr="00C93E5C">
        <w:rPr>
          <w:rFonts w:ascii="Helvetica" w:hAnsi="Helvetica" w:cs="Calibri"/>
          <w:sz w:val="32"/>
          <w:szCs w:val="32"/>
          <w:rPrChange w:id="2929" w:author="Ryan" w:date="2017-04-30T19:28:00Z">
            <w:rPr>
              <w:rFonts w:ascii="Calibri" w:hAnsi="Calibri" w:cs="Calibri"/>
              <w:sz w:val="32"/>
              <w:szCs w:val="32"/>
            </w:rPr>
          </w:rPrChange>
        </w:rPr>
        <w:t>-</w:t>
      </w:r>
    </w:p>
    <w:p w14:paraId="78749D9D" w14:textId="77777777" w:rsidR="00673483" w:rsidRPr="00C93E5C" w:rsidRDefault="00472BE7" w:rsidP="00472BE7">
      <w:pPr>
        <w:spacing w:after="0"/>
        <w:rPr>
          <w:rFonts w:ascii="Helvetica" w:hAnsi="Helvetica" w:cs="Calibri"/>
          <w:sz w:val="32"/>
          <w:szCs w:val="32"/>
          <w:rPrChange w:id="2930" w:author="Ryan" w:date="2017-04-30T19:28:00Z">
            <w:rPr>
              <w:rFonts w:ascii="Calibri" w:hAnsi="Calibri" w:cs="Calibri"/>
              <w:sz w:val="32"/>
              <w:szCs w:val="32"/>
            </w:rPr>
          </w:rPrChange>
        </w:rPr>
      </w:pPr>
      <w:proofErr w:type="spellStart"/>
      <w:r w:rsidRPr="00C93E5C">
        <w:rPr>
          <w:rFonts w:ascii="Helvetica" w:hAnsi="Helvetica" w:cs="Calibri"/>
          <w:sz w:val="32"/>
          <w:szCs w:val="32"/>
          <w:rPrChange w:id="2931" w:author="Ryan" w:date="2017-04-30T19:28:00Z">
            <w:rPr>
              <w:rFonts w:ascii="Calibri" w:hAnsi="Calibri" w:cs="Calibri"/>
              <w:sz w:val="32"/>
              <w:szCs w:val="32"/>
            </w:rPr>
          </w:rPrChange>
        </w:rPr>
        <w:t>ters</w:t>
      </w:r>
      <w:proofErr w:type="spellEnd"/>
      <w:r w:rsidRPr="00C93E5C">
        <w:rPr>
          <w:rFonts w:ascii="Helvetica" w:hAnsi="Helvetica" w:cs="Calibri"/>
          <w:sz w:val="32"/>
          <w:szCs w:val="32"/>
          <w:rPrChange w:id="2932" w:author="Ryan" w:date="2017-04-30T19:28:00Z">
            <w:rPr>
              <w:rFonts w:ascii="Calibri" w:hAnsi="Calibri" w:cs="Calibri"/>
              <w:sz w:val="32"/>
              <w:szCs w:val="32"/>
            </w:rPr>
          </w:rPrChange>
        </w:rPr>
        <w:t>, one of which was for him</w:t>
      </w:r>
      <w:r w:rsidR="00673483" w:rsidRPr="00C93E5C">
        <w:rPr>
          <w:rFonts w:ascii="Helvetica" w:hAnsi="Helvetica" w:cs="Calibri"/>
          <w:sz w:val="32"/>
          <w:szCs w:val="32"/>
          <w:rPrChange w:id="2933" w:author="Ryan" w:date="2017-04-30T19:28:00Z">
            <w:rPr>
              <w:rFonts w:ascii="Calibri" w:hAnsi="Calibri" w:cs="Calibri"/>
              <w:sz w:val="32"/>
              <w:szCs w:val="32"/>
            </w:rPr>
          </w:rPrChange>
        </w:rPr>
        <w:t xml:space="preserve">; </w:t>
      </w:r>
      <w:r w:rsidRPr="00C93E5C">
        <w:rPr>
          <w:rFonts w:ascii="Helvetica" w:hAnsi="Helvetica" w:cs="Calibri"/>
          <w:sz w:val="32"/>
          <w:szCs w:val="32"/>
          <w:rPrChange w:id="2934" w:author="Ryan" w:date="2017-04-30T19:28:00Z">
            <w:rPr>
              <w:rFonts w:ascii="Calibri" w:hAnsi="Calibri" w:cs="Calibri"/>
              <w:sz w:val="32"/>
              <w:szCs w:val="32"/>
            </w:rPr>
          </w:rPrChange>
        </w:rPr>
        <w:t>he handed a let</w:t>
      </w:r>
      <w:r w:rsidR="00673483" w:rsidRPr="00C93E5C">
        <w:rPr>
          <w:rFonts w:ascii="Helvetica" w:hAnsi="Helvetica" w:cs="Calibri"/>
          <w:sz w:val="32"/>
          <w:szCs w:val="32"/>
          <w:rPrChange w:id="2935" w:author="Ryan" w:date="2017-04-30T19:28:00Z">
            <w:rPr>
              <w:rFonts w:ascii="Calibri" w:hAnsi="Calibri" w:cs="Calibri"/>
              <w:sz w:val="32"/>
              <w:szCs w:val="32"/>
            </w:rPr>
          </w:rPrChange>
        </w:rPr>
        <w:t>-</w:t>
      </w:r>
    </w:p>
    <w:p w14:paraId="2CCF9AE1" w14:textId="77777777" w:rsidR="00673483" w:rsidRPr="00C93E5C" w:rsidRDefault="00472BE7" w:rsidP="00472BE7">
      <w:pPr>
        <w:spacing w:after="0"/>
        <w:rPr>
          <w:rFonts w:ascii="Helvetica" w:hAnsi="Helvetica" w:cs="Calibri"/>
          <w:sz w:val="32"/>
          <w:szCs w:val="32"/>
          <w:rPrChange w:id="2936" w:author="Ryan" w:date="2017-04-30T19:28:00Z">
            <w:rPr>
              <w:rFonts w:ascii="Calibri" w:hAnsi="Calibri" w:cs="Calibri"/>
              <w:sz w:val="32"/>
              <w:szCs w:val="32"/>
            </w:rPr>
          </w:rPrChange>
        </w:rPr>
      </w:pPr>
      <w:proofErr w:type="spellStart"/>
      <w:r w:rsidRPr="00C93E5C">
        <w:rPr>
          <w:rFonts w:ascii="Helvetica" w:hAnsi="Helvetica" w:cs="Calibri"/>
          <w:sz w:val="32"/>
          <w:szCs w:val="32"/>
          <w:rPrChange w:id="2937" w:author="Ryan" w:date="2017-04-30T19:28:00Z">
            <w:rPr>
              <w:rFonts w:ascii="Calibri" w:hAnsi="Calibri" w:cs="Calibri"/>
              <w:sz w:val="32"/>
              <w:szCs w:val="32"/>
            </w:rPr>
          </w:rPrChange>
        </w:rPr>
        <w:t>ter</w:t>
      </w:r>
      <w:proofErr w:type="spellEnd"/>
      <w:r w:rsidRPr="00C93E5C">
        <w:rPr>
          <w:rFonts w:ascii="Helvetica" w:hAnsi="Helvetica" w:cs="Calibri"/>
          <w:sz w:val="32"/>
          <w:szCs w:val="32"/>
          <w:rPrChange w:id="2938" w:author="Ryan" w:date="2017-04-30T19:28:00Z">
            <w:rPr>
              <w:rFonts w:ascii="Calibri" w:hAnsi="Calibri" w:cs="Calibri"/>
              <w:sz w:val="32"/>
              <w:szCs w:val="32"/>
            </w:rPr>
          </w:rPrChange>
        </w:rPr>
        <w:t xml:space="preserve"> to Blake</w:t>
      </w:r>
      <w:r w:rsidR="00673483" w:rsidRPr="00C93E5C">
        <w:rPr>
          <w:rFonts w:ascii="Helvetica" w:hAnsi="Helvetica" w:cs="Calibri"/>
          <w:sz w:val="32"/>
          <w:szCs w:val="32"/>
          <w:rPrChange w:id="2939" w:author="Ryan" w:date="2017-04-30T19:28:00Z">
            <w:rPr>
              <w:rFonts w:ascii="Calibri" w:hAnsi="Calibri" w:cs="Calibri"/>
              <w:sz w:val="32"/>
              <w:szCs w:val="32"/>
            </w:rPr>
          </w:rPrChange>
        </w:rPr>
        <w:t>,</w:t>
      </w:r>
      <w:r w:rsidRPr="00C93E5C">
        <w:rPr>
          <w:rFonts w:ascii="Helvetica" w:hAnsi="Helvetica" w:cs="Calibri"/>
          <w:sz w:val="32"/>
          <w:szCs w:val="32"/>
          <w:rPrChange w:id="2940" w:author="Ryan" w:date="2017-04-30T19:28:00Z">
            <w:rPr>
              <w:rFonts w:ascii="Calibri" w:hAnsi="Calibri" w:cs="Calibri"/>
              <w:sz w:val="32"/>
              <w:szCs w:val="32"/>
            </w:rPr>
          </w:rPrChange>
        </w:rPr>
        <w:t xml:space="preserve"> and then</w:t>
      </w:r>
      <w:r w:rsidR="00673483" w:rsidRPr="00C93E5C">
        <w:rPr>
          <w:rFonts w:ascii="Helvetica" w:hAnsi="Helvetica" w:cs="Calibri"/>
          <w:sz w:val="32"/>
          <w:szCs w:val="32"/>
          <w:rPrChange w:id="2941" w:author="Ryan" w:date="2017-04-30T19:28:00Z">
            <w:rPr>
              <w:rFonts w:ascii="Calibri" w:hAnsi="Calibri" w:cs="Calibri"/>
              <w:sz w:val="32"/>
              <w:szCs w:val="32"/>
            </w:rPr>
          </w:rPrChange>
        </w:rPr>
        <w:t xml:space="preserve"> </w:t>
      </w:r>
      <w:r w:rsidRPr="00C93E5C">
        <w:rPr>
          <w:rFonts w:ascii="Helvetica" w:hAnsi="Helvetica" w:cs="Calibri"/>
          <w:sz w:val="32"/>
          <w:szCs w:val="32"/>
          <w:rPrChange w:id="2942" w:author="Ryan" w:date="2017-04-30T19:28:00Z">
            <w:rPr>
              <w:rFonts w:ascii="Calibri" w:hAnsi="Calibri" w:cs="Calibri"/>
              <w:sz w:val="32"/>
              <w:szCs w:val="32"/>
            </w:rPr>
          </w:rPrChange>
        </w:rPr>
        <w:t xml:space="preserve">asked if post-offices were </w:t>
      </w:r>
    </w:p>
    <w:p w14:paraId="3375738B" w14:textId="77777777" w:rsidR="00673483" w:rsidRPr="00C93E5C" w:rsidRDefault="00472BE7" w:rsidP="00472BE7">
      <w:pPr>
        <w:spacing w:after="0"/>
        <w:rPr>
          <w:rFonts w:ascii="Helvetica" w:hAnsi="Helvetica" w:cs="Calibri"/>
          <w:sz w:val="32"/>
          <w:szCs w:val="32"/>
          <w:rPrChange w:id="2943" w:author="Ryan" w:date="2017-04-30T19:28:00Z">
            <w:rPr>
              <w:rFonts w:ascii="Calibri" w:hAnsi="Calibri" w:cs="Calibri"/>
              <w:sz w:val="32"/>
              <w:szCs w:val="32"/>
            </w:rPr>
          </w:rPrChange>
        </w:rPr>
      </w:pPr>
      <w:r w:rsidRPr="00C93E5C">
        <w:rPr>
          <w:rFonts w:ascii="Helvetica" w:hAnsi="Helvetica" w:cs="Calibri"/>
          <w:sz w:val="32"/>
          <w:szCs w:val="32"/>
          <w:rPrChange w:id="2944" w:author="Ryan" w:date="2017-04-30T19:28:00Z">
            <w:rPr>
              <w:rFonts w:ascii="Calibri" w:hAnsi="Calibri" w:cs="Calibri"/>
              <w:sz w:val="32"/>
              <w:szCs w:val="32"/>
            </w:rPr>
          </w:rPrChange>
        </w:rPr>
        <w:t xml:space="preserve">established in this country, saying he had a letter </w:t>
      </w:r>
    </w:p>
    <w:p w14:paraId="3BDE721D" w14:textId="77777777" w:rsidR="00673483" w:rsidRPr="00C93E5C" w:rsidRDefault="00472BE7" w:rsidP="00472BE7">
      <w:pPr>
        <w:spacing w:after="0"/>
        <w:rPr>
          <w:rFonts w:ascii="Helvetica" w:hAnsi="Helvetica" w:cs="Calibri"/>
          <w:sz w:val="32"/>
          <w:szCs w:val="32"/>
          <w:rPrChange w:id="2945" w:author="Ryan" w:date="2017-04-30T19:28:00Z">
            <w:rPr>
              <w:rFonts w:ascii="Calibri" w:hAnsi="Calibri" w:cs="Calibri"/>
              <w:sz w:val="32"/>
              <w:szCs w:val="32"/>
            </w:rPr>
          </w:rPrChange>
        </w:rPr>
      </w:pPr>
      <w:r w:rsidRPr="00C93E5C">
        <w:rPr>
          <w:rFonts w:ascii="Helvetica" w:hAnsi="Helvetica" w:cs="Calibri"/>
          <w:sz w:val="32"/>
          <w:szCs w:val="32"/>
          <w:rPrChange w:id="2946" w:author="Ryan" w:date="2017-04-30T19:28:00Z">
            <w:rPr>
              <w:rFonts w:ascii="Calibri" w:hAnsi="Calibri" w:cs="Calibri"/>
              <w:sz w:val="32"/>
              <w:szCs w:val="32"/>
            </w:rPr>
          </w:rPrChange>
        </w:rPr>
        <w:t>from a</w:t>
      </w:r>
      <w:r w:rsidR="00673483" w:rsidRPr="00C93E5C">
        <w:rPr>
          <w:rFonts w:ascii="Helvetica" w:hAnsi="Helvetica" w:cs="Calibri"/>
          <w:sz w:val="32"/>
          <w:szCs w:val="32"/>
          <w:rPrChange w:id="2947" w:author="Ryan" w:date="2017-04-30T19:28:00Z">
            <w:rPr>
              <w:rFonts w:ascii="Calibri" w:hAnsi="Calibri" w:cs="Calibri"/>
              <w:sz w:val="32"/>
              <w:szCs w:val="32"/>
            </w:rPr>
          </w:rPrChange>
        </w:rPr>
        <w:t xml:space="preserve"> </w:t>
      </w:r>
      <w:r w:rsidRPr="00C93E5C">
        <w:rPr>
          <w:rFonts w:ascii="Helvetica" w:hAnsi="Helvetica" w:cs="Calibri"/>
          <w:sz w:val="32"/>
          <w:szCs w:val="32"/>
          <w:rPrChange w:id="2948" w:author="Ryan" w:date="2017-04-30T19:28:00Z">
            <w:rPr>
              <w:rFonts w:ascii="Calibri" w:hAnsi="Calibri" w:cs="Calibri"/>
              <w:sz w:val="32"/>
              <w:szCs w:val="32"/>
            </w:rPr>
          </w:rPrChange>
        </w:rPr>
        <w:t xml:space="preserve">young gentleman in England to his </w:t>
      </w:r>
      <w:proofErr w:type="spellStart"/>
      <w:r w:rsidRPr="00C93E5C">
        <w:rPr>
          <w:rFonts w:ascii="Helvetica" w:hAnsi="Helvetica" w:cs="Calibri"/>
          <w:sz w:val="32"/>
          <w:szCs w:val="32"/>
          <w:rPrChange w:id="2949" w:author="Ryan" w:date="2017-04-30T19:28:00Z">
            <w:rPr>
              <w:rFonts w:ascii="Calibri" w:hAnsi="Calibri" w:cs="Calibri"/>
              <w:sz w:val="32"/>
              <w:szCs w:val="32"/>
            </w:rPr>
          </w:rPrChange>
        </w:rPr>
        <w:t>fa</w:t>
      </w:r>
      <w:proofErr w:type="spellEnd"/>
      <w:r w:rsidR="00673483" w:rsidRPr="00C93E5C">
        <w:rPr>
          <w:rFonts w:ascii="Helvetica" w:hAnsi="Helvetica" w:cs="Calibri"/>
          <w:sz w:val="32"/>
          <w:szCs w:val="32"/>
          <w:rPrChange w:id="2950" w:author="Ryan" w:date="2017-04-30T19:28:00Z">
            <w:rPr>
              <w:rFonts w:ascii="Calibri" w:hAnsi="Calibri" w:cs="Calibri"/>
              <w:sz w:val="32"/>
              <w:szCs w:val="32"/>
            </w:rPr>
          </w:rPrChange>
        </w:rPr>
        <w:t>-</w:t>
      </w:r>
    </w:p>
    <w:p w14:paraId="5FCC9B79" w14:textId="77777777" w:rsidR="00673483" w:rsidRPr="00C93E5C" w:rsidRDefault="00472BE7" w:rsidP="00472BE7">
      <w:pPr>
        <w:spacing w:after="0"/>
        <w:rPr>
          <w:rFonts w:ascii="Helvetica" w:hAnsi="Helvetica" w:cs="Calibri"/>
          <w:sz w:val="32"/>
          <w:szCs w:val="32"/>
          <w:rPrChange w:id="2951" w:author="Ryan" w:date="2017-04-30T19:28:00Z">
            <w:rPr>
              <w:rFonts w:ascii="Calibri" w:hAnsi="Calibri" w:cs="Calibri"/>
              <w:sz w:val="32"/>
              <w:szCs w:val="32"/>
            </w:rPr>
          </w:rPrChange>
        </w:rPr>
      </w:pPr>
      <w:proofErr w:type="spellStart"/>
      <w:r w:rsidRPr="00C93E5C">
        <w:rPr>
          <w:rFonts w:ascii="Helvetica" w:hAnsi="Helvetica" w:cs="Calibri"/>
          <w:sz w:val="32"/>
          <w:szCs w:val="32"/>
          <w:rPrChange w:id="2952" w:author="Ryan" w:date="2017-04-30T19:28:00Z">
            <w:rPr>
              <w:rFonts w:ascii="Calibri" w:hAnsi="Calibri" w:cs="Calibri"/>
              <w:sz w:val="32"/>
              <w:szCs w:val="32"/>
            </w:rPr>
          </w:rPrChange>
        </w:rPr>
        <w:t>ther</w:t>
      </w:r>
      <w:proofErr w:type="spellEnd"/>
      <w:r w:rsidR="00673483" w:rsidRPr="00C93E5C">
        <w:rPr>
          <w:rFonts w:ascii="Helvetica" w:hAnsi="Helvetica" w:cs="Calibri"/>
          <w:sz w:val="32"/>
          <w:szCs w:val="32"/>
          <w:rPrChange w:id="2953" w:author="Ryan" w:date="2017-04-30T19:28:00Z">
            <w:rPr>
              <w:rFonts w:ascii="Calibri" w:hAnsi="Calibri" w:cs="Calibri"/>
              <w:sz w:val="32"/>
              <w:szCs w:val="32"/>
            </w:rPr>
          </w:rPrChange>
        </w:rPr>
        <w:t xml:space="preserve"> </w:t>
      </w:r>
      <w:r w:rsidRPr="00C93E5C">
        <w:rPr>
          <w:rFonts w:ascii="Helvetica" w:hAnsi="Helvetica" w:cs="Calibri"/>
          <w:sz w:val="32"/>
          <w:szCs w:val="32"/>
          <w:rPrChange w:id="2954" w:author="Ryan" w:date="2017-04-30T19:28:00Z">
            <w:rPr>
              <w:rFonts w:ascii="Calibri" w:hAnsi="Calibri" w:cs="Calibri"/>
              <w:sz w:val="32"/>
              <w:szCs w:val="32"/>
            </w:rPr>
          </w:rPrChange>
        </w:rPr>
        <w:t>on Long-Island, which he had engaged</w:t>
      </w:r>
      <w:r w:rsidR="00673483" w:rsidRPr="00C93E5C">
        <w:rPr>
          <w:rFonts w:ascii="Helvetica" w:hAnsi="Helvetica" w:cs="Calibri"/>
          <w:sz w:val="32"/>
          <w:szCs w:val="32"/>
          <w:rPrChange w:id="2955" w:author="Ryan" w:date="2017-04-30T19:28:00Z">
            <w:rPr>
              <w:rFonts w:ascii="Calibri" w:hAnsi="Calibri" w:cs="Calibri"/>
              <w:sz w:val="32"/>
              <w:szCs w:val="32"/>
            </w:rPr>
          </w:rPrChange>
        </w:rPr>
        <w:t xml:space="preserve"> </w:t>
      </w:r>
      <w:r w:rsidRPr="00C93E5C">
        <w:rPr>
          <w:rFonts w:ascii="Helvetica" w:hAnsi="Helvetica" w:cs="Calibri"/>
          <w:sz w:val="32"/>
          <w:szCs w:val="32"/>
          <w:rPrChange w:id="2956" w:author="Ryan" w:date="2017-04-30T19:28:00Z">
            <w:rPr>
              <w:rFonts w:ascii="Calibri" w:hAnsi="Calibri" w:cs="Calibri"/>
              <w:sz w:val="32"/>
              <w:szCs w:val="32"/>
            </w:rPr>
          </w:rPrChange>
        </w:rPr>
        <w:t xml:space="preserve">should </w:t>
      </w:r>
    </w:p>
    <w:p w14:paraId="47756219" w14:textId="77777777" w:rsidR="00673483" w:rsidRPr="00C93E5C" w:rsidRDefault="00472BE7" w:rsidP="00472BE7">
      <w:pPr>
        <w:spacing w:after="0"/>
        <w:rPr>
          <w:rFonts w:ascii="Helvetica" w:hAnsi="Helvetica" w:cs="Calibri"/>
          <w:sz w:val="32"/>
          <w:szCs w:val="32"/>
          <w:rPrChange w:id="2957" w:author="Ryan" w:date="2017-04-30T19:28:00Z">
            <w:rPr>
              <w:rFonts w:ascii="Calibri" w:hAnsi="Calibri" w:cs="Calibri"/>
              <w:sz w:val="32"/>
              <w:szCs w:val="32"/>
            </w:rPr>
          </w:rPrChange>
        </w:rPr>
      </w:pPr>
      <w:r w:rsidRPr="00C93E5C">
        <w:rPr>
          <w:rFonts w:ascii="Helvetica" w:hAnsi="Helvetica" w:cs="Calibri"/>
          <w:sz w:val="32"/>
          <w:szCs w:val="32"/>
          <w:rPrChange w:id="2958" w:author="Ryan" w:date="2017-04-30T19:28:00Z">
            <w:rPr>
              <w:rFonts w:ascii="Calibri" w:hAnsi="Calibri" w:cs="Calibri"/>
              <w:sz w:val="32"/>
              <w:szCs w:val="32"/>
            </w:rPr>
          </w:rPrChange>
        </w:rPr>
        <w:t>receive safe conveyance. "What</w:t>
      </w:r>
      <w:r w:rsidR="00673483" w:rsidRPr="00C93E5C">
        <w:rPr>
          <w:rFonts w:ascii="Helvetica" w:hAnsi="Helvetica" w:cs="Calibri"/>
          <w:sz w:val="32"/>
          <w:szCs w:val="32"/>
          <w:rPrChange w:id="2959" w:author="Ryan" w:date="2017-04-30T19:28:00Z">
            <w:rPr>
              <w:rFonts w:ascii="Calibri" w:hAnsi="Calibri" w:cs="Calibri"/>
              <w:sz w:val="32"/>
              <w:szCs w:val="32"/>
            </w:rPr>
          </w:rPrChange>
        </w:rPr>
        <w:t xml:space="preserve"> </w:t>
      </w:r>
      <w:r w:rsidRPr="00C93E5C">
        <w:rPr>
          <w:rFonts w:ascii="Helvetica" w:hAnsi="Helvetica" w:cs="Calibri"/>
          <w:sz w:val="32"/>
          <w:szCs w:val="32"/>
          <w:rPrChange w:id="2960" w:author="Ryan" w:date="2017-04-30T19:28:00Z">
            <w:rPr>
              <w:rFonts w:ascii="Calibri" w:hAnsi="Calibri" w:cs="Calibri"/>
              <w:sz w:val="32"/>
              <w:szCs w:val="32"/>
            </w:rPr>
          </w:rPrChange>
        </w:rPr>
        <w:t>is the gentle</w:t>
      </w:r>
      <w:r w:rsidR="00673483" w:rsidRPr="00C93E5C">
        <w:rPr>
          <w:rFonts w:ascii="Helvetica" w:hAnsi="Helvetica" w:cs="Calibri"/>
          <w:sz w:val="32"/>
          <w:szCs w:val="32"/>
          <w:rPrChange w:id="2961" w:author="Ryan" w:date="2017-04-30T19:28:00Z">
            <w:rPr>
              <w:rFonts w:ascii="Calibri" w:hAnsi="Calibri" w:cs="Calibri"/>
              <w:sz w:val="32"/>
              <w:szCs w:val="32"/>
            </w:rPr>
          </w:rPrChange>
        </w:rPr>
        <w:t>-</w:t>
      </w:r>
    </w:p>
    <w:p w14:paraId="7D413D8F" w14:textId="0EBD7A3A" w:rsidR="00673483" w:rsidRPr="00C93E5C" w:rsidRDefault="001E7B8F" w:rsidP="00472BE7">
      <w:pPr>
        <w:spacing w:after="0"/>
        <w:rPr>
          <w:rFonts w:ascii="Helvetica" w:hAnsi="Helvetica" w:cs="Calibri"/>
          <w:sz w:val="32"/>
          <w:szCs w:val="32"/>
          <w:rPrChange w:id="2962" w:author="Ryan" w:date="2017-04-30T19:28:00Z">
            <w:rPr>
              <w:rFonts w:ascii="Calibri" w:hAnsi="Calibri" w:cs="Calibri"/>
              <w:sz w:val="32"/>
              <w:szCs w:val="32"/>
            </w:rPr>
          </w:rPrChange>
        </w:rPr>
      </w:pPr>
      <w:r w:rsidRPr="00C93E5C">
        <w:rPr>
          <w:rFonts w:ascii="Helvetica" w:hAnsi="Helvetica" w:cs="Calibri"/>
          <w:sz w:val="32"/>
          <w:szCs w:val="32"/>
          <w:rPrChange w:id="2963" w:author="Ryan" w:date="2017-04-30T19:28:00Z">
            <w:rPr>
              <w:rFonts w:ascii="Calibri" w:hAnsi="Calibri" w:cs="Calibri"/>
              <w:sz w:val="32"/>
              <w:szCs w:val="32"/>
            </w:rPr>
          </w:rPrChange>
        </w:rPr>
        <w:t>ma</w:t>
      </w:r>
      <w:r w:rsidR="00472BE7" w:rsidRPr="00C93E5C">
        <w:rPr>
          <w:rFonts w:ascii="Helvetica" w:hAnsi="Helvetica" w:cs="Calibri"/>
          <w:sz w:val="32"/>
          <w:szCs w:val="32"/>
          <w:rPrChange w:id="2964" w:author="Ryan" w:date="2017-04-30T19:28:00Z">
            <w:rPr>
              <w:rFonts w:ascii="Calibri" w:hAnsi="Calibri" w:cs="Calibri"/>
              <w:sz w:val="32"/>
              <w:szCs w:val="32"/>
            </w:rPr>
          </w:rPrChange>
        </w:rPr>
        <w:t>n's name?" asked Blake.</w:t>
      </w:r>
      <w:r w:rsidR="00673483" w:rsidRPr="00C93E5C">
        <w:rPr>
          <w:rFonts w:ascii="Helvetica" w:hAnsi="Helvetica" w:cs="Calibri"/>
          <w:sz w:val="32"/>
          <w:szCs w:val="32"/>
          <w:rPrChange w:id="2965"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966" w:author="Ryan" w:date="2017-04-30T19:28:00Z">
            <w:rPr>
              <w:rFonts w:ascii="Calibri" w:hAnsi="Calibri" w:cs="Calibri"/>
              <w:sz w:val="32"/>
              <w:szCs w:val="32"/>
            </w:rPr>
          </w:rPrChange>
        </w:rPr>
        <w:t xml:space="preserve">He mentioned the </w:t>
      </w:r>
    </w:p>
    <w:p w14:paraId="4AE3870B" w14:textId="77777777" w:rsidR="00673483" w:rsidRPr="00C93E5C" w:rsidRDefault="00472BE7" w:rsidP="00472BE7">
      <w:pPr>
        <w:spacing w:after="0"/>
        <w:rPr>
          <w:rFonts w:ascii="Helvetica" w:hAnsi="Helvetica" w:cs="Calibri"/>
          <w:sz w:val="32"/>
          <w:szCs w:val="32"/>
          <w:rPrChange w:id="2967" w:author="Ryan" w:date="2017-04-30T19:28:00Z">
            <w:rPr>
              <w:rFonts w:ascii="Calibri" w:hAnsi="Calibri" w:cs="Calibri"/>
              <w:sz w:val="32"/>
              <w:szCs w:val="32"/>
            </w:rPr>
          </w:rPrChange>
        </w:rPr>
      </w:pPr>
      <w:r w:rsidRPr="00C93E5C">
        <w:rPr>
          <w:rFonts w:ascii="Helvetica" w:hAnsi="Helvetica" w:cs="Calibri"/>
          <w:sz w:val="32"/>
          <w:szCs w:val="32"/>
          <w:rPrChange w:id="2968" w:author="Ryan" w:date="2017-04-30T19:28:00Z">
            <w:rPr>
              <w:rFonts w:ascii="Calibri" w:hAnsi="Calibri" w:cs="Calibri"/>
              <w:sz w:val="32"/>
              <w:szCs w:val="32"/>
            </w:rPr>
          </w:rPrChange>
        </w:rPr>
        <w:t>name of Albert's father.</w:t>
      </w:r>
      <w:r w:rsidR="00673483" w:rsidRPr="00C93E5C">
        <w:rPr>
          <w:rFonts w:ascii="Helvetica" w:hAnsi="Helvetica" w:cs="Calibri"/>
          <w:sz w:val="32"/>
          <w:szCs w:val="32"/>
          <w:rPrChange w:id="2969" w:author="Ryan" w:date="2017-04-30T19:28:00Z">
            <w:rPr>
              <w:rFonts w:ascii="Calibri" w:hAnsi="Calibri" w:cs="Calibri"/>
              <w:sz w:val="32"/>
              <w:szCs w:val="32"/>
            </w:rPr>
          </w:rPrChange>
        </w:rPr>
        <w:t xml:space="preserve"> </w:t>
      </w:r>
      <w:r w:rsidRPr="00C93E5C">
        <w:rPr>
          <w:rFonts w:ascii="Helvetica" w:hAnsi="Helvetica" w:cs="Calibri"/>
          <w:sz w:val="32"/>
          <w:szCs w:val="32"/>
          <w:rPrChange w:id="2970" w:author="Ryan" w:date="2017-04-30T19:28:00Z">
            <w:rPr>
              <w:rFonts w:ascii="Calibri" w:hAnsi="Calibri" w:cs="Calibri"/>
              <w:sz w:val="32"/>
              <w:szCs w:val="32"/>
            </w:rPr>
          </w:rPrChange>
        </w:rPr>
        <w:t xml:space="preserve">"Is the young man </w:t>
      </w:r>
    </w:p>
    <w:p w14:paraId="15C080A6" w14:textId="77777777" w:rsidR="00673483" w:rsidRPr="00C93E5C" w:rsidRDefault="00673483" w:rsidP="00472BE7">
      <w:pPr>
        <w:spacing w:after="0"/>
        <w:rPr>
          <w:rFonts w:ascii="Helvetica" w:hAnsi="Helvetica" w:cs="Calibri"/>
          <w:sz w:val="32"/>
          <w:szCs w:val="32"/>
          <w:rPrChange w:id="2971" w:author="Ryan" w:date="2017-04-30T19:28:00Z">
            <w:rPr>
              <w:rFonts w:ascii="Calibri" w:hAnsi="Calibri" w:cs="Calibri"/>
              <w:sz w:val="32"/>
              <w:szCs w:val="32"/>
            </w:rPr>
          </w:rPrChange>
        </w:rPr>
      </w:pPr>
      <w:r w:rsidRPr="00C93E5C">
        <w:rPr>
          <w:rFonts w:ascii="Helvetica" w:hAnsi="Helvetica" w:cs="Calibri"/>
          <w:sz w:val="32"/>
          <w:szCs w:val="32"/>
          <w:rPrChange w:id="2972" w:author="Ryan" w:date="2017-04-30T19:28:00Z">
            <w:rPr>
              <w:rFonts w:ascii="Calibri" w:hAnsi="Calibri" w:cs="Calibri"/>
              <w:sz w:val="32"/>
              <w:szCs w:val="32"/>
            </w:rPr>
          </w:rPrChange>
        </w:rPr>
        <w:t>about to return to Ame</w:t>
      </w:r>
      <w:r w:rsidR="00472BE7" w:rsidRPr="00C93E5C">
        <w:rPr>
          <w:rFonts w:ascii="Helvetica" w:hAnsi="Helvetica" w:cs="Calibri"/>
          <w:sz w:val="32"/>
          <w:szCs w:val="32"/>
          <w:rPrChange w:id="2973" w:author="Ryan" w:date="2017-04-30T19:28:00Z">
            <w:rPr>
              <w:rFonts w:ascii="Calibri" w:hAnsi="Calibri" w:cs="Calibri"/>
              <w:sz w:val="32"/>
              <w:szCs w:val="32"/>
            </w:rPr>
          </w:rPrChange>
        </w:rPr>
        <w:t xml:space="preserve">rica?" enquired Eliza's </w:t>
      </w:r>
    </w:p>
    <w:p w14:paraId="15141701" w14:textId="77777777" w:rsidR="008D4E7A" w:rsidRPr="00C93E5C" w:rsidRDefault="00472BE7" w:rsidP="00472BE7">
      <w:pPr>
        <w:spacing w:after="0"/>
        <w:rPr>
          <w:rFonts w:ascii="Helvetica" w:hAnsi="Helvetica" w:cs="Calibri"/>
          <w:sz w:val="32"/>
          <w:szCs w:val="32"/>
          <w:rPrChange w:id="2974" w:author="Ryan" w:date="2017-04-30T19:28:00Z">
            <w:rPr>
              <w:rFonts w:ascii="Calibri" w:hAnsi="Calibri" w:cs="Calibri"/>
              <w:sz w:val="32"/>
              <w:szCs w:val="32"/>
            </w:rPr>
          </w:rPrChange>
        </w:rPr>
      </w:pPr>
      <w:r w:rsidRPr="00C93E5C">
        <w:rPr>
          <w:rFonts w:ascii="Helvetica" w:hAnsi="Helvetica" w:cs="Calibri"/>
          <w:sz w:val="32"/>
          <w:szCs w:val="32"/>
          <w:rPrChange w:id="2975" w:author="Ryan" w:date="2017-04-30T19:28:00Z">
            <w:rPr>
              <w:rFonts w:ascii="Calibri" w:hAnsi="Calibri" w:cs="Calibri"/>
              <w:sz w:val="32"/>
              <w:szCs w:val="32"/>
            </w:rPr>
          </w:rPrChange>
        </w:rPr>
        <w:t>uncle. "I believe</w:t>
      </w:r>
      <w:r w:rsidR="00673483" w:rsidRPr="00C93E5C">
        <w:rPr>
          <w:rFonts w:ascii="Helvetica" w:hAnsi="Helvetica" w:cs="Calibri"/>
          <w:sz w:val="32"/>
          <w:szCs w:val="32"/>
          <w:rPrChange w:id="2976" w:author="Ryan" w:date="2017-04-30T19:28:00Z">
            <w:rPr>
              <w:rFonts w:ascii="Calibri" w:hAnsi="Calibri" w:cs="Calibri"/>
              <w:sz w:val="32"/>
              <w:szCs w:val="32"/>
            </w:rPr>
          </w:rPrChange>
        </w:rPr>
        <w:t xml:space="preserve"> </w:t>
      </w:r>
      <w:r w:rsidRPr="00C93E5C">
        <w:rPr>
          <w:rFonts w:ascii="Helvetica" w:hAnsi="Helvetica" w:cs="Calibri"/>
          <w:sz w:val="32"/>
          <w:szCs w:val="32"/>
          <w:rPrChange w:id="2977" w:author="Ryan" w:date="2017-04-30T19:28:00Z">
            <w:rPr>
              <w:rFonts w:ascii="Calibri" w:hAnsi="Calibri" w:cs="Calibri"/>
              <w:sz w:val="32"/>
              <w:szCs w:val="32"/>
            </w:rPr>
          </w:rPrChange>
        </w:rPr>
        <w:t>he will not soon return," an</w:t>
      </w:r>
      <w:r w:rsidR="008D4E7A" w:rsidRPr="00C93E5C">
        <w:rPr>
          <w:rFonts w:ascii="Helvetica" w:hAnsi="Helvetica" w:cs="Calibri"/>
          <w:sz w:val="32"/>
          <w:szCs w:val="32"/>
          <w:rPrChange w:id="2978" w:author="Ryan" w:date="2017-04-30T19:28:00Z">
            <w:rPr>
              <w:rFonts w:ascii="Calibri" w:hAnsi="Calibri" w:cs="Calibri"/>
              <w:sz w:val="32"/>
              <w:szCs w:val="32"/>
            </w:rPr>
          </w:rPrChange>
        </w:rPr>
        <w:t>-</w:t>
      </w:r>
    </w:p>
    <w:p w14:paraId="3EC34BC4" w14:textId="77777777" w:rsidR="008D4E7A" w:rsidRPr="00C93E5C" w:rsidRDefault="00472BE7" w:rsidP="00472BE7">
      <w:pPr>
        <w:spacing w:after="0"/>
        <w:rPr>
          <w:rFonts w:ascii="Helvetica" w:hAnsi="Helvetica" w:cs="Calibri"/>
          <w:sz w:val="32"/>
          <w:szCs w:val="32"/>
          <w:rPrChange w:id="2979" w:author="Ryan" w:date="2017-04-30T19:28:00Z">
            <w:rPr>
              <w:rFonts w:ascii="Calibri" w:hAnsi="Calibri" w:cs="Calibri"/>
              <w:sz w:val="32"/>
              <w:szCs w:val="32"/>
            </w:rPr>
          </w:rPrChange>
        </w:rPr>
      </w:pPr>
      <w:proofErr w:type="spellStart"/>
      <w:r w:rsidRPr="00C93E5C">
        <w:rPr>
          <w:rFonts w:ascii="Helvetica" w:hAnsi="Helvetica" w:cs="Calibri"/>
          <w:sz w:val="32"/>
          <w:szCs w:val="32"/>
          <w:rPrChange w:id="2980" w:author="Ryan" w:date="2017-04-30T19:28:00Z">
            <w:rPr>
              <w:rFonts w:ascii="Calibri" w:hAnsi="Calibri" w:cs="Calibri"/>
              <w:sz w:val="32"/>
              <w:szCs w:val="32"/>
            </w:rPr>
          </w:rPrChange>
        </w:rPr>
        <w:t>swered</w:t>
      </w:r>
      <w:proofErr w:type="spellEnd"/>
      <w:r w:rsidRPr="00C93E5C">
        <w:rPr>
          <w:rFonts w:ascii="Helvetica" w:hAnsi="Helvetica" w:cs="Calibri"/>
          <w:sz w:val="32"/>
          <w:szCs w:val="32"/>
          <w:rPrChange w:id="2981" w:author="Ryan" w:date="2017-04-30T19:28:00Z">
            <w:rPr>
              <w:rFonts w:ascii="Calibri" w:hAnsi="Calibri" w:cs="Calibri"/>
              <w:sz w:val="32"/>
              <w:szCs w:val="32"/>
            </w:rPr>
          </w:rPrChange>
        </w:rPr>
        <w:t xml:space="preserve"> the</w:t>
      </w:r>
      <w:r w:rsidR="008D4E7A" w:rsidRPr="00C93E5C">
        <w:rPr>
          <w:rFonts w:ascii="Helvetica" w:hAnsi="Helvetica" w:cs="Calibri"/>
          <w:sz w:val="32"/>
          <w:szCs w:val="32"/>
          <w:rPrChange w:id="2982" w:author="Ryan" w:date="2017-04-30T19:28:00Z">
            <w:rPr>
              <w:rFonts w:ascii="Calibri" w:hAnsi="Calibri" w:cs="Calibri"/>
              <w:sz w:val="32"/>
              <w:szCs w:val="32"/>
            </w:rPr>
          </w:rPrChange>
        </w:rPr>
        <w:t xml:space="preserve"> </w:t>
      </w:r>
      <w:r w:rsidRPr="00C93E5C">
        <w:rPr>
          <w:rFonts w:ascii="Helvetica" w:hAnsi="Helvetica" w:cs="Calibri"/>
          <w:sz w:val="32"/>
          <w:szCs w:val="32"/>
          <w:rPrChange w:id="2983" w:author="Ryan" w:date="2017-04-30T19:28:00Z">
            <w:rPr>
              <w:rFonts w:ascii="Calibri" w:hAnsi="Calibri" w:cs="Calibri"/>
              <w:sz w:val="32"/>
              <w:szCs w:val="32"/>
            </w:rPr>
          </w:rPrChange>
        </w:rPr>
        <w:t xml:space="preserve">stranger; "he went over to take </w:t>
      </w:r>
      <w:proofErr w:type="spellStart"/>
      <w:r w:rsidRPr="00C93E5C">
        <w:rPr>
          <w:rFonts w:ascii="Helvetica" w:hAnsi="Helvetica" w:cs="Calibri"/>
          <w:sz w:val="32"/>
          <w:szCs w:val="32"/>
          <w:rPrChange w:id="2984" w:author="Ryan" w:date="2017-04-30T19:28:00Z">
            <w:rPr>
              <w:rFonts w:ascii="Calibri" w:hAnsi="Calibri" w:cs="Calibri"/>
              <w:sz w:val="32"/>
              <w:szCs w:val="32"/>
            </w:rPr>
          </w:rPrChange>
        </w:rPr>
        <w:t>pos</w:t>
      </w:r>
      <w:proofErr w:type="spellEnd"/>
      <w:r w:rsidR="008D4E7A" w:rsidRPr="00C93E5C">
        <w:rPr>
          <w:rFonts w:ascii="Helvetica" w:hAnsi="Helvetica" w:cs="Calibri"/>
          <w:sz w:val="32"/>
          <w:szCs w:val="32"/>
          <w:rPrChange w:id="2985" w:author="Ryan" w:date="2017-04-30T19:28:00Z">
            <w:rPr>
              <w:rFonts w:ascii="Calibri" w:hAnsi="Calibri" w:cs="Calibri"/>
              <w:sz w:val="32"/>
              <w:szCs w:val="32"/>
            </w:rPr>
          </w:rPrChange>
        </w:rPr>
        <w:t>-</w:t>
      </w:r>
    </w:p>
    <w:p w14:paraId="653E8634" w14:textId="77777777" w:rsidR="008D4E7A" w:rsidRPr="00C93E5C" w:rsidRDefault="008D4E7A" w:rsidP="00472BE7">
      <w:pPr>
        <w:spacing w:after="0"/>
        <w:rPr>
          <w:rFonts w:ascii="Helvetica" w:hAnsi="Helvetica" w:cs="Calibri"/>
          <w:sz w:val="32"/>
          <w:szCs w:val="32"/>
          <w:rPrChange w:id="2986" w:author="Ryan" w:date="2017-04-30T19:28:00Z">
            <w:rPr>
              <w:rFonts w:ascii="Calibri" w:hAnsi="Calibri" w:cs="Calibri"/>
              <w:sz w:val="32"/>
              <w:szCs w:val="32"/>
            </w:rPr>
          </w:rPrChange>
        </w:rPr>
      </w:pPr>
      <w:r w:rsidRPr="00C93E5C">
        <w:rPr>
          <w:rFonts w:ascii="Helvetica" w:hAnsi="Helvetica" w:cs="Calibri"/>
          <w:sz w:val="32"/>
          <w:szCs w:val="32"/>
          <w:rPrChange w:id="2987" w:author="Ryan" w:date="2017-04-30T19:28:00Z">
            <w:rPr>
              <w:rFonts w:ascii="Calibri" w:hAnsi="Calibri" w:cs="Calibri"/>
              <w:sz w:val="32"/>
              <w:szCs w:val="32"/>
            </w:rPr>
          </w:rPrChange>
        </w:rPr>
        <w:t>ses</w:t>
      </w:r>
      <w:r w:rsidR="00472BE7" w:rsidRPr="00C93E5C">
        <w:rPr>
          <w:rFonts w:ascii="Helvetica" w:hAnsi="Helvetica" w:cs="Calibri"/>
          <w:sz w:val="32"/>
          <w:szCs w:val="32"/>
          <w:rPrChange w:id="2988" w:author="Ryan" w:date="2017-04-30T19:28:00Z">
            <w:rPr>
              <w:rFonts w:ascii="Calibri" w:hAnsi="Calibri" w:cs="Calibri"/>
              <w:sz w:val="32"/>
              <w:szCs w:val="32"/>
            </w:rPr>
          </w:rPrChange>
        </w:rPr>
        <w:t>sion of an estate which descended to him</w:t>
      </w:r>
      <w:r w:rsidRPr="00C93E5C">
        <w:rPr>
          <w:rFonts w:ascii="Helvetica" w:hAnsi="Helvetica" w:cs="Calibri"/>
          <w:sz w:val="32"/>
          <w:szCs w:val="32"/>
          <w:rPrChange w:id="2989"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2990" w:author="Ryan" w:date="2017-04-30T19:28:00Z">
            <w:rPr>
              <w:rFonts w:ascii="Calibri" w:hAnsi="Calibri" w:cs="Calibri"/>
              <w:sz w:val="32"/>
              <w:szCs w:val="32"/>
            </w:rPr>
          </w:rPrChange>
        </w:rPr>
        <w:t xml:space="preserve">from </w:t>
      </w:r>
    </w:p>
    <w:p w14:paraId="2AAF573A" w14:textId="7777D327" w:rsidR="008D4E7A" w:rsidRPr="00C93E5C" w:rsidRDefault="00472BE7" w:rsidP="00472BE7">
      <w:pPr>
        <w:spacing w:after="0"/>
        <w:rPr>
          <w:rFonts w:ascii="Helvetica" w:hAnsi="Helvetica" w:cs="Calibri"/>
          <w:sz w:val="32"/>
          <w:szCs w:val="32"/>
          <w:rPrChange w:id="2991" w:author="Ryan" w:date="2017-04-30T19:28:00Z">
            <w:rPr>
              <w:rFonts w:ascii="Calibri" w:hAnsi="Calibri" w:cs="Calibri"/>
              <w:sz w:val="32"/>
              <w:szCs w:val="32"/>
            </w:rPr>
          </w:rPrChange>
        </w:rPr>
      </w:pPr>
      <w:r w:rsidRPr="00C93E5C">
        <w:rPr>
          <w:rFonts w:ascii="Helvetica" w:hAnsi="Helvetica" w:cs="Calibri"/>
          <w:sz w:val="32"/>
          <w:szCs w:val="32"/>
          <w:rPrChange w:id="2992" w:author="Ryan" w:date="2017-04-30T19:28:00Z">
            <w:rPr>
              <w:rFonts w:ascii="Calibri" w:hAnsi="Calibri" w:cs="Calibri"/>
              <w:sz w:val="32"/>
              <w:szCs w:val="32"/>
            </w:rPr>
          </w:rPrChange>
        </w:rPr>
        <w:t>his</w:t>
      </w:r>
      <w:r w:rsidR="008D4E7A" w:rsidRPr="00C93E5C">
        <w:rPr>
          <w:rFonts w:ascii="Helvetica" w:hAnsi="Helvetica" w:cs="Calibri"/>
          <w:sz w:val="32"/>
          <w:szCs w:val="32"/>
          <w:rPrChange w:id="2993" w:author="Ryan" w:date="2017-04-30T19:28:00Z">
            <w:rPr>
              <w:rFonts w:ascii="Calibri" w:hAnsi="Calibri" w:cs="Calibri"/>
              <w:sz w:val="32"/>
              <w:szCs w:val="32"/>
            </w:rPr>
          </w:rPrChange>
        </w:rPr>
        <w:t xml:space="preserve"> ancestors, and which he obtained." </w:t>
      </w:r>
      <w:del w:id="2994" w:author="Ryan" w:date="2017-04-30T19:49:00Z">
        <w:r w:rsidR="008D4E7A" w:rsidRPr="00C93E5C" w:rsidDel="00FB4514">
          <w:rPr>
            <w:rFonts w:ascii="Helvetica" w:hAnsi="Helvetica" w:cs="Calibri"/>
            <w:sz w:val="32"/>
            <w:szCs w:val="32"/>
            <w:rPrChange w:id="2995" w:author="Ryan" w:date="2017-04-30T19:28:00Z">
              <w:rPr>
                <w:rFonts w:ascii="Calibri" w:hAnsi="Calibri" w:cs="Calibri"/>
                <w:sz w:val="32"/>
                <w:szCs w:val="32"/>
              </w:rPr>
            </w:rPrChange>
          </w:rPr>
          <w:delText>—</w:delText>
        </w:r>
      </w:del>
      <w:ins w:id="2996" w:author="Ryan" w:date="2017-04-30T19:49:00Z">
        <w:r w:rsidR="00FB4514">
          <w:rPr>
            <w:rFonts w:ascii="Helvetica" w:hAnsi="Helvetica" w:cs="Calibri"/>
            <w:sz w:val="32"/>
            <w:szCs w:val="32"/>
          </w:rPr>
          <w:t>--</w:t>
        </w:r>
      </w:ins>
      <w:r w:rsidRPr="00C93E5C">
        <w:rPr>
          <w:rFonts w:ascii="Helvetica" w:hAnsi="Helvetica" w:cs="Calibri"/>
          <w:sz w:val="32"/>
          <w:szCs w:val="32"/>
          <w:rPrChange w:id="2997" w:author="Ryan" w:date="2017-04-30T19:28:00Z">
            <w:rPr>
              <w:rFonts w:ascii="Calibri" w:hAnsi="Calibri" w:cs="Calibri"/>
              <w:sz w:val="32"/>
              <w:szCs w:val="32"/>
            </w:rPr>
          </w:rPrChange>
        </w:rPr>
        <w:t xml:space="preserve">"You </w:t>
      </w:r>
    </w:p>
    <w:p w14:paraId="23B219D9" w14:textId="4AEC6A64" w:rsidR="008D4E7A" w:rsidRPr="00C93E5C" w:rsidRDefault="008D4E7A" w:rsidP="00472BE7">
      <w:pPr>
        <w:spacing w:after="0"/>
        <w:rPr>
          <w:rFonts w:ascii="Helvetica" w:hAnsi="Helvetica" w:cs="Calibri"/>
          <w:sz w:val="32"/>
          <w:szCs w:val="32"/>
          <w:rPrChange w:id="2998" w:author="Ryan" w:date="2017-04-30T19:28:00Z">
            <w:rPr>
              <w:rFonts w:ascii="Calibri" w:hAnsi="Calibri" w:cs="Calibri"/>
              <w:sz w:val="32"/>
              <w:szCs w:val="32"/>
            </w:rPr>
          </w:rPrChange>
        </w:rPr>
      </w:pPr>
      <w:r w:rsidRPr="00C93E5C">
        <w:rPr>
          <w:rFonts w:ascii="Helvetica" w:hAnsi="Helvetica" w:cs="Calibri"/>
          <w:sz w:val="32"/>
          <w:szCs w:val="32"/>
          <w:rPrChange w:id="2999" w:author="Ryan" w:date="2017-04-30T19:28:00Z">
            <w:rPr>
              <w:rFonts w:ascii="Calibri" w:hAnsi="Calibri" w:cs="Calibri"/>
              <w:sz w:val="32"/>
              <w:szCs w:val="32"/>
            </w:rPr>
          </w:rPrChange>
        </w:rPr>
        <w:t>kno</w:t>
      </w:r>
      <w:r w:rsidR="00472BE7" w:rsidRPr="00C93E5C">
        <w:rPr>
          <w:rFonts w:ascii="Helvetica" w:hAnsi="Helvetica" w:cs="Calibri"/>
          <w:sz w:val="32"/>
          <w:szCs w:val="32"/>
          <w:rPrChange w:id="3000" w:author="Ryan" w:date="2017-04-30T19:28:00Z">
            <w:rPr>
              <w:rFonts w:ascii="Calibri" w:hAnsi="Calibri" w:cs="Calibri"/>
              <w:sz w:val="32"/>
              <w:szCs w:val="32"/>
            </w:rPr>
          </w:rPrChange>
        </w:rPr>
        <w:t>w him, then!" interrupted Eliza's aunt.</w:t>
      </w:r>
      <w:r w:rsidRPr="00C93E5C">
        <w:rPr>
          <w:rFonts w:ascii="Helvetica" w:hAnsi="Helvetica" w:cs="Calibri"/>
          <w:sz w:val="32"/>
          <w:szCs w:val="32"/>
          <w:rPrChange w:id="3001" w:author="Ryan" w:date="2017-04-30T19:28:00Z">
            <w:rPr>
              <w:rFonts w:ascii="Calibri" w:hAnsi="Calibri" w:cs="Calibri"/>
              <w:sz w:val="32"/>
              <w:szCs w:val="32"/>
            </w:rPr>
          </w:rPrChange>
        </w:rPr>
        <w:t xml:space="preserve"> </w:t>
      </w:r>
      <w:del w:id="3002" w:author="Ryan" w:date="2017-04-30T19:49:00Z">
        <w:r w:rsidRPr="00C93E5C" w:rsidDel="00FB4514">
          <w:rPr>
            <w:rFonts w:ascii="Helvetica" w:hAnsi="Helvetica" w:cs="Calibri"/>
            <w:sz w:val="32"/>
            <w:szCs w:val="32"/>
            <w:rPrChange w:id="3003" w:author="Ryan" w:date="2017-04-30T19:28:00Z">
              <w:rPr>
                <w:rFonts w:ascii="Calibri" w:hAnsi="Calibri" w:cs="Calibri"/>
                <w:sz w:val="32"/>
                <w:szCs w:val="32"/>
              </w:rPr>
            </w:rPrChange>
          </w:rPr>
          <w:delText>—</w:delText>
        </w:r>
      </w:del>
      <w:ins w:id="3004" w:author="Ryan" w:date="2017-04-30T19:49:00Z">
        <w:r w:rsidR="00FB4514">
          <w:rPr>
            <w:rFonts w:ascii="Helvetica" w:hAnsi="Helvetica" w:cs="Calibri"/>
            <w:sz w:val="32"/>
            <w:szCs w:val="32"/>
          </w:rPr>
          <w:t>--</w:t>
        </w:r>
      </w:ins>
      <w:r w:rsidR="00472BE7" w:rsidRPr="00C93E5C">
        <w:rPr>
          <w:rFonts w:ascii="Helvetica" w:hAnsi="Helvetica" w:cs="Calibri"/>
          <w:sz w:val="32"/>
          <w:szCs w:val="32"/>
          <w:rPrChange w:id="3005" w:author="Ryan" w:date="2017-04-30T19:28:00Z">
            <w:rPr>
              <w:rFonts w:ascii="Calibri" w:hAnsi="Calibri" w:cs="Calibri"/>
              <w:sz w:val="32"/>
              <w:szCs w:val="32"/>
            </w:rPr>
          </w:rPrChange>
        </w:rPr>
        <w:t xml:space="preserve"> </w:t>
      </w:r>
    </w:p>
    <w:p w14:paraId="02966224" w14:textId="6AA0BF1C" w:rsidR="008D4E7A" w:rsidRPr="00C93E5C" w:rsidRDefault="00472BE7" w:rsidP="00472BE7">
      <w:pPr>
        <w:spacing w:after="0"/>
        <w:rPr>
          <w:rFonts w:ascii="Helvetica" w:hAnsi="Helvetica" w:cs="Calibri"/>
          <w:sz w:val="32"/>
          <w:szCs w:val="32"/>
          <w:rPrChange w:id="3006" w:author="Ryan" w:date="2017-04-30T19:28:00Z">
            <w:rPr>
              <w:rFonts w:ascii="Calibri" w:hAnsi="Calibri" w:cs="Calibri"/>
              <w:sz w:val="32"/>
              <w:szCs w:val="32"/>
            </w:rPr>
          </w:rPrChange>
        </w:rPr>
      </w:pPr>
      <w:r w:rsidRPr="00C93E5C">
        <w:rPr>
          <w:rFonts w:ascii="Helvetica" w:hAnsi="Helvetica" w:cs="Calibri"/>
          <w:sz w:val="32"/>
          <w:szCs w:val="32"/>
          <w:rPrChange w:id="3007" w:author="Ryan" w:date="2017-04-30T19:28:00Z">
            <w:rPr>
              <w:rFonts w:ascii="Calibri" w:hAnsi="Calibri" w:cs="Calibri"/>
              <w:sz w:val="32"/>
              <w:szCs w:val="32"/>
            </w:rPr>
          </w:rPrChange>
        </w:rPr>
        <w:t>"Kn</w:t>
      </w:r>
      <w:r w:rsidR="008D4E7A" w:rsidRPr="00C93E5C">
        <w:rPr>
          <w:rFonts w:ascii="Helvetica" w:hAnsi="Helvetica" w:cs="Calibri"/>
          <w:sz w:val="32"/>
          <w:szCs w:val="32"/>
          <w:rPrChange w:id="3008" w:author="Ryan" w:date="2017-04-30T19:28:00Z">
            <w:rPr>
              <w:rFonts w:ascii="Calibri" w:hAnsi="Calibri" w:cs="Calibri"/>
              <w:sz w:val="32"/>
              <w:szCs w:val="32"/>
            </w:rPr>
          </w:rPrChange>
        </w:rPr>
        <w:t>o</w:t>
      </w:r>
      <w:r w:rsidRPr="00C93E5C">
        <w:rPr>
          <w:rFonts w:ascii="Helvetica" w:hAnsi="Helvetica" w:cs="Calibri"/>
          <w:sz w:val="32"/>
          <w:szCs w:val="32"/>
          <w:rPrChange w:id="3009" w:author="Ryan" w:date="2017-04-30T19:28:00Z">
            <w:rPr>
              <w:rFonts w:ascii="Calibri" w:hAnsi="Calibri" w:cs="Calibri"/>
              <w:sz w:val="32"/>
              <w:szCs w:val="32"/>
            </w:rPr>
          </w:rPrChange>
        </w:rPr>
        <w:t xml:space="preserve">w him, madam! </w:t>
      </w:r>
      <w:r w:rsidR="001E7B8F" w:rsidRPr="00C93E5C">
        <w:rPr>
          <w:rFonts w:ascii="Helvetica" w:hAnsi="Helvetica" w:cs="Calibri"/>
          <w:sz w:val="32"/>
          <w:szCs w:val="32"/>
          <w:rPrChange w:id="3010" w:author="Ryan" w:date="2017-04-30T19:28:00Z">
            <w:rPr>
              <w:rFonts w:ascii="Calibri" w:hAnsi="Calibri" w:cs="Calibri"/>
              <w:sz w:val="32"/>
              <w:szCs w:val="32"/>
            </w:rPr>
          </w:rPrChange>
        </w:rPr>
        <w:t>v</w:t>
      </w:r>
      <w:r w:rsidRPr="00C93E5C">
        <w:rPr>
          <w:rFonts w:ascii="Helvetica" w:hAnsi="Helvetica" w:cs="Calibri"/>
          <w:sz w:val="32"/>
          <w:szCs w:val="32"/>
          <w:rPrChange w:id="3011" w:author="Ryan" w:date="2017-04-30T19:28:00Z">
            <w:rPr>
              <w:rFonts w:ascii="Calibri" w:hAnsi="Calibri" w:cs="Calibri"/>
              <w:sz w:val="32"/>
              <w:szCs w:val="32"/>
            </w:rPr>
          </w:rPrChange>
        </w:rPr>
        <w:t>ery</w:t>
      </w:r>
      <w:r w:rsidR="008D4E7A" w:rsidRPr="00C93E5C">
        <w:rPr>
          <w:rFonts w:ascii="Helvetica" w:hAnsi="Helvetica" w:cs="Calibri"/>
          <w:sz w:val="32"/>
          <w:szCs w:val="32"/>
          <w:rPrChange w:id="3012" w:author="Ryan" w:date="2017-04-30T19:28:00Z">
            <w:rPr>
              <w:rFonts w:ascii="Calibri" w:hAnsi="Calibri" w:cs="Calibri"/>
              <w:sz w:val="32"/>
              <w:szCs w:val="32"/>
            </w:rPr>
          </w:rPrChange>
        </w:rPr>
        <w:t xml:space="preserve"> </w:t>
      </w:r>
      <w:r w:rsidRPr="00C93E5C">
        <w:rPr>
          <w:rFonts w:ascii="Helvetica" w:hAnsi="Helvetica" w:cs="Calibri"/>
          <w:sz w:val="32"/>
          <w:szCs w:val="32"/>
          <w:rPrChange w:id="3013" w:author="Ryan" w:date="2017-04-30T19:28:00Z">
            <w:rPr>
              <w:rFonts w:ascii="Calibri" w:hAnsi="Calibri" w:cs="Calibri"/>
              <w:sz w:val="32"/>
              <w:szCs w:val="32"/>
            </w:rPr>
          </w:rPrChange>
        </w:rPr>
        <w:t>well</w:t>
      </w:r>
      <w:r w:rsidR="008D4E7A" w:rsidRPr="00C93E5C">
        <w:rPr>
          <w:rFonts w:ascii="Helvetica" w:hAnsi="Helvetica" w:cs="Calibri"/>
          <w:sz w:val="32"/>
          <w:szCs w:val="32"/>
          <w:rPrChange w:id="3014" w:author="Ryan" w:date="2017-04-30T19:28:00Z">
            <w:rPr>
              <w:rFonts w:ascii="Calibri" w:hAnsi="Calibri" w:cs="Calibri"/>
              <w:sz w:val="32"/>
              <w:szCs w:val="32"/>
            </w:rPr>
          </w:rPrChange>
        </w:rPr>
        <w:t>,</w:t>
      </w:r>
      <w:r w:rsidRPr="00C93E5C">
        <w:rPr>
          <w:rFonts w:ascii="Helvetica" w:hAnsi="Helvetica" w:cs="Calibri"/>
          <w:sz w:val="32"/>
          <w:szCs w:val="32"/>
          <w:rPrChange w:id="3015" w:author="Ryan" w:date="2017-04-30T19:28:00Z">
            <w:rPr>
              <w:rFonts w:ascii="Calibri" w:hAnsi="Calibri" w:cs="Calibri"/>
              <w:sz w:val="32"/>
              <w:szCs w:val="32"/>
            </w:rPr>
          </w:rPrChange>
        </w:rPr>
        <w:t xml:space="preserve"> indeed; he is </w:t>
      </w:r>
    </w:p>
    <w:p w14:paraId="5E3FBD6B" w14:textId="6ABA5578" w:rsidR="008D4E7A" w:rsidRPr="00C93E5C" w:rsidRDefault="00472BE7" w:rsidP="00472BE7">
      <w:pPr>
        <w:spacing w:after="0"/>
        <w:rPr>
          <w:rFonts w:ascii="Helvetica" w:hAnsi="Helvetica" w:cs="Calibri"/>
          <w:sz w:val="32"/>
          <w:szCs w:val="32"/>
          <w:rPrChange w:id="3016" w:author="Ryan" w:date="2017-04-30T19:28:00Z">
            <w:rPr>
              <w:rFonts w:ascii="Calibri" w:hAnsi="Calibri" w:cs="Calibri"/>
              <w:sz w:val="32"/>
              <w:szCs w:val="32"/>
            </w:rPr>
          </w:rPrChange>
        </w:rPr>
      </w:pPr>
      <w:r w:rsidRPr="00C93E5C">
        <w:rPr>
          <w:rFonts w:ascii="Helvetica" w:hAnsi="Helvetica" w:cs="Calibri"/>
          <w:sz w:val="32"/>
          <w:szCs w:val="32"/>
          <w:rPrChange w:id="3017" w:author="Ryan" w:date="2017-04-30T19:28:00Z">
            <w:rPr>
              <w:rFonts w:ascii="Calibri" w:hAnsi="Calibri" w:cs="Calibri"/>
              <w:sz w:val="32"/>
              <w:szCs w:val="32"/>
            </w:rPr>
          </w:rPrChange>
        </w:rPr>
        <w:t>my particular friend.</w:t>
      </w:r>
      <w:r w:rsidR="008D4E7A" w:rsidRPr="00C93E5C">
        <w:rPr>
          <w:rFonts w:ascii="Helvetica" w:hAnsi="Helvetica" w:cs="Calibri"/>
          <w:sz w:val="32"/>
          <w:szCs w:val="32"/>
          <w:rPrChange w:id="3018" w:author="Ryan" w:date="2017-04-30T19:28:00Z">
            <w:rPr>
              <w:rFonts w:ascii="Calibri" w:hAnsi="Calibri" w:cs="Calibri"/>
              <w:sz w:val="32"/>
              <w:szCs w:val="32"/>
            </w:rPr>
          </w:rPrChange>
        </w:rPr>
        <w:t xml:space="preserve"> </w:t>
      </w:r>
      <w:del w:id="3019" w:author="Ryan" w:date="2017-04-30T19:49:00Z">
        <w:r w:rsidR="008D4E7A" w:rsidRPr="00C93E5C" w:rsidDel="00FB4514">
          <w:rPr>
            <w:rFonts w:ascii="Helvetica" w:hAnsi="Helvetica" w:cs="Calibri"/>
            <w:sz w:val="32"/>
            <w:szCs w:val="32"/>
            <w:rPrChange w:id="3020" w:author="Ryan" w:date="2017-04-30T19:28:00Z">
              <w:rPr>
                <w:rFonts w:ascii="Calibri" w:hAnsi="Calibri" w:cs="Calibri"/>
                <w:sz w:val="32"/>
                <w:szCs w:val="32"/>
              </w:rPr>
            </w:rPrChange>
          </w:rPr>
          <w:delText>—</w:delText>
        </w:r>
      </w:del>
      <w:ins w:id="3021" w:author="Ryan" w:date="2017-04-30T19:49:00Z">
        <w:r w:rsidR="00FB4514">
          <w:rPr>
            <w:rFonts w:ascii="Helvetica" w:hAnsi="Helvetica" w:cs="Calibri"/>
            <w:sz w:val="32"/>
            <w:szCs w:val="32"/>
          </w:rPr>
          <w:t>--</w:t>
        </w:r>
      </w:ins>
      <w:r w:rsidRPr="00C93E5C">
        <w:rPr>
          <w:rFonts w:ascii="Helvetica" w:hAnsi="Helvetica" w:cs="Calibri"/>
          <w:sz w:val="32"/>
          <w:szCs w:val="32"/>
          <w:rPrChange w:id="3022" w:author="Ryan" w:date="2017-04-30T19:28:00Z">
            <w:rPr>
              <w:rFonts w:ascii="Calibri" w:hAnsi="Calibri" w:cs="Calibri"/>
              <w:sz w:val="32"/>
              <w:szCs w:val="32"/>
            </w:rPr>
          </w:rPrChange>
        </w:rPr>
        <w:t xml:space="preserve">Had it not been for my </w:t>
      </w:r>
    </w:p>
    <w:p w14:paraId="4E529082" w14:textId="77777777" w:rsidR="00014B1A" w:rsidRPr="00C93E5C" w:rsidRDefault="00472BE7" w:rsidP="00472BE7">
      <w:pPr>
        <w:spacing w:after="0"/>
        <w:rPr>
          <w:rFonts w:ascii="Helvetica" w:hAnsi="Helvetica" w:cs="Calibri"/>
          <w:sz w:val="32"/>
          <w:szCs w:val="32"/>
          <w:rPrChange w:id="3023" w:author="Ryan" w:date="2017-04-30T19:28:00Z">
            <w:rPr>
              <w:rFonts w:ascii="Calibri" w:hAnsi="Calibri" w:cs="Calibri"/>
              <w:sz w:val="32"/>
              <w:szCs w:val="32"/>
            </w:rPr>
          </w:rPrChange>
        </w:rPr>
      </w:pPr>
      <w:r w:rsidRPr="00C93E5C">
        <w:rPr>
          <w:rFonts w:ascii="Helvetica" w:hAnsi="Helvetica" w:cs="Calibri"/>
          <w:sz w:val="32"/>
          <w:szCs w:val="32"/>
          <w:rPrChange w:id="3024" w:author="Ryan" w:date="2017-04-30T19:28:00Z">
            <w:rPr>
              <w:rFonts w:ascii="Calibri" w:hAnsi="Calibri" w:cs="Calibri"/>
              <w:sz w:val="32"/>
              <w:szCs w:val="32"/>
            </w:rPr>
          </w:rPrChange>
        </w:rPr>
        <w:t>advice, he would</w:t>
      </w:r>
      <w:r w:rsidR="008D4E7A" w:rsidRPr="00C93E5C">
        <w:rPr>
          <w:rFonts w:ascii="Helvetica" w:hAnsi="Helvetica" w:cs="Calibri"/>
          <w:sz w:val="32"/>
          <w:szCs w:val="32"/>
          <w:rPrChange w:id="3025" w:author="Ryan" w:date="2017-04-30T19:28:00Z">
            <w:rPr>
              <w:rFonts w:ascii="Calibri" w:hAnsi="Calibri" w:cs="Calibri"/>
              <w:sz w:val="32"/>
              <w:szCs w:val="32"/>
            </w:rPr>
          </w:rPrChange>
        </w:rPr>
        <w:t xml:space="preserve"> </w:t>
      </w:r>
      <w:r w:rsidRPr="00C93E5C">
        <w:rPr>
          <w:rFonts w:ascii="Helvetica" w:hAnsi="Helvetica" w:cs="Calibri"/>
          <w:sz w:val="32"/>
          <w:szCs w:val="32"/>
          <w:rPrChange w:id="3026" w:author="Ryan" w:date="2017-04-30T19:28:00Z">
            <w:rPr>
              <w:rFonts w:ascii="Calibri" w:hAnsi="Calibri" w:cs="Calibri"/>
              <w:sz w:val="32"/>
              <w:szCs w:val="32"/>
            </w:rPr>
          </w:rPrChange>
        </w:rPr>
        <w:t>not so easily have made his for</w:t>
      </w:r>
      <w:r w:rsidR="00014B1A" w:rsidRPr="00C93E5C">
        <w:rPr>
          <w:rFonts w:ascii="Helvetica" w:hAnsi="Helvetica" w:cs="Calibri"/>
          <w:sz w:val="32"/>
          <w:szCs w:val="32"/>
          <w:rPrChange w:id="3027" w:author="Ryan" w:date="2017-04-30T19:28:00Z">
            <w:rPr>
              <w:rFonts w:ascii="Calibri" w:hAnsi="Calibri" w:cs="Calibri"/>
              <w:sz w:val="32"/>
              <w:szCs w:val="32"/>
            </w:rPr>
          </w:rPrChange>
        </w:rPr>
        <w:t>-</w:t>
      </w:r>
    </w:p>
    <w:p w14:paraId="507EA584" w14:textId="77777777" w:rsidR="00014B1A" w:rsidRPr="00C93E5C" w:rsidRDefault="00472BE7" w:rsidP="00472BE7">
      <w:pPr>
        <w:spacing w:after="0"/>
        <w:rPr>
          <w:rFonts w:ascii="Helvetica" w:hAnsi="Helvetica" w:cs="Calibri"/>
          <w:sz w:val="32"/>
          <w:szCs w:val="32"/>
          <w:rPrChange w:id="3028" w:author="Ryan" w:date="2017-04-30T19:28:00Z">
            <w:rPr>
              <w:rFonts w:ascii="Calibri" w:hAnsi="Calibri" w:cs="Calibri"/>
              <w:sz w:val="32"/>
              <w:szCs w:val="32"/>
            </w:rPr>
          </w:rPrChange>
        </w:rPr>
      </w:pPr>
      <w:r w:rsidRPr="00C93E5C">
        <w:rPr>
          <w:rFonts w:ascii="Helvetica" w:hAnsi="Helvetica" w:cs="Calibri"/>
          <w:sz w:val="32"/>
          <w:szCs w:val="32"/>
          <w:rPrChange w:id="3029" w:author="Ryan" w:date="2017-04-30T19:28:00Z">
            <w:rPr>
              <w:rFonts w:ascii="Calibri" w:hAnsi="Calibri" w:cs="Calibri"/>
              <w:sz w:val="32"/>
              <w:szCs w:val="32"/>
            </w:rPr>
          </w:rPrChange>
        </w:rPr>
        <w:t>tune. A</w:t>
      </w:r>
      <w:r w:rsidR="00014B1A" w:rsidRPr="00C93E5C">
        <w:rPr>
          <w:rFonts w:ascii="Helvetica" w:hAnsi="Helvetica" w:cs="Calibri"/>
          <w:sz w:val="32"/>
          <w:szCs w:val="32"/>
          <w:rPrChange w:id="3030" w:author="Ryan" w:date="2017-04-30T19:28:00Z">
            <w:rPr>
              <w:rFonts w:ascii="Calibri" w:hAnsi="Calibri" w:cs="Calibri"/>
              <w:sz w:val="32"/>
              <w:szCs w:val="32"/>
            </w:rPr>
          </w:rPrChange>
        </w:rPr>
        <w:t xml:space="preserve"> </w:t>
      </w:r>
      <w:r w:rsidRPr="00C93E5C">
        <w:rPr>
          <w:rFonts w:ascii="Helvetica" w:hAnsi="Helvetica" w:cs="Calibri"/>
          <w:sz w:val="32"/>
          <w:szCs w:val="32"/>
          <w:rPrChange w:id="3031" w:author="Ryan" w:date="2017-04-30T19:28:00Z">
            <w:rPr>
              <w:rFonts w:ascii="Calibri" w:hAnsi="Calibri" w:cs="Calibri"/>
              <w:sz w:val="32"/>
              <w:szCs w:val="32"/>
            </w:rPr>
          </w:rPrChange>
        </w:rPr>
        <w:t xml:space="preserve">young lady, with thirty thousand pounds </w:t>
      </w:r>
    </w:p>
    <w:p w14:paraId="25A08E13" w14:textId="77777777" w:rsidR="00472BE7" w:rsidRPr="00C93E5C" w:rsidRDefault="00014B1A" w:rsidP="00472BE7">
      <w:pPr>
        <w:spacing w:after="0"/>
        <w:rPr>
          <w:rFonts w:ascii="Helvetica" w:hAnsi="Helvetica" w:cs="Calibri"/>
          <w:sz w:val="32"/>
          <w:szCs w:val="32"/>
          <w:rPrChange w:id="3032" w:author="Ryan" w:date="2017-04-30T19:28:00Z">
            <w:rPr>
              <w:rFonts w:ascii="Calibri" w:hAnsi="Calibri" w:cs="Calibri"/>
              <w:sz w:val="32"/>
              <w:szCs w:val="32"/>
            </w:rPr>
          </w:rPrChange>
        </w:rPr>
      </w:pPr>
      <w:r w:rsidRPr="00C93E5C">
        <w:rPr>
          <w:rFonts w:ascii="Helvetica" w:hAnsi="Helvetica" w:cs="Calibri"/>
          <w:sz w:val="32"/>
          <w:szCs w:val="32"/>
          <w:rPrChange w:id="3033" w:author="Ryan" w:date="2017-04-30T19:28:00Z">
            <w:rPr>
              <w:rFonts w:ascii="Calibri" w:hAnsi="Calibri" w:cs="Calibri"/>
              <w:sz w:val="32"/>
              <w:szCs w:val="32"/>
            </w:rPr>
          </w:rPrChange>
        </w:rPr>
        <w:t xml:space="preserve">in </w:t>
      </w:r>
      <w:r w:rsidR="00472BE7" w:rsidRPr="00C93E5C">
        <w:rPr>
          <w:rFonts w:ascii="Helvetica" w:hAnsi="Helvetica" w:cs="Calibri"/>
          <w:sz w:val="32"/>
          <w:szCs w:val="32"/>
          <w:rPrChange w:id="3034" w:author="Ryan" w:date="2017-04-30T19:28:00Z">
            <w:rPr>
              <w:rFonts w:ascii="Calibri" w:hAnsi="Calibri" w:cs="Calibri"/>
              <w:sz w:val="32"/>
              <w:szCs w:val="32"/>
            </w:rPr>
          </w:rPrChange>
        </w:rPr>
        <w:t>her</w:t>
      </w:r>
      <w:r w:rsidRPr="00C93E5C">
        <w:rPr>
          <w:rFonts w:ascii="Helvetica" w:hAnsi="Helvetica" w:cs="Calibri"/>
          <w:sz w:val="32"/>
          <w:szCs w:val="32"/>
          <w:rPrChange w:id="3035" w:author="Ryan" w:date="2017-04-30T19:28:00Z">
            <w:rPr>
              <w:rFonts w:ascii="Calibri" w:hAnsi="Calibri" w:cs="Calibri"/>
              <w:sz w:val="32"/>
              <w:szCs w:val="32"/>
            </w:rPr>
          </w:rPrChange>
        </w:rPr>
        <w:t xml:space="preserve"> own</w:t>
      </w:r>
      <w:r w:rsidR="00472BE7" w:rsidRPr="00C93E5C">
        <w:rPr>
          <w:rFonts w:ascii="Helvetica" w:hAnsi="Helvetica" w:cs="Calibri"/>
          <w:sz w:val="32"/>
          <w:szCs w:val="32"/>
          <w:rPrChange w:id="3036" w:author="Ryan" w:date="2017-04-30T19:28:00Z">
            <w:rPr>
              <w:rFonts w:ascii="Calibri" w:hAnsi="Calibri" w:cs="Calibri"/>
              <w:sz w:val="32"/>
              <w:szCs w:val="32"/>
            </w:rPr>
          </w:rPrChange>
        </w:rPr>
        <w:t xml:space="preserve"> power, fell desperately in love with</w:t>
      </w:r>
    </w:p>
    <w:p w14:paraId="1B772F91" w14:textId="77777777" w:rsidR="00014B1A" w:rsidRPr="00C93E5C" w:rsidRDefault="00472BE7" w:rsidP="00472BE7">
      <w:pPr>
        <w:spacing w:after="0"/>
        <w:rPr>
          <w:rFonts w:ascii="Helvetica" w:hAnsi="Helvetica" w:cs="Calibri"/>
          <w:sz w:val="32"/>
          <w:szCs w:val="32"/>
          <w:rPrChange w:id="3037" w:author="Ryan" w:date="2017-04-30T19:28:00Z">
            <w:rPr>
              <w:rFonts w:ascii="Calibri" w:hAnsi="Calibri" w:cs="Calibri"/>
              <w:sz w:val="32"/>
              <w:szCs w:val="32"/>
            </w:rPr>
          </w:rPrChange>
        </w:rPr>
      </w:pPr>
      <w:r w:rsidRPr="00C93E5C">
        <w:rPr>
          <w:rFonts w:ascii="Helvetica" w:hAnsi="Helvetica" w:cs="Calibri"/>
          <w:sz w:val="32"/>
          <w:szCs w:val="32"/>
          <w:rPrChange w:id="3038" w:author="Ryan" w:date="2017-04-30T19:28:00Z">
            <w:rPr>
              <w:rFonts w:ascii="Calibri" w:hAnsi="Calibri" w:cs="Calibri"/>
              <w:sz w:val="32"/>
              <w:szCs w:val="32"/>
            </w:rPr>
          </w:rPrChange>
        </w:rPr>
        <w:t>him; he made some scruples, and talked of</w:t>
      </w:r>
      <w:r w:rsidR="00014B1A" w:rsidRPr="00C93E5C">
        <w:rPr>
          <w:rFonts w:ascii="Helvetica" w:hAnsi="Helvetica" w:cs="Calibri"/>
          <w:sz w:val="32"/>
          <w:szCs w:val="32"/>
          <w:rPrChange w:id="3039" w:author="Ryan" w:date="2017-04-30T19:28:00Z">
            <w:rPr>
              <w:rFonts w:ascii="Calibri" w:hAnsi="Calibri" w:cs="Calibri"/>
              <w:sz w:val="32"/>
              <w:szCs w:val="32"/>
            </w:rPr>
          </w:rPrChange>
        </w:rPr>
        <w:t xml:space="preserve"> </w:t>
      </w:r>
      <w:r w:rsidRPr="00C93E5C">
        <w:rPr>
          <w:rFonts w:ascii="Helvetica" w:hAnsi="Helvetica" w:cs="Calibri"/>
          <w:sz w:val="32"/>
          <w:szCs w:val="32"/>
          <w:rPrChange w:id="3040" w:author="Ryan" w:date="2017-04-30T19:28:00Z">
            <w:rPr>
              <w:rFonts w:ascii="Calibri" w:hAnsi="Calibri" w:cs="Calibri"/>
              <w:sz w:val="32"/>
              <w:szCs w:val="32"/>
            </w:rPr>
          </w:rPrChange>
        </w:rPr>
        <w:t>at</w:t>
      </w:r>
      <w:r w:rsidR="00014B1A" w:rsidRPr="00C93E5C">
        <w:rPr>
          <w:rFonts w:ascii="Helvetica" w:hAnsi="Helvetica" w:cs="Calibri"/>
          <w:sz w:val="32"/>
          <w:szCs w:val="32"/>
          <w:rPrChange w:id="3041" w:author="Ryan" w:date="2017-04-30T19:28:00Z">
            <w:rPr>
              <w:rFonts w:ascii="Calibri" w:hAnsi="Calibri" w:cs="Calibri"/>
              <w:sz w:val="32"/>
              <w:szCs w:val="32"/>
            </w:rPr>
          </w:rPrChange>
        </w:rPr>
        <w:t>-</w:t>
      </w:r>
    </w:p>
    <w:p w14:paraId="46689E26" w14:textId="77777777" w:rsidR="00014B1A" w:rsidRPr="00C93E5C" w:rsidRDefault="00472BE7" w:rsidP="00472BE7">
      <w:pPr>
        <w:spacing w:after="0"/>
        <w:rPr>
          <w:rFonts w:ascii="Helvetica" w:hAnsi="Helvetica" w:cs="Calibri"/>
          <w:sz w:val="32"/>
          <w:szCs w:val="32"/>
          <w:rPrChange w:id="3042" w:author="Ryan" w:date="2017-04-30T19:28:00Z">
            <w:rPr>
              <w:rFonts w:ascii="Calibri" w:hAnsi="Calibri" w:cs="Calibri"/>
              <w:sz w:val="32"/>
              <w:szCs w:val="32"/>
            </w:rPr>
          </w:rPrChange>
        </w:rPr>
      </w:pPr>
      <w:proofErr w:type="spellStart"/>
      <w:r w:rsidRPr="00C93E5C">
        <w:rPr>
          <w:rFonts w:ascii="Helvetica" w:hAnsi="Helvetica" w:cs="Calibri"/>
          <w:sz w:val="32"/>
          <w:szCs w:val="32"/>
          <w:rPrChange w:id="3043" w:author="Ryan" w:date="2017-04-30T19:28:00Z">
            <w:rPr>
              <w:rFonts w:ascii="Calibri" w:hAnsi="Calibri" w:cs="Calibri"/>
              <w:sz w:val="32"/>
              <w:szCs w:val="32"/>
            </w:rPr>
          </w:rPrChange>
        </w:rPr>
        <w:t>tachments</w:t>
      </w:r>
      <w:proofErr w:type="spellEnd"/>
      <w:r w:rsidRPr="00C93E5C">
        <w:rPr>
          <w:rFonts w:ascii="Helvetica" w:hAnsi="Helvetica" w:cs="Calibri"/>
          <w:sz w:val="32"/>
          <w:szCs w:val="32"/>
          <w:rPrChange w:id="3044" w:author="Ryan" w:date="2017-04-30T19:28:00Z">
            <w:rPr>
              <w:rFonts w:ascii="Calibri" w:hAnsi="Calibri" w:cs="Calibri"/>
              <w:sz w:val="32"/>
              <w:szCs w:val="32"/>
            </w:rPr>
          </w:rPrChange>
        </w:rPr>
        <w:t xml:space="preserve"> in this country, but we soon</w:t>
      </w:r>
      <w:r w:rsidR="00014B1A" w:rsidRPr="00C93E5C">
        <w:rPr>
          <w:rFonts w:ascii="Helvetica" w:hAnsi="Helvetica" w:cs="Calibri"/>
          <w:sz w:val="32"/>
          <w:szCs w:val="32"/>
          <w:rPrChange w:id="3045" w:author="Ryan" w:date="2017-04-30T19:28:00Z">
            <w:rPr>
              <w:rFonts w:ascii="Calibri" w:hAnsi="Calibri" w:cs="Calibri"/>
              <w:sz w:val="32"/>
              <w:szCs w:val="32"/>
            </w:rPr>
          </w:rPrChange>
        </w:rPr>
        <w:t xml:space="preserve"> </w:t>
      </w:r>
      <w:r w:rsidRPr="00C93E5C">
        <w:rPr>
          <w:rFonts w:ascii="Helvetica" w:hAnsi="Helvetica" w:cs="Calibri"/>
          <w:sz w:val="32"/>
          <w:szCs w:val="32"/>
          <w:rPrChange w:id="3046" w:author="Ryan" w:date="2017-04-30T19:28:00Z">
            <w:rPr>
              <w:rFonts w:ascii="Calibri" w:hAnsi="Calibri" w:cs="Calibri"/>
              <w:sz w:val="32"/>
              <w:szCs w:val="32"/>
            </w:rPr>
          </w:rPrChange>
        </w:rPr>
        <w:t xml:space="preserve">jeered </w:t>
      </w:r>
    </w:p>
    <w:p w14:paraId="3687F4CB" w14:textId="77777777" w:rsidR="00014B1A" w:rsidRPr="00C93E5C" w:rsidRDefault="00472BE7" w:rsidP="00472BE7">
      <w:pPr>
        <w:spacing w:after="0"/>
        <w:rPr>
          <w:rFonts w:ascii="Helvetica" w:hAnsi="Helvetica" w:cs="Calibri"/>
          <w:sz w:val="32"/>
          <w:szCs w:val="32"/>
          <w:rPrChange w:id="3047" w:author="Ryan" w:date="2017-04-30T19:28:00Z">
            <w:rPr>
              <w:rFonts w:ascii="Calibri" w:hAnsi="Calibri" w:cs="Calibri"/>
              <w:sz w:val="32"/>
              <w:szCs w:val="32"/>
            </w:rPr>
          </w:rPrChange>
        </w:rPr>
      </w:pPr>
      <w:r w:rsidRPr="00C93E5C">
        <w:rPr>
          <w:rFonts w:ascii="Helvetica" w:hAnsi="Helvetica" w:cs="Calibri"/>
          <w:sz w:val="32"/>
          <w:szCs w:val="32"/>
          <w:rPrChange w:id="3048" w:author="Ryan" w:date="2017-04-30T19:28:00Z">
            <w:rPr>
              <w:rFonts w:ascii="Calibri" w:hAnsi="Calibri" w:cs="Calibri"/>
              <w:sz w:val="32"/>
              <w:szCs w:val="32"/>
            </w:rPr>
          </w:rPrChange>
        </w:rPr>
        <w:t>him out of such silly notions; he</w:t>
      </w:r>
      <w:r w:rsidR="00014B1A" w:rsidRPr="00C93E5C">
        <w:rPr>
          <w:rFonts w:ascii="Helvetica" w:hAnsi="Helvetica" w:cs="Calibri"/>
          <w:sz w:val="32"/>
          <w:szCs w:val="32"/>
          <w:rPrChange w:id="3049" w:author="Ryan" w:date="2017-04-30T19:28:00Z">
            <w:rPr>
              <w:rFonts w:ascii="Calibri" w:hAnsi="Calibri" w:cs="Calibri"/>
              <w:sz w:val="32"/>
              <w:szCs w:val="32"/>
            </w:rPr>
          </w:rPrChange>
        </w:rPr>
        <w:t xml:space="preserve"> </w:t>
      </w:r>
      <w:r w:rsidRPr="00C93E5C">
        <w:rPr>
          <w:rFonts w:ascii="Helvetica" w:hAnsi="Helvetica" w:cs="Calibri"/>
          <w:sz w:val="32"/>
          <w:szCs w:val="32"/>
          <w:rPrChange w:id="3050" w:author="Ryan" w:date="2017-04-30T19:28:00Z">
            <w:rPr>
              <w:rFonts w:ascii="Calibri" w:hAnsi="Calibri" w:cs="Calibri"/>
              <w:sz w:val="32"/>
              <w:szCs w:val="32"/>
            </w:rPr>
          </w:rPrChange>
        </w:rPr>
        <w:t>married the la</w:t>
      </w:r>
      <w:r w:rsidR="00014B1A" w:rsidRPr="00C93E5C">
        <w:rPr>
          <w:rFonts w:ascii="Helvetica" w:hAnsi="Helvetica" w:cs="Calibri"/>
          <w:sz w:val="32"/>
          <w:szCs w:val="32"/>
          <w:rPrChange w:id="3051" w:author="Ryan" w:date="2017-04-30T19:28:00Z">
            <w:rPr>
              <w:rFonts w:ascii="Calibri" w:hAnsi="Calibri" w:cs="Calibri"/>
              <w:sz w:val="32"/>
              <w:szCs w:val="32"/>
            </w:rPr>
          </w:rPrChange>
        </w:rPr>
        <w:t>-</w:t>
      </w:r>
    </w:p>
    <w:p w14:paraId="18C6D32F" w14:textId="77777777" w:rsidR="00014B1A" w:rsidRPr="00C93E5C" w:rsidRDefault="00472BE7" w:rsidP="00472BE7">
      <w:pPr>
        <w:spacing w:after="0"/>
        <w:rPr>
          <w:rFonts w:ascii="Helvetica" w:hAnsi="Helvetica" w:cs="Calibri"/>
          <w:sz w:val="32"/>
          <w:szCs w:val="32"/>
          <w:rPrChange w:id="3052" w:author="Ryan" w:date="2017-04-30T19:28:00Z">
            <w:rPr>
              <w:rFonts w:ascii="Calibri" w:hAnsi="Calibri" w:cs="Calibri"/>
              <w:sz w:val="32"/>
              <w:szCs w:val="32"/>
            </w:rPr>
          </w:rPrChange>
        </w:rPr>
      </w:pPr>
      <w:proofErr w:type="spellStart"/>
      <w:r w:rsidRPr="00C93E5C">
        <w:rPr>
          <w:rFonts w:ascii="Helvetica" w:hAnsi="Helvetica" w:cs="Calibri"/>
          <w:sz w:val="32"/>
          <w:szCs w:val="32"/>
          <w:rPrChange w:id="3053" w:author="Ryan" w:date="2017-04-30T19:28:00Z">
            <w:rPr>
              <w:rFonts w:ascii="Calibri" w:hAnsi="Calibri" w:cs="Calibri"/>
              <w:sz w:val="32"/>
              <w:szCs w:val="32"/>
            </w:rPr>
          </w:rPrChange>
        </w:rPr>
        <w:t>dy</w:t>
      </w:r>
      <w:proofErr w:type="spellEnd"/>
      <w:r w:rsidRPr="00C93E5C">
        <w:rPr>
          <w:rFonts w:ascii="Helvetica" w:hAnsi="Helvetica" w:cs="Calibri"/>
          <w:sz w:val="32"/>
          <w:szCs w:val="32"/>
          <w:rPrChange w:id="3054" w:author="Ryan" w:date="2017-04-30T19:28:00Z">
            <w:rPr>
              <w:rFonts w:ascii="Calibri" w:hAnsi="Calibri" w:cs="Calibri"/>
              <w:sz w:val="32"/>
              <w:szCs w:val="32"/>
            </w:rPr>
          </w:rPrChange>
        </w:rPr>
        <w:t>, and now figures away in</w:t>
      </w:r>
      <w:r w:rsidR="00014B1A" w:rsidRPr="00C93E5C">
        <w:rPr>
          <w:rFonts w:ascii="Helvetica" w:hAnsi="Helvetica" w:cs="Calibri"/>
          <w:sz w:val="32"/>
          <w:szCs w:val="32"/>
          <w:rPrChange w:id="3055" w:author="Ryan" w:date="2017-04-30T19:28:00Z">
            <w:rPr>
              <w:rFonts w:ascii="Calibri" w:hAnsi="Calibri" w:cs="Calibri"/>
              <w:sz w:val="32"/>
              <w:szCs w:val="32"/>
            </w:rPr>
          </w:rPrChange>
        </w:rPr>
        <w:t xml:space="preserve"> </w:t>
      </w:r>
      <w:r w:rsidRPr="00C93E5C">
        <w:rPr>
          <w:rFonts w:ascii="Helvetica" w:hAnsi="Helvetica" w:cs="Calibri"/>
          <w:sz w:val="32"/>
          <w:szCs w:val="32"/>
          <w:rPrChange w:id="3056" w:author="Ryan" w:date="2017-04-30T19:28:00Z">
            <w:rPr>
              <w:rFonts w:ascii="Calibri" w:hAnsi="Calibri" w:cs="Calibri"/>
              <w:sz w:val="32"/>
              <w:szCs w:val="32"/>
            </w:rPr>
          </w:rPrChange>
        </w:rPr>
        <w:t xml:space="preserve">his coach and </w:t>
      </w:r>
    </w:p>
    <w:p w14:paraId="1EA077D6" w14:textId="77777777" w:rsidR="00472BE7" w:rsidRPr="00C93E5C" w:rsidRDefault="00014B1A" w:rsidP="00472BE7">
      <w:pPr>
        <w:spacing w:after="0"/>
        <w:rPr>
          <w:rFonts w:ascii="Helvetica" w:hAnsi="Helvetica" w:cs="Calibri"/>
          <w:sz w:val="32"/>
          <w:szCs w:val="32"/>
          <w:rPrChange w:id="3057" w:author="Ryan" w:date="2017-04-30T19:28:00Z">
            <w:rPr>
              <w:rFonts w:ascii="Calibri" w:hAnsi="Calibri" w:cs="Calibri"/>
              <w:sz w:val="32"/>
              <w:szCs w:val="32"/>
            </w:rPr>
          </w:rPrChange>
        </w:rPr>
      </w:pPr>
      <w:r w:rsidRPr="00C93E5C">
        <w:rPr>
          <w:rFonts w:ascii="Helvetica" w:hAnsi="Helvetica" w:cs="Calibri"/>
          <w:sz w:val="32"/>
          <w:szCs w:val="32"/>
          <w:rPrChange w:id="3058" w:author="Ryan" w:date="2017-04-30T19:28:00Z">
            <w:rPr>
              <w:rFonts w:ascii="Calibri" w:hAnsi="Calibri" w:cs="Calibri"/>
              <w:sz w:val="32"/>
              <w:szCs w:val="32"/>
            </w:rPr>
          </w:rPrChange>
        </w:rPr>
        <w:t>six, among the first charac</w:t>
      </w:r>
      <w:r w:rsidR="00472BE7" w:rsidRPr="00C93E5C">
        <w:rPr>
          <w:rFonts w:ascii="Helvetica" w:hAnsi="Helvetica" w:cs="Calibri"/>
          <w:sz w:val="32"/>
          <w:szCs w:val="32"/>
          <w:rPrChange w:id="3059" w:author="Ryan" w:date="2017-04-30T19:28:00Z">
            <w:rPr>
              <w:rFonts w:ascii="Calibri" w:hAnsi="Calibri" w:cs="Calibri"/>
              <w:sz w:val="32"/>
              <w:szCs w:val="32"/>
            </w:rPr>
          </w:rPrChange>
        </w:rPr>
        <w:t>ters in London."</w:t>
      </w:r>
    </w:p>
    <w:p w14:paraId="0D220458" w14:textId="77777777" w:rsidR="00014B1A" w:rsidRPr="00C93E5C" w:rsidRDefault="00472BE7" w:rsidP="007D5C8B">
      <w:pPr>
        <w:spacing w:after="0"/>
        <w:ind w:firstLine="800"/>
        <w:rPr>
          <w:rFonts w:ascii="Helvetica" w:hAnsi="Helvetica" w:cs="Calibri"/>
          <w:sz w:val="32"/>
          <w:szCs w:val="32"/>
          <w:rPrChange w:id="3060" w:author="Ryan" w:date="2017-04-30T19:28:00Z">
            <w:rPr>
              <w:rFonts w:ascii="Calibri" w:hAnsi="Calibri" w:cs="Calibri"/>
              <w:sz w:val="32"/>
              <w:szCs w:val="32"/>
            </w:rPr>
          </w:rPrChange>
        </w:rPr>
      </w:pPr>
      <w:r w:rsidRPr="00C93E5C">
        <w:rPr>
          <w:rFonts w:ascii="Helvetica" w:hAnsi="Helvetica" w:cs="Calibri"/>
          <w:sz w:val="32"/>
          <w:szCs w:val="32"/>
          <w:rPrChange w:id="3061" w:author="Ryan" w:date="2017-04-30T19:28:00Z">
            <w:rPr>
              <w:rFonts w:ascii="Calibri" w:hAnsi="Calibri" w:cs="Calibri"/>
              <w:sz w:val="32"/>
              <w:szCs w:val="32"/>
            </w:rPr>
          </w:rPrChange>
        </w:rPr>
        <w:t>During this short narration, Eliza</w:t>
      </w:r>
      <w:r w:rsidR="00014B1A" w:rsidRPr="00C93E5C">
        <w:rPr>
          <w:rFonts w:ascii="Helvetica" w:hAnsi="Helvetica" w:cs="Calibri"/>
          <w:sz w:val="32"/>
          <w:szCs w:val="32"/>
          <w:rPrChange w:id="3062" w:author="Ryan" w:date="2017-04-30T19:28:00Z">
            <w:rPr>
              <w:rFonts w:ascii="Calibri" w:hAnsi="Calibri" w:cs="Calibri"/>
              <w:sz w:val="32"/>
              <w:szCs w:val="32"/>
            </w:rPr>
          </w:rPrChange>
        </w:rPr>
        <w:t>,</w:t>
      </w:r>
      <w:r w:rsidRPr="00C93E5C">
        <w:rPr>
          <w:rFonts w:ascii="Helvetica" w:hAnsi="Helvetica" w:cs="Calibri"/>
          <w:sz w:val="32"/>
          <w:szCs w:val="32"/>
          <w:rPrChange w:id="3063" w:author="Ryan" w:date="2017-04-30T19:28:00Z">
            <w:rPr>
              <w:rFonts w:ascii="Calibri" w:hAnsi="Calibri" w:cs="Calibri"/>
              <w:sz w:val="32"/>
              <w:szCs w:val="32"/>
            </w:rPr>
          </w:rPrChange>
        </w:rPr>
        <w:t xml:space="preserve"> with</w:t>
      </w:r>
      <w:r w:rsidR="00014B1A" w:rsidRPr="00C93E5C">
        <w:rPr>
          <w:rFonts w:ascii="Helvetica" w:hAnsi="Helvetica" w:cs="Calibri"/>
          <w:sz w:val="32"/>
          <w:szCs w:val="32"/>
          <w:rPrChange w:id="3064" w:author="Ryan" w:date="2017-04-30T19:28:00Z">
            <w:rPr>
              <w:rFonts w:ascii="Calibri" w:hAnsi="Calibri" w:cs="Calibri"/>
              <w:sz w:val="32"/>
              <w:szCs w:val="32"/>
            </w:rPr>
          </w:rPrChange>
        </w:rPr>
        <w:t xml:space="preserve"> </w:t>
      </w:r>
      <w:r w:rsidRPr="00C93E5C">
        <w:rPr>
          <w:rFonts w:ascii="Helvetica" w:hAnsi="Helvetica" w:cs="Calibri"/>
          <w:sz w:val="32"/>
          <w:szCs w:val="32"/>
          <w:rPrChange w:id="3065" w:author="Ryan" w:date="2017-04-30T19:28:00Z">
            <w:rPr>
              <w:rFonts w:ascii="Calibri" w:hAnsi="Calibri" w:cs="Calibri"/>
              <w:sz w:val="32"/>
              <w:szCs w:val="32"/>
            </w:rPr>
          </w:rPrChange>
        </w:rPr>
        <w:t xml:space="preserve">all </w:t>
      </w:r>
    </w:p>
    <w:p w14:paraId="6D0D4EE6" w14:textId="77777777" w:rsidR="00014B1A" w:rsidRPr="00C93E5C" w:rsidRDefault="00472BE7" w:rsidP="00472BE7">
      <w:pPr>
        <w:spacing w:after="0"/>
        <w:rPr>
          <w:rFonts w:ascii="Helvetica" w:hAnsi="Helvetica" w:cs="Calibri"/>
          <w:sz w:val="32"/>
          <w:szCs w:val="32"/>
          <w:rPrChange w:id="3066" w:author="Ryan" w:date="2017-04-30T19:28:00Z">
            <w:rPr>
              <w:rFonts w:ascii="Calibri" w:hAnsi="Calibri" w:cs="Calibri"/>
              <w:sz w:val="32"/>
              <w:szCs w:val="32"/>
            </w:rPr>
          </w:rPrChange>
        </w:rPr>
      </w:pPr>
      <w:r w:rsidRPr="00C93E5C">
        <w:rPr>
          <w:rFonts w:ascii="Helvetica" w:hAnsi="Helvetica" w:cs="Calibri"/>
          <w:sz w:val="32"/>
          <w:szCs w:val="32"/>
          <w:rPrChange w:id="3067" w:author="Ryan" w:date="2017-04-30T19:28:00Z">
            <w:rPr>
              <w:rFonts w:ascii="Calibri" w:hAnsi="Calibri" w:cs="Calibri"/>
              <w:sz w:val="32"/>
              <w:szCs w:val="32"/>
            </w:rPr>
          </w:rPrChange>
        </w:rPr>
        <w:lastRenderedPageBreak/>
        <w:t>the symptoms of the keenest anxiety,</w:t>
      </w:r>
      <w:r w:rsidR="00014B1A" w:rsidRPr="00C93E5C">
        <w:rPr>
          <w:rFonts w:ascii="Helvetica" w:hAnsi="Helvetica" w:cs="Calibri"/>
          <w:sz w:val="32"/>
          <w:szCs w:val="32"/>
          <w:rPrChange w:id="3068" w:author="Ryan" w:date="2017-04-30T19:28:00Z">
            <w:rPr>
              <w:rFonts w:ascii="Calibri" w:hAnsi="Calibri" w:cs="Calibri"/>
              <w:sz w:val="32"/>
              <w:szCs w:val="32"/>
            </w:rPr>
          </w:rPrChange>
        </w:rPr>
        <w:t xml:space="preserve"> </w:t>
      </w:r>
      <w:r w:rsidRPr="00C93E5C">
        <w:rPr>
          <w:rFonts w:ascii="Helvetica" w:hAnsi="Helvetica" w:cs="Calibri"/>
          <w:sz w:val="32"/>
          <w:szCs w:val="32"/>
          <w:rPrChange w:id="3069" w:author="Ryan" w:date="2017-04-30T19:28:00Z">
            <w:rPr>
              <w:rFonts w:ascii="Calibri" w:hAnsi="Calibri" w:cs="Calibri"/>
              <w:sz w:val="32"/>
              <w:szCs w:val="32"/>
            </w:rPr>
          </w:rPrChange>
        </w:rPr>
        <w:t xml:space="preserve">kept her </w:t>
      </w:r>
    </w:p>
    <w:p w14:paraId="3298D0D5" w14:textId="77777777" w:rsidR="00014B1A" w:rsidRPr="00C93E5C" w:rsidRDefault="00472BE7" w:rsidP="00472BE7">
      <w:pPr>
        <w:spacing w:after="0"/>
        <w:rPr>
          <w:rFonts w:ascii="Helvetica" w:hAnsi="Helvetica" w:cs="Calibri"/>
          <w:sz w:val="32"/>
          <w:szCs w:val="32"/>
          <w:rPrChange w:id="3070" w:author="Ryan" w:date="2017-04-30T19:28:00Z">
            <w:rPr>
              <w:rFonts w:ascii="Calibri" w:hAnsi="Calibri" w:cs="Calibri"/>
              <w:sz w:val="32"/>
              <w:szCs w:val="32"/>
            </w:rPr>
          </w:rPrChange>
        </w:rPr>
      </w:pPr>
      <w:r w:rsidRPr="00C93E5C">
        <w:rPr>
          <w:rFonts w:ascii="Helvetica" w:hAnsi="Helvetica" w:cs="Calibri"/>
          <w:sz w:val="32"/>
          <w:szCs w:val="32"/>
          <w:rPrChange w:id="3071" w:author="Ryan" w:date="2017-04-30T19:28:00Z">
            <w:rPr>
              <w:rFonts w:ascii="Calibri" w:hAnsi="Calibri" w:cs="Calibri"/>
              <w:sz w:val="32"/>
              <w:szCs w:val="32"/>
            </w:rPr>
          </w:rPrChange>
        </w:rPr>
        <w:t>eye fixed upon the speaker, until</w:t>
      </w:r>
      <w:r w:rsidR="00014B1A" w:rsidRPr="00C93E5C">
        <w:rPr>
          <w:rFonts w:ascii="Helvetica" w:hAnsi="Helvetica" w:cs="Calibri"/>
          <w:sz w:val="32"/>
          <w:szCs w:val="32"/>
          <w:rPrChange w:id="3072" w:author="Ryan" w:date="2017-04-30T19:28:00Z">
            <w:rPr>
              <w:rFonts w:ascii="Calibri" w:hAnsi="Calibri" w:cs="Calibri"/>
              <w:sz w:val="32"/>
              <w:szCs w:val="32"/>
            </w:rPr>
          </w:rPrChange>
        </w:rPr>
        <w:t xml:space="preserve"> </w:t>
      </w:r>
      <w:r w:rsidRPr="00C93E5C">
        <w:rPr>
          <w:rFonts w:ascii="Helvetica" w:hAnsi="Helvetica" w:cs="Calibri"/>
          <w:sz w:val="32"/>
          <w:szCs w:val="32"/>
          <w:rPrChange w:id="3073" w:author="Ryan" w:date="2017-04-30T19:28:00Z">
            <w:rPr>
              <w:rFonts w:ascii="Calibri" w:hAnsi="Calibri" w:cs="Calibri"/>
              <w:sz w:val="32"/>
              <w:szCs w:val="32"/>
            </w:rPr>
          </w:rPrChange>
        </w:rPr>
        <w:t xml:space="preserve">he mentioned </w:t>
      </w:r>
    </w:p>
    <w:p w14:paraId="2B9037D9" w14:textId="77777777" w:rsidR="00014B1A" w:rsidRPr="00C93E5C" w:rsidRDefault="00472BE7" w:rsidP="00472BE7">
      <w:pPr>
        <w:spacing w:after="0"/>
        <w:rPr>
          <w:rFonts w:ascii="Helvetica" w:hAnsi="Helvetica" w:cs="Calibri"/>
          <w:sz w:val="32"/>
          <w:szCs w:val="32"/>
          <w:rPrChange w:id="3074" w:author="Ryan" w:date="2017-04-30T19:28:00Z">
            <w:rPr>
              <w:rFonts w:ascii="Calibri" w:hAnsi="Calibri" w:cs="Calibri"/>
              <w:sz w:val="32"/>
              <w:szCs w:val="32"/>
            </w:rPr>
          </w:rPrChange>
        </w:rPr>
      </w:pPr>
      <w:r w:rsidRPr="00C93E5C">
        <w:rPr>
          <w:rFonts w:ascii="Helvetica" w:hAnsi="Helvetica" w:cs="Calibri"/>
          <w:sz w:val="32"/>
          <w:szCs w:val="32"/>
          <w:rPrChange w:id="3075" w:author="Ryan" w:date="2017-04-30T19:28:00Z">
            <w:rPr>
              <w:rFonts w:ascii="Calibri" w:hAnsi="Calibri" w:cs="Calibri"/>
              <w:sz w:val="32"/>
              <w:szCs w:val="32"/>
            </w:rPr>
          </w:rPrChange>
        </w:rPr>
        <w:t>the marriage of Albert,</w:t>
      </w:r>
      <w:r w:rsidR="00014B1A" w:rsidRPr="00C93E5C">
        <w:rPr>
          <w:rFonts w:ascii="Helvetica" w:hAnsi="Helvetica" w:cs="Calibri"/>
          <w:sz w:val="32"/>
          <w:szCs w:val="32"/>
          <w:rPrChange w:id="3076" w:author="Ryan" w:date="2017-04-30T19:28:00Z">
            <w:rPr>
              <w:rFonts w:ascii="Calibri" w:hAnsi="Calibri" w:cs="Calibri"/>
              <w:sz w:val="32"/>
              <w:szCs w:val="32"/>
            </w:rPr>
          </w:rPrChange>
        </w:rPr>
        <w:t xml:space="preserve"> when, suddenly a death-</w:t>
      </w:r>
    </w:p>
    <w:p w14:paraId="56BB49B6" w14:textId="77777777" w:rsidR="00014B1A" w:rsidRPr="00C93E5C" w:rsidRDefault="00014B1A" w:rsidP="00472BE7">
      <w:pPr>
        <w:spacing w:after="0"/>
        <w:rPr>
          <w:rFonts w:ascii="Helvetica" w:hAnsi="Helvetica" w:cs="Calibri"/>
          <w:sz w:val="32"/>
          <w:szCs w:val="32"/>
          <w:rPrChange w:id="3077" w:author="Ryan" w:date="2017-04-30T19:28:00Z">
            <w:rPr>
              <w:rFonts w:ascii="Calibri" w:hAnsi="Calibri" w:cs="Calibri"/>
              <w:sz w:val="32"/>
              <w:szCs w:val="32"/>
            </w:rPr>
          </w:rPrChange>
        </w:rPr>
      </w:pPr>
      <w:r w:rsidRPr="00C93E5C">
        <w:rPr>
          <w:rFonts w:ascii="Helvetica" w:hAnsi="Helvetica" w:cs="Calibri"/>
          <w:sz w:val="32"/>
          <w:szCs w:val="32"/>
          <w:rPrChange w:id="3078" w:author="Ryan" w:date="2017-04-30T19:28:00Z">
            <w:rPr>
              <w:rFonts w:ascii="Calibri" w:hAnsi="Calibri" w:cs="Calibri"/>
              <w:sz w:val="32"/>
              <w:szCs w:val="32"/>
            </w:rPr>
          </w:rPrChange>
        </w:rPr>
        <w:t>like paleness over</w:t>
      </w:r>
      <w:r w:rsidR="00472BE7" w:rsidRPr="00C93E5C">
        <w:rPr>
          <w:rFonts w:ascii="Helvetica" w:hAnsi="Helvetica" w:cs="Calibri"/>
          <w:sz w:val="32"/>
          <w:szCs w:val="32"/>
          <w:rPrChange w:id="3079" w:author="Ryan" w:date="2017-04-30T19:28:00Z">
            <w:rPr>
              <w:rFonts w:ascii="Calibri" w:hAnsi="Calibri" w:cs="Calibri"/>
              <w:sz w:val="32"/>
              <w:szCs w:val="32"/>
            </w:rPr>
          </w:rPrChange>
        </w:rPr>
        <w:t xml:space="preserve">spread her face, intermingled </w:t>
      </w:r>
    </w:p>
    <w:p w14:paraId="6A07A8B3" w14:textId="77777777" w:rsidR="00014B1A" w:rsidRPr="00C93E5C" w:rsidRDefault="00014B1A" w:rsidP="00472BE7">
      <w:pPr>
        <w:spacing w:after="0"/>
        <w:rPr>
          <w:rFonts w:ascii="Helvetica" w:hAnsi="Helvetica" w:cs="Calibri"/>
          <w:sz w:val="32"/>
          <w:szCs w:val="32"/>
          <w:rPrChange w:id="3080" w:author="Ryan" w:date="2017-04-30T19:28:00Z">
            <w:rPr>
              <w:rFonts w:ascii="Calibri" w:hAnsi="Calibri" w:cs="Calibri"/>
              <w:sz w:val="32"/>
              <w:szCs w:val="32"/>
            </w:rPr>
          </w:rPrChange>
        </w:rPr>
      </w:pPr>
      <w:r w:rsidRPr="00C93E5C">
        <w:rPr>
          <w:rFonts w:ascii="Helvetica" w:hAnsi="Helvetica" w:cs="Calibri"/>
          <w:sz w:val="32"/>
          <w:szCs w:val="32"/>
          <w:rPrChange w:id="3081" w:author="Ryan" w:date="2017-04-30T19:28:00Z">
            <w:rPr>
              <w:rFonts w:ascii="Calibri" w:hAnsi="Calibri" w:cs="Calibri"/>
              <w:sz w:val="32"/>
              <w:szCs w:val="32"/>
            </w:rPr>
          </w:rPrChange>
        </w:rPr>
        <w:t xml:space="preserve">with flashes </w:t>
      </w:r>
      <w:r w:rsidR="00472BE7" w:rsidRPr="00C93E5C">
        <w:rPr>
          <w:rFonts w:ascii="Helvetica" w:hAnsi="Helvetica" w:cs="Calibri"/>
          <w:sz w:val="32"/>
          <w:szCs w:val="32"/>
          <w:rPrChange w:id="3082" w:author="Ryan" w:date="2017-04-30T19:28:00Z">
            <w:rPr>
              <w:rFonts w:ascii="Calibri" w:hAnsi="Calibri" w:cs="Calibri"/>
              <w:sz w:val="32"/>
              <w:szCs w:val="32"/>
            </w:rPr>
          </w:rPrChange>
        </w:rPr>
        <w:t xml:space="preserve">of glowing red; she was sinking </w:t>
      </w:r>
    </w:p>
    <w:p w14:paraId="42DFD636" w14:textId="77777777" w:rsidR="00014B1A" w:rsidRPr="00C93E5C" w:rsidRDefault="00472BE7" w:rsidP="00472BE7">
      <w:pPr>
        <w:spacing w:after="0"/>
        <w:rPr>
          <w:rFonts w:ascii="Helvetica" w:hAnsi="Helvetica" w:cs="Calibri"/>
          <w:sz w:val="32"/>
          <w:szCs w:val="32"/>
          <w:rPrChange w:id="3083" w:author="Ryan" w:date="2017-04-30T19:28:00Z">
            <w:rPr>
              <w:rFonts w:ascii="Calibri" w:hAnsi="Calibri" w:cs="Calibri"/>
              <w:sz w:val="32"/>
              <w:szCs w:val="32"/>
            </w:rPr>
          </w:rPrChange>
        </w:rPr>
      </w:pPr>
      <w:r w:rsidRPr="00C93E5C">
        <w:rPr>
          <w:rFonts w:ascii="Helvetica" w:hAnsi="Helvetica" w:cs="Calibri"/>
          <w:sz w:val="32"/>
          <w:szCs w:val="32"/>
          <w:rPrChange w:id="3084" w:author="Ryan" w:date="2017-04-30T19:28:00Z">
            <w:rPr>
              <w:rFonts w:ascii="Calibri" w:hAnsi="Calibri" w:cs="Calibri"/>
              <w:sz w:val="32"/>
              <w:szCs w:val="32"/>
            </w:rPr>
          </w:rPrChange>
        </w:rPr>
        <w:t>from her</w:t>
      </w:r>
      <w:r w:rsidR="00014B1A" w:rsidRPr="00C93E5C">
        <w:rPr>
          <w:rFonts w:ascii="Helvetica" w:hAnsi="Helvetica" w:cs="Calibri"/>
          <w:sz w:val="32"/>
          <w:szCs w:val="32"/>
          <w:rPrChange w:id="3085" w:author="Ryan" w:date="2017-04-30T19:28:00Z">
            <w:rPr>
              <w:rFonts w:ascii="Calibri" w:hAnsi="Calibri" w:cs="Calibri"/>
              <w:sz w:val="32"/>
              <w:szCs w:val="32"/>
            </w:rPr>
          </w:rPrChange>
        </w:rPr>
        <w:t xml:space="preserve"> </w:t>
      </w:r>
      <w:r w:rsidRPr="00C93E5C">
        <w:rPr>
          <w:rFonts w:ascii="Helvetica" w:hAnsi="Helvetica" w:cs="Calibri"/>
          <w:sz w:val="32"/>
          <w:szCs w:val="32"/>
          <w:rPrChange w:id="3086" w:author="Ryan" w:date="2017-04-30T19:28:00Z">
            <w:rPr>
              <w:rFonts w:ascii="Calibri" w:hAnsi="Calibri" w:cs="Calibri"/>
              <w:sz w:val="32"/>
              <w:szCs w:val="32"/>
            </w:rPr>
          </w:rPrChange>
        </w:rPr>
        <w:t xml:space="preserve">seat, when her aunt took her arm and </w:t>
      </w:r>
    </w:p>
    <w:p w14:paraId="2029A0C6" w14:textId="77777777" w:rsidR="00472BE7" w:rsidRPr="00C93E5C" w:rsidRDefault="00014B1A" w:rsidP="00472BE7">
      <w:pPr>
        <w:spacing w:after="0"/>
        <w:rPr>
          <w:rFonts w:ascii="Helvetica" w:hAnsi="Helvetica" w:cs="Calibri"/>
          <w:sz w:val="32"/>
          <w:szCs w:val="32"/>
          <w:rPrChange w:id="3087" w:author="Ryan" w:date="2017-04-30T19:28:00Z">
            <w:rPr>
              <w:rFonts w:ascii="Calibri" w:hAnsi="Calibri" w:cs="Calibri"/>
              <w:sz w:val="32"/>
              <w:szCs w:val="32"/>
            </w:rPr>
          </w:rPrChange>
        </w:rPr>
      </w:pPr>
      <w:r w:rsidRPr="00C93E5C">
        <w:rPr>
          <w:rFonts w:ascii="Helvetica" w:hAnsi="Helvetica" w:cs="Calibri"/>
          <w:sz w:val="32"/>
          <w:szCs w:val="32"/>
          <w:rPrChange w:id="3088" w:author="Ryan" w:date="2017-04-30T19:28:00Z">
            <w:rPr>
              <w:rFonts w:ascii="Calibri" w:hAnsi="Calibri" w:cs="Calibri"/>
              <w:sz w:val="32"/>
              <w:szCs w:val="32"/>
            </w:rPr>
          </w:rPrChange>
        </w:rPr>
        <w:t>assist</w:t>
      </w:r>
      <w:r w:rsidR="00472BE7" w:rsidRPr="00C93E5C">
        <w:rPr>
          <w:rFonts w:ascii="Helvetica" w:hAnsi="Helvetica" w:cs="Calibri"/>
          <w:sz w:val="32"/>
          <w:szCs w:val="32"/>
          <w:rPrChange w:id="3089" w:author="Ryan" w:date="2017-04-30T19:28:00Z">
            <w:rPr>
              <w:rFonts w:ascii="Calibri" w:hAnsi="Calibri" w:cs="Calibri"/>
              <w:sz w:val="32"/>
              <w:szCs w:val="32"/>
            </w:rPr>
          </w:rPrChange>
        </w:rPr>
        <w:t>ed her into the house, and the stranger de-</w:t>
      </w:r>
    </w:p>
    <w:p w14:paraId="78098685" w14:textId="77777777" w:rsidR="00472BE7" w:rsidRPr="00C93E5C" w:rsidRDefault="00472BE7" w:rsidP="00472BE7">
      <w:pPr>
        <w:spacing w:after="0"/>
        <w:rPr>
          <w:rFonts w:ascii="Helvetica" w:hAnsi="Helvetica" w:cs="Calibri"/>
          <w:sz w:val="32"/>
          <w:szCs w:val="32"/>
          <w:rPrChange w:id="3090" w:author="Ryan" w:date="2017-04-30T19:28:00Z">
            <w:rPr>
              <w:rFonts w:ascii="Calibri" w:hAnsi="Calibri" w:cs="Calibri"/>
              <w:sz w:val="32"/>
              <w:szCs w:val="32"/>
            </w:rPr>
          </w:rPrChange>
        </w:rPr>
      </w:pPr>
      <w:r w:rsidRPr="00C93E5C">
        <w:rPr>
          <w:rFonts w:ascii="Helvetica" w:hAnsi="Helvetica" w:cs="Calibri"/>
          <w:sz w:val="32"/>
          <w:szCs w:val="32"/>
          <w:rPrChange w:id="3091" w:author="Ryan" w:date="2017-04-30T19:28:00Z">
            <w:rPr>
              <w:rFonts w:ascii="Calibri" w:hAnsi="Calibri" w:cs="Calibri"/>
              <w:sz w:val="32"/>
              <w:szCs w:val="32"/>
            </w:rPr>
          </w:rPrChange>
        </w:rPr>
        <w:t>parted.</w:t>
      </w:r>
    </w:p>
    <w:p w14:paraId="399AA2F8" w14:textId="77777777" w:rsidR="00193271" w:rsidRPr="00C93E5C" w:rsidRDefault="00193271" w:rsidP="00193271">
      <w:pPr>
        <w:spacing w:after="0"/>
        <w:rPr>
          <w:rFonts w:ascii="Helvetica" w:hAnsi="Helvetica" w:cs="Calibri"/>
          <w:i/>
          <w:sz w:val="32"/>
          <w:szCs w:val="32"/>
          <w:rPrChange w:id="3092" w:author="Ryan" w:date="2017-04-30T19:28:00Z">
            <w:rPr>
              <w:rFonts w:ascii="Calibri" w:hAnsi="Calibri" w:cs="Calibri"/>
              <w:i/>
              <w:sz w:val="32"/>
              <w:szCs w:val="32"/>
            </w:rPr>
          </w:rPrChange>
        </w:rPr>
      </w:pPr>
      <w:r w:rsidRPr="00C93E5C">
        <w:rPr>
          <w:rFonts w:ascii="Helvetica" w:hAnsi="Helvetica" w:cs="Calibri"/>
          <w:i/>
          <w:sz w:val="32"/>
          <w:szCs w:val="32"/>
          <w:rPrChange w:id="3093" w:author="Ryan" w:date="2017-04-30T19:28:00Z">
            <w:rPr>
              <w:rFonts w:ascii="Calibri" w:hAnsi="Calibri" w:cs="Calibri"/>
              <w:i/>
              <w:sz w:val="32"/>
              <w:szCs w:val="32"/>
            </w:rPr>
          </w:rPrChange>
        </w:rPr>
        <w:t>(To be continued.)</w:t>
      </w:r>
    </w:p>
    <w:p w14:paraId="207A9E2B" w14:textId="77777777" w:rsidR="00014B1A" w:rsidRPr="00C93E5C" w:rsidRDefault="00014B1A" w:rsidP="00472BE7">
      <w:pPr>
        <w:spacing w:after="0"/>
        <w:rPr>
          <w:rFonts w:ascii="Helvetica" w:hAnsi="Helvetica" w:cs="Calibri"/>
          <w:sz w:val="32"/>
          <w:szCs w:val="32"/>
          <w:rPrChange w:id="3094" w:author="Ryan" w:date="2017-04-30T19:28:00Z">
            <w:rPr>
              <w:rFonts w:ascii="Calibri" w:hAnsi="Calibri" w:cs="Calibri"/>
              <w:sz w:val="32"/>
              <w:szCs w:val="32"/>
            </w:rPr>
          </w:rPrChange>
        </w:rPr>
      </w:pPr>
    </w:p>
    <w:p w14:paraId="1B12A938" w14:textId="77777777" w:rsidR="00014B1A" w:rsidRPr="00C93E5C" w:rsidRDefault="00014B1A" w:rsidP="00472BE7">
      <w:pPr>
        <w:spacing w:after="0"/>
        <w:rPr>
          <w:rFonts w:ascii="Helvetica" w:hAnsi="Helvetica" w:cs="Calibri"/>
          <w:sz w:val="32"/>
          <w:szCs w:val="32"/>
          <w:rPrChange w:id="3095" w:author="Ryan" w:date="2017-04-30T19:28:00Z">
            <w:rPr>
              <w:rFonts w:ascii="Calibri" w:hAnsi="Calibri" w:cs="Calibri"/>
              <w:sz w:val="32"/>
              <w:szCs w:val="32"/>
            </w:rPr>
          </w:rPrChange>
        </w:rPr>
      </w:pPr>
    </w:p>
    <w:p w14:paraId="35F29BC4" w14:textId="1E9D71AB" w:rsidR="00014B1A" w:rsidRPr="00C93E5C" w:rsidRDefault="00A06787" w:rsidP="00472BE7">
      <w:pPr>
        <w:spacing w:after="0"/>
        <w:rPr>
          <w:rFonts w:ascii="Helvetica" w:hAnsi="Helvetica" w:cs="Calibri"/>
          <w:sz w:val="32"/>
          <w:szCs w:val="32"/>
          <w:rPrChange w:id="3096" w:author="Ryan" w:date="2017-04-30T19:28:00Z">
            <w:rPr>
              <w:rFonts w:ascii="Calibri" w:hAnsi="Calibri" w:cs="Calibri"/>
              <w:sz w:val="32"/>
              <w:szCs w:val="32"/>
            </w:rPr>
          </w:rPrChange>
        </w:rPr>
      </w:pPr>
      <w:r w:rsidRPr="00C93E5C">
        <w:rPr>
          <w:rFonts w:ascii="Helvetica" w:hAnsi="Helvetica" w:cs="Calibri"/>
          <w:sz w:val="32"/>
          <w:szCs w:val="32"/>
          <w:rPrChange w:id="3097" w:author="Ryan" w:date="2017-04-30T19:28:00Z">
            <w:rPr>
              <w:rFonts w:ascii="Calibri" w:hAnsi="Calibri" w:cs="Calibri"/>
              <w:sz w:val="32"/>
              <w:szCs w:val="32"/>
            </w:rPr>
          </w:rPrChange>
        </w:rPr>
        <w:t>[5</w:t>
      </w:r>
      <w:r w:rsidR="00014B1A" w:rsidRPr="00C93E5C">
        <w:rPr>
          <w:rFonts w:ascii="Helvetica" w:hAnsi="Helvetica" w:cs="Calibri"/>
          <w:sz w:val="32"/>
          <w:szCs w:val="32"/>
          <w:rPrChange w:id="3098" w:author="Ryan" w:date="2017-04-30T19:28:00Z">
            <w:rPr>
              <w:rFonts w:ascii="Calibri" w:hAnsi="Calibri" w:cs="Calibri"/>
              <w:sz w:val="32"/>
              <w:szCs w:val="32"/>
            </w:rPr>
          </w:rPrChange>
        </w:rPr>
        <w:t xml:space="preserve">. </w:t>
      </w:r>
      <w:r w:rsidR="00247129" w:rsidRPr="00C93E5C">
        <w:rPr>
          <w:rFonts w:ascii="Helvetica" w:hAnsi="Helvetica" w:cs="Calibri"/>
          <w:sz w:val="32"/>
          <w:szCs w:val="32"/>
          <w:rPrChange w:id="3099" w:author="Ryan" w:date="2017-04-30T19:28:00Z">
            <w:rPr>
              <w:rFonts w:ascii="Calibri" w:hAnsi="Calibri" w:cs="Calibri"/>
              <w:sz w:val="32"/>
              <w:szCs w:val="32"/>
            </w:rPr>
          </w:rPrChange>
        </w:rPr>
        <w:t>6 July</w:t>
      </w:r>
      <w:r w:rsidR="00014B1A" w:rsidRPr="00C93E5C">
        <w:rPr>
          <w:rFonts w:ascii="Helvetica" w:hAnsi="Helvetica" w:cs="Calibri"/>
          <w:sz w:val="32"/>
          <w:szCs w:val="32"/>
          <w:rPrChange w:id="3100" w:author="Ryan" w:date="2017-04-30T19:28:00Z">
            <w:rPr>
              <w:rFonts w:ascii="Calibri" w:hAnsi="Calibri" w:cs="Calibri"/>
              <w:sz w:val="32"/>
              <w:szCs w:val="32"/>
            </w:rPr>
          </w:rPrChange>
        </w:rPr>
        <w:t xml:space="preserve"> 1802]</w:t>
      </w:r>
    </w:p>
    <w:p w14:paraId="7C6ACB33" w14:textId="77777777" w:rsidR="00193271" w:rsidRPr="00C93E5C" w:rsidRDefault="00193271" w:rsidP="00472BE7">
      <w:pPr>
        <w:spacing w:after="0"/>
        <w:rPr>
          <w:rFonts w:ascii="Helvetica" w:hAnsi="Helvetica" w:cs="Calibri"/>
          <w:sz w:val="32"/>
          <w:szCs w:val="32"/>
          <w:rPrChange w:id="3101" w:author="Ryan" w:date="2017-04-30T19:28:00Z">
            <w:rPr>
              <w:rFonts w:ascii="Calibri" w:hAnsi="Calibri" w:cs="Calibri"/>
              <w:sz w:val="32"/>
              <w:szCs w:val="32"/>
            </w:rPr>
          </w:rPrChange>
        </w:rPr>
      </w:pPr>
    </w:p>
    <w:p w14:paraId="374E808D" w14:textId="77777777" w:rsidR="00014B1A" w:rsidRPr="00C93E5C" w:rsidRDefault="00014B1A" w:rsidP="007D5C8B">
      <w:pPr>
        <w:spacing w:after="0"/>
        <w:rPr>
          <w:rFonts w:ascii="Helvetica" w:hAnsi="Helvetica" w:cs="Calibri"/>
          <w:sz w:val="32"/>
          <w:szCs w:val="32"/>
          <w:rPrChange w:id="3102" w:author="Ryan" w:date="2017-04-30T19:28:00Z">
            <w:rPr>
              <w:rFonts w:ascii="Calibri" w:hAnsi="Calibri" w:cs="Calibri"/>
              <w:sz w:val="32"/>
              <w:szCs w:val="32"/>
            </w:rPr>
          </w:rPrChange>
        </w:rPr>
      </w:pPr>
      <w:r w:rsidRPr="00C93E5C">
        <w:rPr>
          <w:rFonts w:ascii="Helvetica" w:hAnsi="Helvetica" w:cs="Calibri"/>
          <w:sz w:val="32"/>
          <w:szCs w:val="32"/>
          <w:rPrChange w:id="3103" w:author="Ryan" w:date="2017-04-30T19:28:00Z">
            <w:rPr>
              <w:rFonts w:ascii="Calibri" w:hAnsi="Calibri" w:cs="Calibri"/>
              <w:sz w:val="32"/>
              <w:szCs w:val="32"/>
            </w:rPr>
          </w:rPrChange>
        </w:rPr>
        <w:t>FOR</w:t>
      </w:r>
      <w:r w:rsidR="00472BE7" w:rsidRPr="00C93E5C">
        <w:rPr>
          <w:rFonts w:ascii="Helvetica" w:hAnsi="Helvetica" w:cs="Calibri"/>
          <w:sz w:val="32"/>
          <w:szCs w:val="32"/>
          <w:rPrChange w:id="3104" w:author="Ryan" w:date="2017-04-30T19:28:00Z">
            <w:rPr>
              <w:rFonts w:ascii="Calibri" w:hAnsi="Calibri" w:cs="Calibri"/>
              <w:sz w:val="32"/>
              <w:szCs w:val="32"/>
            </w:rPr>
          </w:rPrChange>
        </w:rPr>
        <w:t xml:space="preserve"> several days, Eliza did not leave</w:t>
      </w:r>
      <w:r w:rsidRPr="00C93E5C">
        <w:rPr>
          <w:rFonts w:ascii="Helvetica" w:hAnsi="Helvetica" w:cs="Calibri"/>
          <w:sz w:val="32"/>
          <w:szCs w:val="32"/>
          <w:rPrChange w:id="3105"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3106" w:author="Ryan" w:date="2017-04-30T19:28:00Z">
            <w:rPr>
              <w:rFonts w:ascii="Calibri" w:hAnsi="Calibri" w:cs="Calibri"/>
              <w:sz w:val="32"/>
              <w:szCs w:val="32"/>
            </w:rPr>
          </w:rPrChange>
        </w:rPr>
        <w:t xml:space="preserve">her </w:t>
      </w:r>
    </w:p>
    <w:p w14:paraId="59A66C99" w14:textId="77777777" w:rsidR="00014B1A" w:rsidRPr="00C93E5C" w:rsidRDefault="00472BE7" w:rsidP="00472BE7">
      <w:pPr>
        <w:spacing w:after="0"/>
        <w:rPr>
          <w:rFonts w:ascii="Helvetica" w:hAnsi="Helvetica" w:cs="Calibri"/>
          <w:sz w:val="32"/>
          <w:szCs w:val="32"/>
          <w:rPrChange w:id="3107" w:author="Ryan" w:date="2017-04-30T19:28:00Z">
            <w:rPr>
              <w:rFonts w:ascii="Calibri" w:hAnsi="Calibri" w:cs="Calibri"/>
              <w:sz w:val="32"/>
              <w:szCs w:val="32"/>
            </w:rPr>
          </w:rPrChange>
        </w:rPr>
      </w:pPr>
      <w:r w:rsidRPr="00C93E5C">
        <w:rPr>
          <w:rFonts w:ascii="Helvetica" w:hAnsi="Helvetica" w:cs="Calibri"/>
          <w:sz w:val="32"/>
          <w:szCs w:val="32"/>
          <w:rPrChange w:id="3108" w:author="Ryan" w:date="2017-04-30T19:28:00Z">
            <w:rPr>
              <w:rFonts w:ascii="Calibri" w:hAnsi="Calibri" w:cs="Calibri"/>
              <w:sz w:val="32"/>
              <w:szCs w:val="32"/>
            </w:rPr>
          </w:rPrChange>
        </w:rPr>
        <w:t>chamber</w:t>
      </w:r>
      <w:r w:rsidR="00014B1A" w:rsidRPr="00C93E5C">
        <w:rPr>
          <w:rFonts w:ascii="Helvetica" w:hAnsi="Helvetica" w:cs="Calibri"/>
          <w:sz w:val="32"/>
          <w:szCs w:val="32"/>
          <w:rPrChange w:id="3109" w:author="Ryan" w:date="2017-04-30T19:28:00Z">
            <w:rPr>
              <w:rFonts w:ascii="Calibri" w:hAnsi="Calibri" w:cs="Calibri"/>
              <w:sz w:val="32"/>
              <w:szCs w:val="32"/>
            </w:rPr>
          </w:rPrChange>
        </w:rPr>
        <w:t>, and could scarcely be prevail</w:t>
      </w:r>
      <w:r w:rsidRPr="00C93E5C">
        <w:rPr>
          <w:rFonts w:ascii="Helvetica" w:hAnsi="Helvetica" w:cs="Calibri"/>
          <w:sz w:val="32"/>
          <w:szCs w:val="32"/>
          <w:rPrChange w:id="3110" w:author="Ryan" w:date="2017-04-30T19:28:00Z">
            <w:rPr>
              <w:rFonts w:ascii="Calibri" w:hAnsi="Calibri" w:cs="Calibri"/>
              <w:sz w:val="32"/>
              <w:szCs w:val="32"/>
            </w:rPr>
          </w:rPrChange>
        </w:rPr>
        <w:t xml:space="preserve">ed </w:t>
      </w:r>
    </w:p>
    <w:p w14:paraId="60A11F71" w14:textId="77777777" w:rsidR="00014B1A" w:rsidRPr="00C93E5C" w:rsidRDefault="00472BE7" w:rsidP="00472BE7">
      <w:pPr>
        <w:spacing w:after="0"/>
        <w:rPr>
          <w:rFonts w:ascii="Helvetica" w:hAnsi="Helvetica" w:cs="Calibri"/>
          <w:sz w:val="32"/>
          <w:szCs w:val="32"/>
          <w:rPrChange w:id="3111" w:author="Ryan" w:date="2017-04-30T19:28:00Z">
            <w:rPr>
              <w:rFonts w:ascii="Calibri" w:hAnsi="Calibri" w:cs="Calibri"/>
              <w:sz w:val="32"/>
              <w:szCs w:val="32"/>
            </w:rPr>
          </w:rPrChange>
        </w:rPr>
      </w:pPr>
      <w:r w:rsidRPr="00C93E5C">
        <w:rPr>
          <w:rFonts w:ascii="Helvetica" w:hAnsi="Helvetica" w:cs="Calibri"/>
          <w:sz w:val="32"/>
          <w:szCs w:val="32"/>
          <w:rPrChange w:id="3112" w:author="Ryan" w:date="2017-04-30T19:28:00Z">
            <w:rPr>
              <w:rFonts w:ascii="Calibri" w:hAnsi="Calibri" w:cs="Calibri"/>
              <w:sz w:val="32"/>
              <w:szCs w:val="32"/>
            </w:rPr>
          </w:rPrChange>
        </w:rPr>
        <w:t>upon to take any kind of nourishment.</w:t>
      </w:r>
      <w:r w:rsidR="00014B1A" w:rsidRPr="00C93E5C">
        <w:rPr>
          <w:rFonts w:ascii="Helvetica" w:hAnsi="Helvetica" w:cs="Calibri"/>
          <w:sz w:val="32"/>
          <w:szCs w:val="32"/>
          <w:rPrChange w:id="3113" w:author="Ryan" w:date="2017-04-30T19:28:00Z">
            <w:rPr>
              <w:rFonts w:ascii="Calibri" w:hAnsi="Calibri" w:cs="Calibri"/>
              <w:sz w:val="32"/>
              <w:szCs w:val="32"/>
            </w:rPr>
          </w:rPrChange>
        </w:rPr>
        <w:t xml:space="preserve"> </w:t>
      </w:r>
      <w:r w:rsidRPr="00C93E5C">
        <w:rPr>
          <w:rFonts w:ascii="Helvetica" w:hAnsi="Helvetica" w:cs="Calibri"/>
          <w:sz w:val="32"/>
          <w:szCs w:val="32"/>
          <w:rPrChange w:id="3114" w:author="Ryan" w:date="2017-04-30T19:28:00Z">
            <w:rPr>
              <w:rFonts w:ascii="Calibri" w:hAnsi="Calibri" w:cs="Calibri"/>
              <w:sz w:val="32"/>
              <w:szCs w:val="32"/>
            </w:rPr>
          </w:rPrChange>
        </w:rPr>
        <w:t xml:space="preserve">She gave </w:t>
      </w:r>
    </w:p>
    <w:p w14:paraId="2040278A" w14:textId="77777777" w:rsidR="00014B1A" w:rsidRPr="00C93E5C" w:rsidRDefault="00472BE7" w:rsidP="00472BE7">
      <w:pPr>
        <w:spacing w:after="0"/>
        <w:rPr>
          <w:rFonts w:ascii="Helvetica" w:hAnsi="Helvetica" w:cs="Calibri"/>
          <w:sz w:val="32"/>
          <w:szCs w:val="32"/>
          <w:rPrChange w:id="3115" w:author="Ryan" w:date="2017-04-30T19:28:00Z">
            <w:rPr>
              <w:rFonts w:ascii="Calibri" w:hAnsi="Calibri" w:cs="Calibri"/>
              <w:sz w:val="32"/>
              <w:szCs w:val="32"/>
            </w:rPr>
          </w:rPrChange>
        </w:rPr>
      </w:pPr>
      <w:r w:rsidRPr="00C93E5C">
        <w:rPr>
          <w:rFonts w:ascii="Helvetica" w:hAnsi="Helvetica" w:cs="Calibri"/>
          <w:sz w:val="32"/>
          <w:szCs w:val="32"/>
          <w:rPrChange w:id="3116" w:author="Ryan" w:date="2017-04-30T19:28:00Z">
            <w:rPr>
              <w:rFonts w:ascii="Calibri" w:hAnsi="Calibri" w:cs="Calibri"/>
              <w:sz w:val="32"/>
              <w:szCs w:val="32"/>
            </w:rPr>
          </w:rPrChange>
        </w:rPr>
        <w:t>h</w:t>
      </w:r>
      <w:r w:rsidR="00014B1A" w:rsidRPr="00C93E5C">
        <w:rPr>
          <w:rFonts w:ascii="Helvetica" w:hAnsi="Helvetica" w:cs="Calibri"/>
          <w:sz w:val="32"/>
          <w:szCs w:val="32"/>
          <w:rPrChange w:id="3117" w:author="Ryan" w:date="2017-04-30T19:28:00Z">
            <w:rPr>
              <w:rFonts w:ascii="Calibri" w:hAnsi="Calibri" w:cs="Calibri"/>
              <w:sz w:val="32"/>
              <w:szCs w:val="32"/>
            </w:rPr>
          </w:rPrChange>
        </w:rPr>
        <w:t>erself up to the keenest reflec</w:t>
      </w:r>
      <w:r w:rsidRPr="00C93E5C">
        <w:rPr>
          <w:rFonts w:ascii="Helvetica" w:hAnsi="Helvetica" w:cs="Calibri"/>
          <w:sz w:val="32"/>
          <w:szCs w:val="32"/>
          <w:rPrChange w:id="3118" w:author="Ryan" w:date="2017-04-30T19:28:00Z">
            <w:rPr>
              <w:rFonts w:ascii="Calibri" w:hAnsi="Calibri" w:cs="Calibri"/>
              <w:sz w:val="32"/>
              <w:szCs w:val="32"/>
            </w:rPr>
          </w:rPrChange>
        </w:rPr>
        <w:t xml:space="preserve">tions, and the severest </w:t>
      </w:r>
    </w:p>
    <w:p w14:paraId="5839ABC7" w14:textId="77777777" w:rsidR="00472BE7" w:rsidRPr="00C93E5C" w:rsidRDefault="00472BE7" w:rsidP="00472BE7">
      <w:pPr>
        <w:spacing w:after="0"/>
        <w:rPr>
          <w:rFonts w:ascii="Helvetica" w:hAnsi="Helvetica" w:cs="Calibri"/>
          <w:sz w:val="32"/>
          <w:szCs w:val="32"/>
          <w:rPrChange w:id="3119" w:author="Ryan" w:date="2017-04-30T19:28:00Z">
            <w:rPr>
              <w:rFonts w:ascii="Calibri" w:hAnsi="Calibri" w:cs="Calibri"/>
              <w:sz w:val="32"/>
              <w:szCs w:val="32"/>
            </w:rPr>
          </w:rPrChange>
        </w:rPr>
      </w:pPr>
      <w:r w:rsidRPr="00C93E5C">
        <w:rPr>
          <w:rFonts w:ascii="Helvetica" w:hAnsi="Helvetica" w:cs="Calibri"/>
          <w:sz w:val="32"/>
          <w:szCs w:val="32"/>
          <w:rPrChange w:id="3120" w:author="Ryan" w:date="2017-04-30T19:28:00Z">
            <w:rPr>
              <w:rFonts w:ascii="Calibri" w:hAnsi="Calibri" w:cs="Calibri"/>
              <w:sz w:val="32"/>
              <w:szCs w:val="32"/>
            </w:rPr>
          </w:rPrChange>
        </w:rPr>
        <w:t>anxieties of grief,</w:t>
      </w:r>
      <w:r w:rsidR="00014B1A" w:rsidRPr="00C93E5C">
        <w:rPr>
          <w:rFonts w:ascii="Helvetica" w:hAnsi="Helvetica" w:cs="Calibri"/>
          <w:sz w:val="32"/>
          <w:szCs w:val="32"/>
          <w:rPrChange w:id="3121" w:author="Ryan" w:date="2017-04-30T19:28:00Z">
            <w:rPr>
              <w:rFonts w:ascii="Calibri" w:hAnsi="Calibri" w:cs="Calibri"/>
              <w:sz w:val="32"/>
              <w:szCs w:val="32"/>
            </w:rPr>
          </w:rPrChange>
        </w:rPr>
        <w:t xml:space="preserve"> </w:t>
      </w:r>
      <w:r w:rsidRPr="00C93E5C">
        <w:rPr>
          <w:rFonts w:ascii="Helvetica" w:hAnsi="Helvetica" w:cs="Calibri"/>
          <w:sz w:val="32"/>
          <w:szCs w:val="32"/>
          <w:rPrChange w:id="3122" w:author="Ryan" w:date="2017-04-30T19:28:00Z">
            <w:rPr>
              <w:rFonts w:ascii="Calibri" w:hAnsi="Calibri" w:cs="Calibri"/>
              <w:sz w:val="32"/>
              <w:szCs w:val="32"/>
            </w:rPr>
          </w:rPrChange>
        </w:rPr>
        <w:t>which,</w:t>
      </w:r>
    </w:p>
    <w:p w14:paraId="377FD88C" w14:textId="5269A192" w:rsidR="00472BE7" w:rsidRPr="00C93E5C" w:rsidRDefault="00014B1A" w:rsidP="00472BE7">
      <w:pPr>
        <w:spacing w:after="0"/>
        <w:rPr>
          <w:rFonts w:ascii="Helvetica" w:hAnsi="Helvetica" w:cs="Calibri"/>
          <w:i/>
          <w:sz w:val="32"/>
          <w:szCs w:val="32"/>
          <w:rPrChange w:id="3123" w:author="Ryan" w:date="2017-04-30T19:28:00Z">
            <w:rPr>
              <w:rFonts w:ascii="Calibri" w:hAnsi="Calibri" w:cs="Calibri"/>
              <w:i/>
              <w:sz w:val="32"/>
              <w:szCs w:val="32"/>
            </w:rPr>
          </w:rPrChange>
        </w:rPr>
      </w:pPr>
      <w:del w:id="3124" w:author="Ryan" w:date="2017-04-30T19:49:00Z">
        <w:r w:rsidRPr="00C93E5C" w:rsidDel="00FB4514">
          <w:rPr>
            <w:rFonts w:ascii="Helvetica" w:hAnsi="Helvetica" w:cs="Calibri"/>
            <w:sz w:val="32"/>
            <w:szCs w:val="32"/>
            <w:rPrChange w:id="3125" w:author="Ryan" w:date="2017-04-30T19:28:00Z">
              <w:rPr>
                <w:rFonts w:ascii="Calibri" w:hAnsi="Calibri" w:cs="Calibri"/>
                <w:sz w:val="32"/>
                <w:szCs w:val="32"/>
              </w:rPr>
            </w:rPrChange>
          </w:rPr>
          <w:delText>—</w:delText>
        </w:r>
      </w:del>
      <w:ins w:id="3126" w:author="Ryan" w:date="2017-04-30T19:49:00Z">
        <w:r w:rsidR="00FB4514">
          <w:rPr>
            <w:rFonts w:ascii="Helvetica" w:hAnsi="Helvetica" w:cs="Calibri"/>
            <w:sz w:val="32"/>
            <w:szCs w:val="32"/>
          </w:rPr>
          <w:t>--</w:t>
        </w:r>
      </w:ins>
      <w:del w:id="3127" w:author="Ryan" w:date="2017-04-30T19:49:00Z">
        <w:r w:rsidRPr="00C93E5C" w:rsidDel="00FB4514">
          <w:rPr>
            <w:rFonts w:ascii="Helvetica" w:hAnsi="Helvetica" w:cs="Calibri"/>
            <w:sz w:val="32"/>
            <w:szCs w:val="32"/>
            <w:rPrChange w:id="3128" w:author="Ryan" w:date="2017-04-30T19:28:00Z">
              <w:rPr>
                <w:rFonts w:ascii="Calibri" w:hAnsi="Calibri" w:cs="Calibri"/>
                <w:sz w:val="32"/>
                <w:szCs w:val="32"/>
              </w:rPr>
            </w:rPrChange>
          </w:rPr>
          <w:delText>—</w:delText>
        </w:r>
      </w:del>
      <w:ins w:id="3129" w:author="Ryan" w:date="2017-04-30T19:49:00Z">
        <w:r w:rsidR="00FB4514">
          <w:rPr>
            <w:rFonts w:ascii="Helvetica" w:hAnsi="Helvetica" w:cs="Calibri"/>
            <w:sz w:val="32"/>
            <w:szCs w:val="32"/>
          </w:rPr>
          <w:t>--</w:t>
        </w:r>
      </w:ins>
      <w:r w:rsidR="00472BE7" w:rsidRPr="00C93E5C">
        <w:rPr>
          <w:rFonts w:ascii="Helvetica" w:hAnsi="Helvetica" w:cs="Calibri"/>
          <w:i/>
          <w:sz w:val="32"/>
          <w:szCs w:val="32"/>
          <w:rPrChange w:id="3130" w:author="Ryan" w:date="2017-04-30T19:28:00Z">
            <w:rPr>
              <w:rFonts w:ascii="Calibri" w:hAnsi="Calibri" w:cs="Calibri"/>
              <w:i/>
              <w:sz w:val="32"/>
              <w:szCs w:val="32"/>
            </w:rPr>
          </w:rPrChange>
        </w:rPr>
        <w:t>"Like a worm in the bud,"</w:t>
      </w:r>
    </w:p>
    <w:p w14:paraId="3EA331E0" w14:textId="77777777" w:rsidR="00472BE7" w:rsidRPr="00C93E5C" w:rsidRDefault="00472BE7" w:rsidP="00472BE7">
      <w:pPr>
        <w:spacing w:after="0"/>
        <w:rPr>
          <w:rFonts w:ascii="Helvetica" w:hAnsi="Helvetica" w:cs="Calibri"/>
          <w:i/>
          <w:sz w:val="32"/>
          <w:szCs w:val="32"/>
          <w:rPrChange w:id="3131" w:author="Ryan" w:date="2017-04-30T19:28:00Z">
            <w:rPr>
              <w:rFonts w:ascii="Calibri" w:hAnsi="Calibri" w:cs="Calibri"/>
              <w:i/>
              <w:sz w:val="32"/>
              <w:szCs w:val="32"/>
            </w:rPr>
          </w:rPrChange>
        </w:rPr>
      </w:pPr>
      <w:r w:rsidRPr="00C93E5C">
        <w:rPr>
          <w:rFonts w:ascii="Helvetica" w:hAnsi="Helvetica" w:cs="Calibri"/>
          <w:i/>
          <w:sz w:val="32"/>
          <w:szCs w:val="32"/>
          <w:rPrChange w:id="3132" w:author="Ryan" w:date="2017-04-30T19:28:00Z">
            <w:rPr>
              <w:rFonts w:ascii="Calibri" w:hAnsi="Calibri" w:cs="Calibri"/>
              <w:i/>
              <w:sz w:val="32"/>
              <w:szCs w:val="32"/>
            </w:rPr>
          </w:rPrChange>
        </w:rPr>
        <w:t xml:space="preserve">"Fed on her </w:t>
      </w:r>
      <w:proofErr w:type="spellStart"/>
      <w:r w:rsidRPr="00C93E5C">
        <w:rPr>
          <w:rFonts w:ascii="Helvetica" w:hAnsi="Helvetica" w:cs="Calibri"/>
          <w:i/>
          <w:sz w:val="32"/>
          <w:szCs w:val="32"/>
          <w:rPrChange w:id="3133" w:author="Ryan" w:date="2017-04-30T19:28:00Z">
            <w:rPr>
              <w:rFonts w:ascii="Calibri" w:hAnsi="Calibri" w:cs="Calibri"/>
              <w:i/>
              <w:sz w:val="32"/>
              <w:szCs w:val="32"/>
            </w:rPr>
          </w:rPrChange>
        </w:rPr>
        <w:t>demask</w:t>
      </w:r>
      <w:proofErr w:type="spellEnd"/>
      <w:r w:rsidRPr="00C93E5C">
        <w:rPr>
          <w:rFonts w:ascii="Helvetica" w:hAnsi="Helvetica" w:cs="Calibri"/>
          <w:i/>
          <w:sz w:val="32"/>
          <w:szCs w:val="32"/>
          <w:rPrChange w:id="3134" w:author="Ryan" w:date="2017-04-30T19:28:00Z">
            <w:rPr>
              <w:rFonts w:ascii="Calibri" w:hAnsi="Calibri" w:cs="Calibri"/>
              <w:i/>
              <w:sz w:val="32"/>
              <w:szCs w:val="32"/>
            </w:rPr>
          </w:rPrChange>
        </w:rPr>
        <w:t xml:space="preserve"> cheek."</w:t>
      </w:r>
    </w:p>
    <w:p w14:paraId="15BD2F00" w14:textId="77777777" w:rsidR="00014B1A" w:rsidRPr="00C93E5C" w:rsidRDefault="00472BE7" w:rsidP="00472BE7">
      <w:pPr>
        <w:spacing w:after="0"/>
        <w:rPr>
          <w:rFonts w:ascii="Helvetica" w:hAnsi="Helvetica" w:cs="Calibri"/>
          <w:sz w:val="32"/>
          <w:szCs w:val="32"/>
          <w:rPrChange w:id="3135" w:author="Ryan" w:date="2017-04-30T19:28:00Z">
            <w:rPr>
              <w:rFonts w:ascii="Calibri" w:hAnsi="Calibri" w:cs="Calibri"/>
              <w:sz w:val="32"/>
              <w:szCs w:val="32"/>
            </w:rPr>
          </w:rPrChange>
        </w:rPr>
      </w:pPr>
      <w:r w:rsidRPr="00C93E5C">
        <w:rPr>
          <w:rFonts w:ascii="Helvetica" w:hAnsi="Helvetica" w:cs="Calibri"/>
          <w:sz w:val="32"/>
          <w:szCs w:val="32"/>
          <w:rPrChange w:id="3136" w:author="Ryan" w:date="2017-04-30T19:28:00Z">
            <w:rPr>
              <w:rFonts w:ascii="Calibri" w:hAnsi="Calibri" w:cs="Calibri"/>
              <w:sz w:val="32"/>
              <w:szCs w:val="32"/>
            </w:rPr>
          </w:rPrChange>
        </w:rPr>
        <w:t xml:space="preserve">As the </w:t>
      </w:r>
      <w:r w:rsidRPr="00C93E5C">
        <w:rPr>
          <w:rFonts w:ascii="Helvetica" w:hAnsi="Helvetica" w:cs="Calibri"/>
          <w:i/>
          <w:sz w:val="32"/>
          <w:szCs w:val="32"/>
          <w:rPrChange w:id="3137" w:author="Ryan" w:date="2017-04-30T19:28:00Z">
            <w:rPr>
              <w:rFonts w:ascii="Calibri" w:hAnsi="Calibri" w:cs="Calibri"/>
              <w:i/>
              <w:sz w:val="32"/>
              <w:szCs w:val="32"/>
            </w:rPr>
          </w:rPrChange>
        </w:rPr>
        <w:t>tide</w:t>
      </w:r>
      <w:r w:rsidRPr="00C93E5C">
        <w:rPr>
          <w:rFonts w:ascii="Helvetica" w:hAnsi="Helvetica" w:cs="Calibri"/>
          <w:sz w:val="32"/>
          <w:szCs w:val="32"/>
          <w:rPrChange w:id="3138" w:author="Ryan" w:date="2017-04-30T19:28:00Z">
            <w:rPr>
              <w:rFonts w:ascii="Calibri" w:hAnsi="Calibri" w:cs="Calibri"/>
              <w:sz w:val="32"/>
              <w:szCs w:val="32"/>
            </w:rPr>
          </w:rPrChange>
        </w:rPr>
        <w:t xml:space="preserve"> </w:t>
      </w:r>
      <w:r w:rsidRPr="00C93E5C">
        <w:rPr>
          <w:rFonts w:ascii="Helvetica" w:hAnsi="Helvetica" w:cs="Calibri"/>
          <w:i/>
          <w:sz w:val="32"/>
          <w:szCs w:val="32"/>
          <w:rPrChange w:id="3139" w:author="Ryan" w:date="2017-04-30T19:28:00Z">
            <w:rPr>
              <w:rFonts w:ascii="Calibri" w:hAnsi="Calibri" w:cs="Calibri"/>
              <w:i/>
              <w:sz w:val="32"/>
              <w:szCs w:val="32"/>
            </w:rPr>
          </w:rPrChange>
        </w:rPr>
        <w:t>of sorrows</w:t>
      </w:r>
      <w:r w:rsidRPr="00C93E5C">
        <w:rPr>
          <w:rFonts w:ascii="Helvetica" w:hAnsi="Helvetica" w:cs="Calibri"/>
          <w:sz w:val="32"/>
          <w:szCs w:val="32"/>
          <w:rPrChange w:id="3140" w:author="Ryan" w:date="2017-04-30T19:28:00Z">
            <w:rPr>
              <w:rFonts w:ascii="Calibri" w:hAnsi="Calibri" w:cs="Calibri"/>
              <w:sz w:val="32"/>
              <w:szCs w:val="32"/>
            </w:rPr>
          </w:rPrChange>
        </w:rPr>
        <w:t xml:space="preserve"> gradually abated, she</w:t>
      </w:r>
      <w:r w:rsidR="00014B1A" w:rsidRPr="00C93E5C">
        <w:rPr>
          <w:rFonts w:ascii="Helvetica" w:hAnsi="Helvetica" w:cs="Calibri"/>
          <w:sz w:val="32"/>
          <w:szCs w:val="32"/>
          <w:rPrChange w:id="3141" w:author="Ryan" w:date="2017-04-30T19:28:00Z">
            <w:rPr>
              <w:rFonts w:ascii="Calibri" w:hAnsi="Calibri" w:cs="Calibri"/>
              <w:sz w:val="32"/>
              <w:szCs w:val="32"/>
            </w:rPr>
          </w:rPrChange>
        </w:rPr>
        <w:t xml:space="preserve"> </w:t>
      </w:r>
    </w:p>
    <w:p w14:paraId="15C0D790" w14:textId="77777777" w:rsidR="00014B1A" w:rsidRPr="00C93E5C" w:rsidRDefault="00472BE7" w:rsidP="00472BE7">
      <w:pPr>
        <w:spacing w:after="0"/>
        <w:rPr>
          <w:rFonts w:ascii="Helvetica" w:hAnsi="Helvetica" w:cs="Calibri"/>
          <w:sz w:val="32"/>
          <w:szCs w:val="32"/>
          <w:rPrChange w:id="3142" w:author="Ryan" w:date="2017-04-30T19:28:00Z">
            <w:rPr>
              <w:rFonts w:ascii="Calibri" w:hAnsi="Calibri" w:cs="Calibri"/>
              <w:sz w:val="32"/>
              <w:szCs w:val="32"/>
            </w:rPr>
          </w:rPrChange>
        </w:rPr>
      </w:pPr>
      <w:r w:rsidRPr="00C93E5C">
        <w:rPr>
          <w:rFonts w:ascii="Helvetica" w:hAnsi="Helvetica" w:cs="Calibri"/>
          <w:sz w:val="32"/>
          <w:szCs w:val="32"/>
          <w:rPrChange w:id="3143" w:author="Ryan" w:date="2017-04-30T19:28:00Z">
            <w:rPr>
              <w:rFonts w:ascii="Calibri" w:hAnsi="Calibri" w:cs="Calibri"/>
              <w:sz w:val="32"/>
              <w:szCs w:val="32"/>
            </w:rPr>
          </w:rPrChange>
        </w:rPr>
        <w:t>was left a monument of its ravages. On</w:t>
      </w:r>
      <w:r w:rsidR="00014B1A" w:rsidRPr="00C93E5C">
        <w:rPr>
          <w:rFonts w:ascii="Helvetica" w:hAnsi="Helvetica" w:cs="Calibri"/>
          <w:sz w:val="32"/>
          <w:szCs w:val="32"/>
          <w:rPrChange w:id="3144" w:author="Ryan" w:date="2017-04-30T19:28:00Z">
            <w:rPr>
              <w:rFonts w:ascii="Calibri" w:hAnsi="Calibri" w:cs="Calibri"/>
              <w:sz w:val="32"/>
              <w:szCs w:val="32"/>
            </w:rPr>
          </w:rPrChange>
        </w:rPr>
        <w:t xml:space="preserve"> </w:t>
      </w:r>
      <w:r w:rsidRPr="00C93E5C">
        <w:rPr>
          <w:rFonts w:ascii="Helvetica" w:hAnsi="Helvetica" w:cs="Calibri"/>
          <w:sz w:val="32"/>
          <w:szCs w:val="32"/>
          <w:rPrChange w:id="3145" w:author="Ryan" w:date="2017-04-30T19:28:00Z">
            <w:rPr>
              <w:rFonts w:ascii="Calibri" w:hAnsi="Calibri" w:cs="Calibri"/>
              <w:sz w:val="32"/>
              <w:szCs w:val="32"/>
            </w:rPr>
          </w:rPrChange>
        </w:rPr>
        <w:t xml:space="preserve">that </w:t>
      </w:r>
      <w:proofErr w:type="spellStart"/>
      <w:r w:rsidRPr="00C93E5C">
        <w:rPr>
          <w:rFonts w:ascii="Helvetica" w:hAnsi="Helvetica" w:cs="Calibri"/>
          <w:sz w:val="32"/>
          <w:szCs w:val="32"/>
          <w:rPrChange w:id="3146" w:author="Ryan" w:date="2017-04-30T19:28:00Z">
            <w:rPr>
              <w:rFonts w:ascii="Calibri" w:hAnsi="Calibri" w:cs="Calibri"/>
              <w:sz w:val="32"/>
              <w:szCs w:val="32"/>
            </w:rPr>
          </w:rPrChange>
        </w:rPr>
        <w:t>coun</w:t>
      </w:r>
      <w:proofErr w:type="spellEnd"/>
      <w:r w:rsidR="00014B1A" w:rsidRPr="00C93E5C">
        <w:rPr>
          <w:rFonts w:ascii="Helvetica" w:hAnsi="Helvetica" w:cs="Calibri"/>
          <w:sz w:val="32"/>
          <w:szCs w:val="32"/>
          <w:rPrChange w:id="3147" w:author="Ryan" w:date="2017-04-30T19:28:00Z">
            <w:rPr>
              <w:rFonts w:ascii="Calibri" w:hAnsi="Calibri" w:cs="Calibri"/>
              <w:sz w:val="32"/>
              <w:szCs w:val="32"/>
            </w:rPr>
          </w:rPrChange>
        </w:rPr>
        <w:t>-</w:t>
      </w:r>
    </w:p>
    <w:p w14:paraId="221A6A82" w14:textId="77777777" w:rsidR="00014B1A" w:rsidRPr="00C93E5C" w:rsidRDefault="00472BE7" w:rsidP="00472BE7">
      <w:pPr>
        <w:spacing w:after="0"/>
        <w:rPr>
          <w:rFonts w:ascii="Helvetica" w:hAnsi="Helvetica" w:cs="Calibri"/>
          <w:sz w:val="32"/>
          <w:szCs w:val="32"/>
          <w:rPrChange w:id="3148" w:author="Ryan" w:date="2017-04-30T19:28:00Z">
            <w:rPr>
              <w:rFonts w:ascii="Calibri" w:hAnsi="Calibri" w:cs="Calibri"/>
              <w:sz w:val="32"/>
              <w:szCs w:val="32"/>
            </w:rPr>
          </w:rPrChange>
        </w:rPr>
      </w:pPr>
      <w:proofErr w:type="spellStart"/>
      <w:r w:rsidRPr="00C93E5C">
        <w:rPr>
          <w:rFonts w:ascii="Helvetica" w:hAnsi="Helvetica" w:cs="Calibri"/>
          <w:sz w:val="32"/>
          <w:szCs w:val="32"/>
          <w:rPrChange w:id="3149" w:author="Ryan" w:date="2017-04-30T19:28:00Z">
            <w:rPr>
              <w:rFonts w:ascii="Calibri" w:hAnsi="Calibri" w:cs="Calibri"/>
              <w:sz w:val="32"/>
              <w:szCs w:val="32"/>
            </w:rPr>
          </w:rPrChange>
        </w:rPr>
        <w:t>tenance</w:t>
      </w:r>
      <w:proofErr w:type="spellEnd"/>
      <w:r w:rsidRPr="00C93E5C">
        <w:rPr>
          <w:rFonts w:ascii="Helvetica" w:hAnsi="Helvetica" w:cs="Calibri"/>
          <w:sz w:val="32"/>
          <w:szCs w:val="32"/>
          <w:rPrChange w:id="3150" w:author="Ryan" w:date="2017-04-30T19:28:00Z">
            <w:rPr>
              <w:rFonts w:ascii="Calibri" w:hAnsi="Calibri" w:cs="Calibri"/>
              <w:sz w:val="32"/>
              <w:szCs w:val="32"/>
            </w:rPr>
          </w:rPrChange>
        </w:rPr>
        <w:t xml:space="preserve"> where joy and delight,</w:t>
      </w:r>
      <w:r w:rsidR="00014B1A" w:rsidRPr="00C93E5C">
        <w:rPr>
          <w:rFonts w:ascii="Helvetica" w:hAnsi="Helvetica" w:cs="Calibri"/>
          <w:sz w:val="32"/>
          <w:szCs w:val="32"/>
          <w:rPrChange w:id="3151" w:author="Ryan" w:date="2017-04-30T19:28:00Z">
            <w:rPr>
              <w:rFonts w:ascii="Calibri" w:hAnsi="Calibri" w:cs="Calibri"/>
              <w:sz w:val="32"/>
              <w:szCs w:val="32"/>
            </w:rPr>
          </w:rPrChange>
        </w:rPr>
        <w:t xml:space="preserve"> </w:t>
      </w:r>
      <w:r w:rsidRPr="00C93E5C">
        <w:rPr>
          <w:rFonts w:ascii="Helvetica" w:hAnsi="Helvetica" w:cs="Calibri"/>
          <w:sz w:val="32"/>
          <w:szCs w:val="32"/>
          <w:rPrChange w:id="3152" w:author="Ryan" w:date="2017-04-30T19:28:00Z">
            <w:rPr>
              <w:rFonts w:ascii="Calibri" w:hAnsi="Calibri" w:cs="Calibri"/>
              <w:sz w:val="32"/>
              <w:szCs w:val="32"/>
            </w:rPr>
          </w:rPrChange>
        </w:rPr>
        <w:t xml:space="preserve">late sported with </w:t>
      </w:r>
    </w:p>
    <w:p w14:paraId="6A74C3BB" w14:textId="77777777" w:rsidR="00014B1A" w:rsidRPr="00C93E5C" w:rsidRDefault="00472BE7" w:rsidP="00472BE7">
      <w:pPr>
        <w:spacing w:after="0"/>
        <w:rPr>
          <w:rFonts w:ascii="Helvetica" w:hAnsi="Helvetica" w:cs="Calibri"/>
          <w:sz w:val="32"/>
          <w:szCs w:val="32"/>
          <w:rPrChange w:id="3153" w:author="Ryan" w:date="2017-04-30T19:28:00Z">
            <w:rPr>
              <w:rFonts w:ascii="Calibri" w:hAnsi="Calibri" w:cs="Calibri"/>
              <w:sz w:val="32"/>
              <w:szCs w:val="32"/>
            </w:rPr>
          </w:rPrChange>
        </w:rPr>
      </w:pPr>
      <w:r w:rsidRPr="00C93E5C">
        <w:rPr>
          <w:rFonts w:ascii="Helvetica" w:hAnsi="Helvetica" w:cs="Calibri"/>
          <w:sz w:val="32"/>
          <w:szCs w:val="32"/>
          <w:rPrChange w:id="3154" w:author="Ryan" w:date="2017-04-30T19:28:00Z">
            <w:rPr>
              <w:rFonts w:ascii="Calibri" w:hAnsi="Calibri" w:cs="Calibri"/>
              <w:sz w:val="32"/>
              <w:szCs w:val="32"/>
            </w:rPr>
          </w:rPrChange>
        </w:rPr>
        <w:t>a thousand varying graces,</w:t>
      </w:r>
      <w:r w:rsidR="00014B1A" w:rsidRPr="00C93E5C">
        <w:rPr>
          <w:rFonts w:ascii="Helvetica" w:hAnsi="Helvetica" w:cs="Calibri"/>
          <w:sz w:val="32"/>
          <w:szCs w:val="32"/>
          <w:rPrChange w:id="3155" w:author="Ryan" w:date="2017-04-30T19:28:00Z">
            <w:rPr>
              <w:rFonts w:ascii="Calibri" w:hAnsi="Calibri" w:cs="Calibri"/>
              <w:sz w:val="32"/>
              <w:szCs w:val="32"/>
            </w:rPr>
          </w:rPrChange>
        </w:rPr>
        <w:t xml:space="preserve"> </w:t>
      </w:r>
      <w:r w:rsidRPr="00C93E5C">
        <w:rPr>
          <w:rFonts w:ascii="Helvetica" w:hAnsi="Helvetica" w:cs="Calibri"/>
          <w:sz w:val="32"/>
          <w:szCs w:val="32"/>
          <w:rPrChange w:id="3156" w:author="Ryan" w:date="2017-04-30T19:28:00Z">
            <w:rPr>
              <w:rFonts w:ascii="Calibri" w:hAnsi="Calibri" w:cs="Calibri"/>
              <w:sz w:val="32"/>
              <w:szCs w:val="32"/>
            </w:rPr>
          </w:rPrChange>
        </w:rPr>
        <w:t>pale melanc</w:t>
      </w:r>
      <w:r w:rsidR="00014B1A" w:rsidRPr="00C93E5C">
        <w:rPr>
          <w:rFonts w:ascii="Helvetica" w:hAnsi="Helvetica" w:cs="Calibri"/>
          <w:sz w:val="32"/>
          <w:szCs w:val="32"/>
          <w:rPrChange w:id="3157" w:author="Ryan" w:date="2017-04-30T19:28:00Z">
            <w:rPr>
              <w:rFonts w:ascii="Calibri" w:hAnsi="Calibri" w:cs="Calibri"/>
              <w:sz w:val="32"/>
              <w:szCs w:val="32"/>
            </w:rPr>
          </w:rPrChange>
        </w:rPr>
        <w:t xml:space="preserve">holy now </w:t>
      </w:r>
    </w:p>
    <w:p w14:paraId="1C85DA37" w14:textId="0B5C2E2E" w:rsidR="00014B1A" w:rsidRPr="00C93E5C" w:rsidRDefault="00515865" w:rsidP="00472BE7">
      <w:pPr>
        <w:spacing w:after="0"/>
        <w:rPr>
          <w:rFonts w:ascii="Helvetica" w:hAnsi="Helvetica" w:cs="Calibri"/>
          <w:sz w:val="32"/>
          <w:szCs w:val="32"/>
          <w:rPrChange w:id="3158" w:author="Ryan" w:date="2017-04-30T19:28:00Z">
            <w:rPr>
              <w:rFonts w:ascii="Calibri" w:hAnsi="Calibri" w:cs="Calibri"/>
              <w:sz w:val="32"/>
              <w:szCs w:val="32"/>
            </w:rPr>
          </w:rPrChange>
        </w:rPr>
      </w:pPr>
      <w:r w:rsidRPr="00C93E5C">
        <w:rPr>
          <w:rFonts w:ascii="Helvetica" w:hAnsi="Helvetica" w:cs="Calibri"/>
          <w:sz w:val="32"/>
          <w:szCs w:val="32"/>
          <w:rPrChange w:id="3159" w:author="Ryan" w:date="2017-04-30T19:28:00Z">
            <w:rPr>
              <w:rFonts w:ascii="Calibri" w:hAnsi="Calibri" w:cs="Calibri"/>
              <w:sz w:val="32"/>
              <w:szCs w:val="32"/>
            </w:rPr>
          </w:rPrChange>
        </w:rPr>
        <w:t>f</w:t>
      </w:r>
      <w:r w:rsidR="00014B1A" w:rsidRPr="00C93E5C">
        <w:rPr>
          <w:rFonts w:ascii="Helvetica" w:hAnsi="Helvetica" w:cs="Calibri"/>
          <w:sz w:val="32"/>
          <w:szCs w:val="32"/>
          <w:rPrChange w:id="3160" w:author="Ryan" w:date="2017-04-30T19:28:00Z">
            <w:rPr>
              <w:rFonts w:ascii="Calibri" w:hAnsi="Calibri" w:cs="Calibri"/>
              <w:sz w:val="32"/>
              <w:szCs w:val="32"/>
            </w:rPr>
          </w:rPrChange>
        </w:rPr>
        <w:t>ate enthroned, in gloo</w:t>
      </w:r>
      <w:r w:rsidR="00472BE7" w:rsidRPr="00C93E5C">
        <w:rPr>
          <w:rFonts w:ascii="Helvetica" w:hAnsi="Helvetica" w:cs="Calibri"/>
          <w:sz w:val="32"/>
          <w:szCs w:val="32"/>
          <w:rPrChange w:id="3161" w:author="Ryan" w:date="2017-04-30T19:28:00Z">
            <w:rPr>
              <w:rFonts w:ascii="Calibri" w:hAnsi="Calibri" w:cs="Calibri"/>
              <w:sz w:val="32"/>
              <w:szCs w:val="32"/>
            </w:rPr>
          </w:rPrChange>
        </w:rPr>
        <w:t xml:space="preserve">my silence. The wound </w:t>
      </w:r>
    </w:p>
    <w:p w14:paraId="56113E6E" w14:textId="77777777" w:rsidR="00014B1A" w:rsidRPr="00C93E5C" w:rsidRDefault="00472BE7" w:rsidP="00472BE7">
      <w:pPr>
        <w:spacing w:after="0"/>
        <w:rPr>
          <w:rFonts w:ascii="Helvetica" w:hAnsi="Helvetica" w:cs="Calibri"/>
          <w:sz w:val="32"/>
          <w:szCs w:val="32"/>
          <w:rPrChange w:id="3162" w:author="Ryan" w:date="2017-04-30T19:28:00Z">
            <w:rPr>
              <w:rFonts w:ascii="Calibri" w:hAnsi="Calibri" w:cs="Calibri"/>
              <w:sz w:val="32"/>
              <w:szCs w:val="32"/>
            </w:rPr>
          </w:rPrChange>
        </w:rPr>
      </w:pPr>
      <w:r w:rsidRPr="00C93E5C">
        <w:rPr>
          <w:rFonts w:ascii="Helvetica" w:hAnsi="Helvetica" w:cs="Calibri"/>
          <w:sz w:val="32"/>
          <w:szCs w:val="32"/>
          <w:rPrChange w:id="3163" w:author="Ryan" w:date="2017-04-30T19:28:00Z">
            <w:rPr>
              <w:rFonts w:ascii="Calibri" w:hAnsi="Calibri" w:cs="Calibri"/>
              <w:sz w:val="32"/>
              <w:szCs w:val="32"/>
            </w:rPr>
          </w:rPrChange>
        </w:rPr>
        <w:t>which Albert's</w:t>
      </w:r>
      <w:r w:rsidR="00014B1A" w:rsidRPr="00C93E5C">
        <w:rPr>
          <w:rFonts w:ascii="Helvetica" w:hAnsi="Helvetica" w:cs="Calibri"/>
          <w:sz w:val="32"/>
          <w:szCs w:val="32"/>
          <w:rPrChange w:id="3164" w:author="Ryan" w:date="2017-04-30T19:28:00Z">
            <w:rPr>
              <w:rFonts w:ascii="Calibri" w:hAnsi="Calibri" w:cs="Calibri"/>
              <w:sz w:val="32"/>
              <w:szCs w:val="32"/>
            </w:rPr>
          </w:rPrChange>
        </w:rPr>
        <w:t xml:space="preserve"> perfidy</w:t>
      </w:r>
      <w:r w:rsidRPr="00C93E5C">
        <w:rPr>
          <w:rFonts w:ascii="Helvetica" w:hAnsi="Helvetica" w:cs="Calibri"/>
          <w:sz w:val="32"/>
          <w:szCs w:val="32"/>
          <w:rPrChange w:id="3165" w:author="Ryan" w:date="2017-04-30T19:28:00Z">
            <w:rPr>
              <w:rFonts w:ascii="Calibri" w:hAnsi="Calibri" w:cs="Calibri"/>
              <w:sz w:val="32"/>
              <w:szCs w:val="32"/>
            </w:rPr>
          </w:rPrChange>
        </w:rPr>
        <w:t xml:space="preserve"> had inflicted in her bosom, </w:t>
      </w:r>
    </w:p>
    <w:p w14:paraId="6E94E29E" w14:textId="39684524" w:rsidR="00D70AEF" w:rsidRPr="00C93E5C" w:rsidRDefault="00472BE7" w:rsidP="00472BE7">
      <w:pPr>
        <w:spacing w:after="0"/>
        <w:rPr>
          <w:rFonts w:ascii="Helvetica" w:hAnsi="Helvetica" w:cs="Calibri"/>
          <w:sz w:val="32"/>
          <w:szCs w:val="32"/>
          <w:rPrChange w:id="3166" w:author="Ryan" w:date="2017-04-30T19:28:00Z">
            <w:rPr>
              <w:rFonts w:ascii="Calibri" w:hAnsi="Calibri" w:cs="Calibri"/>
              <w:sz w:val="32"/>
              <w:szCs w:val="32"/>
            </w:rPr>
          </w:rPrChange>
        </w:rPr>
      </w:pPr>
      <w:r w:rsidRPr="00C93E5C">
        <w:rPr>
          <w:rFonts w:ascii="Helvetica" w:hAnsi="Helvetica" w:cs="Calibri"/>
          <w:sz w:val="32"/>
          <w:szCs w:val="32"/>
          <w:rPrChange w:id="3167" w:author="Ryan" w:date="2017-04-30T19:28:00Z">
            <w:rPr>
              <w:rFonts w:ascii="Calibri" w:hAnsi="Calibri" w:cs="Calibri"/>
              <w:sz w:val="32"/>
              <w:szCs w:val="32"/>
            </w:rPr>
          </w:rPrChange>
        </w:rPr>
        <w:t>was too</w:t>
      </w:r>
      <w:r w:rsidR="00014B1A" w:rsidRPr="00C93E5C">
        <w:rPr>
          <w:rFonts w:ascii="Helvetica" w:hAnsi="Helvetica" w:cs="Calibri"/>
          <w:sz w:val="32"/>
          <w:szCs w:val="32"/>
          <w:rPrChange w:id="3168" w:author="Ryan" w:date="2017-04-30T19:28:00Z">
            <w:rPr>
              <w:rFonts w:ascii="Calibri" w:hAnsi="Calibri" w:cs="Calibri"/>
              <w:sz w:val="32"/>
              <w:szCs w:val="32"/>
            </w:rPr>
          </w:rPrChange>
        </w:rPr>
        <w:t xml:space="preserve"> </w:t>
      </w:r>
      <w:r w:rsidRPr="00C93E5C">
        <w:rPr>
          <w:rFonts w:ascii="Helvetica" w:hAnsi="Helvetica" w:cs="Calibri"/>
          <w:sz w:val="32"/>
          <w:szCs w:val="32"/>
          <w:rPrChange w:id="3169" w:author="Ryan" w:date="2017-04-30T19:28:00Z">
            <w:rPr>
              <w:rFonts w:ascii="Calibri" w:hAnsi="Calibri" w:cs="Calibri"/>
              <w:sz w:val="32"/>
              <w:szCs w:val="32"/>
            </w:rPr>
          </w:rPrChange>
        </w:rPr>
        <w:t>deep for the balsam of time to heal.</w:t>
      </w:r>
      <w:r w:rsidR="00D70AEF" w:rsidRPr="00C93E5C">
        <w:rPr>
          <w:rFonts w:ascii="Helvetica" w:hAnsi="Helvetica" w:cs="Calibri"/>
          <w:sz w:val="32"/>
          <w:szCs w:val="32"/>
          <w:rPrChange w:id="3170" w:author="Ryan" w:date="2017-04-30T19:28:00Z">
            <w:rPr>
              <w:rFonts w:ascii="Calibri" w:hAnsi="Calibri" w:cs="Calibri"/>
              <w:sz w:val="32"/>
              <w:szCs w:val="32"/>
            </w:rPr>
          </w:rPrChange>
        </w:rPr>
        <w:t xml:space="preserve"> </w:t>
      </w:r>
      <w:del w:id="3171" w:author="Ryan" w:date="2017-04-30T19:49:00Z">
        <w:r w:rsidR="00D70AEF" w:rsidRPr="00C93E5C" w:rsidDel="00FB4514">
          <w:rPr>
            <w:rFonts w:ascii="Helvetica" w:hAnsi="Helvetica" w:cs="Calibri"/>
            <w:sz w:val="32"/>
            <w:szCs w:val="32"/>
            <w:rPrChange w:id="3172" w:author="Ryan" w:date="2017-04-30T19:28:00Z">
              <w:rPr>
                <w:rFonts w:ascii="Calibri" w:hAnsi="Calibri" w:cs="Calibri"/>
                <w:sz w:val="32"/>
                <w:szCs w:val="32"/>
              </w:rPr>
            </w:rPrChange>
          </w:rPr>
          <w:delText>—</w:delText>
        </w:r>
      </w:del>
      <w:ins w:id="3173" w:author="Ryan" w:date="2017-04-30T19:49:00Z">
        <w:r w:rsidR="00FB4514">
          <w:rPr>
            <w:rFonts w:ascii="Helvetica" w:hAnsi="Helvetica" w:cs="Calibri"/>
            <w:sz w:val="32"/>
            <w:szCs w:val="32"/>
          </w:rPr>
          <w:t>--</w:t>
        </w:r>
      </w:ins>
    </w:p>
    <w:p w14:paraId="60C6AD60" w14:textId="77777777" w:rsidR="00D70AEF" w:rsidRPr="00C93E5C" w:rsidRDefault="00472BE7" w:rsidP="00472BE7">
      <w:pPr>
        <w:spacing w:after="0"/>
        <w:rPr>
          <w:rFonts w:ascii="Helvetica" w:hAnsi="Helvetica" w:cs="Calibri"/>
          <w:sz w:val="32"/>
          <w:szCs w:val="32"/>
          <w:rPrChange w:id="3174" w:author="Ryan" w:date="2017-04-30T19:28:00Z">
            <w:rPr>
              <w:rFonts w:ascii="Calibri" w:hAnsi="Calibri" w:cs="Calibri"/>
              <w:sz w:val="32"/>
              <w:szCs w:val="32"/>
            </w:rPr>
          </w:rPrChange>
        </w:rPr>
      </w:pPr>
      <w:r w:rsidRPr="00C93E5C">
        <w:rPr>
          <w:rFonts w:ascii="Helvetica" w:hAnsi="Helvetica" w:cs="Calibri"/>
          <w:sz w:val="32"/>
          <w:szCs w:val="32"/>
          <w:rPrChange w:id="3175" w:author="Ryan" w:date="2017-04-30T19:28:00Z">
            <w:rPr>
              <w:rFonts w:ascii="Calibri" w:hAnsi="Calibri" w:cs="Calibri"/>
              <w:sz w:val="32"/>
              <w:szCs w:val="32"/>
            </w:rPr>
          </w:rPrChange>
        </w:rPr>
        <w:t>Could</w:t>
      </w:r>
      <w:r w:rsidR="00D70AEF" w:rsidRPr="00C93E5C">
        <w:rPr>
          <w:rFonts w:ascii="Helvetica" w:hAnsi="Helvetica" w:cs="Calibri"/>
          <w:sz w:val="32"/>
          <w:szCs w:val="32"/>
          <w:rPrChange w:id="3176" w:author="Ryan" w:date="2017-04-30T19:28:00Z">
            <w:rPr>
              <w:rFonts w:ascii="Calibri" w:hAnsi="Calibri" w:cs="Calibri"/>
              <w:sz w:val="32"/>
              <w:szCs w:val="32"/>
            </w:rPr>
          </w:rPrChange>
        </w:rPr>
        <w:t xml:space="preserve"> </w:t>
      </w:r>
      <w:r w:rsidRPr="00C93E5C">
        <w:rPr>
          <w:rFonts w:ascii="Helvetica" w:hAnsi="Helvetica" w:cs="Calibri"/>
          <w:sz w:val="32"/>
          <w:szCs w:val="32"/>
          <w:rPrChange w:id="3177" w:author="Ryan" w:date="2017-04-30T19:28:00Z">
            <w:rPr>
              <w:rFonts w:ascii="Calibri" w:hAnsi="Calibri" w:cs="Calibri"/>
              <w:sz w:val="32"/>
              <w:szCs w:val="32"/>
            </w:rPr>
          </w:rPrChange>
        </w:rPr>
        <w:t>it be poss</w:t>
      </w:r>
      <w:r w:rsidR="00014B1A" w:rsidRPr="00C93E5C">
        <w:rPr>
          <w:rFonts w:ascii="Helvetica" w:hAnsi="Helvetica" w:cs="Calibri"/>
          <w:sz w:val="32"/>
          <w:szCs w:val="32"/>
          <w:rPrChange w:id="3178" w:author="Ryan" w:date="2017-04-30T19:28:00Z">
            <w:rPr>
              <w:rFonts w:ascii="Calibri" w:hAnsi="Calibri" w:cs="Calibri"/>
              <w:sz w:val="32"/>
              <w:szCs w:val="32"/>
            </w:rPr>
          </w:rPrChange>
        </w:rPr>
        <w:t>ible he should prove thus faith</w:t>
      </w:r>
      <w:r w:rsidR="00D70AEF" w:rsidRPr="00C93E5C">
        <w:rPr>
          <w:rFonts w:ascii="Helvetica" w:hAnsi="Helvetica" w:cs="Calibri"/>
          <w:sz w:val="32"/>
          <w:szCs w:val="32"/>
          <w:rPrChange w:id="3179" w:author="Ryan" w:date="2017-04-30T19:28:00Z">
            <w:rPr>
              <w:rFonts w:ascii="Calibri" w:hAnsi="Calibri" w:cs="Calibri"/>
              <w:sz w:val="32"/>
              <w:szCs w:val="32"/>
            </w:rPr>
          </w:rPrChange>
        </w:rPr>
        <w:t>-</w:t>
      </w:r>
    </w:p>
    <w:p w14:paraId="40F61DF5" w14:textId="77777777" w:rsidR="00D70AEF" w:rsidRPr="00C93E5C" w:rsidRDefault="00472BE7" w:rsidP="00472BE7">
      <w:pPr>
        <w:spacing w:after="0"/>
        <w:rPr>
          <w:rFonts w:ascii="Helvetica" w:hAnsi="Helvetica" w:cs="Calibri"/>
          <w:sz w:val="32"/>
          <w:szCs w:val="32"/>
          <w:rPrChange w:id="3180" w:author="Ryan" w:date="2017-04-30T19:28:00Z">
            <w:rPr>
              <w:rFonts w:ascii="Calibri" w:hAnsi="Calibri" w:cs="Calibri"/>
              <w:sz w:val="32"/>
              <w:szCs w:val="32"/>
            </w:rPr>
          </w:rPrChange>
        </w:rPr>
      </w:pPr>
      <w:r w:rsidRPr="00C93E5C">
        <w:rPr>
          <w:rFonts w:ascii="Helvetica" w:hAnsi="Helvetica" w:cs="Calibri"/>
          <w:sz w:val="32"/>
          <w:szCs w:val="32"/>
          <w:rPrChange w:id="3181" w:author="Ryan" w:date="2017-04-30T19:28:00Z">
            <w:rPr>
              <w:rFonts w:ascii="Calibri" w:hAnsi="Calibri" w:cs="Calibri"/>
              <w:sz w:val="32"/>
              <w:szCs w:val="32"/>
            </w:rPr>
          </w:rPrChange>
        </w:rPr>
        <w:t>less? Could he give that hand to another,</w:t>
      </w:r>
      <w:r w:rsidR="00D70AEF" w:rsidRPr="00C93E5C">
        <w:rPr>
          <w:rFonts w:ascii="Helvetica" w:hAnsi="Helvetica" w:cs="Calibri"/>
          <w:sz w:val="32"/>
          <w:szCs w:val="32"/>
          <w:rPrChange w:id="3182" w:author="Ryan" w:date="2017-04-30T19:28:00Z">
            <w:rPr>
              <w:rFonts w:ascii="Calibri" w:hAnsi="Calibri" w:cs="Calibri"/>
              <w:sz w:val="32"/>
              <w:szCs w:val="32"/>
            </w:rPr>
          </w:rPrChange>
        </w:rPr>
        <w:t xml:space="preserve"> </w:t>
      </w:r>
      <w:r w:rsidRPr="00C93E5C">
        <w:rPr>
          <w:rFonts w:ascii="Helvetica" w:hAnsi="Helvetica" w:cs="Calibri"/>
          <w:sz w:val="32"/>
          <w:szCs w:val="32"/>
          <w:rPrChange w:id="3183" w:author="Ryan" w:date="2017-04-30T19:28:00Z">
            <w:rPr>
              <w:rFonts w:ascii="Calibri" w:hAnsi="Calibri" w:cs="Calibri"/>
              <w:sz w:val="32"/>
              <w:szCs w:val="32"/>
            </w:rPr>
          </w:rPrChange>
        </w:rPr>
        <w:t>which</w:t>
      </w:r>
      <w:r w:rsidR="00D70AEF" w:rsidRPr="00C93E5C">
        <w:rPr>
          <w:rFonts w:ascii="Helvetica" w:hAnsi="Helvetica" w:cs="Calibri"/>
          <w:sz w:val="32"/>
          <w:szCs w:val="32"/>
          <w:rPrChange w:id="3184" w:author="Ryan" w:date="2017-04-30T19:28:00Z">
            <w:rPr>
              <w:rFonts w:ascii="Calibri" w:hAnsi="Calibri" w:cs="Calibri"/>
              <w:sz w:val="32"/>
              <w:szCs w:val="32"/>
            </w:rPr>
          </w:rPrChange>
        </w:rPr>
        <w:t>,</w:t>
      </w:r>
    </w:p>
    <w:p w14:paraId="3CE810ED" w14:textId="77777777" w:rsidR="00D70AEF" w:rsidRPr="00C93E5C" w:rsidRDefault="00472BE7" w:rsidP="00472BE7">
      <w:pPr>
        <w:spacing w:after="0"/>
        <w:rPr>
          <w:rFonts w:ascii="Helvetica" w:hAnsi="Helvetica" w:cs="Calibri"/>
          <w:sz w:val="32"/>
          <w:szCs w:val="32"/>
          <w:rPrChange w:id="3185" w:author="Ryan" w:date="2017-04-30T19:28:00Z">
            <w:rPr>
              <w:rFonts w:ascii="Calibri" w:hAnsi="Calibri" w:cs="Calibri"/>
              <w:sz w:val="32"/>
              <w:szCs w:val="32"/>
            </w:rPr>
          </w:rPrChange>
        </w:rPr>
      </w:pPr>
      <w:r w:rsidRPr="00C93E5C">
        <w:rPr>
          <w:rFonts w:ascii="Helvetica" w:hAnsi="Helvetica" w:cs="Calibri"/>
          <w:sz w:val="32"/>
          <w:szCs w:val="32"/>
          <w:rPrChange w:id="3186" w:author="Ryan" w:date="2017-04-30T19:28:00Z">
            <w:rPr>
              <w:rFonts w:ascii="Calibri" w:hAnsi="Calibri" w:cs="Calibri"/>
              <w:sz w:val="32"/>
              <w:szCs w:val="32"/>
            </w:rPr>
          </w:rPrChange>
        </w:rPr>
        <w:t>with the most solemn adjurations, he</w:t>
      </w:r>
      <w:r w:rsidR="00014B1A" w:rsidRPr="00C93E5C">
        <w:rPr>
          <w:rFonts w:ascii="Helvetica" w:hAnsi="Helvetica" w:cs="Calibri"/>
          <w:sz w:val="32"/>
          <w:szCs w:val="32"/>
          <w:rPrChange w:id="3187" w:author="Ryan" w:date="2017-04-30T19:28:00Z">
            <w:rPr>
              <w:rFonts w:ascii="Calibri" w:hAnsi="Calibri" w:cs="Calibri"/>
              <w:sz w:val="32"/>
              <w:szCs w:val="32"/>
            </w:rPr>
          </w:rPrChange>
        </w:rPr>
        <w:t xml:space="preserve"> </w:t>
      </w:r>
      <w:r w:rsidRPr="00C93E5C">
        <w:rPr>
          <w:rFonts w:ascii="Helvetica" w:hAnsi="Helvetica" w:cs="Calibri"/>
          <w:sz w:val="32"/>
          <w:szCs w:val="32"/>
          <w:rPrChange w:id="3188" w:author="Ryan" w:date="2017-04-30T19:28:00Z">
            <w:rPr>
              <w:rFonts w:ascii="Calibri" w:hAnsi="Calibri" w:cs="Calibri"/>
              <w:sz w:val="32"/>
              <w:szCs w:val="32"/>
            </w:rPr>
          </w:rPrChange>
        </w:rPr>
        <w:t xml:space="preserve">had </w:t>
      </w:r>
      <w:proofErr w:type="spellStart"/>
      <w:r w:rsidRPr="00C93E5C">
        <w:rPr>
          <w:rFonts w:ascii="Helvetica" w:hAnsi="Helvetica" w:cs="Calibri"/>
          <w:sz w:val="32"/>
          <w:szCs w:val="32"/>
          <w:rPrChange w:id="3189" w:author="Ryan" w:date="2017-04-30T19:28:00Z">
            <w:rPr>
              <w:rFonts w:ascii="Calibri" w:hAnsi="Calibri" w:cs="Calibri"/>
              <w:sz w:val="32"/>
              <w:szCs w:val="32"/>
            </w:rPr>
          </w:rPrChange>
        </w:rPr>
        <w:t>devo</w:t>
      </w:r>
      <w:proofErr w:type="spellEnd"/>
      <w:r w:rsidR="00D70AEF" w:rsidRPr="00C93E5C">
        <w:rPr>
          <w:rFonts w:ascii="Helvetica" w:hAnsi="Helvetica" w:cs="Calibri"/>
          <w:sz w:val="32"/>
          <w:szCs w:val="32"/>
          <w:rPrChange w:id="3190" w:author="Ryan" w:date="2017-04-30T19:28:00Z">
            <w:rPr>
              <w:rFonts w:ascii="Calibri" w:hAnsi="Calibri" w:cs="Calibri"/>
              <w:sz w:val="32"/>
              <w:szCs w:val="32"/>
            </w:rPr>
          </w:rPrChange>
        </w:rPr>
        <w:t>-</w:t>
      </w:r>
    </w:p>
    <w:p w14:paraId="2DDE3488" w14:textId="77777777" w:rsidR="00D70AEF" w:rsidRPr="00C93E5C" w:rsidRDefault="00D70AEF" w:rsidP="00472BE7">
      <w:pPr>
        <w:spacing w:after="0"/>
        <w:rPr>
          <w:rFonts w:ascii="Helvetica" w:hAnsi="Helvetica" w:cs="Calibri"/>
          <w:sz w:val="32"/>
          <w:szCs w:val="32"/>
          <w:rPrChange w:id="3191" w:author="Ryan" w:date="2017-04-30T19:28:00Z">
            <w:rPr>
              <w:rFonts w:ascii="Calibri" w:hAnsi="Calibri" w:cs="Calibri"/>
              <w:sz w:val="32"/>
              <w:szCs w:val="32"/>
            </w:rPr>
          </w:rPrChange>
        </w:rPr>
      </w:pPr>
      <w:r w:rsidRPr="00C93E5C">
        <w:rPr>
          <w:rFonts w:ascii="Helvetica" w:hAnsi="Helvetica" w:cs="Calibri"/>
          <w:sz w:val="32"/>
          <w:szCs w:val="32"/>
          <w:rPrChange w:id="3192" w:author="Ryan" w:date="2017-04-30T19:28:00Z">
            <w:rPr>
              <w:rFonts w:ascii="Calibri" w:hAnsi="Calibri" w:cs="Calibri"/>
              <w:sz w:val="32"/>
              <w:szCs w:val="32"/>
            </w:rPr>
          </w:rPrChange>
        </w:rPr>
        <w:t>ted to her? Could that heart be</w:t>
      </w:r>
      <w:r w:rsidR="00472BE7" w:rsidRPr="00C93E5C">
        <w:rPr>
          <w:rFonts w:ascii="Helvetica" w:hAnsi="Helvetica" w:cs="Calibri"/>
          <w:sz w:val="32"/>
          <w:szCs w:val="32"/>
          <w:rPrChange w:id="3193" w:author="Ryan" w:date="2017-04-30T19:28:00Z">
            <w:rPr>
              <w:rFonts w:ascii="Calibri" w:hAnsi="Calibri" w:cs="Calibri"/>
              <w:sz w:val="32"/>
              <w:szCs w:val="32"/>
            </w:rPr>
          </w:rPrChange>
        </w:rPr>
        <w:t xml:space="preserve">come </w:t>
      </w:r>
      <w:proofErr w:type="spellStart"/>
      <w:r w:rsidR="00472BE7" w:rsidRPr="00C93E5C">
        <w:rPr>
          <w:rFonts w:ascii="Helvetica" w:hAnsi="Helvetica" w:cs="Calibri"/>
          <w:sz w:val="32"/>
          <w:szCs w:val="32"/>
          <w:rPrChange w:id="3194" w:author="Ryan" w:date="2017-04-30T19:28:00Z">
            <w:rPr>
              <w:rFonts w:ascii="Calibri" w:hAnsi="Calibri" w:cs="Calibri"/>
              <w:sz w:val="32"/>
              <w:szCs w:val="32"/>
            </w:rPr>
          </w:rPrChange>
        </w:rPr>
        <w:t>suscepti</w:t>
      </w:r>
      <w:proofErr w:type="spellEnd"/>
      <w:r w:rsidRPr="00C93E5C">
        <w:rPr>
          <w:rFonts w:ascii="Helvetica" w:hAnsi="Helvetica" w:cs="Calibri"/>
          <w:sz w:val="32"/>
          <w:szCs w:val="32"/>
          <w:rPrChange w:id="3195" w:author="Ryan" w:date="2017-04-30T19:28:00Z">
            <w:rPr>
              <w:rFonts w:ascii="Calibri" w:hAnsi="Calibri" w:cs="Calibri"/>
              <w:sz w:val="32"/>
              <w:szCs w:val="32"/>
            </w:rPr>
          </w:rPrChange>
        </w:rPr>
        <w:t>-</w:t>
      </w:r>
    </w:p>
    <w:p w14:paraId="4092167B" w14:textId="77777777" w:rsidR="00D70AEF" w:rsidRPr="00C93E5C" w:rsidRDefault="00472BE7" w:rsidP="00472BE7">
      <w:pPr>
        <w:spacing w:after="0"/>
        <w:rPr>
          <w:rFonts w:ascii="Helvetica" w:hAnsi="Helvetica" w:cs="Calibri"/>
          <w:sz w:val="32"/>
          <w:szCs w:val="32"/>
          <w:rPrChange w:id="3196" w:author="Ryan" w:date="2017-04-30T19:28:00Z">
            <w:rPr>
              <w:rFonts w:ascii="Calibri" w:hAnsi="Calibri" w:cs="Calibri"/>
              <w:sz w:val="32"/>
              <w:szCs w:val="32"/>
            </w:rPr>
          </w:rPrChange>
        </w:rPr>
      </w:pPr>
      <w:proofErr w:type="spellStart"/>
      <w:r w:rsidRPr="00C93E5C">
        <w:rPr>
          <w:rFonts w:ascii="Helvetica" w:hAnsi="Helvetica" w:cs="Calibri"/>
          <w:sz w:val="32"/>
          <w:szCs w:val="32"/>
          <w:rPrChange w:id="3197" w:author="Ryan" w:date="2017-04-30T19:28:00Z">
            <w:rPr>
              <w:rFonts w:ascii="Calibri" w:hAnsi="Calibri" w:cs="Calibri"/>
              <w:sz w:val="32"/>
              <w:szCs w:val="32"/>
            </w:rPr>
          </w:rPrChange>
        </w:rPr>
        <w:lastRenderedPageBreak/>
        <w:t>ble</w:t>
      </w:r>
      <w:proofErr w:type="spellEnd"/>
      <w:r w:rsidRPr="00C93E5C">
        <w:rPr>
          <w:rFonts w:ascii="Helvetica" w:hAnsi="Helvetica" w:cs="Calibri"/>
          <w:sz w:val="32"/>
          <w:szCs w:val="32"/>
          <w:rPrChange w:id="3198" w:author="Ryan" w:date="2017-04-30T19:28:00Z">
            <w:rPr>
              <w:rFonts w:ascii="Calibri" w:hAnsi="Calibri" w:cs="Calibri"/>
              <w:sz w:val="32"/>
              <w:szCs w:val="32"/>
            </w:rPr>
          </w:rPrChange>
        </w:rPr>
        <w:t xml:space="preserve"> of other impressions,</w:t>
      </w:r>
      <w:r w:rsidR="00014B1A" w:rsidRPr="00C93E5C">
        <w:rPr>
          <w:rFonts w:ascii="Helvetica" w:hAnsi="Helvetica" w:cs="Calibri"/>
          <w:sz w:val="32"/>
          <w:szCs w:val="32"/>
          <w:rPrChange w:id="3199" w:author="Ryan" w:date="2017-04-30T19:28:00Z">
            <w:rPr>
              <w:rFonts w:ascii="Calibri" w:hAnsi="Calibri" w:cs="Calibri"/>
              <w:sz w:val="32"/>
              <w:szCs w:val="32"/>
            </w:rPr>
          </w:rPrChange>
        </w:rPr>
        <w:t xml:space="preserve"> </w:t>
      </w:r>
      <w:r w:rsidRPr="00C93E5C">
        <w:rPr>
          <w:rFonts w:ascii="Helvetica" w:hAnsi="Helvetica" w:cs="Calibri"/>
          <w:sz w:val="32"/>
          <w:szCs w:val="32"/>
          <w:rPrChange w:id="3200" w:author="Ryan" w:date="2017-04-30T19:28:00Z">
            <w:rPr>
              <w:rFonts w:ascii="Calibri" w:hAnsi="Calibri" w:cs="Calibri"/>
              <w:sz w:val="32"/>
              <w:szCs w:val="32"/>
            </w:rPr>
          </w:rPrChange>
        </w:rPr>
        <w:t>which once glowed on</w:t>
      </w:r>
      <w:r w:rsidR="00D70AEF" w:rsidRPr="00C93E5C">
        <w:rPr>
          <w:rFonts w:ascii="Helvetica" w:hAnsi="Helvetica" w:cs="Calibri"/>
          <w:sz w:val="32"/>
          <w:szCs w:val="32"/>
          <w:rPrChange w:id="3201" w:author="Ryan" w:date="2017-04-30T19:28:00Z">
            <w:rPr>
              <w:rFonts w:ascii="Calibri" w:hAnsi="Calibri" w:cs="Calibri"/>
              <w:sz w:val="32"/>
              <w:szCs w:val="32"/>
            </w:rPr>
          </w:rPrChange>
        </w:rPr>
        <w:t>-</w:t>
      </w:r>
    </w:p>
    <w:p w14:paraId="3F7534B1" w14:textId="70314D84" w:rsidR="00D70AEF" w:rsidRPr="00C93E5C" w:rsidRDefault="00472BE7" w:rsidP="00472BE7">
      <w:pPr>
        <w:spacing w:after="0"/>
        <w:rPr>
          <w:rFonts w:ascii="Helvetica" w:hAnsi="Helvetica" w:cs="Calibri"/>
          <w:sz w:val="32"/>
          <w:szCs w:val="32"/>
          <w:rPrChange w:id="3202" w:author="Ryan" w:date="2017-04-30T19:28:00Z">
            <w:rPr>
              <w:rFonts w:ascii="Calibri" w:hAnsi="Calibri" w:cs="Calibri"/>
              <w:sz w:val="32"/>
              <w:szCs w:val="32"/>
            </w:rPr>
          </w:rPrChange>
        </w:rPr>
      </w:pPr>
      <w:proofErr w:type="spellStart"/>
      <w:r w:rsidRPr="00C93E5C">
        <w:rPr>
          <w:rFonts w:ascii="Helvetica" w:hAnsi="Helvetica" w:cs="Calibri"/>
          <w:sz w:val="32"/>
          <w:szCs w:val="32"/>
          <w:rPrChange w:id="3203" w:author="Ryan" w:date="2017-04-30T19:28:00Z">
            <w:rPr>
              <w:rFonts w:ascii="Calibri" w:hAnsi="Calibri" w:cs="Calibri"/>
              <w:sz w:val="32"/>
              <w:szCs w:val="32"/>
            </w:rPr>
          </w:rPrChange>
        </w:rPr>
        <w:t>ly</w:t>
      </w:r>
      <w:proofErr w:type="spellEnd"/>
      <w:r w:rsidRPr="00C93E5C">
        <w:rPr>
          <w:rFonts w:ascii="Helvetica" w:hAnsi="Helvetica" w:cs="Calibri"/>
          <w:sz w:val="32"/>
          <w:szCs w:val="32"/>
          <w:rPrChange w:id="3204" w:author="Ryan" w:date="2017-04-30T19:28:00Z">
            <w:rPr>
              <w:rFonts w:ascii="Calibri" w:hAnsi="Calibri" w:cs="Calibri"/>
              <w:sz w:val="32"/>
              <w:szCs w:val="32"/>
            </w:rPr>
          </w:rPrChange>
        </w:rPr>
        <w:t xml:space="preserve"> with her charms,</w:t>
      </w:r>
      <w:r w:rsidR="00D70AEF" w:rsidRPr="00C93E5C">
        <w:rPr>
          <w:rFonts w:ascii="Helvetica" w:hAnsi="Helvetica" w:cs="Calibri"/>
          <w:sz w:val="32"/>
          <w:szCs w:val="32"/>
          <w:rPrChange w:id="3205" w:author="Ryan" w:date="2017-04-30T19:28:00Z">
            <w:rPr>
              <w:rFonts w:ascii="Calibri" w:hAnsi="Calibri" w:cs="Calibri"/>
              <w:sz w:val="32"/>
              <w:szCs w:val="32"/>
            </w:rPr>
          </w:rPrChange>
        </w:rPr>
        <w:t xml:space="preserve"> </w:t>
      </w:r>
      <w:r w:rsidRPr="00C93E5C">
        <w:rPr>
          <w:rFonts w:ascii="Helvetica" w:hAnsi="Helvetica" w:cs="Calibri"/>
          <w:sz w:val="32"/>
          <w:szCs w:val="32"/>
          <w:rPrChange w:id="3206" w:author="Ryan" w:date="2017-04-30T19:28:00Z">
            <w:rPr>
              <w:rFonts w:ascii="Calibri" w:hAnsi="Calibri" w:cs="Calibri"/>
              <w:sz w:val="32"/>
              <w:szCs w:val="32"/>
            </w:rPr>
          </w:rPrChange>
        </w:rPr>
        <w:t>and bear for her alone?</w:t>
      </w:r>
      <w:r w:rsidR="00D70AEF" w:rsidRPr="00C93E5C">
        <w:rPr>
          <w:rFonts w:ascii="Helvetica" w:hAnsi="Helvetica" w:cs="Calibri"/>
          <w:sz w:val="32"/>
          <w:szCs w:val="32"/>
          <w:rPrChange w:id="3207" w:author="Ryan" w:date="2017-04-30T19:28:00Z">
            <w:rPr>
              <w:rFonts w:ascii="Calibri" w:hAnsi="Calibri" w:cs="Calibri"/>
              <w:sz w:val="32"/>
              <w:szCs w:val="32"/>
            </w:rPr>
          </w:rPrChange>
        </w:rPr>
        <w:t xml:space="preserve"> </w:t>
      </w:r>
      <w:del w:id="3208" w:author="Ryan" w:date="2017-04-30T19:49:00Z">
        <w:r w:rsidR="00D70AEF" w:rsidRPr="00C93E5C" w:rsidDel="00FB4514">
          <w:rPr>
            <w:rFonts w:ascii="Helvetica" w:hAnsi="Helvetica" w:cs="Calibri"/>
            <w:sz w:val="32"/>
            <w:szCs w:val="32"/>
            <w:rPrChange w:id="3209" w:author="Ryan" w:date="2017-04-30T19:28:00Z">
              <w:rPr>
                <w:rFonts w:ascii="Calibri" w:hAnsi="Calibri" w:cs="Calibri"/>
                <w:sz w:val="32"/>
                <w:szCs w:val="32"/>
              </w:rPr>
            </w:rPrChange>
          </w:rPr>
          <w:delText>—</w:delText>
        </w:r>
      </w:del>
      <w:ins w:id="3210" w:author="Ryan" w:date="2017-04-30T19:49:00Z">
        <w:r w:rsidR="00FB4514">
          <w:rPr>
            <w:rFonts w:ascii="Helvetica" w:hAnsi="Helvetica" w:cs="Calibri"/>
            <w:sz w:val="32"/>
            <w:szCs w:val="32"/>
          </w:rPr>
          <w:t>--</w:t>
        </w:r>
      </w:ins>
    </w:p>
    <w:p w14:paraId="0E733322" w14:textId="77777777" w:rsidR="00D70AEF" w:rsidRPr="00C93E5C" w:rsidRDefault="00472BE7" w:rsidP="00472BE7">
      <w:pPr>
        <w:spacing w:after="0"/>
        <w:rPr>
          <w:rFonts w:ascii="Helvetica" w:hAnsi="Helvetica" w:cs="Calibri"/>
          <w:sz w:val="32"/>
          <w:szCs w:val="32"/>
          <w:rPrChange w:id="3211" w:author="Ryan" w:date="2017-04-30T19:28:00Z">
            <w:rPr>
              <w:rFonts w:ascii="Calibri" w:hAnsi="Calibri" w:cs="Calibri"/>
              <w:sz w:val="32"/>
              <w:szCs w:val="32"/>
            </w:rPr>
          </w:rPrChange>
        </w:rPr>
      </w:pPr>
      <w:r w:rsidRPr="00C93E5C">
        <w:rPr>
          <w:rFonts w:ascii="Helvetica" w:hAnsi="Helvetica" w:cs="Calibri"/>
          <w:sz w:val="32"/>
          <w:szCs w:val="32"/>
          <w:rPrChange w:id="3212" w:author="Ryan" w:date="2017-04-30T19:28:00Z">
            <w:rPr>
              <w:rFonts w:ascii="Calibri" w:hAnsi="Calibri" w:cs="Calibri"/>
              <w:sz w:val="32"/>
              <w:szCs w:val="32"/>
            </w:rPr>
          </w:rPrChange>
        </w:rPr>
        <w:t>"Cruel fortune,"</w:t>
      </w:r>
      <w:r w:rsidR="00014B1A" w:rsidRPr="00C93E5C">
        <w:rPr>
          <w:rFonts w:ascii="Helvetica" w:hAnsi="Helvetica" w:cs="Calibri"/>
          <w:sz w:val="32"/>
          <w:szCs w:val="32"/>
          <w:rPrChange w:id="3213" w:author="Ryan" w:date="2017-04-30T19:28:00Z">
            <w:rPr>
              <w:rFonts w:ascii="Calibri" w:hAnsi="Calibri" w:cs="Calibri"/>
              <w:sz w:val="32"/>
              <w:szCs w:val="32"/>
            </w:rPr>
          </w:rPrChange>
        </w:rPr>
        <w:t xml:space="preserve"> </w:t>
      </w:r>
      <w:r w:rsidRPr="00C93E5C">
        <w:rPr>
          <w:rFonts w:ascii="Helvetica" w:hAnsi="Helvetica" w:cs="Calibri"/>
          <w:sz w:val="32"/>
          <w:szCs w:val="32"/>
          <w:rPrChange w:id="3214" w:author="Ryan" w:date="2017-04-30T19:28:00Z">
            <w:rPr>
              <w:rFonts w:ascii="Calibri" w:hAnsi="Calibri" w:cs="Calibri"/>
              <w:sz w:val="32"/>
              <w:szCs w:val="32"/>
            </w:rPr>
          </w:rPrChange>
        </w:rPr>
        <w:t>she would say, "how wretch</w:t>
      </w:r>
      <w:r w:rsidR="00D70AEF" w:rsidRPr="00C93E5C">
        <w:rPr>
          <w:rFonts w:ascii="Helvetica" w:hAnsi="Helvetica" w:cs="Calibri"/>
          <w:sz w:val="32"/>
          <w:szCs w:val="32"/>
          <w:rPrChange w:id="3215" w:author="Ryan" w:date="2017-04-30T19:28:00Z">
            <w:rPr>
              <w:rFonts w:ascii="Calibri" w:hAnsi="Calibri" w:cs="Calibri"/>
              <w:sz w:val="32"/>
              <w:szCs w:val="32"/>
            </w:rPr>
          </w:rPrChange>
        </w:rPr>
        <w:t>-</w:t>
      </w:r>
    </w:p>
    <w:p w14:paraId="747D681B" w14:textId="77777777" w:rsidR="00D70AEF" w:rsidRPr="00C93E5C" w:rsidRDefault="00472BE7" w:rsidP="00472BE7">
      <w:pPr>
        <w:spacing w:after="0"/>
        <w:rPr>
          <w:rFonts w:ascii="Helvetica" w:hAnsi="Helvetica" w:cs="Calibri"/>
          <w:sz w:val="32"/>
          <w:szCs w:val="32"/>
          <w:rPrChange w:id="3216" w:author="Ryan" w:date="2017-04-30T19:28:00Z">
            <w:rPr>
              <w:rFonts w:ascii="Calibri" w:hAnsi="Calibri" w:cs="Calibri"/>
              <w:sz w:val="32"/>
              <w:szCs w:val="32"/>
            </w:rPr>
          </w:rPrChange>
        </w:rPr>
      </w:pPr>
      <w:proofErr w:type="spellStart"/>
      <w:r w:rsidRPr="00C93E5C">
        <w:rPr>
          <w:rFonts w:ascii="Helvetica" w:hAnsi="Helvetica" w:cs="Calibri"/>
          <w:sz w:val="32"/>
          <w:szCs w:val="32"/>
          <w:rPrChange w:id="3217" w:author="Ryan" w:date="2017-04-30T19:28:00Z">
            <w:rPr>
              <w:rFonts w:ascii="Calibri" w:hAnsi="Calibri" w:cs="Calibri"/>
              <w:sz w:val="32"/>
              <w:szCs w:val="32"/>
            </w:rPr>
          </w:rPrChange>
        </w:rPr>
        <w:t>edly</w:t>
      </w:r>
      <w:proofErr w:type="spellEnd"/>
      <w:r w:rsidRPr="00C93E5C">
        <w:rPr>
          <w:rFonts w:ascii="Helvetica" w:hAnsi="Helvetica" w:cs="Calibri"/>
          <w:sz w:val="32"/>
          <w:szCs w:val="32"/>
          <w:rPrChange w:id="3218" w:author="Ryan" w:date="2017-04-30T19:28:00Z">
            <w:rPr>
              <w:rFonts w:ascii="Calibri" w:hAnsi="Calibri" w:cs="Calibri"/>
              <w:sz w:val="32"/>
              <w:szCs w:val="32"/>
            </w:rPr>
          </w:rPrChange>
        </w:rPr>
        <w:t xml:space="preserve"> hast thou</w:t>
      </w:r>
      <w:r w:rsidR="00D70AEF" w:rsidRPr="00C93E5C">
        <w:rPr>
          <w:rFonts w:ascii="Helvetica" w:hAnsi="Helvetica" w:cs="Calibri"/>
          <w:sz w:val="32"/>
          <w:szCs w:val="32"/>
          <w:rPrChange w:id="3219" w:author="Ryan" w:date="2017-04-30T19:28:00Z">
            <w:rPr>
              <w:rFonts w:ascii="Calibri" w:hAnsi="Calibri" w:cs="Calibri"/>
              <w:sz w:val="32"/>
              <w:szCs w:val="32"/>
            </w:rPr>
          </w:rPrChange>
        </w:rPr>
        <w:t xml:space="preserve"> </w:t>
      </w:r>
      <w:r w:rsidRPr="00C93E5C">
        <w:rPr>
          <w:rFonts w:ascii="Helvetica" w:hAnsi="Helvetica" w:cs="Calibri"/>
          <w:sz w:val="32"/>
          <w:szCs w:val="32"/>
          <w:rPrChange w:id="3220" w:author="Ryan" w:date="2017-04-30T19:28:00Z">
            <w:rPr>
              <w:rFonts w:ascii="Calibri" w:hAnsi="Calibri" w:cs="Calibri"/>
              <w:sz w:val="32"/>
              <w:szCs w:val="32"/>
            </w:rPr>
          </w:rPrChange>
        </w:rPr>
        <w:t xml:space="preserve">deceived </w:t>
      </w:r>
      <w:r w:rsidR="00D70AEF" w:rsidRPr="00C93E5C">
        <w:rPr>
          <w:rFonts w:ascii="Helvetica" w:hAnsi="Helvetica" w:cs="Calibri"/>
          <w:sz w:val="32"/>
          <w:szCs w:val="32"/>
          <w:rPrChange w:id="3221" w:author="Ryan" w:date="2017-04-30T19:28:00Z">
            <w:rPr>
              <w:rFonts w:ascii="Calibri" w:hAnsi="Calibri" w:cs="Calibri"/>
              <w:sz w:val="32"/>
              <w:szCs w:val="32"/>
            </w:rPr>
          </w:rPrChange>
        </w:rPr>
        <w:t>him</w:t>
      </w:r>
      <w:r w:rsidRPr="00C93E5C">
        <w:rPr>
          <w:rFonts w:ascii="Helvetica" w:hAnsi="Helvetica" w:cs="Calibri"/>
          <w:sz w:val="32"/>
          <w:szCs w:val="32"/>
          <w:rPrChange w:id="3222" w:author="Ryan" w:date="2017-04-30T19:28:00Z">
            <w:rPr>
              <w:rFonts w:ascii="Calibri" w:hAnsi="Calibri" w:cs="Calibri"/>
              <w:sz w:val="32"/>
              <w:szCs w:val="32"/>
            </w:rPr>
          </w:rPrChange>
        </w:rPr>
        <w:t>! Thy gold, thy tin</w:t>
      </w:r>
      <w:r w:rsidR="00D70AEF" w:rsidRPr="00C93E5C">
        <w:rPr>
          <w:rFonts w:ascii="Helvetica" w:hAnsi="Helvetica" w:cs="Calibri"/>
          <w:sz w:val="32"/>
          <w:szCs w:val="32"/>
          <w:rPrChange w:id="3223" w:author="Ryan" w:date="2017-04-30T19:28:00Z">
            <w:rPr>
              <w:rFonts w:ascii="Calibri" w:hAnsi="Calibri" w:cs="Calibri"/>
              <w:sz w:val="32"/>
              <w:szCs w:val="32"/>
            </w:rPr>
          </w:rPrChange>
        </w:rPr>
        <w:t>-</w:t>
      </w:r>
    </w:p>
    <w:p w14:paraId="0A0FBBF6" w14:textId="77777777" w:rsidR="00D70AEF" w:rsidRPr="00C93E5C" w:rsidRDefault="00472BE7" w:rsidP="00472BE7">
      <w:pPr>
        <w:spacing w:after="0"/>
        <w:rPr>
          <w:rFonts w:ascii="Helvetica" w:hAnsi="Helvetica" w:cs="Calibri"/>
          <w:sz w:val="32"/>
          <w:szCs w:val="32"/>
          <w:rPrChange w:id="3224" w:author="Ryan" w:date="2017-04-30T19:28:00Z">
            <w:rPr>
              <w:rFonts w:ascii="Calibri" w:hAnsi="Calibri" w:cs="Calibri"/>
              <w:sz w:val="32"/>
              <w:szCs w:val="32"/>
            </w:rPr>
          </w:rPrChange>
        </w:rPr>
      </w:pPr>
      <w:proofErr w:type="spellStart"/>
      <w:r w:rsidRPr="00C93E5C">
        <w:rPr>
          <w:rFonts w:ascii="Helvetica" w:hAnsi="Helvetica" w:cs="Calibri"/>
          <w:sz w:val="32"/>
          <w:szCs w:val="32"/>
          <w:rPrChange w:id="3225" w:author="Ryan" w:date="2017-04-30T19:28:00Z">
            <w:rPr>
              <w:rFonts w:ascii="Calibri" w:hAnsi="Calibri" w:cs="Calibri"/>
              <w:sz w:val="32"/>
              <w:szCs w:val="32"/>
            </w:rPr>
          </w:rPrChange>
        </w:rPr>
        <w:t>sel</w:t>
      </w:r>
      <w:proofErr w:type="spellEnd"/>
      <w:r w:rsidRPr="00C93E5C">
        <w:rPr>
          <w:rFonts w:ascii="Helvetica" w:hAnsi="Helvetica" w:cs="Calibri"/>
          <w:sz w:val="32"/>
          <w:szCs w:val="32"/>
          <w:rPrChange w:id="3226" w:author="Ryan" w:date="2017-04-30T19:28:00Z">
            <w:rPr>
              <w:rFonts w:ascii="Calibri" w:hAnsi="Calibri" w:cs="Calibri"/>
              <w:sz w:val="32"/>
              <w:szCs w:val="32"/>
            </w:rPr>
          </w:rPrChange>
        </w:rPr>
        <w:t>, and thy splendors, have allured him from the</w:t>
      </w:r>
    </w:p>
    <w:p w14:paraId="18AA926E" w14:textId="6A645C59" w:rsidR="00D70AEF" w:rsidRPr="00C93E5C" w:rsidRDefault="00472BE7" w:rsidP="00472BE7">
      <w:pPr>
        <w:spacing w:after="0"/>
        <w:rPr>
          <w:rFonts w:ascii="Helvetica" w:hAnsi="Helvetica" w:cs="Calibri"/>
          <w:sz w:val="32"/>
          <w:szCs w:val="32"/>
          <w:rPrChange w:id="3227" w:author="Ryan" w:date="2017-04-30T19:28:00Z">
            <w:rPr>
              <w:rFonts w:ascii="Calibri" w:hAnsi="Calibri" w:cs="Calibri"/>
              <w:sz w:val="32"/>
              <w:szCs w:val="32"/>
            </w:rPr>
          </w:rPrChange>
        </w:rPr>
      </w:pPr>
      <w:r w:rsidRPr="00C93E5C">
        <w:rPr>
          <w:rFonts w:ascii="Helvetica" w:hAnsi="Helvetica" w:cs="Calibri"/>
          <w:sz w:val="32"/>
          <w:szCs w:val="32"/>
          <w:rPrChange w:id="3228" w:author="Ryan" w:date="2017-04-30T19:28:00Z">
            <w:rPr>
              <w:rFonts w:ascii="Calibri" w:hAnsi="Calibri" w:cs="Calibri"/>
              <w:sz w:val="32"/>
              <w:szCs w:val="32"/>
            </w:rPr>
          </w:rPrChange>
        </w:rPr>
        <w:t>path</w:t>
      </w:r>
      <w:r w:rsidR="00515865" w:rsidRPr="00C93E5C">
        <w:rPr>
          <w:rFonts w:ascii="Helvetica" w:hAnsi="Helvetica" w:cs="Calibri"/>
          <w:sz w:val="32"/>
          <w:szCs w:val="32"/>
          <w:rPrChange w:id="3229" w:author="Ryan" w:date="2017-04-30T19:28:00Z">
            <w:rPr>
              <w:rFonts w:ascii="Calibri" w:hAnsi="Calibri" w:cs="Calibri"/>
              <w:sz w:val="32"/>
              <w:szCs w:val="32"/>
            </w:rPr>
          </w:rPrChange>
        </w:rPr>
        <w:t>s</w:t>
      </w:r>
      <w:r w:rsidR="00D70AEF" w:rsidRPr="00C93E5C">
        <w:rPr>
          <w:rFonts w:ascii="Helvetica" w:hAnsi="Helvetica" w:cs="Calibri"/>
          <w:sz w:val="32"/>
          <w:szCs w:val="32"/>
          <w:rPrChange w:id="3230" w:author="Ryan" w:date="2017-04-30T19:28:00Z">
            <w:rPr>
              <w:rFonts w:ascii="Calibri" w:hAnsi="Calibri" w:cs="Calibri"/>
              <w:sz w:val="32"/>
              <w:szCs w:val="32"/>
            </w:rPr>
          </w:rPrChange>
        </w:rPr>
        <w:t xml:space="preserve"> </w:t>
      </w:r>
      <w:r w:rsidRPr="00C93E5C">
        <w:rPr>
          <w:rFonts w:ascii="Helvetica" w:hAnsi="Helvetica" w:cs="Calibri"/>
          <w:sz w:val="32"/>
          <w:szCs w:val="32"/>
          <w:rPrChange w:id="3231" w:author="Ryan" w:date="2017-04-30T19:28:00Z">
            <w:rPr>
              <w:rFonts w:ascii="Calibri" w:hAnsi="Calibri" w:cs="Calibri"/>
              <w:sz w:val="32"/>
              <w:szCs w:val="32"/>
            </w:rPr>
          </w:rPrChange>
        </w:rPr>
        <w:t xml:space="preserve">of rectitude; for although he has given </w:t>
      </w:r>
    </w:p>
    <w:p w14:paraId="62C03311" w14:textId="77777777" w:rsidR="00D70AEF" w:rsidRPr="00C93E5C" w:rsidRDefault="00472BE7" w:rsidP="00472BE7">
      <w:pPr>
        <w:spacing w:after="0"/>
        <w:rPr>
          <w:rFonts w:ascii="Helvetica" w:hAnsi="Helvetica" w:cs="Calibri"/>
          <w:sz w:val="32"/>
          <w:szCs w:val="32"/>
          <w:rPrChange w:id="3232" w:author="Ryan" w:date="2017-04-30T19:28:00Z">
            <w:rPr>
              <w:rFonts w:ascii="Calibri" w:hAnsi="Calibri" w:cs="Calibri"/>
              <w:sz w:val="32"/>
              <w:szCs w:val="32"/>
            </w:rPr>
          </w:rPrChange>
        </w:rPr>
      </w:pPr>
      <w:r w:rsidRPr="00C93E5C">
        <w:rPr>
          <w:rFonts w:ascii="Helvetica" w:hAnsi="Helvetica" w:cs="Calibri"/>
          <w:sz w:val="32"/>
          <w:szCs w:val="32"/>
          <w:rPrChange w:id="3233" w:author="Ryan" w:date="2017-04-30T19:28:00Z">
            <w:rPr>
              <w:rFonts w:ascii="Calibri" w:hAnsi="Calibri" w:cs="Calibri"/>
              <w:sz w:val="32"/>
              <w:szCs w:val="32"/>
            </w:rPr>
          </w:rPrChange>
        </w:rPr>
        <w:t>his</w:t>
      </w:r>
      <w:r w:rsidR="00014B1A" w:rsidRPr="00C93E5C">
        <w:rPr>
          <w:rFonts w:ascii="Helvetica" w:hAnsi="Helvetica" w:cs="Calibri"/>
          <w:sz w:val="32"/>
          <w:szCs w:val="32"/>
          <w:rPrChange w:id="3234" w:author="Ryan" w:date="2017-04-30T19:28:00Z">
            <w:rPr>
              <w:rFonts w:ascii="Calibri" w:hAnsi="Calibri" w:cs="Calibri"/>
              <w:sz w:val="32"/>
              <w:szCs w:val="32"/>
            </w:rPr>
          </w:rPrChange>
        </w:rPr>
        <w:t xml:space="preserve"> </w:t>
      </w:r>
      <w:r w:rsidRPr="00C93E5C">
        <w:rPr>
          <w:rFonts w:ascii="Helvetica" w:hAnsi="Helvetica" w:cs="Calibri"/>
          <w:sz w:val="32"/>
          <w:szCs w:val="32"/>
          <w:rPrChange w:id="3235" w:author="Ryan" w:date="2017-04-30T19:28:00Z">
            <w:rPr>
              <w:rFonts w:ascii="Calibri" w:hAnsi="Calibri" w:cs="Calibri"/>
              <w:sz w:val="32"/>
              <w:szCs w:val="32"/>
            </w:rPr>
          </w:rPrChange>
        </w:rPr>
        <w:t>hand to anoth</w:t>
      </w:r>
      <w:r w:rsidR="00D70AEF" w:rsidRPr="00C93E5C">
        <w:rPr>
          <w:rFonts w:ascii="Helvetica" w:hAnsi="Helvetica" w:cs="Calibri"/>
          <w:sz w:val="32"/>
          <w:szCs w:val="32"/>
          <w:rPrChange w:id="3236" w:author="Ryan" w:date="2017-04-30T19:28:00Z">
            <w:rPr>
              <w:rFonts w:ascii="Calibri" w:hAnsi="Calibri" w:cs="Calibri"/>
              <w:sz w:val="32"/>
              <w:szCs w:val="32"/>
            </w:rPr>
          </w:rPrChange>
        </w:rPr>
        <w:t>er, his heart is still with Eli</w:t>
      </w:r>
      <w:r w:rsidRPr="00C93E5C">
        <w:rPr>
          <w:rFonts w:ascii="Helvetica" w:hAnsi="Helvetica" w:cs="Calibri"/>
          <w:sz w:val="32"/>
          <w:szCs w:val="32"/>
          <w:rPrChange w:id="3237" w:author="Ryan" w:date="2017-04-30T19:28:00Z">
            <w:rPr>
              <w:rFonts w:ascii="Calibri" w:hAnsi="Calibri" w:cs="Calibri"/>
              <w:sz w:val="32"/>
              <w:szCs w:val="32"/>
            </w:rPr>
          </w:rPrChange>
        </w:rPr>
        <w:t xml:space="preserve">za; </w:t>
      </w:r>
    </w:p>
    <w:p w14:paraId="0273FA5B" w14:textId="681F78DC" w:rsidR="00D70AEF" w:rsidRPr="00C93E5C" w:rsidRDefault="00472BE7" w:rsidP="00472BE7">
      <w:pPr>
        <w:spacing w:after="0"/>
        <w:rPr>
          <w:rFonts w:ascii="Helvetica" w:hAnsi="Helvetica" w:cs="Calibri"/>
          <w:sz w:val="32"/>
          <w:szCs w:val="32"/>
          <w:rPrChange w:id="3238" w:author="Ryan" w:date="2017-04-30T19:28:00Z">
            <w:rPr>
              <w:rFonts w:ascii="Calibri" w:hAnsi="Calibri" w:cs="Calibri"/>
              <w:sz w:val="32"/>
              <w:szCs w:val="32"/>
            </w:rPr>
          </w:rPrChange>
        </w:rPr>
      </w:pPr>
      <w:r w:rsidRPr="00C93E5C">
        <w:rPr>
          <w:rFonts w:ascii="Helvetica" w:hAnsi="Helvetica" w:cs="Calibri"/>
          <w:sz w:val="32"/>
          <w:szCs w:val="32"/>
          <w:rPrChange w:id="3239" w:author="Ryan" w:date="2017-04-30T19:28:00Z">
            <w:rPr>
              <w:rFonts w:ascii="Calibri" w:hAnsi="Calibri" w:cs="Calibri"/>
              <w:sz w:val="32"/>
              <w:szCs w:val="32"/>
            </w:rPr>
          </w:rPrChange>
        </w:rPr>
        <w:t>and though he may, for a while, riot</w:t>
      </w:r>
      <w:r w:rsidR="00014B1A" w:rsidRPr="00C93E5C">
        <w:rPr>
          <w:rFonts w:ascii="Helvetica" w:hAnsi="Helvetica" w:cs="Calibri"/>
          <w:sz w:val="32"/>
          <w:szCs w:val="32"/>
          <w:rPrChange w:id="3240" w:author="Ryan" w:date="2017-04-30T19:28:00Z">
            <w:rPr>
              <w:rFonts w:ascii="Calibri" w:hAnsi="Calibri" w:cs="Calibri"/>
              <w:sz w:val="32"/>
              <w:szCs w:val="32"/>
            </w:rPr>
          </w:rPrChange>
        </w:rPr>
        <w:t xml:space="preserve"> </w:t>
      </w:r>
      <w:r w:rsidRPr="00C93E5C">
        <w:rPr>
          <w:rFonts w:ascii="Helvetica" w:hAnsi="Helvetica" w:cs="Calibri"/>
          <w:sz w:val="32"/>
          <w:szCs w:val="32"/>
          <w:rPrChange w:id="3241" w:author="Ryan" w:date="2017-04-30T19:28:00Z">
            <w:rPr>
              <w:rFonts w:ascii="Calibri" w:hAnsi="Calibri" w:cs="Calibri"/>
              <w:sz w:val="32"/>
              <w:szCs w:val="32"/>
            </w:rPr>
          </w:rPrChange>
        </w:rPr>
        <w:t xml:space="preserve">in </w:t>
      </w:r>
      <w:proofErr w:type="spellStart"/>
      <w:r w:rsidR="00515865" w:rsidRPr="00C93E5C">
        <w:rPr>
          <w:rFonts w:ascii="Helvetica" w:hAnsi="Helvetica" w:cs="Calibri"/>
          <w:sz w:val="32"/>
          <w:szCs w:val="32"/>
          <w:rPrChange w:id="3242" w:author="Ryan" w:date="2017-04-30T19:28:00Z">
            <w:rPr>
              <w:rFonts w:ascii="Calibri" w:hAnsi="Calibri" w:cs="Calibri"/>
              <w:sz w:val="32"/>
              <w:szCs w:val="32"/>
            </w:rPr>
          </w:rPrChange>
        </w:rPr>
        <w:t>luxuri</w:t>
      </w:r>
      <w:proofErr w:type="spellEnd"/>
      <w:r w:rsidR="00D70AEF" w:rsidRPr="00C93E5C">
        <w:rPr>
          <w:rFonts w:ascii="Helvetica" w:hAnsi="Helvetica" w:cs="Calibri"/>
          <w:sz w:val="32"/>
          <w:szCs w:val="32"/>
          <w:rPrChange w:id="3243" w:author="Ryan" w:date="2017-04-30T19:28:00Z">
            <w:rPr>
              <w:rFonts w:ascii="Calibri" w:hAnsi="Calibri" w:cs="Calibri"/>
              <w:sz w:val="32"/>
              <w:szCs w:val="32"/>
            </w:rPr>
          </w:rPrChange>
        </w:rPr>
        <w:t>-</w:t>
      </w:r>
    </w:p>
    <w:p w14:paraId="36582D1B" w14:textId="77777777" w:rsidR="00D70AEF" w:rsidRPr="00C93E5C" w:rsidRDefault="00472BE7" w:rsidP="00472BE7">
      <w:pPr>
        <w:spacing w:after="0"/>
        <w:rPr>
          <w:rFonts w:ascii="Helvetica" w:hAnsi="Helvetica" w:cs="Calibri"/>
          <w:sz w:val="32"/>
          <w:szCs w:val="32"/>
          <w:rPrChange w:id="3244" w:author="Ryan" w:date="2017-04-30T19:28:00Z">
            <w:rPr>
              <w:rFonts w:ascii="Calibri" w:hAnsi="Calibri" w:cs="Calibri"/>
              <w:sz w:val="32"/>
              <w:szCs w:val="32"/>
            </w:rPr>
          </w:rPrChange>
        </w:rPr>
      </w:pPr>
      <w:proofErr w:type="spellStart"/>
      <w:r w:rsidRPr="00C93E5C">
        <w:rPr>
          <w:rFonts w:ascii="Helvetica" w:hAnsi="Helvetica" w:cs="Calibri"/>
          <w:sz w:val="32"/>
          <w:szCs w:val="32"/>
          <w:rPrChange w:id="3245" w:author="Ryan" w:date="2017-04-30T19:28:00Z">
            <w:rPr>
              <w:rFonts w:ascii="Calibri" w:hAnsi="Calibri" w:cs="Calibri"/>
              <w:sz w:val="32"/>
              <w:szCs w:val="32"/>
            </w:rPr>
          </w:rPrChange>
        </w:rPr>
        <w:t>ous</w:t>
      </w:r>
      <w:proofErr w:type="spellEnd"/>
      <w:r w:rsidRPr="00C93E5C">
        <w:rPr>
          <w:rFonts w:ascii="Helvetica" w:hAnsi="Helvetica" w:cs="Calibri"/>
          <w:sz w:val="32"/>
          <w:szCs w:val="32"/>
          <w:rPrChange w:id="3246" w:author="Ryan" w:date="2017-04-30T19:28:00Z">
            <w:rPr>
              <w:rFonts w:ascii="Calibri" w:hAnsi="Calibri" w:cs="Calibri"/>
              <w:sz w:val="32"/>
              <w:szCs w:val="32"/>
            </w:rPr>
          </w:rPrChange>
        </w:rPr>
        <w:t xml:space="preserve"> dissipation, yet shall the pathos</w:t>
      </w:r>
      <w:r w:rsidR="00D70AEF" w:rsidRPr="00C93E5C">
        <w:rPr>
          <w:rFonts w:ascii="Helvetica" w:hAnsi="Helvetica" w:cs="Calibri"/>
          <w:sz w:val="32"/>
          <w:szCs w:val="32"/>
          <w:rPrChange w:id="3247" w:author="Ryan" w:date="2017-04-30T19:28:00Z">
            <w:rPr>
              <w:rFonts w:ascii="Calibri" w:hAnsi="Calibri" w:cs="Calibri"/>
              <w:sz w:val="32"/>
              <w:szCs w:val="32"/>
            </w:rPr>
          </w:rPrChange>
        </w:rPr>
        <w:t xml:space="preserve"> </w:t>
      </w:r>
      <w:r w:rsidRPr="00C93E5C">
        <w:rPr>
          <w:rFonts w:ascii="Helvetica" w:hAnsi="Helvetica" w:cs="Calibri"/>
          <w:sz w:val="32"/>
          <w:szCs w:val="32"/>
          <w:rPrChange w:id="3248" w:author="Ryan" w:date="2017-04-30T19:28:00Z">
            <w:rPr>
              <w:rFonts w:ascii="Calibri" w:hAnsi="Calibri" w:cs="Calibri"/>
              <w:sz w:val="32"/>
              <w:szCs w:val="32"/>
            </w:rPr>
          </w:rPrChange>
        </w:rPr>
        <w:t xml:space="preserve">of repentance </w:t>
      </w:r>
    </w:p>
    <w:p w14:paraId="6FC7398D" w14:textId="77777777" w:rsidR="00D70AEF" w:rsidRPr="00C93E5C" w:rsidRDefault="00472BE7" w:rsidP="00472BE7">
      <w:pPr>
        <w:spacing w:after="0"/>
        <w:rPr>
          <w:rFonts w:ascii="Helvetica" w:hAnsi="Helvetica" w:cs="Calibri"/>
          <w:sz w:val="32"/>
          <w:szCs w:val="32"/>
          <w:rPrChange w:id="3249" w:author="Ryan" w:date="2017-04-30T19:28:00Z">
            <w:rPr>
              <w:rFonts w:ascii="Calibri" w:hAnsi="Calibri" w:cs="Calibri"/>
              <w:sz w:val="32"/>
              <w:szCs w:val="32"/>
            </w:rPr>
          </w:rPrChange>
        </w:rPr>
      </w:pPr>
      <w:r w:rsidRPr="00C93E5C">
        <w:rPr>
          <w:rFonts w:ascii="Helvetica" w:hAnsi="Helvetica" w:cs="Calibri"/>
          <w:sz w:val="32"/>
          <w:szCs w:val="32"/>
          <w:rPrChange w:id="3250" w:author="Ryan" w:date="2017-04-30T19:28:00Z">
            <w:rPr>
              <w:rFonts w:ascii="Calibri" w:hAnsi="Calibri" w:cs="Calibri"/>
              <w:sz w:val="32"/>
              <w:szCs w:val="32"/>
            </w:rPr>
          </w:rPrChange>
        </w:rPr>
        <w:t>wring his bosom, when the</w:t>
      </w:r>
      <w:r w:rsidR="00014B1A" w:rsidRPr="00C93E5C">
        <w:rPr>
          <w:rFonts w:ascii="Helvetica" w:hAnsi="Helvetica" w:cs="Calibri"/>
          <w:sz w:val="32"/>
          <w:szCs w:val="32"/>
          <w:rPrChange w:id="3251" w:author="Ryan" w:date="2017-04-30T19:28:00Z">
            <w:rPr>
              <w:rFonts w:ascii="Calibri" w:hAnsi="Calibri" w:cs="Calibri"/>
              <w:sz w:val="32"/>
              <w:szCs w:val="32"/>
            </w:rPr>
          </w:rPrChange>
        </w:rPr>
        <w:t xml:space="preserve"> </w:t>
      </w:r>
      <w:r w:rsidRPr="00C93E5C">
        <w:rPr>
          <w:rFonts w:ascii="Helvetica" w:hAnsi="Helvetica" w:cs="Calibri"/>
          <w:sz w:val="32"/>
          <w:szCs w:val="32"/>
          <w:rPrChange w:id="3252" w:author="Ryan" w:date="2017-04-30T19:28:00Z">
            <w:rPr>
              <w:rFonts w:ascii="Calibri" w:hAnsi="Calibri" w:cs="Calibri"/>
              <w:sz w:val="32"/>
              <w:szCs w:val="32"/>
            </w:rPr>
          </w:rPrChange>
        </w:rPr>
        <w:t xml:space="preserve">gay, deceptive </w:t>
      </w:r>
      <w:proofErr w:type="spellStart"/>
      <w:r w:rsidRPr="00C93E5C">
        <w:rPr>
          <w:rFonts w:ascii="Helvetica" w:hAnsi="Helvetica" w:cs="Calibri"/>
          <w:sz w:val="32"/>
          <w:szCs w:val="32"/>
          <w:rPrChange w:id="3253" w:author="Ryan" w:date="2017-04-30T19:28:00Z">
            <w:rPr>
              <w:rFonts w:ascii="Calibri" w:hAnsi="Calibri" w:cs="Calibri"/>
              <w:sz w:val="32"/>
              <w:szCs w:val="32"/>
            </w:rPr>
          </w:rPrChange>
        </w:rPr>
        <w:t>ob</w:t>
      </w:r>
      <w:proofErr w:type="spellEnd"/>
      <w:r w:rsidR="00D70AEF" w:rsidRPr="00C93E5C">
        <w:rPr>
          <w:rFonts w:ascii="Helvetica" w:hAnsi="Helvetica" w:cs="Calibri"/>
          <w:sz w:val="32"/>
          <w:szCs w:val="32"/>
          <w:rPrChange w:id="3254" w:author="Ryan" w:date="2017-04-30T19:28:00Z">
            <w:rPr>
              <w:rFonts w:ascii="Calibri" w:hAnsi="Calibri" w:cs="Calibri"/>
              <w:sz w:val="32"/>
              <w:szCs w:val="32"/>
            </w:rPr>
          </w:rPrChange>
        </w:rPr>
        <w:t>-</w:t>
      </w:r>
    </w:p>
    <w:p w14:paraId="48F7D7C6" w14:textId="77777777" w:rsidR="00D70AEF" w:rsidRPr="00C93E5C" w:rsidRDefault="00472BE7" w:rsidP="00472BE7">
      <w:pPr>
        <w:spacing w:after="0"/>
        <w:rPr>
          <w:rFonts w:ascii="Helvetica" w:hAnsi="Helvetica" w:cs="Calibri"/>
          <w:sz w:val="32"/>
          <w:szCs w:val="32"/>
          <w:rPrChange w:id="3255" w:author="Ryan" w:date="2017-04-30T19:28:00Z">
            <w:rPr>
              <w:rFonts w:ascii="Calibri" w:hAnsi="Calibri" w:cs="Calibri"/>
              <w:sz w:val="32"/>
              <w:szCs w:val="32"/>
            </w:rPr>
          </w:rPrChange>
        </w:rPr>
      </w:pPr>
      <w:proofErr w:type="spellStart"/>
      <w:r w:rsidRPr="00C93E5C">
        <w:rPr>
          <w:rFonts w:ascii="Helvetica" w:hAnsi="Helvetica" w:cs="Calibri"/>
          <w:sz w:val="32"/>
          <w:szCs w:val="32"/>
          <w:rPrChange w:id="3256" w:author="Ryan" w:date="2017-04-30T19:28:00Z">
            <w:rPr>
              <w:rFonts w:ascii="Calibri" w:hAnsi="Calibri" w:cs="Calibri"/>
              <w:sz w:val="32"/>
              <w:szCs w:val="32"/>
            </w:rPr>
          </w:rPrChange>
        </w:rPr>
        <w:t>jects</w:t>
      </w:r>
      <w:proofErr w:type="spellEnd"/>
      <w:r w:rsidRPr="00C93E5C">
        <w:rPr>
          <w:rFonts w:ascii="Helvetica" w:hAnsi="Helvetica" w:cs="Calibri"/>
          <w:sz w:val="32"/>
          <w:szCs w:val="32"/>
          <w:rPrChange w:id="3257" w:author="Ryan" w:date="2017-04-30T19:28:00Z">
            <w:rPr>
              <w:rFonts w:ascii="Calibri" w:hAnsi="Calibri" w:cs="Calibri"/>
              <w:sz w:val="32"/>
              <w:szCs w:val="32"/>
            </w:rPr>
          </w:rPrChange>
        </w:rPr>
        <w:t xml:space="preserve"> which now surround</w:t>
      </w:r>
      <w:r w:rsidR="00D70AEF" w:rsidRPr="00C93E5C">
        <w:rPr>
          <w:rFonts w:ascii="Helvetica" w:hAnsi="Helvetica" w:cs="Calibri"/>
          <w:sz w:val="32"/>
          <w:szCs w:val="32"/>
          <w:rPrChange w:id="3258" w:author="Ryan" w:date="2017-04-30T19:28:00Z">
            <w:rPr>
              <w:rFonts w:ascii="Calibri" w:hAnsi="Calibri" w:cs="Calibri"/>
              <w:sz w:val="32"/>
              <w:szCs w:val="32"/>
            </w:rPr>
          </w:rPrChange>
        </w:rPr>
        <w:t xml:space="preserve"> </w:t>
      </w:r>
      <w:r w:rsidRPr="00C93E5C">
        <w:rPr>
          <w:rFonts w:ascii="Helvetica" w:hAnsi="Helvetica" w:cs="Calibri"/>
          <w:sz w:val="32"/>
          <w:szCs w:val="32"/>
          <w:rPrChange w:id="3259" w:author="Ryan" w:date="2017-04-30T19:28:00Z">
            <w:rPr>
              <w:rFonts w:ascii="Calibri" w:hAnsi="Calibri" w:cs="Calibri"/>
              <w:sz w:val="32"/>
              <w:szCs w:val="32"/>
            </w:rPr>
          </w:rPrChange>
        </w:rPr>
        <w:t xml:space="preserve">him, shall be </w:t>
      </w:r>
      <w:proofErr w:type="spellStart"/>
      <w:r w:rsidRPr="00C93E5C">
        <w:rPr>
          <w:rFonts w:ascii="Helvetica" w:hAnsi="Helvetica" w:cs="Calibri"/>
          <w:sz w:val="32"/>
          <w:szCs w:val="32"/>
          <w:rPrChange w:id="3260" w:author="Ryan" w:date="2017-04-30T19:28:00Z">
            <w:rPr>
              <w:rFonts w:ascii="Calibri" w:hAnsi="Calibri" w:cs="Calibri"/>
              <w:sz w:val="32"/>
              <w:szCs w:val="32"/>
            </w:rPr>
          </w:rPrChange>
        </w:rPr>
        <w:t>stript</w:t>
      </w:r>
      <w:proofErr w:type="spellEnd"/>
      <w:r w:rsidRPr="00C93E5C">
        <w:rPr>
          <w:rFonts w:ascii="Helvetica" w:hAnsi="Helvetica" w:cs="Calibri"/>
          <w:sz w:val="32"/>
          <w:szCs w:val="32"/>
          <w:rPrChange w:id="3261" w:author="Ryan" w:date="2017-04-30T19:28:00Z">
            <w:rPr>
              <w:rFonts w:ascii="Calibri" w:hAnsi="Calibri" w:cs="Calibri"/>
              <w:sz w:val="32"/>
              <w:szCs w:val="32"/>
            </w:rPr>
          </w:rPrChange>
        </w:rPr>
        <w:t xml:space="preserve"> of</w:t>
      </w:r>
    </w:p>
    <w:p w14:paraId="671DA304" w14:textId="77777777" w:rsidR="00D70AEF" w:rsidRPr="00C93E5C" w:rsidRDefault="00472BE7" w:rsidP="00472BE7">
      <w:pPr>
        <w:spacing w:after="0"/>
        <w:rPr>
          <w:rFonts w:ascii="Helvetica" w:hAnsi="Helvetica" w:cs="Calibri"/>
          <w:sz w:val="32"/>
          <w:szCs w:val="32"/>
          <w:rPrChange w:id="3262" w:author="Ryan" w:date="2017-04-30T19:28:00Z">
            <w:rPr>
              <w:rFonts w:ascii="Calibri" w:hAnsi="Calibri" w:cs="Calibri"/>
              <w:sz w:val="32"/>
              <w:szCs w:val="32"/>
            </w:rPr>
          </w:rPrChange>
        </w:rPr>
      </w:pPr>
      <w:r w:rsidRPr="00C93E5C">
        <w:rPr>
          <w:rFonts w:ascii="Helvetica" w:hAnsi="Helvetica" w:cs="Calibri"/>
          <w:sz w:val="32"/>
          <w:szCs w:val="32"/>
          <w:rPrChange w:id="3263" w:author="Ryan" w:date="2017-04-30T19:28:00Z">
            <w:rPr>
              <w:rFonts w:ascii="Calibri" w:hAnsi="Calibri" w:cs="Calibri"/>
              <w:sz w:val="32"/>
              <w:szCs w:val="32"/>
            </w:rPr>
          </w:rPrChange>
        </w:rPr>
        <w:t>their false attire, and</w:t>
      </w:r>
      <w:r w:rsidR="00014B1A" w:rsidRPr="00C93E5C">
        <w:rPr>
          <w:rFonts w:ascii="Helvetica" w:hAnsi="Helvetica" w:cs="Calibri"/>
          <w:sz w:val="32"/>
          <w:szCs w:val="32"/>
          <w:rPrChange w:id="3264" w:author="Ryan" w:date="2017-04-30T19:28:00Z">
            <w:rPr>
              <w:rFonts w:ascii="Calibri" w:hAnsi="Calibri" w:cs="Calibri"/>
              <w:sz w:val="32"/>
              <w:szCs w:val="32"/>
            </w:rPr>
          </w:rPrChange>
        </w:rPr>
        <w:t xml:space="preserve"> </w:t>
      </w:r>
      <w:r w:rsidRPr="00C93E5C">
        <w:rPr>
          <w:rFonts w:ascii="Helvetica" w:hAnsi="Helvetica" w:cs="Calibri"/>
          <w:sz w:val="32"/>
          <w:szCs w:val="32"/>
          <w:rPrChange w:id="3265" w:author="Ryan" w:date="2017-04-30T19:28:00Z">
            <w:rPr>
              <w:rFonts w:ascii="Calibri" w:hAnsi="Calibri" w:cs="Calibri"/>
              <w:sz w:val="32"/>
              <w:szCs w:val="32"/>
            </w:rPr>
          </w:rPrChange>
        </w:rPr>
        <w:t xml:space="preserve">lose their delusive power to </w:t>
      </w:r>
    </w:p>
    <w:p w14:paraId="7703B35B" w14:textId="2E77C02F" w:rsidR="00D70AEF" w:rsidRPr="00C93E5C" w:rsidRDefault="00472BE7" w:rsidP="00472BE7">
      <w:pPr>
        <w:spacing w:after="0"/>
        <w:rPr>
          <w:rFonts w:ascii="Helvetica" w:hAnsi="Helvetica" w:cs="Calibri"/>
          <w:sz w:val="32"/>
          <w:szCs w:val="32"/>
          <w:rPrChange w:id="3266" w:author="Ryan" w:date="2017-04-30T19:28:00Z">
            <w:rPr>
              <w:rFonts w:ascii="Calibri" w:hAnsi="Calibri" w:cs="Calibri"/>
              <w:sz w:val="32"/>
              <w:szCs w:val="32"/>
            </w:rPr>
          </w:rPrChange>
        </w:rPr>
      </w:pPr>
      <w:r w:rsidRPr="00C93E5C">
        <w:rPr>
          <w:rFonts w:ascii="Helvetica" w:hAnsi="Helvetica" w:cs="Calibri"/>
          <w:sz w:val="32"/>
          <w:szCs w:val="32"/>
          <w:rPrChange w:id="3267" w:author="Ryan" w:date="2017-04-30T19:28:00Z">
            <w:rPr>
              <w:rFonts w:ascii="Calibri" w:hAnsi="Calibri" w:cs="Calibri"/>
              <w:sz w:val="32"/>
              <w:szCs w:val="32"/>
            </w:rPr>
          </w:rPrChange>
        </w:rPr>
        <w:t>charm!"</w:t>
      </w:r>
      <w:r w:rsidR="00D70AEF" w:rsidRPr="00C93E5C">
        <w:rPr>
          <w:rFonts w:ascii="Helvetica" w:hAnsi="Helvetica" w:cs="Calibri"/>
          <w:sz w:val="32"/>
          <w:szCs w:val="32"/>
          <w:rPrChange w:id="3268" w:author="Ryan" w:date="2017-04-30T19:28:00Z">
            <w:rPr>
              <w:rFonts w:ascii="Calibri" w:hAnsi="Calibri" w:cs="Calibri"/>
              <w:sz w:val="32"/>
              <w:szCs w:val="32"/>
            </w:rPr>
          </w:rPrChange>
        </w:rPr>
        <w:t xml:space="preserve"> </w:t>
      </w:r>
      <w:del w:id="3269" w:author="Ryan" w:date="2017-04-30T19:49:00Z">
        <w:r w:rsidR="00D70AEF" w:rsidRPr="00C93E5C" w:rsidDel="00FB4514">
          <w:rPr>
            <w:rFonts w:ascii="Helvetica" w:hAnsi="Helvetica" w:cs="Calibri"/>
            <w:sz w:val="32"/>
            <w:szCs w:val="32"/>
            <w:rPrChange w:id="3270" w:author="Ryan" w:date="2017-04-30T19:28:00Z">
              <w:rPr>
                <w:rFonts w:ascii="Calibri" w:hAnsi="Calibri" w:cs="Calibri"/>
                <w:sz w:val="32"/>
                <w:szCs w:val="32"/>
              </w:rPr>
            </w:rPrChange>
          </w:rPr>
          <w:delText>—</w:delText>
        </w:r>
      </w:del>
      <w:ins w:id="3271" w:author="Ryan" w:date="2017-04-30T19:49:00Z">
        <w:r w:rsidR="00FB4514">
          <w:rPr>
            <w:rFonts w:ascii="Helvetica" w:hAnsi="Helvetica" w:cs="Calibri"/>
            <w:sz w:val="32"/>
            <w:szCs w:val="32"/>
          </w:rPr>
          <w:t>--</w:t>
        </w:r>
      </w:ins>
      <w:r w:rsidR="00D70AEF" w:rsidRPr="00C93E5C">
        <w:rPr>
          <w:rFonts w:ascii="Helvetica" w:hAnsi="Helvetica" w:cs="Calibri"/>
          <w:sz w:val="32"/>
          <w:szCs w:val="32"/>
          <w:rPrChange w:id="3272" w:author="Ryan" w:date="2017-04-30T19:28:00Z">
            <w:rPr>
              <w:rFonts w:ascii="Calibri" w:hAnsi="Calibri" w:cs="Calibri"/>
              <w:sz w:val="32"/>
              <w:szCs w:val="32"/>
            </w:rPr>
          </w:rPrChange>
        </w:rPr>
        <w:t>In</w:t>
      </w:r>
      <w:r w:rsidRPr="00C93E5C">
        <w:rPr>
          <w:rFonts w:ascii="Helvetica" w:hAnsi="Helvetica" w:cs="Calibri"/>
          <w:sz w:val="32"/>
          <w:szCs w:val="32"/>
          <w:rPrChange w:id="3273" w:author="Ryan" w:date="2017-04-30T19:28:00Z">
            <w:rPr>
              <w:rFonts w:ascii="Calibri" w:hAnsi="Calibri" w:cs="Calibri"/>
              <w:sz w:val="32"/>
              <w:szCs w:val="32"/>
            </w:rPr>
          </w:rPrChange>
        </w:rPr>
        <w:t xml:space="preserve">fatuated girl! thou hast yet but </w:t>
      </w:r>
    </w:p>
    <w:p w14:paraId="6404A145" w14:textId="77777777" w:rsidR="00472BE7" w:rsidRPr="00C93E5C" w:rsidRDefault="00472BE7" w:rsidP="00472BE7">
      <w:pPr>
        <w:spacing w:after="0"/>
        <w:rPr>
          <w:rFonts w:ascii="Helvetica" w:hAnsi="Helvetica" w:cs="Calibri"/>
          <w:sz w:val="32"/>
          <w:szCs w:val="32"/>
          <w:rPrChange w:id="3274" w:author="Ryan" w:date="2017-04-30T19:28:00Z">
            <w:rPr>
              <w:rFonts w:ascii="Calibri" w:hAnsi="Calibri" w:cs="Calibri"/>
              <w:sz w:val="32"/>
              <w:szCs w:val="32"/>
            </w:rPr>
          </w:rPrChange>
        </w:rPr>
      </w:pPr>
      <w:r w:rsidRPr="00C93E5C">
        <w:rPr>
          <w:rFonts w:ascii="Helvetica" w:hAnsi="Helvetica" w:cs="Calibri"/>
          <w:sz w:val="32"/>
          <w:szCs w:val="32"/>
          <w:rPrChange w:id="3275" w:author="Ryan" w:date="2017-04-30T19:28:00Z">
            <w:rPr>
              <w:rFonts w:ascii="Calibri" w:hAnsi="Calibri" w:cs="Calibri"/>
              <w:sz w:val="32"/>
              <w:szCs w:val="32"/>
            </w:rPr>
          </w:rPrChange>
        </w:rPr>
        <w:t>partially</w:t>
      </w:r>
      <w:r w:rsidR="00014B1A" w:rsidRPr="00C93E5C">
        <w:rPr>
          <w:rFonts w:ascii="Helvetica" w:hAnsi="Helvetica" w:cs="Calibri"/>
          <w:sz w:val="32"/>
          <w:szCs w:val="32"/>
          <w:rPrChange w:id="3276" w:author="Ryan" w:date="2017-04-30T19:28:00Z">
            <w:rPr>
              <w:rFonts w:ascii="Calibri" w:hAnsi="Calibri" w:cs="Calibri"/>
              <w:sz w:val="32"/>
              <w:szCs w:val="32"/>
            </w:rPr>
          </w:rPrChange>
        </w:rPr>
        <w:t xml:space="preserve"> </w:t>
      </w:r>
      <w:r w:rsidRPr="00C93E5C">
        <w:rPr>
          <w:rFonts w:ascii="Helvetica" w:hAnsi="Helvetica" w:cs="Calibri"/>
          <w:sz w:val="32"/>
          <w:szCs w:val="32"/>
          <w:rPrChange w:id="3277" w:author="Ryan" w:date="2017-04-30T19:28:00Z">
            <w:rPr>
              <w:rFonts w:ascii="Calibri" w:hAnsi="Calibri" w:cs="Calibri"/>
              <w:sz w:val="32"/>
              <w:szCs w:val="32"/>
            </w:rPr>
          </w:rPrChange>
        </w:rPr>
        <w:t>experienced the fascinating influences of</w:t>
      </w:r>
    </w:p>
    <w:p w14:paraId="20ABAD9C" w14:textId="4DC2FCC2" w:rsidR="00D70AEF" w:rsidRPr="00C93E5C" w:rsidRDefault="00515865" w:rsidP="00472BE7">
      <w:pPr>
        <w:spacing w:after="0"/>
        <w:rPr>
          <w:rFonts w:ascii="Helvetica" w:hAnsi="Helvetica" w:cs="Calibri"/>
          <w:sz w:val="32"/>
          <w:szCs w:val="32"/>
          <w:rPrChange w:id="3278" w:author="Ryan" w:date="2017-04-30T19:28:00Z">
            <w:rPr>
              <w:rFonts w:ascii="Calibri" w:hAnsi="Calibri" w:cs="Calibri"/>
              <w:sz w:val="32"/>
              <w:szCs w:val="32"/>
            </w:rPr>
          </w:rPrChange>
        </w:rPr>
      </w:pPr>
      <w:r w:rsidRPr="00C93E5C">
        <w:rPr>
          <w:rFonts w:ascii="Helvetica" w:hAnsi="Helvetica" w:cs="Calibri"/>
          <w:sz w:val="32"/>
          <w:szCs w:val="32"/>
          <w:rPrChange w:id="3279" w:author="Ryan" w:date="2017-04-30T19:28:00Z">
            <w:rPr>
              <w:rFonts w:ascii="Calibri" w:hAnsi="Calibri" w:cs="Calibri"/>
              <w:sz w:val="32"/>
              <w:szCs w:val="32"/>
            </w:rPr>
          </w:rPrChange>
        </w:rPr>
        <w:t xml:space="preserve">grandeur and of </w:t>
      </w:r>
      <w:proofErr w:type="spellStart"/>
      <w:r w:rsidRPr="00C93E5C">
        <w:rPr>
          <w:rFonts w:ascii="Helvetica" w:hAnsi="Helvetica" w:cs="Calibri"/>
          <w:sz w:val="32"/>
          <w:szCs w:val="32"/>
          <w:rPrChange w:id="3280" w:author="Ryan" w:date="2017-04-30T19:28:00Z">
            <w:rPr>
              <w:rFonts w:ascii="Calibri" w:hAnsi="Calibri" w:cs="Calibri"/>
              <w:sz w:val="32"/>
              <w:szCs w:val="32"/>
            </w:rPr>
          </w:rPrChange>
        </w:rPr>
        <w:t>novel</w:t>
      </w:r>
      <w:r w:rsidR="00472BE7" w:rsidRPr="00C93E5C">
        <w:rPr>
          <w:rFonts w:ascii="Helvetica" w:hAnsi="Helvetica" w:cs="Calibri"/>
          <w:sz w:val="32"/>
          <w:szCs w:val="32"/>
          <w:rPrChange w:id="3281" w:author="Ryan" w:date="2017-04-30T19:28:00Z">
            <w:rPr>
              <w:rFonts w:ascii="Calibri" w:hAnsi="Calibri" w:cs="Calibri"/>
              <w:sz w:val="32"/>
              <w:szCs w:val="32"/>
            </w:rPr>
          </w:rPrChange>
        </w:rPr>
        <w:t>y</w:t>
      </w:r>
      <w:proofErr w:type="spellEnd"/>
      <w:r w:rsidR="00472BE7" w:rsidRPr="00C93E5C">
        <w:rPr>
          <w:rFonts w:ascii="Helvetica" w:hAnsi="Helvetica" w:cs="Calibri"/>
          <w:sz w:val="32"/>
          <w:szCs w:val="32"/>
          <w:rPrChange w:id="3282" w:author="Ryan" w:date="2017-04-30T19:28:00Z">
            <w:rPr>
              <w:rFonts w:ascii="Calibri" w:hAnsi="Calibri" w:cs="Calibri"/>
              <w:sz w:val="32"/>
              <w:szCs w:val="32"/>
            </w:rPr>
          </w:rPrChange>
        </w:rPr>
        <w:t>. Thy thoughts</w:t>
      </w:r>
      <w:r w:rsidR="00014B1A" w:rsidRPr="00C93E5C">
        <w:rPr>
          <w:rFonts w:ascii="Helvetica" w:hAnsi="Helvetica" w:cs="Calibri"/>
          <w:sz w:val="32"/>
          <w:szCs w:val="32"/>
          <w:rPrChange w:id="3283"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3284" w:author="Ryan" w:date="2017-04-30T19:28:00Z">
            <w:rPr>
              <w:rFonts w:ascii="Calibri" w:hAnsi="Calibri" w:cs="Calibri"/>
              <w:sz w:val="32"/>
              <w:szCs w:val="32"/>
            </w:rPr>
          </w:rPrChange>
        </w:rPr>
        <w:t>are in</w:t>
      </w:r>
      <w:r w:rsidR="00D70AEF" w:rsidRPr="00C93E5C">
        <w:rPr>
          <w:rFonts w:ascii="Helvetica" w:hAnsi="Helvetica" w:cs="Calibri"/>
          <w:sz w:val="32"/>
          <w:szCs w:val="32"/>
          <w:rPrChange w:id="3285" w:author="Ryan" w:date="2017-04-30T19:28:00Z">
            <w:rPr>
              <w:rFonts w:ascii="Calibri" w:hAnsi="Calibri" w:cs="Calibri"/>
              <w:sz w:val="32"/>
              <w:szCs w:val="32"/>
            </w:rPr>
          </w:rPrChange>
        </w:rPr>
        <w:t>-</w:t>
      </w:r>
    </w:p>
    <w:p w14:paraId="752FEF78" w14:textId="77777777" w:rsidR="00D70AEF" w:rsidRPr="00C93E5C" w:rsidRDefault="00472BE7" w:rsidP="00472BE7">
      <w:pPr>
        <w:spacing w:after="0"/>
        <w:rPr>
          <w:rFonts w:ascii="Helvetica" w:hAnsi="Helvetica" w:cs="Calibri"/>
          <w:sz w:val="32"/>
          <w:szCs w:val="32"/>
          <w:rPrChange w:id="3286" w:author="Ryan" w:date="2017-04-30T19:28:00Z">
            <w:rPr>
              <w:rFonts w:ascii="Calibri" w:hAnsi="Calibri" w:cs="Calibri"/>
              <w:sz w:val="32"/>
              <w:szCs w:val="32"/>
            </w:rPr>
          </w:rPrChange>
        </w:rPr>
      </w:pPr>
      <w:proofErr w:type="spellStart"/>
      <w:r w:rsidRPr="00C93E5C">
        <w:rPr>
          <w:rFonts w:ascii="Helvetica" w:hAnsi="Helvetica" w:cs="Calibri"/>
          <w:sz w:val="32"/>
          <w:szCs w:val="32"/>
          <w:rPrChange w:id="3287" w:author="Ryan" w:date="2017-04-30T19:28:00Z">
            <w:rPr>
              <w:rFonts w:ascii="Calibri" w:hAnsi="Calibri" w:cs="Calibri"/>
              <w:sz w:val="32"/>
              <w:szCs w:val="32"/>
            </w:rPr>
          </w:rPrChange>
        </w:rPr>
        <w:t>nocent</w:t>
      </w:r>
      <w:proofErr w:type="spellEnd"/>
      <w:r w:rsidRPr="00C93E5C">
        <w:rPr>
          <w:rFonts w:ascii="Helvetica" w:hAnsi="Helvetica" w:cs="Calibri"/>
          <w:sz w:val="32"/>
          <w:szCs w:val="32"/>
          <w:rPrChange w:id="3288" w:author="Ryan" w:date="2017-04-30T19:28:00Z">
            <w:rPr>
              <w:rFonts w:ascii="Calibri" w:hAnsi="Calibri" w:cs="Calibri"/>
              <w:sz w:val="32"/>
              <w:szCs w:val="32"/>
            </w:rPr>
          </w:rPrChange>
        </w:rPr>
        <w:t xml:space="preserve">; deception finds no place in thy breast. </w:t>
      </w:r>
    </w:p>
    <w:p w14:paraId="4B02B878" w14:textId="4C678820" w:rsidR="00D70AEF" w:rsidRPr="00C93E5C" w:rsidRDefault="00472BE7" w:rsidP="00472BE7">
      <w:pPr>
        <w:spacing w:after="0"/>
        <w:rPr>
          <w:rFonts w:ascii="Helvetica" w:hAnsi="Helvetica" w:cs="Calibri"/>
          <w:sz w:val="32"/>
          <w:szCs w:val="32"/>
          <w:rPrChange w:id="3289" w:author="Ryan" w:date="2017-04-30T19:28:00Z">
            <w:rPr>
              <w:rFonts w:ascii="Calibri" w:hAnsi="Calibri" w:cs="Calibri"/>
              <w:sz w:val="32"/>
              <w:szCs w:val="32"/>
            </w:rPr>
          </w:rPrChange>
        </w:rPr>
      </w:pPr>
      <w:r w:rsidRPr="00C93E5C">
        <w:rPr>
          <w:rFonts w:ascii="Helvetica" w:hAnsi="Helvetica" w:cs="Calibri"/>
          <w:sz w:val="32"/>
          <w:szCs w:val="32"/>
          <w:rPrChange w:id="3290" w:author="Ryan" w:date="2017-04-30T19:28:00Z">
            <w:rPr>
              <w:rFonts w:ascii="Calibri" w:hAnsi="Calibri" w:cs="Calibri"/>
              <w:sz w:val="32"/>
              <w:szCs w:val="32"/>
            </w:rPr>
          </w:rPrChange>
        </w:rPr>
        <w:t>Such was Albert when he left</w:t>
      </w:r>
      <w:r w:rsidR="00014B1A" w:rsidRPr="00C93E5C">
        <w:rPr>
          <w:rFonts w:ascii="Helvetica" w:hAnsi="Helvetica" w:cs="Calibri"/>
          <w:sz w:val="32"/>
          <w:szCs w:val="32"/>
          <w:rPrChange w:id="3291" w:author="Ryan" w:date="2017-04-30T19:28:00Z">
            <w:rPr>
              <w:rFonts w:ascii="Calibri" w:hAnsi="Calibri" w:cs="Calibri"/>
              <w:sz w:val="32"/>
              <w:szCs w:val="32"/>
            </w:rPr>
          </w:rPrChange>
        </w:rPr>
        <w:t xml:space="preserve"> </w:t>
      </w:r>
      <w:r w:rsidRPr="00C93E5C">
        <w:rPr>
          <w:rFonts w:ascii="Helvetica" w:hAnsi="Helvetica" w:cs="Calibri"/>
          <w:sz w:val="32"/>
          <w:szCs w:val="32"/>
          <w:rPrChange w:id="3292" w:author="Ryan" w:date="2017-04-30T19:28:00Z">
            <w:rPr>
              <w:rFonts w:ascii="Calibri" w:hAnsi="Calibri" w:cs="Calibri"/>
              <w:sz w:val="32"/>
              <w:szCs w:val="32"/>
            </w:rPr>
          </w:rPrChange>
        </w:rPr>
        <w:t>the peaceful shade</w:t>
      </w:r>
      <w:r w:rsidR="00515865" w:rsidRPr="00C93E5C">
        <w:rPr>
          <w:rFonts w:ascii="Helvetica" w:hAnsi="Helvetica" w:cs="Calibri"/>
          <w:sz w:val="32"/>
          <w:szCs w:val="32"/>
          <w:rPrChange w:id="3293" w:author="Ryan" w:date="2017-04-30T19:28:00Z">
            <w:rPr>
              <w:rFonts w:ascii="Calibri" w:hAnsi="Calibri" w:cs="Calibri"/>
              <w:sz w:val="32"/>
              <w:szCs w:val="32"/>
            </w:rPr>
          </w:rPrChange>
        </w:rPr>
        <w:t>s</w:t>
      </w:r>
      <w:r w:rsidRPr="00C93E5C">
        <w:rPr>
          <w:rFonts w:ascii="Helvetica" w:hAnsi="Helvetica" w:cs="Calibri"/>
          <w:sz w:val="32"/>
          <w:szCs w:val="32"/>
          <w:rPrChange w:id="3294" w:author="Ryan" w:date="2017-04-30T19:28:00Z">
            <w:rPr>
              <w:rFonts w:ascii="Calibri" w:hAnsi="Calibri" w:cs="Calibri"/>
              <w:sz w:val="32"/>
              <w:szCs w:val="32"/>
            </w:rPr>
          </w:rPrChange>
        </w:rPr>
        <w:t xml:space="preserve"> </w:t>
      </w:r>
    </w:p>
    <w:p w14:paraId="426BA065" w14:textId="77777777" w:rsidR="00D70AEF" w:rsidRPr="00C93E5C" w:rsidRDefault="00472BE7" w:rsidP="00472BE7">
      <w:pPr>
        <w:spacing w:after="0"/>
        <w:rPr>
          <w:rFonts w:ascii="Helvetica" w:hAnsi="Helvetica" w:cs="Calibri"/>
          <w:sz w:val="32"/>
          <w:szCs w:val="32"/>
          <w:rPrChange w:id="3295" w:author="Ryan" w:date="2017-04-30T19:28:00Z">
            <w:rPr>
              <w:rFonts w:ascii="Calibri" w:hAnsi="Calibri" w:cs="Calibri"/>
              <w:sz w:val="32"/>
              <w:szCs w:val="32"/>
            </w:rPr>
          </w:rPrChange>
        </w:rPr>
      </w:pPr>
      <w:r w:rsidRPr="00C93E5C">
        <w:rPr>
          <w:rFonts w:ascii="Helvetica" w:hAnsi="Helvetica" w:cs="Calibri"/>
          <w:sz w:val="32"/>
          <w:szCs w:val="32"/>
          <w:rPrChange w:id="3296" w:author="Ryan" w:date="2017-04-30T19:28:00Z">
            <w:rPr>
              <w:rFonts w:ascii="Calibri" w:hAnsi="Calibri" w:cs="Calibri"/>
              <w:sz w:val="32"/>
              <w:szCs w:val="32"/>
            </w:rPr>
          </w:rPrChange>
        </w:rPr>
        <w:t>of his rural dwelling.</w:t>
      </w:r>
      <w:r w:rsidR="00D70AEF" w:rsidRPr="00C93E5C">
        <w:rPr>
          <w:rFonts w:ascii="Helvetica" w:hAnsi="Helvetica" w:cs="Calibri"/>
          <w:sz w:val="32"/>
          <w:szCs w:val="32"/>
          <w:rPrChange w:id="3297" w:author="Ryan" w:date="2017-04-30T19:28:00Z">
            <w:rPr>
              <w:rFonts w:ascii="Calibri" w:hAnsi="Calibri" w:cs="Calibri"/>
              <w:sz w:val="32"/>
              <w:szCs w:val="32"/>
            </w:rPr>
          </w:rPrChange>
        </w:rPr>
        <w:t xml:space="preserve"> </w:t>
      </w:r>
      <w:r w:rsidRPr="00C93E5C">
        <w:rPr>
          <w:rFonts w:ascii="Helvetica" w:hAnsi="Helvetica" w:cs="Calibri"/>
          <w:sz w:val="32"/>
          <w:szCs w:val="32"/>
          <w:rPrChange w:id="3298" w:author="Ryan" w:date="2017-04-30T19:28:00Z">
            <w:rPr>
              <w:rFonts w:ascii="Calibri" w:hAnsi="Calibri" w:cs="Calibri"/>
              <w:sz w:val="32"/>
              <w:szCs w:val="32"/>
            </w:rPr>
          </w:rPrChange>
        </w:rPr>
        <w:t xml:space="preserve">He loved, and his love </w:t>
      </w:r>
    </w:p>
    <w:p w14:paraId="35F52380" w14:textId="77777777" w:rsidR="00D70AEF" w:rsidRPr="00C93E5C" w:rsidRDefault="00472BE7" w:rsidP="00472BE7">
      <w:pPr>
        <w:spacing w:after="0"/>
        <w:rPr>
          <w:rFonts w:ascii="Helvetica" w:hAnsi="Helvetica" w:cs="Calibri"/>
          <w:sz w:val="32"/>
          <w:szCs w:val="32"/>
          <w:rPrChange w:id="3299" w:author="Ryan" w:date="2017-04-30T19:28:00Z">
            <w:rPr>
              <w:rFonts w:ascii="Calibri" w:hAnsi="Calibri" w:cs="Calibri"/>
              <w:sz w:val="32"/>
              <w:szCs w:val="32"/>
            </w:rPr>
          </w:rPrChange>
        </w:rPr>
      </w:pPr>
      <w:r w:rsidRPr="00C93E5C">
        <w:rPr>
          <w:rFonts w:ascii="Helvetica" w:hAnsi="Helvetica" w:cs="Calibri"/>
          <w:sz w:val="32"/>
          <w:szCs w:val="32"/>
          <w:rPrChange w:id="3300" w:author="Ryan" w:date="2017-04-30T19:28:00Z">
            <w:rPr>
              <w:rFonts w:ascii="Calibri" w:hAnsi="Calibri" w:cs="Calibri"/>
              <w:sz w:val="32"/>
              <w:szCs w:val="32"/>
            </w:rPr>
          </w:rPrChange>
        </w:rPr>
        <w:t>was as sincere as</w:t>
      </w:r>
      <w:r w:rsidR="00014B1A" w:rsidRPr="00C93E5C">
        <w:rPr>
          <w:rFonts w:ascii="Helvetica" w:hAnsi="Helvetica" w:cs="Calibri"/>
          <w:sz w:val="32"/>
          <w:szCs w:val="32"/>
          <w:rPrChange w:id="3301"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3302" w:author="Ryan" w:date="2017-04-30T19:28:00Z">
            <w:rPr>
              <w:rFonts w:ascii="Calibri" w:hAnsi="Calibri" w:cs="Calibri"/>
              <w:sz w:val="32"/>
              <w:szCs w:val="32"/>
            </w:rPr>
          </w:rPrChange>
        </w:rPr>
        <w:t>thine</w:t>
      </w:r>
      <w:proofErr w:type="spellEnd"/>
      <w:r w:rsidRPr="00C93E5C">
        <w:rPr>
          <w:rFonts w:ascii="Helvetica" w:hAnsi="Helvetica" w:cs="Calibri"/>
          <w:sz w:val="32"/>
          <w:szCs w:val="32"/>
          <w:rPrChange w:id="3303" w:author="Ryan" w:date="2017-04-30T19:28:00Z">
            <w:rPr>
              <w:rFonts w:ascii="Calibri" w:hAnsi="Calibri" w:cs="Calibri"/>
              <w:sz w:val="32"/>
              <w:szCs w:val="32"/>
            </w:rPr>
          </w:rPrChange>
        </w:rPr>
        <w:t xml:space="preserve">. But so sudden a </w:t>
      </w:r>
      <w:proofErr w:type="spellStart"/>
      <w:r w:rsidRPr="00C93E5C">
        <w:rPr>
          <w:rFonts w:ascii="Helvetica" w:hAnsi="Helvetica" w:cs="Calibri"/>
          <w:sz w:val="32"/>
          <w:szCs w:val="32"/>
          <w:rPrChange w:id="3304" w:author="Ryan" w:date="2017-04-30T19:28:00Z">
            <w:rPr>
              <w:rFonts w:ascii="Calibri" w:hAnsi="Calibri" w:cs="Calibri"/>
              <w:sz w:val="32"/>
              <w:szCs w:val="32"/>
            </w:rPr>
          </w:rPrChange>
        </w:rPr>
        <w:t>transi</w:t>
      </w:r>
      <w:proofErr w:type="spellEnd"/>
      <w:r w:rsidR="00D70AEF" w:rsidRPr="00C93E5C">
        <w:rPr>
          <w:rFonts w:ascii="Helvetica" w:hAnsi="Helvetica" w:cs="Calibri"/>
          <w:sz w:val="32"/>
          <w:szCs w:val="32"/>
          <w:rPrChange w:id="3305" w:author="Ryan" w:date="2017-04-30T19:28:00Z">
            <w:rPr>
              <w:rFonts w:ascii="Calibri" w:hAnsi="Calibri" w:cs="Calibri"/>
              <w:sz w:val="32"/>
              <w:szCs w:val="32"/>
            </w:rPr>
          </w:rPrChange>
        </w:rPr>
        <w:t>-</w:t>
      </w:r>
    </w:p>
    <w:p w14:paraId="185FB30E" w14:textId="77777777" w:rsidR="00D70AEF" w:rsidRPr="00C93E5C" w:rsidRDefault="00472BE7" w:rsidP="00472BE7">
      <w:pPr>
        <w:spacing w:after="0"/>
        <w:rPr>
          <w:rFonts w:ascii="Helvetica" w:hAnsi="Helvetica" w:cs="Calibri"/>
          <w:sz w:val="32"/>
          <w:szCs w:val="32"/>
          <w:rPrChange w:id="3306" w:author="Ryan" w:date="2017-04-30T19:28:00Z">
            <w:rPr>
              <w:rFonts w:ascii="Calibri" w:hAnsi="Calibri" w:cs="Calibri"/>
              <w:sz w:val="32"/>
              <w:szCs w:val="32"/>
            </w:rPr>
          </w:rPrChange>
        </w:rPr>
      </w:pPr>
      <w:proofErr w:type="spellStart"/>
      <w:r w:rsidRPr="00C93E5C">
        <w:rPr>
          <w:rFonts w:ascii="Helvetica" w:hAnsi="Helvetica" w:cs="Calibri"/>
          <w:sz w:val="32"/>
          <w:szCs w:val="32"/>
          <w:rPrChange w:id="3307" w:author="Ryan" w:date="2017-04-30T19:28:00Z">
            <w:rPr>
              <w:rFonts w:ascii="Calibri" w:hAnsi="Calibri" w:cs="Calibri"/>
              <w:sz w:val="32"/>
              <w:szCs w:val="32"/>
            </w:rPr>
          </w:rPrChange>
        </w:rPr>
        <w:t>tion</w:t>
      </w:r>
      <w:proofErr w:type="spellEnd"/>
      <w:r w:rsidRPr="00C93E5C">
        <w:rPr>
          <w:rFonts w:ascii="Helvetica" w:hAnsi="Helvetica" w:cs="Calibri"/>
          <w:sz w:val="32"/>
          <w:szCs w:val="32"/>
          <w:rPrChange w:id="3308" w:author="Ryan" w:date="2017-04-30T19:28:00Z">
            <w:rPr>
              <w:rFonts w:ascii="Calibri" w:hAnsi="Calibri" w:cs="Calibri"/>
              <w:sz w:val="32"/>
              <w:szCs w:val="32"/>
            </w:rPr>
          </w:rPrChange>
        </w:rPr>
        <w:t xml:space="preserve"> from the</w:t>
      </w:r>
      <w:r w:rsidR="00D70AEF" w:rsidRPr="00C93E5C">
        <w:rPr>
          <w:rFonts w:ascii="Helvetica" w:hAnsi="Helvetica" w:cs="Calibri"/>
          <w:sz w:val="32"/>
          <w:szCs w:val="32"/>
          <w:rPrChange w:id="3309" w:author="Ryan" w:date="2017-04-30T19:28:00Z">
            <w:rPr>
              <w:rFonts w:ascii="Calibri" w:hAnsi="Calibri" w:cs="Calibri"/>
              <w:sz w:val="32"/>
              <w:szCs w:val="32"/>
            </w:rPr>
          </w:rPrChange>
        </w:rPr>
        <w:t xml:space="preserve"> </w:t>
      </w:r>
      <w:r w:rsidRPr="00C93E5C">
        <w:rPr>
          <w:rFonts w:ascii="Helvetica" w:hAnsi="Helvetica" w:cs="Calibri"/>
          <w:sz w:val="32"/>
          <w:szCs w:val="32"/>
          <w:rPrChange w:id="3310" w:author="Ryan" w:date="2017-04-30T19:28:00Z">
            <w:rPr>
              <w:rFonts w:ascii="Calibri" w:hAnsi="Calibri" w:cs="Calibri"/>
              <w:sz w:val="32"/>
              <w:szCs w:val="32"/>
            </w:rPr>
          </w:rPrChange>
        </w:rPr>
        <w:t xml:space="preserve">simple walks of Nature, to the most </w:t>
      </w:r>
    </w:p>
    <w:p w14:paraId="2A64D37D" w14:textId="77777777" w:rsidR="00D70AEF" w:rsidRPr="00C93E5C" w:rsidRDefault="00472BE7" w:rsidP="00472BE7">
      <w:pPr>
        <w:spacing w:after="0"/>
        <w:rPr>
          <w:rFonts w:ascii="Helvetica" w:hAnsi="Helvetica" w:cs="Calibri"/>
          <w:sz w:val="32"/>
          <w:szCs w:val="32"/>
          <w:rPrChange w:id="3311" w:author="Ryan" w:date="2017-04-30T19:28:00Z">
            <w:rPr>
              <w:rFonts w:ascii="Calibri" w:hAnsi="Calibri" w:cs="Calibri"/>
              <w:sz w:val="32"/>
              <w:szCs w:val="32"/>
            </w:rPr>
          </w:rPrChange>
        </w:rPr>
      </w:pPr>
      <w:r w:rsidRPr="00C93E5C">
        <w:rPr>
          <w:rFonts w:ascii="Helvetica" w:hAnsi="Helvetica" w:cs="Calibri"/>
          <w:sz w:val="32"/>
          <w:szCs w:val="32"/>
          <w:rPrChange w:id="3312" w:author="Ryan" w:date="2017-04-30T19:28:00Z">
            <w:rPr>
              <w:rFonts w:ascii="Calibri" w:hAnsi="Calibri" w:cs="Calibri"/>
              <w:sz w:val="32"/>
              <w:szCs w:val="32"/>
            </w:rPr>
          </w:rPrChange>
        </w:rPr>
        <w:t>exalted</w:t>
      </w:r>
      <w:r w:rsidR="00014B1A" w:rsidRPr="00C93E5C">
        <w:rPr>
          <w:rFonts w:ascii="Helvetica" w:hAnsi="Helvetica" w:cs="Calibri"/>
          <w:sz w:val="32"/>
          <w:szCs w:val="32"/>
          <w:rPrChange w:id="3313" w:author="Ryan" w:date="2017-04-30T19:28:00Z">
            <w:rPr>
              <w:rFonts w:ascii="Calibri" w:hAnsi="Calibri" w:cs="Calibri"/>
              <w:sz w:val="32"/>
              <w:szCs w:val="32"/>
            </w:rPr>
          </w:rPrChange>
        </w:rPr>
        <w:t xml:space="preserve"> </w:t>
      </w:r>
      <w:r w:rsidRPr="00C93E5C">
        <w:rPr>
          <w:rFonts w:ascii="Helvetica" w:hAnsi="Helvetica" w:cs="Calibri"/>
          <w:sz w:val="32"/>
          <w:szCs w:val="32"/>
          <w:rPrChange w:id="3314" w:author="Ryan" w:date="2017-04-30T19:28:00Z">
            <w:rPr>
              <w:rFonts w:ascii="Calibri" w:hAnsi="Calibri" w:cs="Calibri"/>
              <w:sz w:val="32"/>
              <w:szCs w:val="32"/>
            </w:rPr>
          </w:rPrChange>
        </w:rPr>
        <w:t>refinements of Art; his immediate ac</w:t>
      </w:r>
      <w:r w:rsidR="00D70AEF" w:rsidRPr="00C93E5C">
        <w:rPr>
          <w:rFonts w:ascii="Helvetica" w:hAnsi="Helvetica" w:cs="Calibri"/>
          <w:sz w:val="32"/>
          <w:szCs w:val="32"/>
          <w:rPrChange w:id="3315" w:author="Ryan" w:date="2017-04-30T19:28:00Z">
            <w:rPr>
              <w:rFonts w:ascii="Calibri" w:hAnsi="Calibri" w:cs="Calibri"/>
              <w:sz w:val="32"/>
              <w:szCs w:val="32"/>
            </w:rPr>
          </w:rPrChange>
        </w:rPr>
        <w:t>-</w:t>
      </w:r>
    </w:p>
    <w:p w14:paraId="79122D1C" w14:textId="77777777" w:rsidR="00472BE7" w:rsidRPr="00C93E5C" w:rsidRDefault="00D70AEF" w:rsidP="00472BE7">
      <w:pPr>
        <w:spacing w:after="0"/>
        <w:rPr>
          <w:rFonts w:ascii="Helvetica" w:hAnsi="Helvetica" w:cs="Calibri"/>
          <w:sz w:val="32"/>
          <w:szCs w:val="32"/>
          <w:rPrChange w:id="3316" w:author="Ryan" w:date="2017-04-30T19:28:00Z">
            <w:rPr>
              <w:rFonts w:ascii="Calibri" w:hAnsi="Calibri" w:cs="Calibri"/>
              <w:sz w:val="32"/>
              <w:szCs w:val="32"/>
            </w:rPr>
          </w:rPrChange>
        </w:rPr>
      </w:pPr>
      <w:proofErr w:type="spellStart"/>
      <w:r w:rsidRPr="00C93E5C">
        <w:rPr>
          <w:rFonts w:ascii="Helvetica" w:hAnsi="Helvetica" w:cs="Calibri"/>
          <w:sz w:val="32"/>
          <w:szCs w:val="32"/>
          <w:rPrChange w:id="3317" w:author="Ryan" w:date="2017-04-30T19:28:00Z">
            <w:rPr>
              <w:rFonts w:ascii="Calibri" w:hAnsi="Calibri" w:cs="Calibri"/>
              <w:sz w:val="32"/>
              <w:szCs w:val="32"/>
            </w:rPr>
          </w:rPrChange>
        </w:rPr>
        <w:t>quisi</w:t>
      </w:r>
      <w:r w:rsidR="00472BE7" w:rsidRPr="00C93E5C">
        <w:rPr>
          <w:rFonts w:ascii="Helvetica" w:hAnsi="Helvetica" w:cs="Calibri"/>
          <w:sz w:val="32"/>
          <w:szCs w:val="32"/>
          <w:rPrChange w:id="3318" w:author="Ryan" w:date="2017-04-30T19:28:00Z">
            <w:rPr>
              <w:rFonts w:ascii="Calibri" w:hAnsi="Calibri" w:cs="Calibri"/>
              <w:sz w:val="32"/>
              <w:szCs w:val="32"/>
            </w:rPr>
          </w:rPrChange>
        </w:rPr>
        <w:t>tion</w:t>
      </w:r>
      <w:proofErr w:type="spellEnd"/>
      <w:r w:rsidR="00472BE7" w:rsidRPr="00C93E5C">
        <w:rPr>
          <w:rFonts w:ascii="Helvetica" w:hAnsi="Helvetica" w:cs="Calibri"/>
          <w:sz w:val="32"/>
          <w:szCs w:val="32"/>
          <w:rPrChange w:id="3319" w:author="Ryan" w:date="2017-04-30T19:28:00Z">
            <w:rPr>
              <w:rFonts w:ascii="Calibri" w:hAnsi="Calibri" w:cs="Calibri"/>
              <w:sz w:val="32"/>
              <w:szCs w:val="32"/>
            </w:rPr>
          </w:rPrChange>
        </w:rPr>
        <w:t xml:space="preserve"> of property; frequent intercourse with</w:t>
      </w:r>
    </w:p>
    <w:p w14:paraId="49598F0C" w14:textId="77777777" w:rsidR="00D70AEF" w:rsidRPr="00C93E5C" w:rsidRDefault="00472BE7" w:rsidP="00472BE7">
      <w:pPr>
        <w:spacing w:after="0"/>
        <w:rPr>
          <w:rFonts w:ascii="Helvetica" w:hAnsi="Helvetica" w:cs="Calibri"/>
          <w:sz w:val="32"/>
          <w:szCs w:val="32"/>
          <w:rPrChange w:id="3320" w:author="Ryan" w:date="2017-04-30T19:28:00Z">
            <w:rPr>
              <w:rFonts w:ascii="Calibri" w:hAnsi="Calibri" w:cs="Calibri"/>
              <w:sz w:val="32"/>
              <w:szCs w:val="32"/>
            </w:rPr>
          </w:rPrChange>
        </w:rPr>
      </w:pPr>
      <w:r w:rsidRPr="00C93E5C">
        <w:rPr>
          <w:rFonts w:ascii="Helvetica" w:hAnsi="Helvetica" w:cs="Calibri"/>
          <w:sz w:val="32"/>
          <w:szCs w:val="32"/>
          <w:rPrChange w:id="3321" w:author="Ryan" w:date="2017-04-30T19:28:00Z">
            <w:rPr>
              <w:rFonts w:ascii="Calibri" w:hAnsi="Calibri" w:cs="Calibri"/>
              <w:sz w:val="32"/>
              <w:szCs w:val="32"/>
            </w:rPr>
          </w:rPrChange>
        </w:rPr>
        <w:t>fashionable circles; the long absence, and</w:t>
      </w:r>
      <w:r w:rsidR="00D70AEF" w:rsidRPr="00C93E5C">
        <w:rPr>
          <w:rFonts w:ascii="Helvetica" w:hAnsi="Helvetica" w:cs="Calibri"/>
          <w:sz w:val="32"/>
          <w:szCs w:val="32"/>
          <w:rPrChange w:id="3322" w:author="Ryan" w:date="2017-04-30T19:28:00Z">
            <w:rPr>
              <w:rFonts w:ascii="Calibri" w:hAnsi="Calibri" w:cs="Calibri"/>
              <w:sz w:val="32"/>
              <w:szCs w:val="32"/>
            </w:rPr>
          </w:rPrChange>
        </w:rPr>
        <w:t xml:space="preserve"> </w:t>
      </w:r>
      <w:r w:rsidRPr="00C93E5C">
        <w:rPr>
          <w:rFonts w:ascii="Helvetica" w:hAnsi="Helvetica" w:cs="Calibri"/>
          <w:sz w:val="32"/>
          <w:szCs w:val="32"/>
          <w:rPrChange w:id="3323" w:author="Ryan" w:date="2017-04-30T19:28:00Z">
            <w:rPr>
              <w:rFonts w:ascii="Calibri" w:hAnsi="Calibri" w:cs="Calibri"/>
              <w:sz w:val="32"/>
              <w:szCs w:val="32"/>
            </w:rPr>
          </w:rPrChange>
        </w:rPr>
        <w:t xml:space="preserve">the </w:t>
      </w:r>
    </w:p>
    <w:p w14:paraId="0BD18D37" w14:textId="77777777" w:rsidR="00D70AEF" w:rsidRPr="00C93E5C" w:rsidRDefault="00472BE7" w:rsidP="00472BE7">
      <w:pPr>
        <w:spacing w:after="0"/>
        <w:rPr>
          <w:rFonts w:ascii="Helvetica" w:hAnsi="Helvetica" w:cs="Calibri"/>
          <w:sz w:val="32"/>
          <w:szCs w:val="32"/>
          <w:rPrChange w:id="3324" w:author="Ryan" w:date="2017-04-30T19:28:00Z">
            <w:rPr>
              <w:rFonts w:ascii="Calibri" w:hAnsi="Calibri" w:cs="Calibri"/>
              <w:sz w:val="32"/>
              <w:szCs w:val="32"/>
            </w:rPr>
          </w:rPrChange>
        </w:rPr>
      </w:pPr>
      <w:r w:rsidRPr="00C93E5C">
        <w:rPr>
          <w:rFonts w:ascii="Helvetica" w:hAnsi="Helvetica" w:cs="Calibri"/>
          <w:sz w:val="32"/>
          <w:szCs w:val="32"/>
          <w:rPrChange w:id="3325" w:author="Ryan" w:date="2017-04-30T19:28:00Z">
            <w:rPr>
              <w:rFonts w:ascii="Calibri" w:hAnsi="Calibri" w:cs="Calibri"/>
              <w:sz w:val="32"/>
              <w:szCs w:val="32"/>
            </w:rPr>
          </w:rPrChange>
        </w:rPr>
        <w:t xml:space="preserve">wide distance which separated him from the maid </w:t>
      </w:r>
    </w:p>
    <w:p w14:paraId="01231FE5" w14:textId="3ADE11CF" w:rsidR="00D70AEF" w:rsidRPr="00C93E5C" w:rsidRDefault="00472BE7" w:rsidP="00472BE7">
      <w:pPr>
        <w:spacing w:after="0"/>
        <w:rPr>
          <w:rFonts w:ascii="Helvetica" w:hAnsi="Helvetica" w:cs="Calibri"/>
          <w:sz w:val="32"/>
          <w:szCs w:val="32"/>
          <w:rPrChange w:id="3326" w:author="Ryan" w:date="2017-04-30T19:28:00Z">
            <w:rPr>
              <w:rFonts w:ascii="Calibri" w:hAnsi="Calibri" w:cs="Calibri"/>
              <w:sz w:val="32"/>
              <w:szCs w:val="32"/>
            </w:rPr>
          </w:rPrChange>
        </w:rPr>
      </w:pPr>
      <w:r w:rsidRPr="00C93E5C">
        <w:rPr>
          <w:rFonts w:ascii="Helvetica" w:hAnsi="Helvetica" w:cs="Calibri"/>
          <w:sz w:val="32"/>
          <w:szCs w:val="32"/>
          <w:rPrChange w:id="3327" w:author="Ryan" w:date="2017-04-30T19:28:00Z">
            <w:rPr>
              <w:rFonts w:ascii="Calibri" w:hAnsi="Calibri" w:cs="Calibri"/>
              <w:sz w:val="32"/>
              <w:szCs w:val="32"/>
            </w:rPr>
          </w:rPrChange>
        </w:rPr>
        <w:t>of his early choice; and</w:t>
      </w:r>
      <w:r w:rsidR="00515865" w:rsidRPr="00C93E5C">
        <w:rPr>
          <w:rFonts w:ascii="Helvetica" w:hAnsi="Helvetica" w:cs="Calibri"/>
          <w:sz w:val="32"/>
          <w:szCs w:val="32"/>
          <w:rPrChange w:id="3328" w:author="Ryan" w:date="2017-04-30T19:28:00Z">
            <w:rPr>
              <w:rFonts w:ascii="Calibri" w:hAnsi="Calibri" w:cs="Calibri"/>
              <w:sz w:val="32"/>
              <w:szCs w:val="32"/>
            </w:rPr>
          </w:rPrChange>
        </w:rPr>
        <w:t>,</w:t>
      </w:r>
      <w:r w:rsidRPr="00C93E5C">
        <w:rPr>
          <w:rFonts w:ascii="Helvetica" w:hAnsi="Helvetica" w:cs="Calibri"/>
          <w:sz w:val="32"/>
          <w:szCs w:val="32"/>
          <w:rPrChange w:id="3329" w:author="Ryan" w:date="2017-04-30T19:28:00Z">
            <w:rPr>
              <w:rFonts w:ascii="Calibri" w:hAnsi="Calibri" w:cs="Calibri"/>
              <w:sz w:val="32"/>
              <w:szCs w:val="32"/>
            </w:rPr>
          </w:rPrChange>
        </w:rPr>
        <w:t xml:space="preserve"> above all,</w:t>
      </w:r>
      <w:r w:rsidR="00D70AEF" w:rsidRPr="00C93E5C">
        <w:rPr>
          <w:rFonts w:ascii="Helvetica" w:hAnsi="Helvetica" w:cs="Calibri"/>
          <w:sz w:val="32"/>
          <w:szCs w:val="32"/>
          <w:rPrChange w:id="3330" w:author="Ryan" w:date="2017-04-30T19:28:00Z">
            <w:rPr>
              <w:rFonts w:ascii="Calibri" w:hAnsi="Calibri" w:cs="Calibri"/>
              <w:sz w:val="32"/>
              <w:szCs w:val="32"/>
            </w:rPr>
          </w:rPrChange>
        </w:rPr>
        <w:t xml:space="preserve"> </w:t>
      </w:r>
      <w:r w:rsidRPr="00C93E5C">
        <w:rPr>
          <w:rFonts w:ascii="Helvetica" w:hAnsi="Helvetica" w:cs="Calibri"/>
          <w:sz w:val="32"/>
          <w:szCs w:val="32"/>
          <w:rPrChange w:id="3331" w:author="Ryan" w:date="2017-04-30T19:28:00Z">
            <w:rPr>
              <w:rFonts w:ascii="Calibri" w:hAnsi="Calibri" w:cs="Calibri"/>
              <w:sz w:val="32"/>
              <w:szCs w:val="32"/>
            </w:rPr>
          </w:rPrChange>
        </w:rPr>
        <w:t xml:space="preserve">the delicate </w:t>
      </w:r>
    </w:p>
    <w:p w14:paraId="3B8B4E69" w14:textId="77777777" w:rsidR="004F5F77" w:rsidRPr="00C93E5C" w:rsidRDefault="00472BE7" w:rsidP="00472BE7">
      <w:pPr>
        <w:spacing w:after="0"/>
        <w:rPr>
          <w:rFonts w:ascii="Helvetica" w:hAnsi="Helvetica" w:cs="Calibri"/>
          <w:sz w:val="32"/>
          <w:szCs w:val="32"/>
          <w:rPrChange w:id="3332" w:author="Ryan" w:date="2017-04-30T19:28:00Z">
            <w:rPr>
              <w:rFonts w:ascii="Calibri" w:hAnsi="Calibri" w:cs="Calibri"/>
              <w:sz w:val="32"/>
              <w:szCs w:val="32"/>
            </w:rPr>
          </w:rPrChange>
        </w:rPr>
      </w:pPr>
      <w:r w:rsidRPr="00C93E5C">
        <w:rPr>
          <w:rFonts w:ascii="Helvetica" w:hAnsi="Helvetica" w:cs="Calibri"/>
          <w:sz w:val="32"/>
          <w:szCs w:val="32"/>
          <w:rPrChange w:id="3333" w:author="Ryan" w:date="2017-04-30T19:28:00Z">
            <w:rPr>
              <w:rFonts w:ascii="Calibri" w:hAnsi="Calibri" w:cs="Calibri"/>
              <w:sz w:val="32"/>
              <w:szCs w:val="32"/>
            </w:rPr>
          </w:rPrChange>
        </w:rPr>
        <w:t xml:space="preserve">and </w:t>
      </w:r>
      <w:proofErr w:type="spellStart"/>
      <w:r w:rsidRPr="00C93E5C">
        <w:rPr>
          <w:rFonts w:ascii="Helvetica" w:hAnsi="Helvetica" w:cs="Calibri"/>
          <w:sz w:val="32"/>
          <w:szCs w:val="32"/>
          <w:rPrChange w:id="3334" w:author="Ryan" w:date="2017-04-30T19:28:00Z">
            <w:rPr>
              <w:rFonts w:ascii="Calibri" w:hAnsi="Calibri" w:cs="Calibri"/>
              <w:sz w:val="32"/>
              <w:szCs w:val="32"/>
            </w:rPr>
          </w:rPrChange>
        </w:rPr>
        <w:t>irresistable</w:t>
      </w:r>
      <w:proofErr w:type="spellEnd"/>
      <w:r w:rsidRPr="00C93E5C">
        <w:rPr>
          <w:rFonts w:ascii="Helvetica" w:hAnsi="Helvetica" w:cs="Calibri"/>
          <w:sz w:val="32"/>
          <w:szCs w:val="32"/>
          <w:rPrChange w:id="3335" w:author="Ryan" w:date="2017-04-30T19:28:00Z">
            <w:rPr>
              <w:rFonts w:ascii="Calibri" w:hAnsi="Calibri" w:cs="Calibri"/>
              <w:sz w:val="32"/>
              <w:szCs w:val="32"/>
            </w:rPr>
          </w:rPrChange>
        </w:rPr>
        <w:t xml:space="preserve"> attractions, and</w:t>
      </w:r>
      <w:r w:rsidR="00D70AEF" w:rsidRPr="00C93E5C">
        <w:rPr>
          <w:rFonts w:ascii="Helvetica" w:hAnsi="Helvetica" w:cs="Calibri"/>
          <w:sz w:val="32"/>
          <w:szCs w:val="32"/>
          <w:rPrChange w:id="3336" w:author="Ryan" w:date="2017-04-30T19:28:00Z">
            <w:rPr>
              <w:rFonts w:ascii="Calibri" w:hAnsi="Calibri" w:cs="Calibri"/>
              <w:sz w:val="32"/>
              <w:szCs w:val="32"/>
            </w:rPr>
          </w:rPrChange>
        </w:rPr>
        <w:t xml:space="preserve"> tende</w:t>
      </w:r>
      <w:r w:rsidRPr="00C93E5C">
        <w:rPr>
          <w:rFonts w:ascii="Helvetica" w:hAnsi="Helvetica" w:cs="Calibri"/>
          <w:sz w:val="32"/>
          <w:szCs w:val="32"/>
          <w:rPrChange w:id="3337" w:author="Ryan" w:date="2017-04-30T19:28:00Z">
            <w:rPr>
              <w:rFonts w:ascii="Calibri" w:hAnsi="Calibri" w:cs="Calibri"/>
              <w:sz w:val="32"/>
              <w:szCs w:val="32"/>
            </w:rPr>
          </w:rPrChange>
        </w:rPr>
        <w:t xml:space="preserve">r solicitudes </w:t>
      </w:r>
    </w:p>
    <w:p w14:paraId="6A4BF127" w14:textId="6367A2C2" w:rsidR="004F5F77" w:rsidRPr="00C93E5C" w:rsidRDefault="00472BE7" w:rsidP="00472BE7">
      <w:pPr>
        <w:spacing w:after="0"/>
        <w:rPr>
          <w:rFonts w:ascii="Helvetica" w:hAnsi="Helvetica" w:cs="Calibri"/>
          <w:sz w:val="32"/>
          <w:szCs w:val="32"/>
          <w:rPrChange w:id="3338" w:author="Ryan" w:date="2017-04-30T19:28:00Z">
            <w:rPr>
              <w:rFonts w:ascii="Calibri" w:hAnsi="Calibri" w:cs="Calibri"/>
              <w:sz w:val="32"/>
              <w:szCs w:val="32"/>
            </w:rPr>
          </w:rPrChange>
        </w:rPr>
      </w:pPr>
      <w:r w:rsidRPr="00C93E5C">
        <w:rPr>
          <w:rFonts w:ascii="Helvetica" w:hAnsi="Helvetica" w:cs="Calibri"/>
          <w:sz w:val="32"/>
          <w:szCs w:val="32"/>
          <w:rPrChange w:id="3339" w:author="Ryan" w:date="2017-04-30T19:28:00Z">
            <w:rPr>
              <w:rFonts w:ascii="Calibri" w:hAnsi="Calibri" w:cs="Calibri"/>
              <w:sz w:val="32"/>
              <w:szCs w:val="32"/>
            </w:rPr>
          </w:rPrChange>
        </w:rPr>
        <w:t>of female blandishment,</w:t>
      </w:r>
      <w:r w:rsidR="004F5F77" w:rsidRPr="00C93E5C">
        <w:rPr>
          <w:rFonts w:ascii="Helvetica" w:hAnsi="Helvetica" w:cs="Calibri"/>
          <w:sz w:val="32"/>
          <w:szCs w:val="32"/>
          <w:rPrChange w:id="3340" w:author="Ryan" w:date="2017-04-30T19:28:00Z">
            <w:rPr>
              <w:rFonts w:ascii="Calibri" w:hAnsi="Calibri" w:cs="Calibri"/>
              <w:sz w:val="32"/>
              <w:szCs w:val="32"/>
            </w:rPr>
          </w:rPrChange>
        </w:rPr>
        <w:t xml:space="preserve"> </w:t>
      </w:r>
      <w:r w:rsidR="00515865" w:rsidRPr="00C93E5C">
        <w:rPr>
          <w:rFonts w:ascii="Helvetica" w:hAnsi="Helvetica" w:cs="Calibri"/>
          <w:sz w:val="32"/>
          <w:szCs w:val="32"/>
          <w:rPrChange w:id="3341" w:author="Ryan" w:date="2017-04-30T19:28:00Z">
            <w:rPr>
              <w:rFonts w:ascii="Calibri" w:hAnsi="Calibri" w:cs="Calibri"/>
              <w:sz w:val="32"/>
              <w:szCs w:val="32"/>
            </w:rPr>
          </w:rPrChange>
        </w:rPr>
        <w:t>must</w:t>
      </w:r>
      <w:r w:rsidRPr="00C93E5C">
        <w:rPr>
          <w:rFonts w:ascii="Helvetica" w:hAnsi="Helvetica" w:cs="Calibri"/>
          <w:sz w:val="32"/>
          <w:szCs w:val="32"/>
          <w:rPrChange w:id="3342" w:author="Ryan" w:date="2017-04-30T19:28:00Z">
            <w:rPr>
              <w:rFonts w:ascii="Calibri" w:hAnsi="Calibri" w:cs="Calibri"/>
              <w:sz w:val="32"/>
              <w:szCs w:val="32"/>
            </w:rPr>
          </w:rPrChange>
        </w:rPr>
        <w:t xml:space="preserve">, unless Albert </w:t>
      </w:r>
      <w:proofErr w:type="spellStart"/>
      <w:r w:rsidRPr="00C93E5C">
        <w:rPr>
          <w:rFonts w:ascii="Helvetica" w:hAnsi="Helvetica" w:cs="Calibri"/>
          <w:sz w:val="32"/>
          <w:szCs w:val="32"/>
          <w:rPrChange w:id="3343" w:author="Ryan" w:date="2017-04-30T19:28:00Z">
            <w:rPr>
              <w:rFonts w:ascii="Calibri" w:hAnsi="Calibri" w:cs="Calibri"/>
              <w:sz w:val="32"/>
              <w:szCs w:val="32"/>
            </w:rPr>
          </w:rPrChange>
        </w:rPr>
        <w:t>pos</w:t>
      </w:r>
      <w:proofErr w:type="spellEnd"/>
      <w:r w:rsidR="004F5F77" w:rsidRPr="00C93E5C">
        <w:rPr>
          <w:rFonts w:ascii="Helvetica" w:hAnsi="Helvetica" w:cs="Calibri"/>
          <w:sz w:val="32"/>
          <w:szCs w:val="32"/>
          <w:rPrChange w:id="3344" w:author="Ryan" w:date="2017-04-30T19:28:00Z">
            <w:rPr>
              <w:rFonts w:ascii="Calibri" w:hAnsi="Calibri" w:cs="Calibri"/>
              <w:sz w:val="32"/>
              <w:szCs w:val="32"/>
            </w:rPr>
          </w:rPrChange>
        </w:rPr>
        <w:t>-</w:t>
      </w:r>
    </w:p>
    <w:p w14:paraId="7E6F56C1" w14:textId="0F45E208" w:rsidR="004F5F77" w:rsidRPr="00C93E5C" w:rsidRDefault="00515865" w:rsidP="00472BE7">
      <w:pPr>
        <w:spacing w:after="0"/>
        <w:rPr>
          <w:rFonts w:ascii="Helvetica" w:hAnsi="Helvetica" w:cs="Calibri"/>
          <w:sz w:val="32"/>
          <w:szCs w:val="32"/>
          <w:rPrChange w:id="3345" w:author="Ryan" w:date="2017-04-30T19:28:00Z">
            <w:rPr>
              <w:rFonts w:ascii="Calibri" w:hAnsi="Calibri" w:cs="Calibri"/>
              <w:sz w:val="32"/>
              <w:szCs w:val="32"/>
            </w:rPr>
          </w:rPrChange>
        </w:rPr>
      </w:pPr>
      <w:proofErr w:type="spellStart"/>
      <w:r w:rsidRPr="00C93E5C">
        <w:rPr>
          <w:rFonts w:ascii="Helvetica" w:hAnsi="Helvetica" w:cs="Calibri"/>
          <w:sz w:val="32"/>
          <w:szCs w:val="32"/>
          <w:rPrChange w:id="3346" w:author="Ryan" w:date="2017-04-30T19:28:00Z">
            <w:rPr>
              <w:rFonts w:ascii="Calibri" w:hAnsi="Calibri" w:cs="Calibri"/>
              <w:sz w:val="32"/>
              <w:szCs w:val="32"/>
            </w:rPr>
          </w:rPrChange>
        </w:rPr>
        <w:t>sessed</w:t>
      </w:r>
      <w:proofErr w:type="spellEnd"/>
      <w:r w:rsidR="004F5F77" w:rsidRPr="00C93E5C">
        <w:rPr>
          <w:rFonts w:ascii="Helvetica" w:hAnsi="Helvetica" w:cs="Calibri"/>
          <w:sz w:val="32"/>
          <w:szCs w:val="32"/>
          <w:rPrChange w:id="3347" w:author="Ryan" w:date="2017-04-30T19:28:00Z">
            <w:rPr>
              <w:rFonts w:ascii="Calibri" w:hAnsi="Calibri" w:cs="Calibri"/>
              <w:sz w:val="32"/>
              <w:szCs w:val="32"/>
            </w:rPr>
          </w:rPrChange>
        </w:rPr>
        <w:t xml:space="preserve"> more than hu</w:t>
      </w:r>
      <w:r w:rsidR="00472BE7" w:rsidRPr="00C93E5C">
        <w:rPr>
          <w:rFonts w:ascii="Helvetica" w:hAnsi="Helvetica" w:cs="Calibri"/>
          <w:sz w:val="32"/>
          <w:szCs w:val="32"/>
          <w:rPrChange w:id="3348" w:author="Ryan" w:date="2017-04-30T19:28:00Z">
            <w:rPr>
              <w:rFonts w:ascii="Calibri" w:hAnsi="Calibri" w:cs="Calibri"/>
              <w:sz w:val="32"/>
              <w:szCs w:val="32"/>
            </w:rPr>
          </w:rPrChange>
        </w:rPr>
        <w:t xml:space="preserve">man firmness, weaken, at least, </w:t>
      </w:r>
    </w:p>
    <w:p w14:paraId="10603868" w14:textId="77777777" w:rsidR="004F5F77" w:rsidRPr="00C93E5C" w:rsidRDefault="00472BE7" w:rsidP="00472BE7">
      <w:pPr>
        <w:spacing w:after="0"/>
        <w:rPr>
          <w:rFonts w:ascii="Helvetica" w:hAnsi="Helvetica" w:cs="Calibri"/>
          <w:sz w:val="32"/>
          <w:szCs w:val="32"/>
          <w:rPrChange w:id="3349" w:author="Ryan" w:date="2017-04-30T19:28:00Z">
            <w:rPr>
              <w:rFonts w:ascii="Calibri" w:hAnsi="Calibri" w:cs="Calibri"/>
              <w:sz w:val="32"/>
              <w:szCs w:val="32"/>
            </w:rPr>
          </w:rPrChange>
        </w:rPr>
      </w:pPr>
      <w:r w:rsidRPr="00C93E5C">
        <w:rPr>
          <w:rFonts w:ascii="Helvetica" w:hAnsi="Helvetica" w:cs="Calibri"/>
          <w:sz w:val="32"/>
          <w:szCs w:val="32"/>
          <w:rPrChange w:id="3350" w:author="Ryan" w:date="2017-04-30T19:28:00Z">
            <w:rPr>
              <w:rFonts w:ascii="Calibri" w:hAnsi="Calibri" w:cs="Calibri"/>
              <w:sz w:val="32"/>
              <w:szCs w:val="32"/>
            </w:rPr>
          </w:rPrChange>
        </w:rPr>
        <w:t>if not totally</w:t>
      </w:r>
      <w:r w:rsidR="004F5F77" w:rsidRPr="00C93E5C">
        <w:rPr>
          <w:rFonts w:ascii="Helvetica" w:hAnsi="Helvetica" w:cs="Calibri"/>
          <w:sz w:val="32"/>
          <w:szCs w:val="32"/>
          <w:rPrChange w:id="3351" w:author="Ryan" w:date="2017-04-30T19:28:00Z">
            <w:rPr>
              <w:rFonts w:ascii="Calibri" w:hAnsi="Calibri" w:cs="Calibri"/>
              <w:sz w:val="32"/>
              <w:szCs w:val="32"/>
            </w:rPr>
          </w:rPrChange>
        </w:rPr>
        <w:t xml:space="preserve"> </w:t>
      </w:r>
      <w:r w:rsidRPr="00C93E5C">
        <w:rPr>
          <w:rFonts w:ascii="Helvetica" w:hAnsi="Helvetica" w:cs="Calibri"/>
          <w:sz w:val="32"/>
          <w:szCs w:val="32"/>
          <w:rPrChange w:id="3352" w:author="Ryan" w:date="2017-04-30T19:28:00Z">
            <w:rPr>
              <w:rFonts w:ascii="Calibri" w:hAnsi="Calibri" w:cs="Calibri"/>
              <w:sz w:val="32"/>
              <w:szCs w:val="32"/>
            </w:rPr>
          </w:rPrChange>
        </w:rPr>
        <w:t>disengage</w:t>
      </w:r>
      <w:r w:rsidR="004F5F77" w:rsidRPr="00C93E5C">
        <w:rPr>
          <w:rFonts w:ascii="Helvetica" w:hAnsi="Helvetica" w:cs="Calibri"/>
          <w:sz w:val="32"/>
          <w:szCs w:val="32"/>
          <w:rPrChange w:id="3353" w:author="Ryan" w:date="2017-04-30T19:28:00Z">
            <w:rPr>
              <w:rFonts w:ascii="Calibri" w:hAnsi="Calibri" w:cs="Calibri"/>
              <w:sz w:val="32"/>
              <w:szCs w:val="32"/>
            </w:rPr>
          </w:rPrChange>
        </w:rPr>
        <w:t>,</w:t>
      </w:r>
      <w:r w:rsidRPr="00C93E5C">
        <w:rPr>
          <w:rFonts w:ascii="Helvetica" w:hAnsi="Helvetica" w:cs="Calibri"/>
          <w:sz w:val="32"/>
          <w:szCs w:val="32"/>
          <w:rPrChange w:id="3354" w:author="Ryan" w:date="2017-04-30T19:28:00Z">
            <w:rPr>
              <w:rFonts w:ascii="Calibri" w:hAnsi="Calibri" w:cs="Calibri"/>
              <w:sz w:val="32"/>
              <w:szCs w:val="32"/>
            </w:rPr>
          </w:rPrChange>
        </w:rPr>
        <w:t xml:space="preserve"> all prior attachments. </w:t>
      </w:r>
    </w:p>
    <w:p w14:paraId="56609EDC" w14:textId="77777777" w:rsidR="004F5F77" w:rsidRPr="00C93E5C" w:rsidRDefault="00472BE7" w:rsidP="00472BE7">
      <w:pPr>
        <w:spacing w:after="0"/>
        <w:rPr>
          <w:rFonts w:ascii="Helvetica" w:hAnsi="Helvetica" w:cs="Calibri"/>
          <w:sz w:val="32"/>
          <w:szCs w:val="32"/>
          <w:rPrChange w:id="3355" w:author="Ryan" w:date="2017-04-30T19:28:00Z">
            <w:rPr>
              <w:rFonts w:ascii="Calibri" w:hAnsi="Calibri" w:cs="Calibri"/>
              <w:sz w:val="32"/>
              <w:szCs w:val="32"/>
            </w:rPr>
          </w:rPrChange>
        </w:rPr>
      </w:pPr>
      <w:r w:rsidRPr="00C93E5C">
        <w:rPr>
          <w:rFonts w:ascii="Helvetica" w:hAnsi="Helvetica" w:cs="Calibri"/>
          <w:sz w:val="32"/>
          <w:szCs w:val="32"/>
          <w:rPrChange w:id="3356" w:author="Ryan" w:date="2017-04-30T19:28:00Z">
            <w:rPr>
              <w:rFonts w:ascii="Calibri" w:hAnsi="Calibri" w:cs="Calibri"/>
              <w:sz w:val="32"/>
              <w:szCs w:val="32"/>
            </w:rPr>
          </w:rPrChange>
        </w:rPr>
        <w:t>T</w:t>
      </w:r>
      <w:r w:rsidR="004F5F77" w:rsidRPr="00C93E5C">
        <w:rPr>
          <w:rFonts w:ascii="Helvetica" w:hAnsi="Helvetica" w:cs="Calibri"/>
          <w:sz w:val="32"/>
          <w:szCs w:val="32"/>
          <w:rPrChange w:id="3357" w:author="Ryan" w:date="2017-04-30T19:28:00Z">
            <w:rPr>
              <w:rFonts w:ascii="Calibri" w:hAnsi="Calibri" w:cs="Calibri"/>
              <w:sz w:val="32"/>
              <w:szCs w:val="32"/>
            </w:rPr>
          </w:rPrChange>
        </w:rPr>
        <w:t>his exte</w:t>
      </w:r>
      <w:r w:rsidRPr="00C93E5C">
        <w:rPr>
          <w:rFonts w:ascii="Helvetica" w:hAnsi="Helvetica" w:cs="Calibri"/>
          <w:sz w:val="32"/>
          <w:szCs w:val="32"/>
          <w:rPrChange w:id="3358" w:author="Ryan" w:date="2017-04-30T19:28:00Z">
            <w:rPr>
              <w:rFonts w:ascii="Calibri" w:hAnsi="Calibri" w:cs="Calibri"/>
              <w:sz w:val="32"/>
              <w:szCs w:val="32"/>
            </w:rPr>
          </w:rPrChange>
        </w:rPr>
        <w:t>nuation, however, did not present it</w:t>
      </w:r>
      <w:r w:rsidR="004F5F77" w:rsidRPr="00C93E5C">
        <w:rPr>
          <w:rFonts w:ascii="Helvetica" w:hAnsi="Helvetica" w:cs="Calibri"/>
          <w:sz w:val="32"/>
          <w:szCs w:val="32"/>
          <w:rPrChange w:id="3359" w:author="Ryan" w:date="2017-04-30T19:28:00Z">
            <w:rPr>
              <w:rFonts w:ascii="Calibri" w:hAnsi="Calibri" w:cs="Calibri"/>
              <w:sz w:val="32"/>
              <w:szCs w:val="32"/>
            </w:rPr>
          </w:rPrChange>
        </w:rPr>
        <w:t>-</w:t>
      </w:r>
    </w:p>
    <w:p w14:paraId="53BB36C9" w14:textId="77777777" w:rsidR="004F5F77" w:rsidRPr="00C93E5C" w:rsidRDefault="00472BE7" w:rsidP="00472BE7">
      <w:pPr>
        <w:spacing w:after="0"/>
        <w:rPr>
          <w:rFonts w:ascii="Helvetica" w:hAnsi="Helvetica" w:cs="Calibri"/>
          <w:sz w:val="32"/>
          <w:szCs w:val="32"/>
          <w:rPrChange w:id="3360" w:author="Ryan" w:date="2017-04-30T19:28:00Z">
            <w:rPr>
              <w:rFonts w:ascii="Calibri" w:hAnsi="Calibri" w:cs="Calibri"/>
              <w:sz w:val="32"/>
              <w:szCs w:val="32"/>
            </w:rPr>
          </w:rPrChange>
        </w:rPr>
      </w:pPr>
      <w:r w:rsidRPr="00C93E5C">
        <w:rPr>
          <w:rFonts w:ascii="Helvetica" w:hAnsi="Helvetica" w:cs="Calibri"/>
          <w:sz w:val="32"/>
          <w:szCs w:val="32"/>
          <w:rPrChange w:id="3361" w:author="Ryan" w:date="2017-04-30T19:28:00Z">
            <w:rPr>
              <w:rFonts w:ascii="Calibri" w:hAnsi="Calibri" w:cs="Calibri"/>
              <w:sz w:val="32"/>
              <w:szCs w:val="32"/>
            </w:rPr>
          </w:rPrChange>
        </w:rPr>
        <w:t>self to the</w:t>
      </w:r>
      <w:r w:rsidR="004F5F77" w:rsidRPr="00C93E5C">
        <w:rPr>
          <w:rFonts w:ascii="Helvetica" w:hAnsi="Helvetica" w:cs="Calibri"/>
          <w:sz w:val="32"/>
          <w:szCs w:val="32"/>
          <w:rPrChange w:id="3362" w:author="Ryan" w:date="2017-04-30T19:28:00Z">
            <w:rPr>
              <w:rFonts w:ascii="Calibri" w:hAnsi="Calibri" w:cs="Calibri"/>
              <w:sz w:val="32"/>
              <w:szCs w:val="32"/>
            </w:rPr>
          </w:rPrChange>
        </w:rPr>
        <w:t xml:space="preserve"> </w:t>
      </w:r>
      <w:r w:rsidRPr="00C93E5C">
        <w:rPr>
          <w:rFonts w:ascii="Helvetica" w:hAnsi="Helvetica" w:cs="Calibri"/>
          <w:sz w:val="32"/>
          <w:szCs w:val="32"/>
          <w:rPrChange w:id="3363" w:author="Ryan" w:date="2017-04-30T19:28:00Z">
            <w:rPr>
              <w:rFonts w:ascii="Calibri" w:hAnsi="Calibri" w:cs="Calibri"/>
              <w:sz w:val="32"/>
              <w:szCs w:val="32"/>
            </w:rPr>
          </w:rPrChange>
        </w:rPr>
        <w:t xml:space="preserve">anguished mind of Eliza. She </w:t>
      </w:r>
      <w:proofErr w:type="spellStart"/>
      <w:r w:rsidRPr="00C93E5C">
        <w:rPr>
          <w:rFonts w:ascii="Helvetica" w:hAnsi="Helvetica" w:cs="Calibri"/>
          <w:sz w:val="32"/>
          <w:szCs w:val="32"/>
          <w:rPrChange w:id="3364" w:author="Ryan" w:date="2017-04-30T19:28:00Z">
            <w:rPr>
              <w:rFonts w:ascii="Calibri" w:hAnsi="Calibri" w:cs="Calibri"/>
              <w:sz w:val="32"/>
              <w:szCs w:val="32"/>
            </w:rPr>
          </w:rPrChange>
        </w:rPr>
        <w:t>consi</w:t>
      </w:r>
      <w:proofErr w:type="spellEnd"/>
      <w:r w:rsidR="004F5F77" w:rsidRPr="00C93E5C">
        <w:rPr>
          <w:rFonts w:ascii="Helvetica" w:hAnsi="Helvetica" w:cs="Calibri"/>
          <w:sz w:val="32"/>
          <w:szCs w:val="32"/>
          <w:rPrChange w:id="3365" w:author="Ryan" w:date="2017-04-30T19:28:00Z">
            <w:rPr>
              <w:rFonts w:ascii="Calibri" w:hAnsi="Calibri" w:cs="Calibri"/>
              <w:sz w:val="32"/>
              <w:szCs w:val="32"/>
            </w:rPr>
          </w:rPrChange>
        </w:rPr>
        <w:t>-</w:t>
      </w:r>
    </w:p>
    <w:p w14:paraId="5031A731" w14:textId="77777777" w:rsidR="004F5F77" w:rsidRPr="00C93E5C" w:rsidRDefault="00472BE7" w:rsidP="00472BE7">
      <w:pPr>
        <w:spacing w:after="0"/>
        <w:rPr>
          <w:rFonts w:ascii="Helvetica" w:hAnsi="Helvetica" w:cs="Calibri"/>
          <w:sz w:val="32"/>
          <w:szCs w:val="32"/>
          <w:rPrChange w:id="3366" w:author="Ryan" w:date="2017-04-30T19:28:00Z">
            <w:rPr>
              <w:rFonts w:ascii="Calibri" w:hAnsi="Calibri" w:cs="Calibri"/>
              <w:sz w:val="32"/>
              <w:szCs w:val="32"/>
            </w:rPr>
          </w:rPrChange>
        </w:rPr>
      </w:pPr>
      <w:proofErr w:type="spellStart"/>
      <w:r w:rsidRPr="00C93E5C">
        <w:rPr>
          <w:rFonts w:ascii="Helvetica" w:hAnsi="Helvetica" w:cs="Calibri"/>
          <w:sz w:val="32"/>
          <w:szCs w:val="32"/>
          <w:rPrChange w:id="3367" w:author="Ryan" w:date="2017-04-30T19:28:00Z">
            <w:rPr>
              <w:rFonts w:ascii="Calibri" w:hAnsi="Calibri" w:cs="Calibri"/>
              <w:sz w:val="32"/>
              <w:szCs w:val="32"/>
            </w:rPr>
          </w:rPrChange>
        </w:rPr>
        <w:lastRenderedPageBreak/>
        <w:t>dered</w:t>
      </w:r>
      <w:proofErr w:type="spellEnd"/>
      <w:r w:rsidR="004F5F77" w:rsidRPr="00C93E5C">
        <w:rPr>
          <w:rFonts w:ascii="Helvetica" w:hAnsi="Helvetica" w:cs="Calibri"/>
          <w:sz w:val="32"/>
          <w:szCs w:val="32"/>
          <w:rPrChange w:id="3368" w:author="Ryan" w:date="2017-04-30T19:28:00Z">
            <w:rPr>
              <w:rFonts w:ascii="Calibri" w:hAnsi="Calibri" w:cs="Calibri"/>
              <w:sz w:val="32"/>
              <w:szCs w:val="32"/>
            </w:rPr>
          </w:rPrChange>
        </w:rPr>
        <w:t xml:space="preserve"> </w:t>
      </w:r>
      <w:r w:rsidRPr="00C93E5C">
        <w:rPr>
          <w:rFonts w:ascii="Helvetica" w:hAnsi="Helvetica" w:cs="Calibri"/>
          <w:sz w:val="32"/>
          <w:szCs w:val="32"/>
          <w:rPrChange w:id="3369" w:author="Ryan" w:date="2017-04-30T19:28:00Z">
            <w:rPr>
              <w:rFonts w:ascii="Calibri" w:hAnsi="Calibri" w:cs="Calibri"/>
              <w:sz w:val="32"/>
              <w:szCs w:val="32"/>
            </w:rPr>
          </w:rPrChange>
        </w:rPr>
        <w:t xml:space="preserve">him as the murderer of her peace, and as </w:t>
      </w:r>
    </w:p>
    <w:p w14:paraId="1BE7EB67" w14:textId="77777777" w:rsidR="004F5F77" w:rsidRPr="00C93E5C" w:rsidRDefault="00472BE7" w:rsidP="00472BE7">
      <w:pPr>
        <w:spacing w:after="0"/>
        <w:rPr>
          <w:rFonts w:ascii="Helvetica" w:hAnsi="Helvetica" w:cs="Calibri"/>
          <w:sz w:val="32"/>
          <w:szCs w:val="32"/>
          <w:rPrChange w:id="3370" w:author="Ryan" w:date="2017-04-30T19:28:00Z">
            <w:rPr>
              <w:rFonts w:ascii="Calibri" w:hAnsi="Calibri" w:cs="Calibri"/>
              <w:sz w:val="32"/>
              <w:szCs w:val="32"/>
            </w:rPr>
          </w:rPrChange>
        </w:rPr>
      </w:pPr>
      <w:r w:rsidRPr="00C93E5C">
        <w:rPr>
          <w:rFonts w:ascii="Helvetica" w:hAnsi="Helvetica" w:cs="Calibri"/>
          <w:sz w:val="32"/>
          <w:szCs w:val="32"/>
          <w:rPrChange w:id="3371" w:author="Ryan" w:date="2017-04-30T19:28:00Z">
            <w:rPr>
              <w:rFonts w:ascii="Calibri" w:hAnsi="Calibri" w:cs="Calibri"/>
              <w:sz w:val="32"/>
              <w:szCs w:val="32"/>
            </w:rPr>
          </w:rPrChange>
        </w:rPr>
        <w:t>the</w:t>
      </w:r>
      <w:r w:rsidR="004F5F77" w:rsidRPr="00C93E5C">
        <w:rPr>
          <w:rFonts w:ascii="Helvetica" w:hAnsi="Helvetica" w:cs="Calibri"/>
          <w:sz w:val="32"/>
          <w:szCs w:val="32"/>
          <w:rPrChange w:id="3372" w:author="Ryan" w:date="2017-04-30T19:28:00Z">
            <w:rPr>
              <w:rFonts w:ascii="Calibri" w:hAnsi="Calibri" w:cs="Calibri"/>
              <w:sz w:val="32"/>
              <w:szCs w:val="32"/>
            </w:rPr>
          </w:rPrChange>
        </w:rPr>
        <w:t xml:space="preserve"> </w:t>
      </w:r>
      <w:r w:rsidRPr="00C93E5C">
        <w:rPr>
          <w:rFonts w:ascii="Helvetica" w:hAnsi="Helvetica" w:cs="Calibri"/>
          <w:sz w:val="32"/>
          <w:szCs w:val="32"/>
          <w:rPrChange w:id="3373" w:author="Ryan" w:date="2017-04-30T19:28:00Z">
            <w:rPr>
              <w:rFonts w:ascii="Calibri" w:hAnsi="Calibri" w:cs="Calibri"/>
              <w:sz w:val="32"/>
              <w:szCs w:val="32"/>
            </w:rPr>
          </w:rPrChange>
        </w:rPr>
        <w:t>assassinator of all her future prospects of</w:t>
      </w:r>
      <w:r w:rsidR="004F5F77" w:rsidRPr="00C93E5C">
        <w:rPr>
          <w:rFonts w:ascii="Helvetica" w:hAnsi="Helvetica" w:cs="Calibri"/>
          <w:sz w:val="32"/>
          <w:szCs w:val="32"/>
          <w:rPrChange w:id="3374" w:author="Ryan" w:date="2017-04-30T19:28:00Z">
            <w:rPr>
              <w:rFonts w:ascii="Calibri" w:hAnsi="Calibri" w:cs="Calibri"/>
              <w:sz w:val="32"/>
              <w:szCs w:val="32"/>
            </w:rPr>
          </w:rPrChange>
        </w:rPr>
        <w:t xml:space="preserve"> </w:t>
      </w:r>
      <w:r w:rsidRPr="00C93E5C">
        <w:rPr>
          <w:rFonts w:ascii="Helvetica" w:hAnsi="Helvetica" w:cs="Calibri"/>
          <w:sz w:val="32"/>
          <w:szCs w:val="32"/>
          <w:rPrChange w:id="3375" w:author="Ryan" w:date="2017-04-30T19:28:00Z">
            <w:rPr>
              <w:rFonts w:ascii="Calibri" w:hAnsi="Calibri" w:cs="Calibri"/>
              <w:sz w:val="32"/>
              <w:szCs w:val="32"/>
            </w:rPr>
          </w:rPrChange>
        </w:rPr>
        <w:t>hap</w:t>
      </w:r>
      <w:r w:rsidR="004F5F77" w:rsidRPr="00C93E5C">
        <w:rPr>
          <w:rFonts w:ascii="Helvetica" w:hAnsi="Helvetica" w:cs="Calibri"/>
          <w:sz w:val="32"/>
          <w:szCs w:val="32"/>
          <w:rPrChange w:id="3376" w:author="Ryan" w:date="2017-04-30T19:28:00Z">
            <w:rPr>
              <w:rFonts w:ascii="Calibri" w:hAnsi="Calibri" w:cs="Calibri"/>
              <w:sz w:val="32"/>
              <w:szCs w:val="32"/>
            </w:rPr>
          </w:rPrChange>
        </w:rPr>
        <w:t>-</w:t>
      </w:r>
    </w:p>
    <w:p w14:paraId="2B3E97C6" w14:textId="33DEF772" w:rsidR="004F5F77" w:rsidRPr="00C93E5C" w:rsidRDefault="00515865" w:rsidP="00472BE7">
      <w:pPr>
        <w:spacing w:after="0"/>
        <w:rPr>
          <w:rFonts w:ascii="Helvetica" w:hAnsi="Helvetica" w:cs="Calibri"/>
          <w:sz w:val="32"/>
          <w:szCs w:val="32"/>
          <w:rPrChange w:id="3377" w:author="Ryan" w:date="2017-04-30T19:28:00Z">
            <w:rPr>
              <w:rFonts w:ascii="Calibri" w:hAnsi="Calibri" w:cs="Calibri"/>
              <w:sz w:val="32"/>
              <w:szCs w:val="32"/>
            </w:rPr>
          </w:rPrChange>
        </w:rPr>
      </w:pPr>
      <w:proofErr w:type="spellStart"/>
      <w:r w:rsidRPr="00C93E5C">
        <w:rPr>
          <w:rFonts w:ascii="Helvetica" w:hAnsi="Helvetica" w:cs="Calibri"/>
          <w:sz w:val="32"/>
          <w:szCs w:val="32"/>
          <w:rPrChange w:id="3378" w:author="Ryan" w:date="2017-04-30T19:28:00Z">
            <w:rPr>
              <w:rFonts w:ascii="Calibri" w:hAnsi="Calibri" w:cs="Calibri"/>
              <w:sz w:val="32"/>
              <w:szCs w:val="32"/>
            </w:rPr>
          </w:rPrChange>
        </w:rPr>
        <w:t>piness</w:t>
      </w:r>
      <w:proofErr w:type="spellEnd"/>
      <w:r w:rsidRPr="00C93E5C">
        <w:rPr>
          <w:rFonts w:ascii="Helvetica" w:hAnsi="Helvetica" w:cs="Calibri"/>
          <w:sz w:val="32"/>
          <w:szCs w:val="32"/>
          <w:rPrChange w:id="3379" w:author="Ryan" w:date="2017-04-30T19:28:00Z">
            <w:rPr>
              <w:rFonts w:ascii="Calibri" w:hAnsi="Calibri" w:cs="Calibri"/>
              <w:sz w:val="32"/>
              <w:szCs w:val="32"/>
            </w:rPr>
          </w:rPrChange>
        </w:rPr>
        <w:t>. Recollection</w:t>
      </w:r>
      <w:r w:rsidR="00472BE7" w:rsidRPr="00C93E5C">
        <w:rPr>
          <w:rFonts w:ascii="Helvetica" w:hAnsi="Helvetica" w:cs="Calibri"/>
          <w:sz w:val="32"/>
          <w:szCs w:val="32"/>
          <w:rPrChange w:id="3380" w:author="Ryan" w:date="2017-04-30T19:28:00Z">
            <w:rPr>
              <w:rFonts w:ascii="Calibri" w:hAnsi="Calibri" w:cs="Calibri"/>
              <w:sz w:val="32"/>
              <w:szCs w:val="32"/>
            </w:rPr>
          </w:rPrChange>
        </w:rPr>
        <w:t xml:space="preserve">, </w:t>
      </w:r>
      <w:r w:rsidR="004F5F77" w:rsidRPr="00C93E5C">
        <w:rPr>
          <w:rFonts w:ascii="Helvetica" w:hAnsi="Helvetica" w:cs="Calibri"/>
          <w:sz w:val="32"/>
          <w:szCs w:val="32"/>
          <w:rPrChange w:id="3381" w:author="Ryan" w:date="2017-04-30T19:28:00Z">
            <w:rPr>
              <w:rFonts w:ascii="Calibri" w:hAnsi="Calibri" w:cs="Calibri"/>
              <w:sz w:val="32"/>
              <w:szCs w:val="32"/>
            </w:rPr>
          </w:rPrChange>
        </w:rPr>
        <w:t>and</w:t>
      </w:r>
      <w:r w:rsidR="00472BE7" w:rsidRPr="00C93E5C">
        <w:rPr>
          <w:rFonts w:ascii="Helvetica" w:hAnsi="Helvetica" w:cs="Calibri"/>
          <w:sz w:val="32"/>
          <w:szCs w:val="32"/>
          <w:rPrChange w:id="3382" w:author="Ryan" w:date="2017-04-30T19:28:00Z">
            <w:rPr>
              <w:rFonts w:ascii="Calibri" w:hAnsi="Calibri" w:cs="Calibri"/>
              <w:sz w:val="32"/>
              <w:szCs w:val="32"/>
            </w:rPr>
          </w:rPrChange>
        </w:rPr>
        <w:t xml:space="preserve"> the disappointed</w:t>
      </w:r>
      <w:r w:rsidR="004F5F77" w:rsidRPr="00C93E5C">
        <w:rPr>
          <w:rFonts w:ascii="Helvetica" w:hAnsi="Helvetica" w:cs="Calibri"/>
          <w:sz w:val="32"/>
          <w:szCs w:val="32"/>
          <w:rPrChange w:id="3383" w:author="Ryan" w:date="2017-04-30T19:28:00Z">
            <w:rPr>
              <w:rFonts w:ascii="Calibri" w:hAnsi="Calibri" w:cs="Calibri"/>
              <w:sz w:val="32"/>
              <w:szCs w:val="32"/>
            </w:rPr>
          </w:rPrChange>
        </w:rPr>
        <w:t xml:space="preserve"> </w:t>
      </w:r>
      <w:proofErr w:type="spellStart"/>
      <w:r w:rsidR="00472BE7" w:rsidRPr="00C93E5C">
        <w:rPr>
          <w:rFonts w:ascii="Helvetica" w:hAnsi="Helvetica" w:cs="Calibri"/>
          <w:sz w:val="32"/>
          <w:szCs w:val="32"/>
          <w:rPrChange w:id="3384" w:author="Ryan" w:date="2017-04-30T19:28:00Z">
            <w:rPr>
              <w:rFonts w:ascii="Calibri" w:hAnsi="Calibri" w:cs="Calibri"/>
              <w:sz w:val="32"/>
              <w:szCs w:val="32"/>
            </w:rPr>
          </w:rPrChange>
        </w:rPr>
        <w:t>delu</w:t>
      </w:r>
      <w:proofErr w:type="spellEnd"/>
      <w:r w:rsidR="004F5F77" w:rsidRPr="00C93E5C">
        <w:rPr>
          <w:rFonts w:ascii="Helvetica" w:hAnsi="Helvetica" w:cs="Calibri"/>
          <w:sz w:val="32"/>
          <w:szCs w:val="32"/>
          <w:rPrChange w:id="3385" w:author="Ryan" w:date="2017-04-30T19:28:00Z">
            <w:rPr>
              <w:rFonts w:ascii="Calibri" w:hAnsi="Calibri" w:cs="Calibri"/>
              <w:sz w:val="32"/>
              <w:szCs w:val="32"/>
            </w:rPr>
          </w:rPrChange>
        </w:rPr>
        <w:t>-</w:t>
      </w:r>
    </w:p>
    <w:p w14:paraId="1B515A1A" w14:textId="77777777" w:rsidR="004F5F77" w:rsidRPr="00C93E5C" w:rsidRDefault="00472BE7" w:rsidP="00472BE7">
      <w:pPr>
        <w:spacing w:after="0"/>
        <w:rPr>
          <w:rFonts w:ascii="Helvetica" w:hAnsi="Helvetica" w:cs="Calibri"/>
          <w:sz w:val="32"/>
          <w:szCs w:val="32"/>
          <w:rPrChange w:id="3386" w:author="Ryan" w:date="2017-04-30T19:28:00Z">
            <w:rPr>
              <w:rFonts w:ascii="Calibri" w:hAnsi="Calibri" w:cs="Calibri"/>
              <w:sz w:val="32"/>
              <w:szCs w:val="32"/>
            </w:rPr>
          </w:rPrChange>
        </w:rPr>
      </w:pPr>
      <w:proofErr w:type="spellStart"/>
      <w:r w:rsidRPr="00C93E5C">
        <w:rPr>
          <w:rFonts w:ascii="Helvetica" w:hAnsi="Helvetica" w:cs="Calibri"/>
          <w:sz w:val="32"/>
          <w:szCs w:val="32"/>
          <w:rPrChange w:id="3387" w:author="Ryan" w:date="2017-04-30T19:28:00Z">
            <w:rPr>
              <w:rFonts w:ascii="Calibri" w:hAnsi="Calibri" w:cs="Calibri"/>
              <w:sz w:val="32"/>
              <w:szCs w:val="32"/>
            </w:rPr>
          </w:rPrChange>
        </w:rPr>
        <w:t>sions</w:t>
      </w:r>
      <w:proofErr w:type="spellEnd"/>
      <w:r w:rsidRPr="00C93E5C">
        <w:rPr>
          <w:rFonts w:ascii="Helvetica" w:hAnsi="Helvetica" w:cs="Calibri"/>
          <w:sz w:val="32"/>
          <w:szCs w:val="32"/>
          <w:rPrChange w:id="3388" w:author="Ryan" w:date="2017-04-30T19:28:00Z">
            <w:rPr>
              <w:rFonts w:ascii="Calibri" w:hAnsi="Calibri" w:cs="Calibri"/>
              <w:sz w:val="32"/>
              <w:szCs w:val="32"/>
            </w:rPr>
          </w:rPrChange>
        </w:rPr>
        <w:t xml:space="preserve"> of anticipatio</w:t>
      </w:r>
      <w:r w:rsidR="004F5F77" w:rsidRPr="00C93E5C">
        <w:rPr>
          <w:rFonts w:ascii="Helvetica" w:hAnsi="Helvetica" w:cs="Calibri"/>
          <w:sz w:val="32"/>
          <w:szCs w:val="32"/>
          <w:rPrChange w:id="3389" w:author="Ryan" w:date="2017-04-30T19:28:00Z">
            <w:rPr>
              <w:rFonts w:ascii="Calibri" w:hAnsi="Calibri" w:cs="Calibri"/>
              <w:sz w:val="32"/>
              <w:szCs w:val="32"/>
            </w:rPr>
          </w:rPrChange>
        </w:rPr>
        <w:t xml:space="preserve">n, constantly </w:t>
      </w:r>
      <w:proofErr w:type="spellStart"/>
      <w:r w:rsidR="004F5F77" w:rsidRPr="00C93E5C">
        <w:rPr>
          <w:rFonts w:ascii="Helvetica" w:hAnsi="Helvetica" w:cs="Calibri"/>
          <w:sz w:val="32"/>
          <w:szCs w:val="32"/>
          <w:rPrChange w:id="3390" w:author="Ryan" w:date="2017-04-30T19:28:00Z">
            <w:rPr>
              <w:rFonts w:ascii="Calibri" w:hAnsi="Calibri" w:cs="Calibri"/>
              <w:sz w:val="32"/>
              <w:szCs w:val="32"/>
            </w:rPr>
          </w:rPrChange>
        </w:rPr>
        <w:t>harras</w:t>
      </w:r>
      <w:r w:rsidRPr="00C93E5C">
        <w:rPr>
          <w:rFonts w:ascii="Helvetica" w:hAnsi="Helvetica" w:cs="Calibri"/>
          <w:sz w:val="32"/>
          <w:szCs w:val="32"/>
          <w:rPrChange w:id="3391" w:author="Ryan" w:date="2017-04-30T19:28:00Z">
            <w:rPr>
              <w:rFonts w:ascii="Calibri" w:hAnsi="Calibri" w:cs="Calibri"/>
              <w:sz w:val="32"/>
              <w:szCs w:val="32"/>
            </w:rPr>
          </w:rPrChange>
        </w:rPr>
        <w:t>sed</w:t>
      </w:r>
      <w:proofErr w:type="spellEnd"/>
      <w:r w:rsidRPr="00C93E5C">
        <w:rPr>
          <w:rFonts w:ascii="Helvetica" w:hAnsi="Helvetica" w:cs="Calibri"/>
          <w:sz w:val="32"/>
          <w:szCs w:val="32"/>
          <w:rPrChange w:id="3392" w:author="Ryan" w:date="2017-04-30T19:28:00Z">
            <w:rPr>
              <w:rFonts w:ascii="Calibri" w:hAnsi="Calibri" w:cs="Calibri"/>
              <w:sz w:val="32"/>
              <w:szCs w:val="32"/>
            </w:rPr>
          </w:rPrChange>
        </w:rPr>
        <w:t xml:space="preserve"> her </w:t>
      </w:r>
    </w:p>
    <w:p w14:paraId="1AFA62C0" w14:textId="77777777" w:rsidR="004F5F77" w:rsidRPr="00C93E5C" w:rsidRDefault="00472BE7" w:rsidP="00472BE7">
      <w:pPr>
        <w:spacing w:after="0"/>
        <w:rPr>
          <w:rFonts w:ascii="Helvetica" w:hAnsi="Helvetica" w:cs="Calibri"/>
          <w:sz w:val="32"/>
          <w:szCs w:val="32"/>
          <w:rPrChange w:id="3393" w:author="Ryan" w:date="2017-04-30T19:28:00Z">
            <w:rPr>
              <w:rFonts w:ascii="Calibri" w:hAnsi="Calibri" w:cs="Calibri"/>
              <w:sz w:val="32"/>
              <w:szCs w:val="32"/>
            </w:rPr>
          </w:rPrChange>
        </w:rPr>
      </w:pPr>
      <w:r w:rsidRPr="00C93E5C">
        <w:rPr>
          <w:rFonts w:ascii="Helvetica" w:hAnsi="Helvetica" w:cs="Calibri"/>
          <w:sz w:val="32"/>
          <w:szCs w:val="32"/>
          <w:rPrChange w:id="3394" w:author="Ryan" w:date="2017-04-30T19:28:00Z">
            <w:rPr>
              <w:rFonts w:ascii="Calibri" w:hAnsi="Calibri" w:cs="Calibri"/>
              <w:sz w:val="32"/>
              <w:szCs w:val="32"/>
            </w:rPr>
          </w:rPrChange>
        </w:rPr>
        <w:t>senses, and she languished under all</w:t>
      </w:r>
      <w:r w:rsidR="004F5F77" w:rsidRPr="00C93E5C">
        <w:rPr>
          <w:rFonts w:ascii="Helvetica" w:hAnsi="Helvetica" w:cs="Calibri"/>
          <w:sz w:val="32"/>
          <w:szCs w:val="32"/>
          <w:rPrChange w:id="3395" w:author="Ryan" w:date="2017-04-30T19:28:00Z">
            <w:rPr>
              <w:rFonts w:ascii="Calibri" w:hAnsi="Calibri" w:cs="Calibri"/>
              <w:sz w:val="32"/>
              <w:szCs w:val="32"/>
            </w:rPr>
          </w:rPrChange>
        </w:rPr>
        <w:t xml:space="preserve"> </w:t>
      </w:r>
      <w:r w:rsidRPr="00C93E5C">
        <w:rPr>
          <w:rFonts w:ascii="Helvetica" w:hAnsi="Helvetica" w:cs="Calibri"/>
          <w:sz w:val="32"/>
          <w:szCs w:val="32"/>
          <w:rPrChange w:id="3396" w:author="Ryan" w:date="2017-04-30T19:28:00Z">
            <w:rPr>
              <w:rFonts w:ascii="Calibri" w:hAnsi="Calibri" w:cs="Calibri"/>
              <w:sz w:val="32"/>
              <w:szCs w:val="32"/>
            </w:rPr>
          </w:rPrChange>
        </w:rPr>
        <w:t xml:space="preserve">the bitterness </w:t>
      </w:r>
    </w:p>
    <w:p w14:paraId="12AB2849" w14:textId="77777777" w:rsidR="00472BE7" w:rsidRPr="00C93E5C" w:rsidRDefault="00472BE7" w:rsidP="00472BE7">
      <w:pPr>
        <w:spacing w:after="0"/>
        <w:rPr>
          <w:rFonts w:ascii="Helvetica" w:hAnsi="Helvetica" w:cs="Calibri"/>
          <w:sz w:val="32"/>
          <w:szCs w:val="32"/>
          <w:rPrChange w:id="3397" w:author="Ryan" w:date="2017-04-30T19:28:00Z">
            <w:rPr>
              <w:rFonts w:ascii="Calibri" w:hAnsi="Calibri" w:cs="Calibri"/>
              <w:sz w:val="32"/>
              <w:szCs w:val="32"/>
            </w:rPr>
          </w:rPrChange>
        </w:rPr>
      </w:pPr>
      <w:r w:rsidRPr="00C93E5C">
        <w:rPr>
          <w:rFonts w:ascii="Helvetica" w:hAnsi="Helvetica" w:cs="Calibri"/>
          <w:sz w:val="32"/>
          <w:szCs w:val="32"/>
          <w:rPrChange w:id="3398" w:author="Ryan" w:date="2017-04-30T19:28:00Z">
            <w:rPr>
              <w:rFonts w:ascii="Calibri" w:hAnsi="Calibri" w:cs="Calibri"/>
              <w:sz w:val="32"/>
              <w:szCs w:val="32"/>
            </w:rPr>
          </w:rPrChange>
        </w:rPr>
        <w:t>of the most poignant sorrow.</w:t>
      </w:r>
    </w:p>
    <w:p w14:paraId="4B352567" w14:textId="77777777" w:rsidR="004F5F77" w:rsidRPr="00C93E5C" w:rsidRDefault="00472BE7" w:rsidP="00247129">
      <w:pPr>
        <w:spacing w:after="0"/>
        <w:ind w:firstLineChars="100" w:firstLine="320"/>
        <w:rPr>
          <w:rFonts w:ascii="Helvetica" w:hAnsi="Helvetica" w:cs="Calibri"/>
          <w:sz w:val="32"/>
          <w:szCs w:val="32"/>
          <w:rPrChange w:id="3399" w:author="Ryan" w:date="2017-04-30T19:28:00Z">
            <w:rPr>
              <w:rFonts w:ascii="Calibri" w:hAnsi="Calibri" w:cs="Calibri"/>
              <w:sz w:val="32"/>
              <w:szCs w:val="32"/>
            </w:rPr>
          </w:rPrChange>
        </w:rPr>
      </w:pPr>
      <w:r w:rsidRPr="00C93E5C">
        <w:rPr>
          <w:rFonts w:ascii="Helvetica" w:hAnsi="Helvetica" w:cs="Calibri"/>
          <w:sz w:val="32"/>
          <w:szCs w:val="32"/>
          <w:rPrChange w:id="3400" w:author="Ryan" w:date="2017-04-30T19:28:00Z">
            <w:rPr>
              <w:rFonts w:ascii="Calibri" w:hAnsi="Calibri" w:cs="Calibri"/>
              <w:sz w:val="32"/>
              <w:szCs w:val="32"/>
            </w:rPr>
          </w:rPrChange>
        </w:rPr>
        <w:t>But the storm of grief began</w:t>
      </w:r>
      <w:r w:rsidR="004F5F77" w:rsidRPr="00C93E5C">
        <w:rPr>
          <w:rFonts w:ascii="Helvetica" w:hAnsi="Helvetica" w:cs="Calibri"/>
          <w:sz w:val="32"/>
          <w:szCs w:val="32"/>
          <w:rPrChange w:id="3401" w:author="Ryan" w:date="2017-04-30T19:28:00Z">
            <w:rPr>
              <w:rFonts w:ascii="Calibri" w:hAnsi="Calibri" w:cs="Calibri"/>
              <w:sz w:val="32"/>
              <w:szCs w:val="32"/>
            </w:rPr>
          </w:rPrChange>
        </w:rPr>
        <w:t>,</w:t>
      </w:r>
      <w:r w:rsidRPr="00C93E5C">
        <w:rPr>
          <w:rFonts w:ascii="Helvetica" w:hAnsi="Helvetica" w:cs="Calibri"/>
          <w:sz w:val="32"/>
          <w:szCs w:val="32"/>
          <w:rPrChange w:id="3402" w:author="Ryan" w:date="2017-04-30T19:28:00Z">
            <w:rPr>
              <w:rFonts w:ascii="Calibri" w:hAnsi="Calibri" w:cs="Calibri"/>
              <w:sz w:val="32"/>
              <w:szCs w:val="32"/>
            </w:rPr>
          </w:rPrChange>
        </w:rPr>
        <w:t xml:space="preserve"> at length</w:t>
      </w:r>
      <w:r w:rsidR="004F5F77" w:rsidRPr="00C93E5C">
        <w:rPr>
          <w:rFonts w:ascii="Helvetica" w:hAnsi="Helvetica" w:cs="Calibri"/>
          <w:sz w:val="32"/>
          <w:szCs w:val="32"/>
          <w:rPrChange w:id="3403"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3404" w:author="Ryan" w:date="2017-04-30T19:28:00Z">
            <w:rPr>
              <w:rFonts w:ascii="Calibri" w:hAnsi="Calibri" w:cs="Calibri"/>
              <w:sz w:val="32"/>
              <w:szCs w:val="32"/>
            </w:rPr>
          </w:rPrChange>
        </w:rPr>
        <w:t>gradu</w:t>
      </w:r>
      <w:proofErr w:type="spellEnd"/>
      <w:r w:rsidR="004F5F77" w:rsidRPr="00C93E5C">
        <w:rPr>
          <w:rFonts w:ascii="Helvetica" w:hAnsi="Helvetica" w:cs="Calibri"/>
          <w:sz w:val="32"/>
          <w:szCs w:val="32"/>
          <w:rPrChange w:id="3405" w:author="Ryan" w:date="2017-04-30T19:28:00Z">
            <w:rPr>
              <w:rFonts w:ascii="Calibri" w:hAnsi="Calibri" w:cs="Calibri"/>
              <w:sz w:val="32"/>
              <w:szCs w:val="32"/>
            </w:rPr>
          </w:rPrChange>
        </w:rPr>
        <w:t>-</w:t>
      </w:r>
    </w:p>
    <w:p w14:paraId="50E8B2B0" w14:textId="77777777" w:rsidR="004F5F77" w:rsidRPr="00C93E5C" w:rsidRDefault="00472BE7" w:rsidP="00472BE7">
      <w:pPr>
        <w:spacing w:after="0"/>
        <w:rPr>
          <w:rFonts w:ascii="Helvetica" w:hAnsi="Helvetica" w:cs="Calibri"/>
          <w:sz w:val="32"/>
          <w:szCs w:val="32"/>
          <w:rPrChange w:id="3406" w:author="Ryan" w:date="2017-04-30T19:28:00Z">
            <w:rPr>
              <w:rFonts w:ascii="Calibri" w:hAnsi="Calibri" w:cs="Calibri"/>
              <w:sz w:val="32"/>
              <w:szCs w:val="32"/>
            </w:rPr>
          </w:rPrChange>
        </w:rPr>
      </w:pPr>
      <w:r w:rsidRPr="00C93E5C">
        <w:rPr>
          <w:rFonts w:ascii="Helvetica" w:hAnsi="Helvetica" w:cs="Calibri"/>
          <w:sz w:val="32"/>
          <w:szCs w:val="32"/>
          <w:rPrChange w:id="3407" w:author="Ryan" w:date="2017-04-30T19:28:00Z">
            <w:rPr>
              <w:rFonts w:ascii="Calibri" w:hAnsi="Calibri" w:cs="Calibri"/>
              <w:sz w:val="32"/>
              <w:szCs w:val="32"/>
            </w:rPr>
          </w:rPrChange>
        </w:rPr>
        <w:t>ally t</w:t>
      </w:r>
      <w:r w:rsidR="004F5F77" w:rsidRPr="00C93E5C">
        <w:rPr>
          <w:rFonts w:ascii="Helvetica" w:hAnsi="Helvetica" w:cs="Calibri"/>
          <w:sz w:val="32"/>
          <w:szCs w:val="32"/>
          <w:rPrChange w:id="3408" w:author="Ryan" w:date="2017-04-30T19:28:00Z">
            <w:rPr>
              <w:rFonts w:ascii="Calibri" w:hAnsi="Calibri" w:cs="Calibri"/>
              <w:sz w:val="32"/>
              <w:szCs w:val="32"/>
            </w:rPr>
          </w:rPrChange>
        </w:rPr>
        <w:t>o subside. Pride came to the as</w:t>
      </w:r>
      <w:r w:rsidRPr="00C93E5C">
        <w:rPr>
          <w:rFonts w:ascii="Helvetica" w:hAnsi="Helvetica" w:cs="Calibri"/>
          <w:sz w:val="32"/>
          <w:szCs w:val="32"/>
          <w:rPrChange w:id="3409" w:author="Ryan" w:date="2017-04-30T19:28:00Z">
            <w:rPr>
              <w:rFonts w:ascii="Calibri" w:hAnsi="Calibri" w:cs="Calibri"/>
              <w:sz w:val="32"/>
              <w:szCs w:val="32"/>
            </w:rPr>
          </w:rPrChange>
        </w:rPr>
        <w:t xml:space="preserve">sistance of </w:t>
      </w:r>
    </w:p>
    <w:p w14:paraId="0A1BF4B7" w14:textId="77777777" w:rsidR="004F5F77" w:rsidRPr="00C93E5C" w:rsidRDefault="004F5F77" w:rsidP="00472BE7">
      <w:pPr>
        <w:spacing w:after="0"/>
        <w:rPr>
          <w:rFonts w:ascii="Helvetica" w:hAnsi="Helvetica" w:cs="Calibri"/>
          <w:sz w:val="32"/>
          <w:szCs w:val="32"/>
          <w:rPrChange w:id="3410" w:author="Ryan" w:date="2017-04-30T19:28:00Z">
            <w:rPr>
              <w:rFonts w:ascii="Calibri" w:hAnsi="Calibri" w:cs="Calibri"/>
              <w:sz w:val="32"/>
              <w:szCs w:val="32"/>
            </w:rPr>
          </w:rPrChange>
        </w:rPr>
      </w:pPr>
      <w:r w:rsidRPr="00C93E5C">
        <w:rPr>
          <w:rFonts w:ascii="Helvetica" w:hAnsi="Helvetica" w:cs="Calibri"/>
          <w:sz w:val="32"/>
          <w:szCs w:val="32"/>
          <w:rPrChange w:id="3411" w:author="Ryan" w:date="2017-04-30T19:28:00Z">
            <w:rPr>
              <w:rFonts w:ascii="Calibri" w:hAnsi="Calibri" w:cs="Calibri"/>
              <w:sz w:val="32"/>
              <w:szCs w:val="32"/>
            </w:rPr>
          </w:rPrChange>
        </w:rPr>
        <w:t>disappointed hope, and a deli</w:t>
      </w:r>
      <w:r w:rsidR="00472BE7" w:rsidRPr="00C93E5C">
        <w:rPr>
          <w:rFonts w:ascii="Helvetica" w:hAnsi="Helvetica" w:cs="Calibri"/>
          <w:sz w:val="32"/>
          <w:szCs w:val="32"/>
          <w:rPrChange w:id="3412" w:author="Ryan" w:date="2017-04-30T19:28:00Z">
            <w:rPr>
              <w:rFonts w:ascii="Calibri" w:hAnsi="Calibri" w:cs="Calibri"/>
              <w:sz w:val="32"/>
              <w:szCs w:val="32"/>
            </w:rPr>
          </w:rPrChange>
        </w:rPr>
        <w:t xml:space="preserve">cate resentment, </w:t>
      </w:r>
    </w:p>
    <w:p w14:paraId="6D87BDBC" w14:textId="77777777" w:rsidR="004F5F77" w:rsidRPr="00C93E5C" w:rsidRDefault="00472BE7" w:rsidP="00472BE7">
      <w:pPr>
        <w:spacing w:after="0"/>
        <w:rPr>
          <w:rFonts w:ascii="Helvetica" w:hAnsi="Helvetica" w:cs="Calibri"/>
          <w:sz w:val="32"/>
          <w:szCs w:val="32"/>
          <w:rPrChange w:id="3413" w:author="Ryan" w:date="2017-04-30T19:28:00Z">
            <w:rPr>
              <w:rFonts w:ascii="Calibri" w:hAnsi="Calibri" w:cs="Calibri"/>
              <w:sz w:val="32"/>
              <w:szCs w:val="32"/>
            </w:rPr>
          </w:rPrChange>
        </w:rPr>
      </w:pPr>
      <w:r w:rsidRPr="00C93E5C">
        <w:rPr>
          <w:rFonts w:ascii="Helvetica" w:hAnsi="Helvetica" w:cs="Calibri"/>
          <w:sz w:val="32"/>
          <w:szCs w:val="32"/>
          <w:rPrChange w:id="3414" w:author="Ryan" w:date="2017-04-30T19:28:00Z">
            <w:rPr>
              <w:rFonts w:ascii="Calibri" w:hAnsi="Calibri" w:cs="Calibri"/>
              <w:sz w:val="32"/>
              <w:szCs w:val="32"/>
            </w:rPr>
          </w:rPrChange>
        </w:rPr>
        <w:t>prompted by a deep sense</w:t>
      </w:r>
      <w:r w:rsidR="004F5F77" w:rsidRPr="00C93E5C">
        <w:rPr>
          <w:rFonts w:ascii="Helvetica" w:hAnsi="Helvetica" w:cs="Calibri"/>
          <w:sz w:val="32"/>
          <w:szCs w:val="32"/>
          <w:rPrChange w:id="3415" w:author="Ryan" w:date="2017-04-30T19:28:00Z">
            <w:rPr>
              <w:rFonts w:ascii="Calibri" w:hAnsi="Calibri" w:cs="Calibri"/>
              <w:sz w:val="32"/>
              <w:szCs w:val="32"/>
            </w:rPr>
          </w:rPrChange>
        </w:rPr>
        <w:t xml:space="preserve"> </w:t>
      </w:r>
      <w:r w:rsidRPr="00C93E5C">
        <w:rPr>
          <w:rFonts w:ascii="Helvetica" w:hAnsi="Helvetica" w:cs="Calibri"/>
          <w:sz w:val="32"/>
          <w:szCs w:val="32"/>
          <w:rPrChange w:id="3416" w:author="Ryan" w:date="2017-04-30T19:28:00Z">
            <w:rPr>
              <w:rFonts w:ascii="Calibri" w:hAnsi="Calibri" w:cs="Calibri"/>
              <w:sz w:val="32"/>
              <w:szCs w:val="32"/>
            </w:rPr>
          </w:rPrChange>
        </w:rPr>
        <w:t xml:space="preserve">of injury, succeeded to </w:t>
      </w:r>
    </w:p>
    <w:p w14:paraId="0B86CA6A" w14:textId="77777777" w:rsidR="004F5F77" w:rsidRPr="00C93E5C" w:rsidRDefault="00472BE7" w:rsidP="00472BE7">
      <w:pPr>
        <w:spacing w:after="0"/>
        <w:rPr>
          <w:rFonts w:ascii="Helvetica" w:hAnsi="Helvetica" w:cs="Calibri"/>
          <w:sz w:val="32"/>
          <w:szCs w:val="32"/>
          <w:rPrChange w:id="3417" w:author="Ryan" w:date="2017-04-30T19:28:00Z">
            <w:rPr>
              <w:rFonts w:ascii="Calibri" w:hAnsi="Calibri" w:cs="Calibri"/>
              <w:sz w:val="32"/>
              <w:szCs w:val="32"/>
            </w:rPr>
          </w:rPrChange>
        </w:rPr>
      </w:pPr>
      <w:r w:rsidRPr="00C93E5C">
        <w:rPr>
          <w:rFonts w:ascii="Helvetica" w:hAnsi="Helvetica" w:cs="Calibri"/>
          <w:sz w:val="32"/>
          <w:szCs w:val="32"/>
          <w:rPrChange w:id="3418" w:author="Ryan" w:date="2017-04-30T19:28:00Z">
            <w:rPr>
              <w:rFonts w:ascii="Calibri" w:hAnsi="Calibri" w:cs="Calibri"/>
              <w:sz w:val="32"/>
              <w:szCs w:val="32"/>
            </w:rPr>
          </w:rPrChange>
        </w:rPr>
        <w:t>sensations of the</w:t>
      </w:r>
      <w:r w:rsidR="004F5F77" w:rsidRPr="00C93E5C">
        <w:rPr>
          <w:rFonts w:ascii="Helvetica" w:hAnsi="Helvetica" w:cs="Calibri"/>
          <w:sz w:val="32"/>
          <w:szCs w:val="32"/>
          <w:rPrChange w:id="3419" w:author="Ryan" w:date="2017-04-30T19:28:00Z">
            <w:rPr>
              <w:rFonts w:ascii="Calibri" w:hAnsi="Calibri" w:cs="Calibri"/>
              <w:sz w:val="32"/>
              <w:szCs w:val="32"/>
            </w:rPr>
          </w:rPrChange>
        </w:rPr>
        <w:t xml:space="preserve"> </w:t>
      </w:r>
      <w:r w:rsidRPr="00C93E5C">
        <w:rPr>
          <w:rFonts w:ascii="Helvetica" w:hAnsi="Helvetica" w:cs="Calibri"/>
          <w:sz w:val="32"/>
          <w:szCs w:val="32"/>
          <w:rPrChange w:id="3420" w:author="Ryan" w:date="2017-04-30T19:28:00Z">
            <w:rPr>
              <w:rFonts w:ascii="Calibri" w:hAnsi="Calibri" w:cs="Calibri"/>
              <w:sz w:val="32"/>
              <w:szCs w:val="32"/>
            </w:rPr>
          </w:rPrChange>
        </w:rPr>
        <w:t xml:space="preserve">most ardent affection. Was </w:t>
      </w:r>
    </w:p>
    <w:p w14:paraId="4D0FF463" w14:textId="43148F09" w:rsidR="004F5F77" w:rsidRPr="00C93E5C" w:rsidRDefault="00472BE7" w:rsidP="00472BE7">
      <w:pPr>
        <w:spacing w:after="0"/>
        <w:rPr>
          <w:rFonts w:ascii="Helvetica" w:hAnsi="Helvetica" w:cs="Calibri"/>
          <w:sz w:val="32"/>
          <w:szCs w:val="32"/>
          <w:rPrChange w:id="3421" w:author="Ryan" w:date="2017-04-30T19:28:00Z">
            <w:rPr>
              <w:rFonts w:ascii="Calibri" w:hAnsi="Calibri" w:cs="Calibri"/>
              <w:sz w:val="32"/>
              <w:szCs w:val="32"/>
            </w:rPr>
          </w:rPrChange>
        </w:rPr>
      </w:pPr>
      <w:r w:rsidRPr="00C93E5C">
        <w:rPr>
          <w:rFonts w:ascii="Helvetica" w:hAnsi="Helvetica" w:cs="Calibri"/>
          <w:sz w:val="32"/>
          <w:szCs w:val="32"/>
          <w:rPrChange w:id="3422" w:author="Ryan" w:date="2017-04-30T19:28:00Z">
            <w:rPr>
              <w:rFonts w:ascii="Calibri" w:hAnsi="Calibri" w:cs="Calibri"/>
              <w:sz w:val="32"/>
              <w:szCs w:val="32"/>
            </w:rPr>
          </w:rPrChange>
        </w:rPr>
        <w:t>Albert capable</w:t>
      </w:r>
      <w:r w:rsidR="004F5F77" w:rsidRPr="00C93E5C">
        <w:rPr>
          <w:rFonts w:ascii="Helvetica" w:hAnsi="Helvetica" w:cs="Calibri"/>
          <w:sz w:val="32"/>
          <w:szCs w:val="32"/>
          <w:rPrChange w:id="3423" w:author="Ryan" w:date="2017-04-30T19:28:00Z">
            <w:rPr>
              <w:rFonts w:ascii="Calibri" w:hAnsi="Calibri" w:cs="Calibri"/>
              <w:sz w:val="32"/>
              <w:szCs w:val="32"/>
            </w:rPr>
          </w:rPrChange>
        </w:rPr>
        <w:t xml:space="preserve"> </w:t>
      </w:r>
      <w:r w:rsidRPr="00C93E5C">
        <w:rPr>
          <w:rFonts w:ascii="Helvetica" w:hAnsi="Helvetica" w:cs="Calibri"/>
          <w:sz w:val="32"/>
          <w:szCs w:val="32"/>
          <w:rPrChange w:id="3424" w:author="Ryan" w:date="2017-04-30T19:28:00Z">
            <w:rPr>
              <w:rFonts w:ascii="Calibri" w:hAnsi="Calibri" w:cs="Calibri"/>
              <w:sz w:val="32"/>
              <w:szCs w:val="32"/>
            </w:rPr>
          </w:rPrChange>
        </w:rPr>
        <w:t>of such perfidious volatility?</w:t>
      </w:r>
      <w:r w:rsidR="004F5F77" w:rsidRPr="00C93E5C">
        <w:rPr>
          <w:rFonts w:ascii="Helvetica" w:hAnsi="Helvetica" w:cs="Calibri"/>
          <w:sz w:val="32"/>
          <w:szCs w:val="32"/>
          <w:rPrChange w:id="3425" w:author="Ryan" w:date="2017-04-30T19:28:00Z">
            <w:rPr>
              <w:rFonts w:ascii="Calibri" w:hAnsi="Calibri" w:cs="Calibri"/>
              <w:sz w:val="32"/>
              <w:szCs w:val="32"/>
            </w:rPr>
          </w:rPrChange>
        </w:rPr>
        <w:t xml:space="preserve"> </w:t>
      </w:r>
      <w:del w:id="3426" w:author="Ryan" w:date="2017-04-30T19:49:00Z">
        <w:r w:rsidR="004F5F77" w:rsidRPr="00C93E5C" w:rsidDel="00FB4514">
          <w:rPr>
            <w:rFonts w:ascii="Helvetica" w:hAnsi="Helvetica" w:cs="Calibri"/>
            <w:sz w:val="32"/>
            <w:szCs w:val="32"/>
            <w:rPrChange w:id="3427" w:author="Ryan" w:date="2017-04-30T19:28:00Z">
              <w:rPr>
                <w:rFonts w:ascii="Calibri" w:hAnsi="Calibri" w:cs="Calibri"/>
                <w:sz w:val="32"/>
                <w:szCs w:val="32"/>
              </w:rPr>
            </w:rPrChange>
          </w:rPr>
          <w:delText>—</w:delText>
        </w:r>
      </w:del>
      <w:ins w:id="3428" w:author="Ryan" w:date="2017-04-30T19:49:00Z">
        <w:r w:rsidR="00FB4514">
          <w:rPr>
            <w:rFonts w:ascii="Helvetica" w:hAnsi="Helvetica" w:cs="Calibri"/>
            <w:sz w:val="32"/>
            <w:szCs w:val="32"/>
          </w:rPr>
          <w:t>--</w:t>
        </w:r>
      </w:ins>
    </w:p>
    <w:p w14:paraId="781F566C" w14:textId="77777777" w:rsidR="004F5F77" w:rsidRPr="00C93E5C" w:rsidRDefault="00472BE7" w:rsidP="00472BE7">
      <w:pPr>
        <w:spacing w:after="0"/>
        <w:rPr>
          <w:rFonts w:ascii="Helvetica" w:hAnsi="Helvetica" w:cs="Calibri"/>
          <w:sz w:val="32"/>
          <w:szCs w:val="32"/>
          <w:rPrChange w:id="3429" w:author="Ryan" w:date="2017-04-30T19:28:00Z">
            <w:rPr>
              <w:rFonts w:ascii="Calibri" w:hAnsi="Calibri" w:cs="Calibri"/>
              <w:sz w:val="32"/>
              <w:szCs w:val="32"/>
            </w:rPr>
          </w:rPrChange>
        </w:rPr>
      </w:pPr>
      <w:r w:rsidRPr="00C93E5C">
        <w:rPr>
          <w:rFonts w:ascii="Helvetica" w:hAnsi="Helvetica" w:cs="Calibri"/>
          <w:sz w:val="32"/>
          <w:szCs w:val="32"/>
          <w:rPrChange w:id="3430" w:author="Ryan" w:date="2017-04-30T19:28:00Z">
            <w:rPr>
              <w:rFonts w:ascii="Calibri" w:hAnsi="Calibri" w:cs="Calibri"/>
              <w:sz w:val="32"/>
              <w:szCs w:val="32"/>
            </w:rPr>
          </w:rPrChange>
        </w:rPr>
        <w:t xml:space="preserve">Could he, in defiance of the most sacred </w:t>
      </w:r>
      <w:proofErr w:type="spellStart"/>
      <w:r w:rsidRPr="00C93E5C">
        <w:rPr>
          <w:rFonts w:ascii="Helvetica" w:hAnsi="Helvetica" w:cs="Calibri"/>
          <w:sz w:val="32"/>
          <w:szCs w:val="32"/>
          <w:rPrChange w:id="3431" w:author="Ryan" w:date="2017-04-30T19:28:00Z">
            <w:rPr>
              <w:rFonts w:ascii="Calibri" w:hAnsi="Calibri" w:cs="Calibri"/>
              <w:sz w:val="32"/>
              <w:szCs w:val="32"/>
            </w:rPr>
          </w:rPrChange>
        </w:rPr>
        <w:t>obligati</w:t>
      </w:r>
      <w:proofErr w:type="spellEnd"/>
      <w:r w:rsidR="004F5F77" w:rsidRPr="00C93E5C">
        <w:rPr>
          <w:rFonts w:ascii="Helvetica" w:hAnsi="Helvetica" w:cs="Calibri"/>
          <w:sz w:val="32"/>
          <w:szCs w:val="32"/>
          <w:rPrChange w:id="3432" w:author="Ryan" w:date="2017-04-30T19:28:00Z">
            <w:rPr>
              <w:rFonts w:ascii="Calibri" w:hAnsi="Calibri" w:cs="Calibri"/>
              <w:sz w:val="32"/>
              <w:szCs w:val="32"/>
            </w:rPr>
          </w:rPrChange>
        </w:rPr>
        <w:t>-</w:t>
      </w:r>
    </w:p>
    <w:p w14:paraId="654372FB" w14:textId="77777777" w:rsidR="004F5F77" w:rsidRPr="00C93E5C" w:rsidRDefault="004F5F77" w:rsidP="00472BE7">
      <w:pPr>
        <w:spacing w:after="0"/>
        <w:rPr>
          <w:rFonts w:ascii="Helvetica" w:hAnsi="Helvetica" w:cs="Calibri"/>
          <w:sz w:val="32"/>
          <w:szCs w:val="32"/>
          <w:rPrChange w:id="3433" w:author="Ryan" w:date="2017-04-30T19:28:00Z">
            <w:rPr>
              <w:rFonts w:ascii="Calibri" w:hAnsi="Calibri" w:cs="Calibri"/>
              <w:sz w:val="32"/>
              <w:szCs w:val="32"/>
            </w:rPr>
          </w:rPrChange>
        </w:rPr>
      </w:pPr>
      <w:proofErr w:type="spellStart"/>
      <w:r w:rsidRPr="00C93E5C">
        <w:rPr>
          <w:rFonts w:ascii="Helvetica" w:hAnsi="Helvetica" w:cs="Calibri"/>
          <w:sz w:val="32"/>
          <w:szCs w:val="32"/>
          <w:rPrChange w:id="3434" w:author="Ryan" w:date="2017-04-30T19:28:00Z">
            <w:rPr>
              <w:rFonts w:ascii="Calibri" w:hAnsi="Calibri" w:cs="Calibri"/>
              <w:sz w:val="32"/>
              <w:szCs w:val="32"/>
            </w:rPr>
          </w:rPrChange>
        </w:rPr>
        <w:t>ons</w:t>
      </w:r>
      <w:proofErr w:type="spellEnd"/>
      <w:r w:rsidRPr="00C93E5C">
        <w:rPr>
          <w:rFonts w:ascii="Helvetica" w:hAnsi="Helvetica" w:cs="Calibri"/>
          <w:sz w:val="32"/>
          <w:szCs w:val="32"/>
          <w:rPrChange w:id="3435"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3436" w:author="Ryan" w:date="2017-04-30T19:28:00Z">
            <w:rPr>
              <w:rFonts w:ascii="Calibri" w:hAnsi="Calibri" w:cs="Calibri"/>
              <w:sz w:val="32"/>
              <w:szCs w:val="32"/>
            </w:rPr>
          </w:rPrChange>
        </w:rPr>
        <w:t>and seemingly sincere professions, thus</w:t>
      </w:r>
      <w:r w:rsidRPr="00C93E5C">
        <w:rPr>
          <w:rFonts w:ascii="Helvetica" w:hAnsi="Helvetica" w:cs="Calibri"/>
          <w:sz w:val="32"/>
          <w:szCs w:val="32"/>
          <w:rPrChange w:id="3437"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3438" w:author="Ryan" w:date="2017-04-30T19:28:00Z">
            <w:rPr>
              <w:rFonts w:ascii="Calibri" w:hAnsi="Calibri" w:cs="Calibri"/>
              <w:sz w:val="32"/>
              <w:szCs w:val="32"/>
            </w:rPr>
          </w:rPrChange>
        </w:rPr>
        <w:t>a</w:t>
      </w:r>
      <w:r w:rsidRPr="00C93E5C">
        <w:rPr>
          <w:rFonts w:ascii="Helvetica" w:hAnsi="Helvetica" w:cs="Calibri"/>
          <w:sz w:val="32"/>
          <w:szCs w:val="32"/>
          <w:rPrChange w:id="3439" w:author="Ryan" w:date="2017-04-30T19:28:00Z">
            <w:rPr>
              <w:rFonts w:ascii="Calibri" w:hAnsi="Calibri" w:cs="Calibri"/>
              <w:sz w:val="32"/>
              <w:szCs w:val="32"/>
            </w:rPr>
          </w:rPrChange>
        </w:rPr>
        <w:t>-</w:t>
      </w:r>
    </w:p>
    <w:p w14:paraId="679EE9DD" w14:textId="77777777" w:rsidR="004F5F77" w:rsidRPr="00C93E5C" w:rsidRDefault="00472BE7" w:rsidP="00472BE7">
      <w:pPr>
        <w:spacing w:after="0"/>
        <w:rPr>
          <w:rFonts w:ascii="Helvetica" w:hAnsi="Helvetica" w:cs="Calibri"/>
          <w:sz w:val="32"/>
          <w:szCs w:val="32"/>
          <w:rPrChange w:id="3440" w:author="Ryan" w:date="2017-04-30T19:28:00Z">
            <w:rPr>
              <w:rFonts w:ascii="Calibri" w:hAnsi="Calibri" w:cs="Calibri"/>
              <w:sz w:val="32"/>
              <w:szCs w:val="32"/>
            </w:rPr>
          </w:rPrChange>
        </w:rPr>
      </w:pPr>
      <w:proofErr w:type="spellStart"/>
      <w:r w:rsidRPr="00C93E5C">
        <w:rPr>
          <w:rFonts w:ascii="Helvetica" w:hAnsi="Helvetica" w:cs="Calibri"/>
          <w:sz w:val="32"/>
          <w:szCs w:val="32"/>
          <w:rPrChange w:id="3441" w:author="Ryan" w:date="2017-04-30T19:28:00Z">
            <w:rPr>
              <w:rFonts w:ascii="Calibri" w:hAnsi="Calibri" w:cs="Calibri"/>
              <w:sz w:val="32"/>
              <w:szCs w:val="32"/>
            </w:rPr>
          </w:rPrChange>
        </w:rPr>
        <w:t>bandon</w:t>
      </w:r>
      <w:proofErr w:type="spellEnd"/>
      <w:r w:rsidRPr="00C93E5C">
        <w:rPr>
          <w:rFonts w:ascii="Helvetica" w:hAnsi="Helvetica" w:cs="Calibri"/>
          <w:sz w:val="32"/>
          <w:szCs w:val="32"/>
          <w:rPrChange w:id="3442" w:author="Ryan" w:date="2017-04-30T19:28:00Z">
            <w:rPr>
              <w:rFonts w:ascii="Calibri" w:hAnsi="Calibri" w:cs="Calibri"/>
              <w:sz w:val="32"/>
              <w:szCs w:val="32"/>
            </w:rPr>
          </w:rPrChange>
        </w:rPr>
        <w:t xml:space="preserve"> her to misery and wretchedness,</w:t>
      </w:r>
      <w:r w:rsidR="004F5F77" w:rsidRPr="00C93E5C">
        <w:rPr>
          <w:rFonts w:ascii="Helvetica" w:hAnsi="Helvetica" w:cs="Calibri"/>
          <w:sz w:val="32"/>
          <w:szCs w:val="32"/>
          <w:rPrChange w:id="3443" w:author="Ryan" w:date="2017-04-30T19:28:00Z">
            <w:rPr>
              <w:rFonts w:ascii="Calibri" w:hAnsi="Calibri" w:cs="Calibri"/>
              <w:sz w:val="32"/>
              <w:szCs w:val="32"/>
            </w:rPr>
          </w:rPrChange>
        </w:rPr>
        <w:t xml:space="preserve"> </w:t>
      </w:r>
      <w:r w:rsidRPr="00C93E5C">
        <w:rPr>
          <w:rFonts w:ascii="Helvetica" w:hAnsi="Helvetica" w:cs="Calibri"/>
          <w:sz w:val="32"/>
          <w:szCs w:val="32"/>
          <w:rPrChange w:id="3444" w:author="Ryan" w:date="2017-04-30T19:28:00Z">
            <w:rPr>
              <w:rFonts w:ascii="Calibri" w:hAnsi="Calibri" w:cs="Calibri"/>
              <w:sz w:val="32"/>
              <w:szCs w:val="32"/>
            </w:rPr>
          </w:rPrChange>
        </w:rPr>
        <w:t xml:space="preserve">for </w:t>
      </w:r>
    </w:p>
    <w:p w14:paraId="567EA597" w14:textId="77777777" w:rsidR="004F5F77" w:rsidRPr="00C93E5C" w:rsidRDefault="00472BE7" w:rsidP="00472BE7">
      <w:pPr>
        <w:spacing w:after="0"/>
        <w:rPr>
          <w:rFonts w:ascii="Helvetica" w:hAnsi="Helvetica" w:cs="Calibri"/>
          <w:sz w:val="32"/>
          <w:szCs w:val="32"/>
          <w:rPrChange w:id="3445" w:author="Ryan" w:date="2017-04-30T19:28:00Z">
            <w:rPr>
              <w:rFonts w:ascii="Calibri" w:hAnsi="Calibri" w:cs="Calibri"/>
              <w:sz w:val="32"/>
              <w:szCs w:val="32"/>
            </w:rPr>
          </w:rPrChange>
        </w:rPr>
      </w:pPr>
      <w:r w:rsidRPr="00C93E5C">
        <w:rPr>
          <w:rFonts w:ascii="Helvetica" w:hAnsi="Helvetica" w:cs="Calibri"/>
          <w:sz w:val="32"/>
          <w:szCs w:val="32"/>
          <w:rPrChange w:id="3446" w:author="Ryan" w:date="2017-04-30T19:28:00Z">
            <w:rPr>
              <w:rFonts w:ascii="Calibri" w:hAnsi="Calibri" w:cs="Calibri"/>
              <w:sz w:val="32"/>
              <w:szCs w:val="32"/>
            </w:rPr>
          </w:rPrChange>
        </w:rPr>
        <w:t>the paltry consideration of property and</w:t>
      </w:r>
      <w:r w:rsidR="004F5F77" w:rsidRPr="00C93E5C">
        <w:rPr>
          <w:rFonts w:ascii="Helvetica" w:hAnsi="Helvetica" w:cs="Calibri"/>
          <w:sz w:val="32"/>
          <w:szCs w:val="32"/>
          <w:rPrChange w:id="3447" w:author="Ryan" w:date="2017-04-30T19:28:00Z">
            <w:rPr>
              <w:rFonts w:ascii="Calibri" w:hAnsi="Calibri" w:cs="Calibri"/>
              <w:sz w:val="32"/>
              <w:szCs w:val="32"/>
            </w:rPr>
          </w:rPrChange>
        </w:rPr>
        <w:t xml:space="preserve"> </w:t>
      </w:r>
      <w:r w:rsidRPr="00C93E5C">
        <w:rPr>
          <w:rFonts w:ascii="Helvetica" w:hAnsi="Helvetica" w:cs="Calibri"/>
          <w:sz w:val="32"/>
          <w:szCs w:val="32"/>
          <w:rPrChange w:id="3448" w:author="Ryan" w:date="2017-04-30T19:28:00Z">
            <w:rPr>
              <w:rFonts w:ascii="Calibri" w:hAnsi="Calibri" w:cs="Calibri"/>
              <w:sz w:val="32"/>
              <w:szCs w:val="32"/>
            </w:rPr>
          </w:rPrChange>
        </w:rPr>
        <w:t xml:space="preserve">fame? </w:t>
      </w:r>
    </w:p>
    <w:p w14:paraId="53A377AF" w14:textId="77777777" w:rsidR="004F5F77" w:rsidRPr="00C93E5C" w:rsidRDefault="00472BE7" w:rsidP="00472BE7">
      <w:pPr>
        <w:spacing w:after="0"/>
        <w:rPr>
          <w:rFonts w:ascii="Helvetica" w:hAnsi="Helvetica" w:cs="Calibri"/>
          <w:sz w:val="32"/>
          <w:szCs w:val="32"/>
          <w:rPrChange w:id="3449" w:author="Ryan" w:date="2017-04-30T19:28:00Z">
            <w:rPr>
              <w:rFonts w:ascii="Calibri" w:hAnsi="Calibri" w:cs="Calibri"/>
              <w:sz w:val="32"/>
              <w:szCs w:val="32"/>
            </w:rPr>
          </w:rPrChange>
        </w:rPr>
      </w:pPr>
      <w:r w:rsidRPr="00C93E5C">
        <w:rPr>
          <w:rFonts w:ascii="Helvetica" w:hAnsi="Helvetica" w:cs="Calibri"/>
          <w:sz w:val="32"/>
          <w:szCs w:val="32"/>
          <w:rPrChange w:id="3450" w:author="Ryan" w:date="2017-04-30T19:28:00Z">
            <w:rPr>
              <w:rFonts w:ascii="Calibri" w:hAnsi="Calibri" w:cs="Calibri"/>
              <w:sz w:val="32"/>
              <w:szCs w:val="32"/>
            </w:rPr>
          </w:rPrChange>
        </w:rPr>
        <w:t>Or was it more probable that the</w:t>
      </w:r>
      <w:r w:rsidR="004F5F77" w:rsidRPr="00C93E5C">
        <w:rPr>
          <w:rFonts w:ascii="Helvetica" w:hAnsi="Helvetica" w:cs="Calibri"/>
          <w:sz w:val="32"/>
          <w:szCs w:val="32"/>
          <w:rPrChange w:id="3451" w:author="Ryan" w:date="2017-04-30T19:28:00Z">
            <w:rPr>
              <w:rFonts w:ascii="Calibri" w:hAnsi="Calibri" w:cs="Calibri"/>
              <w:sz w:val="32"/>
              <w:szCs w:val="32"/>
            </w:rPr>
          </w:rPrChange>
        </w:rPr>
        <w:t xml:space="preserve"> </w:t>
      </w:r>
      <w:r w:rsidRPr="00C93E5C">
        <w:rPr>
          <w:rFonts w:ascii="Helvetica" w:hAnsi="Helvetica" w:cs="Calibri"/>
          <w:sz w:val="32"/>
          <w:szCs w:val="32"/>
          <w:rPrChange w:id="3452" w:author="Ryan" w:date="2017-04-30T19:28:00Z">
            <w:rPr>
              <w:rFonts w:ascii="Calibri" w:hAnsi="Calibri" w:cs="Calibri"/>
              <w:sz w:val="32"/>
              <w:szCs w:val="32"/>
            </w:rPr>
          </w:rPrChange>
        </w:rPr>
        <w:t xml:space="preserve">brilliancy </w:t>
      </w:r>
    </w:p>
    <w:p w14:paraId="413348A5" w14:textId="77777777" w:rsidR="004F5F77" w:rsidRPr="00C93E5C" w:rsidRDefault="00472BE7" w:rsidP="00472BE7">
      <w:pPr>
        <w:spacing w:after="0"/>
        <w:rPr>
          <w:rFonts w:ascii="Helvetica" w:hAnsi="Helvetica" w:cs="Calibri"/>
          <w:sz w:val="32"/>
          <w:szCs w:val="32"/>
          <w:rPrChange w:id="3453" w:author="Ryan" w:date="2017-04-30T19:28:00Z">
            <w:rPr>
              <w:rFonts w:ascii="Calibri" w:hAnsi="Calibri" w:cs="Calibri"/>
              <w:sz w:val="32"/>
              <w:szCs w:val="32"/>
            </w:rPr>
          </w:rPrChange>
        </w:rPr>
      </w:pPr>
      <w:r w:rsidRPr="00C93E5C">
        <w:rPr>
          <w:rFonts w:ascii="Helvetica" w:hAnsi="Helvetica" w:cs="Calibri"/>
          <w:sz w:val="32"/>
          <w:szCs w:val="32"/>
          <w:rPrChange w:id="3454" w:author="Ryan" w:date="2017-04-30T19:28:00Z">
            <w:rPr>
              <w:rFonts w:ascii="Calibri" w:hAnsi="Calibri" w:cs="Calibri"/>
              <w:sz w:val="32"/>
              <w:szCs w:val="32"/>
            </w:rPr>
          </w:rPrChange>
        </w:rPr>
        <w:t>of new objects had raised a new</w:t>
      </w:r>
      <w:r w:rsidR="004F5F77" w:rsidRPr="00C93E5C">
        <w:rPr>
          <w:rFonts w:ascii="Helvetica" w:hAnsi="Helvetica" w:cs="Calibri"/>
          <w:sz w:val="32"/>
          <w:szCs w:val="32"/>
          <w:rPrChange w:id="3455" w:author="Ryan" w:date="2017-04-30T19:28:00Z">
            <w:rPr>
              <w:rFonts w:ascii="Calibri" w:hAnsi="Calibri" w:cs="Calibri"/>
              <w:sz w:val="32"/>
              <w:szCs w:val="32"/>
            </w:rPr>
          </w:rPrChange>
        </w:rPr>
        <w:t xml:space="preserve"> </w:t>
      </w:r>
      <w:r w:rsidRPr="00C93E5C">
        <w:rPr>
          <w:rFonts w:ascii="Helvetica" w:hAnsi="Helvetica" w:cs="Calibri"/>
          <w:sz w:val="32"/>
          <w:szCs w:val="32"/>
          <w:rPrChange w:id="3456" w:author="Ryan" w:date="2017-04-30T19:28:00Z">
            <w:rPr>
              <w:rFonts w:ascii="Calibri" w:hAnsi="Calibri" w:cs="Calibri"/>
              <w:sz w:val="32"/>
              <w:szCs w:val="32"/>
            </w:rPr>
          </w:rPrChange>
        </w:rPr>
        <w:t>passion</w:t>
      </w:r>
      <w:r w:rsidR="004F5F77" w:rsidRPr="00C93E5C">
        <w:rPr>
          <w:rFonts w:ascii="Helvetica" w:hAnsi="Helvetica" w:cs="Calibri"/>
          <w:sz w:val="32"/>
          <w:szCs w:val="32"/>
          <w:rPrChange w:id="3457" w:author="Ryan" w:date="2017-04-30T19:28:00Z">
            <w:rPr>
              <w:rFonts w:ascii="Calibri" w:hAnsi="Calibri" w:cs="Calibri"/>
              <w:sz w:val="32"/>
              <w:szCs w:val="32"/>
            </w:rPr>
          </w:rPrChange>
        </w:rPr>
        <w:t xml:space="preserve"> in his </w:t>
      </w:r>
    </w:p>
    <w:p w14:paraId="6776B423" w14:textId="77777777" w:rsidR="004F5F77" w:rsidRPr="00C93E5C" w:rsidRDefault="004F5F77" w:rsidP="00472BE7">
      <w:pPr>
        <w:spacing w:after="0"/>
        <w:rPr>
          <w:rFonts w:ascii="Helvetica" w:hAnsi="Helvetica" w:cs="Calibri"/>
          <w:sz w:val="32"/>
          <w:szCs w:val="32"/>
          <w:rPrChange w:id="3458" w:author="Ryan" w:date="2017-04-30T19:28:00Z">
            <w:rPr>
              <w:rFonts w:ascii="Calibri" w:hAnsi="Calibri" w:cs="Calibri"/>
              <w:sz w:val="32"/>
              <w:szCs w:val="32"/>
            </w:rPr>
          </w:rPrChange>
        </w:rPr>
      </w:pPr>
      <w:r w:rsidRPr="00C93E5C">
        <w:rPr>
          <w:rFonts w:ascii="Helvetica" w:hAnsi="Helvetica" w:cs="Calibri"/>
          <w:sz w:val="32"/>
          <w:szCs w:val="32"/>
          <w:rPrChange w:id="3459" w:author="Ryan" w:date="2017-04-30T19:28:00Z">
            <w:rPr>
              <w:rFonts w:ascii="Calibri" w:hAnsi="Calibri" w:cs="Calibri"/>
              <w:sz w:val="32"/>
              <w:szCs w:val="32"/>
            </w:rPr>
          </w:rPrChange>
        </w:rPr>
        <w:t>bosom? Amid the constel</w:t>
      </w:r>
      <w:r w:rsidR="00472BE7" w:rsidRPr="00C93E5C">
        <w:rPr>
          <w:rFonts w:ascii="Helvetica" w:hAnsi="Helvetica" w:cs="Calibri"/>
          <w:sz w:val="32"/>
          <w:szCs w:val="32"/>
          <w:rPrChange w:id="3460" w:author="Ryan" w:date="2017-04-30T19:28:00Z">
            <w:rPr>
              <w:rFonts w:ascii="Calibri" w:hAnsi="Calibri" w:cs="Calibri"/>
              <w:sz w:val="32"/>
              <w:szCs w:val="32"/>
            </w:rPr>
          </w:rPrChange>
        </w:rPr>
        <w:t>lated bea</w:t>
      </w:r>
      <w:r w:rsidRPr="00C93E5C">
        <w:rPr>
          <w:rFonts w:ascii="Helvetica" w:hAnsi="Helvetica" w:cs="Calibri"/>
          <w:sz w:val="32"/>
          <w:szCs w:val="32"/>
          <w:rPrChange w:id="3461" w:author="Ryan" w:date="2017-04-30T19:28:00Z">
            <w:rPr>
              <w:rFonts w:ascii="Calibri" w:hAnsi="Calibri" w:cs="Calibri"/>
              <w:sz w:val="32"/>
              <w:szCs w:val="32"/>
            </w:rPr>
          </w:rPrChange>
        </w:rPr>
        <w:t>u</w:t>
      </w:r>
      <w:r w:rsidR="00472BE7" w:rsidRPr="00C93E5C">
        <w:rPr>
          <w:rFonts w:ascii="Helvetica" w:hAnsi="Helvetica" w:cs="Calibri"/>
          <w:sz w:val="32"/>
          <w:szCs w:val="32"/>
          <w:rPrChange w:id="3462" w:author="Ryan" w:date="2017-04-30T19:28:00Z">
            <w:rPr>
              <w:rFonts w:ascii="Calibri" w:hAnsi="Calibri" w:cs="Calibri"/>
              <w:sz w:val="32"/>
              <w:szCs w:val="32"/>
            </w:rPr>
          </w:rPrChange>
        </w:rPr>
        <w:t>ties of Lon</w:t>
      </w:r>
      <w:r w:rsidRPr="00C93E5C">
        <w:rPr>
          <w:rFonts w:ascii="Helvetica" w:hAnsi="Helvetica" w:cs="Calibri"/>
          <w:sz w:val="32"/>
          <w:szCs w:val="32"/>
          <w:rPrChange w:id="3463" w:author="Ryan" w:date="2017-04-30T19:28:00Z">
            <w:rPr>
              <w:rFonts w:ascii="Calibri" w:hAnsi="Calibri" w:cs="Calibri"/>
              <w:sz w:val="32"/>
              <w:szCs w:val="32"/>
            </w:rPr>
          </w:rPrChange>
        </w:rPr>
        <w:t>-</w:t>
      </w:r>
    </w:p>
    <w:p w14:paraId="4FE98685" w14:textId="77777777" w:rsidR="004F5F77" w:rsidRPr="00C93E5C" w:rsidRDefault="00472BE7" w:rsidP="00472BE7">
      <w:pPr>
        <w:spacing w:after="0"/>
        <w:rPr>
          <w:rFonts w:ascii="Helvetica" w:hAnsi="Helvetica" w:cs="Calibri"/>
          <w:sz w:val="32"/>
          <w:szCs w:val="32"/>
          <w:rPrChange w:id="3464" w:author="Ryan" w:date="2017-04-30T19:28:00Z">
            <w:rPr>
              <w:rFonts w:ascii="Calibri" w:hAnsi="Calibri" w:cs="Calibri"/>
              <w:sz w:val="32"/>
              <w:szCs w:val="32"/>
            </w:rPr>
          </w:rPrChange>
        </w:rPr>
      </w:pPr>
      <w:r w:rsidRPr="00C93E5C">
        <w:rPr>
          <w:rFonts w:ascii="Helvetica" w:hAnsi="Helvetica" w:cs="Calibri"/>
          <w:sz w:val="32"/>
          <w:szCs w:val="32"/>
          <w:rPrChange w:id="3465" w:author="Ryan" w:date="2017-04-30T19:28:00Z">
            <w:rPr>
              <w:rFonts w:ascii="Calibri" w:hAnsi="Calibri" w:cs="Calibri"/>
              <w:sz w:val="32"/>
              <w:szCs w:val="32"/>
            </w:rPr>
          </w:rPrChange>
        </w:rPr>
        <w:t>don, some one had</w:t>
      </w:r>
      <w:r w:rsidR="004F5F77" w:rsidRPr="00C93E5C">
        <w:rPr>
          <w:rFonts w:ascii="Helvetica" w:hAnsi="Helvetica" w:cs="Calibri"/>
          <w:sz w:val="32"/>
          <w:szCs w:val="32"/>
          <w:rPrChange w:id="3466" w:author="Ryan" w:date="2017-04-30T19:28:00Z">
            <w:rPr>
              <w:rFonts w:ascii="Calibri" w:hAnsi="Calibri" w:cs="Calibri"/>
              <w:sz w:val="32"/>
              <w:szCs w:val="32"/>
            </w:rPr>
          </w:rPrChange>
        </w:rPr>
        <w:t xml:space="preserve"> </w:t>
      </w:r>
      <w:r w:rsidRPr="00C93E5C">
        <w:rPr>
          <w:rFonts w:ascii="Helvetica" w:hAnsi="Helvetica" w:cs="Calibri"/>
          <w:sz w:val="32"/>
          <w:szCs w:val="32"/>
          <w:rPrChange w:id="3467" w:author="Ryan" w:date="2017-04-30T19:28:00Z">
            <w:rPr>
              <w:rFonts w:ascii="Calibri" w:hAnsi="Calibri" w:cs="Calibri"/>
              <w:sz w:val="32"/>
              <w:szCs w:val="32"/>
            </w:rPr>
          </w:rPrChange>
        </w:rPr>
        <w:t xml:space="preserve">been found whose charms and </w:t>
      </w:r>
    </w:p>
    <w:p w14:paraId="4CDA740F" w14:textId="77777777" w:rsidR="004F5F77" w:rsidRPr="00C93E5C" w:rsidRDefault="00472BE7" w:rsidP="00472BE7">
      <w:pPr>
        <w:spacing w:after="0"/>
        <w:rPr>
          <w:rFonts w:ascii="Helvetica" w:hAnsi="Helvetica" w:cs="Calibri"/>
          <w:sz w:val="32"/>
          <w:szCs w:val="32"/>
          <w:rPrChange w:id="3468" w:author="Ryan" w:date="2017-04-30T19:28:00Z">
            <w:rPr>
              <w:rFonts w:ascii="Calibri" w:hAnsi="Calibri" w:cs="Calibri"/>
              <w:sz w:val="32"/>
              <w:szCs w:val="32"/>
            </w:rPr>
          </w:rPrChange>
        </w:rPr>
      </w:pPr>
      <w:r w:rsidRPr="00C93E5C">
        <w:rPr>
          <w:rFonts w:ascii="Helvetica" w:hAnsi="Helvetica" w:cs="Calibri"/>
          <w:sz w:val="32"/>
          <w:szCs w:val="32"/>
          <w:rPrChange w:id="3469" w:author="Ryan" w:date="2017-04-30T19:28:00Z">
            <w:rPr>
              <w:rFonts w:ascii="Calibri" w:hAnsi="Calibri" w:cs="Calibri"/>
              <w:sz w:val="32"/>
              <w:szCs w:val="32"/>
            </w:rPr>
          </w:rPrChange>
        </w:rPr>
        <w:t>graces had</w:t>
      </w:r>
      <w:r w:rsidR="004F5F77" w:rsidRPr="00C93E5C">
        <w:rPr>
          <w:rFonts w:ascii="Helvetica" w:hAnsi="Helvetica" w:cs="Calibri"/>
          <w:sz w:val="32"/>
          <w:szCs w:val="32"/>
          <w:rPrChange w:id="3470" w:author="Ryan" w:date="2017-04-30T19:28:00Z">
            <w:rPr>
              <w:rFonts w:ascii="Calibri" w:hAnsi="Calibri" w:cs="Calibri"/>
              <w:sz w:val="32"/>
              <w:szCs w:val="32"/>
            </w:rPr>
          </w:rPrChange>
        </w:rPr>
        <w:t xml:space="preserve"> </w:t>
      </w:r>
      <w:r w:rsidRPr="00C93E5C">
        <w:rPr>
          <w:rFonts w:ascii="Helvetica" w:hAnsi="Helvetica" w:cs="Calibri"/>
          <w:sz w:val="32"/>
          <w:szCs w:val="32"/>
          <w:rPrChange w:id="3471" w:author="Ryan" w:date="2017-04-30T19:28:00Z">
            <w:rPr>
              <w:rFonts w:ascii="Calibri" w:hAnsi="Calibri" w:cs="Calibri"/>
              <w:sz w:val="32"/>
              <w:szCs w:val="32"/>
            </w:rPr>
          </w:rPrChange>
        </w:rPr>
        <w:t xml:space="preserve">dissolved the ties between herself and </w:t>
      </w:r>
    </w:p>
    <w:p w14:paraId="73A331D2" w14:textId="77777777" w:rsidR="004F5F77" w:rsidRPr="00C93E5C" w:rsidRDefault="00472BE7" w:rsidP="00472BE7">
      <w:pPr>
        <w:spacing w:after="0"/>
        <w:rPr>
          <w:rFonts w:ascii="Helvetica" w:hAnsi="Helvetica" w:cs="Calibri"/>
          <w:sz w:val="32"/>
          <w:szCs w:val="32"/>
          <w:rPrChange w:id="3472" w:author="Ryan" w:date="2017-04-30T19:28:00Z">
            <w:rPr>
              <w:rFonts w:ascii="Calibri" w:hAnsi="Calibri" w:cs="Calibri"/>
              <w:sz w:val="32"/>
              <w:szCs w:val="32"/>
            </w:rPr>
          </w:rPrChange>
        </w:rPr>
      </w:pPr>
      <w:r w:rsidRPr="00C93E5C">
        <w:rPr>
          <w:rFonts w:ascii="Helvetica" w:hAnsi="Helvetica" w:cs="Calibri"/>
          <w:sz w:val="32"/>
          <w:szCs w:val="32"/>
          <w:rPrChange w:id="3473" w:author="Ryan" w:date="2017-04-30T19:28:00Z">
            <w:rPr>
              <w:rFonts w:ascii="Calibri" w:hAnsi="Calibri" w:cs="Calibri"/>
              <w:sz w:val="32"/>
              <w:szCs w:val="32"/>
            </w:rPr>
          </w:rPrChange>
        </w:rPr>
        <w:t>Albert, by changing his boasted sincerity into</w:t>
      </w:r>
      <w:r w:rsidR="004F5F77" w:rsidRPr="00C93E5C">
        <w:rPr>
          <w:rFonts w:ascii="Helvetica" w:hAnsi="Helvetica" w:cs="Calibri"/>
          <w:sz w:val="32"/>
          <w:szCs w:val="32"/>
          <w:rPrChange w:id="3474" w:author="Ryan" w:date="2017-04-30T19:28:00Z">
            <w:rPr>
              <w:rFonts w:ascii="Calibri" w:hAnsi="Calibri" w:cs="Calibri"/>
              <w:sz w:val="32"/>
              <w:szCs w:val="32"/>
            </w:rPr>
          </w:rPrChange>
        </w:rPr>
        <w:t xml:space="preserve"> </w:t>
      </w:r>
      <w:r w:rsidRPr="00C93E5C">
        <w:rPr>
          <w:rFonts w:ascii="Helvetica" w:hAnsi="Helvetica" w:cs="Calibri"/>
          <w:sz w:val="32"/>
          <w:szCs w:val="32"/>
          <w:rPrChange w:id="3475" w:author="Ryan" w:date="2017-04-30T19:28:00Z">
            <w:rPr>
              <w:rFonts w:ascii="Calibri" w:hAnsi="Calibri" w:cs="Calibri"/>
              <w:sz w:val="32"/>
              <w:szCs w:val="32"/>
            </w:rPr>
          </w:rPrChange>
        </w:rPr>
        <w:t>in</w:t>
      </w:r>
      <w:r w:rsidR="004F5F77" w:rsidRPr="00C93E5C">
        <w:rPr>
          <w:rFonts w:ascii="Helvetica" w:hAnsi="Helvetica" w:cs="Calibri"/>
          <w:sz w:val="32"/>
          <w:szCs w:val="32"/>
          <w:rPrChange w:id="3476" w:author="Ryan" w:date="2017-04-30T19:28:00Z">
            <w:rPr>
              <w:rFonts w:ascii="Calibri" w:hAnsi="Calibri" w:cs="Calibri"/>
              <w:sz w:val="32"/>
              <w:szCs w:val="32"/>
            </w:rPr>
          </w:rPrChange>
        </w:rPr>
        <w:t>-</w:t>
      </w:r>
    </w:p>
    <w:p w14:paraId="56BB4557" w14:textId="77777777" w:rsidR="004F5F77" w:rsidRPr="00C93E5C" w:rsidRDefault="00472BE7" w:rsidP="00472BE7">
      <w:pPr>
        <w:spacing w:after="0"/>
        <w:rPr>
          <w:rFonts w:ascii="Helvetica" w:hAnsi="Helvetica" w:cs="Calibri"/>
          <w:sz w:val="32"/>
          <w:szCs w:val="32"/>
          <w:rPrChange w:id="3477" w:author="Ryan" w:date="2017-04-30T19:28:00Z">
            <w:rPr>
              <w:rFonts w:ascii="Calibri" w:hAnsi="Calibri" w:cs="Calibri"/>
              <w:sz w:val="32"/>
              <w:szCs w:val="32"/>
            </w:rPr>
          </w:rPrChange>
        </w:rPr>
      </w:pPr>
      <w:r w:rsidRPr="00C93E5C">
        <w:rPr>
          <w:rFonts w:ascii="Helvetica" w:hAnsi="Helvetica" w:cs="Calibri"/>
          <w:sz w:val="32"/>
          <w:szCs w:val="32"/>
          <w:rPrChange w:id="3478" w:author="Ryan" w:date="2017-04-30T19:28:00Z">
            <w:rPr>
              <w:rFonts w:ascii="Calibri" w:hAnsi="Calibri" w:cs="Calibri"/>
              <w:sz w:val="32"/>
              <w:szCs w:val="32"/>
            </w:rPr>
          </w:rPrChange>
        </w:rPr>
        <w:t>constancy, and rendering the simple Eliza</w:t>
      </w:r>
      <w:r w:rsidR="004F5F77" w:rsidRPr="00C93E5C">
        <w:rPr>
          <w:rFonts w:ascii="Helvetica" w:hAnsi="Helvetica" w:cs="Calibri"/>
          <w:sz w:val="32"/>
          <w:szCs w:val="32"/>
          <w:rPrChange w:id="3479" w:author="Ryan" w:date="2017-04-30T19:28:00Z">
            <w:rPr>
              <w:rFonts w:ascii="Calibri" w:hAnsi="Calibri" w:cs="Calibri"/>
              <w:sz w:val="32"/>
              <w:szCs w:val="32"/>
            </w:rPr>
          </w:rPrChange>
        </w:rPr>
        <w:t xml:space="preserve">, </w:t>
      </w:r>
      <w:r w:rsidRPr="00C93E5C">
        <w:rPr>
          <w:rFonts w:ascii="Helvetica" w:hAnsi="Helvetica" w:cs="Calibri"/>
          <w:sz w:val="32"/>
          <w:szCs w:val="32"/>
          <w:rPrChange w:id="3480" w:author="Ryan" w:date="2017-04-30T19:28:00Z">
            <w:rPr>
              <w:rFonts w:ascii="Calibri" w:hAnsi="Calibri" w:cs="Calibri"/>
              <w:sz w:val="32"/>
              <w:szCs w:val="32"/>
            </w:rPr>
          </w:rPrChange>
        </w:rPr>
        <w:t xml:space="preserve">the </w:t>
      </w:r>
    </w:p>
    <w:p w14:paraId="696004C7" w14:textId="77777777" w:rsidR="004F5F77" w:rsidRPr="00C93E5C" w:rsidRDefault="00472BE7" w:rsidP="00472BE7">
      <w:pPr>
        <w:spacing w:after="0"/>
        <w:rPr>
          <w:rFonts w:ascii="Helvetica" w:hAnsi="Helvetica" w:cs="Calibri"/>
          <w:sz w:val="32"/>
          <w:szCs w:val="32"/>
          <w:rPrChange w:id="3481" w:author="Ryan" w:date="2017-04-30T19:28:00Z">
            <w:rPr>
              <w:rFonts w:ascii="Calibri" w:hAnsi="Calibri" w:cs="Calibri"/>
              <w:sz w:val="32"/>
              <w:szCs w:val="32"/>
            </w:rPr>
          </w:rPrChange>
        </w:rPr>
      </w:pPr>
      <w:r w:rsidRPr="00C93E5C">
        <w:rPr>
          <w:rFonts w:ascii="Helvetica" w:hAnsi="Helvetica" w:cs="Calibri"/>
          <w:sz w:val="32"/>
          <w:szCs w:val="32"/>
          <w:rPrChange w:id="3482" w:author="Ryan" w:date="2017-04-30T19:28:00Z">
            <w:rPr>
              <w:rFonts w:ascii="Calibri" w:hAnsi="Calibri" w:cs="Calibri"/>
              <w:sz w:val="32"/>
              <w:szCs w:val="32"/>
            </w:rPr>
          </w:rPrChange>
        </w:rPr>
        <w:t>objec</w:t>
      </w:r>
      <w:r w:rsidR="004F5F77" w:rsidRPr="00C93E5C">
        <w:rPr>
          <w:rFonts w:ascii="Helvetica" w:hAnsi="Helvetica" w:cs="Calibri"/>
          <w:sz w:val="32"/>
          <w:szCs w:val="32"/>
          <w:rPrChange w:id="3483" w:author="Ryan" w:date="2017-04-30T19:28:00Z">
            <w:rPr>
              <w:rFonts w:ascii="Calibri" w:hAnsi="Calibri" w:cs="Calibri"/>
              <w:sz w:val="32"/>
              <w:szCs w:val="32"/>
            </w:rPr>
          </w:rPrChange>
        </w:rPr>
        <w:t>t, perhaps, of ridicule and con</w:t>
      </w:r>
      <w:r w:rsidRPr="00C93E5C">
        <w:rPr>
          <w:rFonts w:ascii="Helvetica" w:hAnsi="Helvetica" w:cs="Calibri"/>
          <w:sz w:val="32"/>
          <w:szCs w:val="32"/>
          <w:rPrChange w:id="3484" w:author="Ryan" w:date="2017-04-30T19:28:00Z">
            <w:rPr>
              <w:rFonts w:ascii="Calibri" w:hAnsi="Calibri" w:cs="Calibri"/>
              <w:sz w:val="32"/>
              <w:szCs w:val="32"/>
            </w:rPr>
          </w:rPrChange>
        </w:rPr>
        <w:t xml:space="preserve">tempt; at </w:t>
      </w:r>
    </w:p>
    <w:p w14:paraId="23A42EE5" w14:textId="77777777" w:rsidR="004F5F77" w:rsidRPr="00C93E5C" w:rsidRDefault="00472BE7" w:rsidP="00472BE7">
      <w:pPr>
        <w:spacing w:after="0"/>
        <w:rPr>
          <w:rFonts w:ascii="Helvetica" w:hAnsi="Helvetica" w:cs="Calibri"/>
          <w:sz w:val="32"/>
          <w:szCs w:val="32"/>
          <w:rPrChange w:id="3485" w:author="Ryan" w:date="2017-04-30T19:28:00Z">
            <w:rPr>
              <w:rFonts w:ascii="Calibri" w:hAnsi="Calibri" w:cs="Calibri"/>
              <w:sz w:val="32"/>
              <w:szCs w:val="32"/>
            </w:rPr>
          </w:rPrChange>
        </w:rPr>
      </w:pPr>
      <w:r w:rsidRPr="00C93E5C">
        <w:rPr>
          <w:rFonts w:ascii="Helvetica" w:hAnsi="Helvetica" w:cs="Calibri"/>
          <w:sz w:val="32"/>
          <w:szCs w:val="32"/>
          <w:rPrChange w:id="3486" w:author="Ryan" w:date="2017-04-30T19:28:00Z">
            <w:rPr>
              <w:rFonts w:ascii="Calibri" w:hAnsi="Calibri" w:cs="Calibri"/>
              <w:sz w:val="32"/>
              <w:szCs w:val="32"/>
            </w:rPr>
          </w:rPrChange>
        </w:rPr>
        <w:t>least of cold neglect and inat</w:t>
      </w:r>
      <w:r w:rsidR="004F5F77" w:rsidRPr="00C93E5C">
        <w:rPr>
          <w:rFonts w:ascii="Helvetica" w:hAnsi="Helvetica" w:cs="Calibri"/>
          <w:sz w:val="32"/>
          <w:szCs w:val="32"/>
          <w:rPrChange w:id="3487" w:author="Ryan" w:date="2017-04-30T19:28:00Z">
            <w:rPr>
              <w:rFonts w:ascii="Calibri" w:hAnsi="Calibri" w:cs="Calibri"/>
              <w:sz w:val="32"/>
              <w:szCs w:val="32"/>
            </w:rPr>
          </w:rPrChange>
        </w:rPr>
        <w:t>ten</w:t>
      </w:r>
      <w:r w:rsidRPr="00C93E5C">
        <w:rPr>
          <w:rFonts w:ascii="Helvetica" w:hAnsi="Helvetica" w:cs="Calibri"/>
          <w:sz w:val="32"/>
          <w:szCs w:val="32"/>
          <w:rPrChange w:id="3488" w:author="Ryan" w:date="2017-04-30T19:28:00Z">
            <w:rPr>
              <w:rFonts w:ascii="Calibri" w:hAnsi="Calibri" w:cs="Calibri"/>
              <w:sz w:val="32"/>
              <w:szCs w:val="32"/>
            </w:rPr>
          </w:rPrChange>
        </w:rPr>
        <w:t xml:space="preserve">tion. Whatever </w:t>
      </w:r>
    </w:p>
    <w:p w14:paraId="6CA7D08B" w14:textId="77777777" w:rsidR="004F5F77" w:rsidRPr="00C93E5C" w:rsidRDefault="004F5F77" w:rsidP="00472BE7">
      <w:pPr>
        <w:spacing w:after="0"/>
        <w:rPr>
          <w:rFonts w:ascii="Helvetica" w:hAnsi="Helvetica" w:cs="Calibri"/>
          <w:sz w:val="32"/>
          <w:szCs w:val="32"/>
          <w:rPrChange w:id="3489" w:author="Ryan" w:date="2017-04-30T19:28:00Z">
            <w:rPr>
              <w:rFonts w:ascii="Calibri" w:hAnsi="Calibri" w:cs="Calibri"/>
              <w:sz w:val="32"/>
              <w:szCs w:val="32"/>
            </w:rPr>
          </w:rPrChange>
        </w:rPr>
      </w:pPr>
      <w:r w:rsidRPr="00C93E5C">
        <w:rPr>
          <w:rFonts w:ascii="Helvetica" w:hAnsi="Helvetica" w:cs="Calibri"/>
          <w:sz w:val="32"/>
          <w:szCs w:val="32"/>
          <w:rPrChange w:id="3490" w:author="Ryan" w:date="2017-04-30T19:28:00Z">
            <w:rPr>
              <w:rFonts w:ascii="Calibri" w:hAnsi="Calibri" w:cs="Calibri"/>
              <w:sz w:val="32"/>
              <w:szCs w:val="32"/>
            </w:rPr>
          </w:rPrChange>
        </w:rPr>
        <w:t>was the cause, his af</w:t>
      </w:r>
      <w:r w:rsidR="00472BE7" w:rsidRPr="00C93E5C">
        <w:rPr>
          <w:rFonts w:ascii="Helvetica" w:hAnsi="Helvetica" w:cs="Calibri"/>
          <w:sz w:val="32"/>
          <w:szCs w:val="32"/>
          <w:rPrChange w:id="3491" w:author="Ryan" w:date="2017-04-30T19:28:00Z">
            <w:rPr>
              <w:rFonts w:ascii="Calibri" w:hAnsi="Calibri" w:cs="Calibri"/>
              <w:sz w:val="32"/>
              <w:szCs w:val="32"/>
            </w:rPr>
          </w:rPrChange>
        </w:rPr>
        <w:t xml:space="preserve">fections were now, </w:t>
      </w:r>
      <w:proofErr w:type="spellStart"/>
      <w:r w:rsidRPr="00C93E5C">
        <w:rPr>
          <w:rFonts w:ascii="Helvetica" w:hAnsi="Helvetica" w:cs="Calibri"/>
          <w:sz w:val="32"/>
          <w:szCs w:val="32"/>
          <w:rPrChange w:id="3492" w:author="Ryan" w:date="2017-04-30T19:28:00Z">
            <w:rPr>
              <w:rFonts w:ascii="Calibri" w:hAnsi="Calibri" w:cs="Calibri"/>
              <w:sz w:val="32"/>
              <w:szCs w:val="32"/>
            </w:rPr>
          </w:rPrChange>
        </w:rPr>
        <w:t>inviola</w:t>
      </w:r>
      <w:proofErr w:type="spellEnd"/>
      <w:r w:rsidRPr="00C93E5C">
        <w:rPr>
          <w:rFonts w:ascii="Helvetica" w:hAnsi="Helvetica" w:cs="Calibri"/>
          <w:sz w:val="32"/>
          <w:szCs w:val="32"/>
          <w:rPrChange w:id="3493" w:author="Ryan" w:date="2017-04-30T19:28:00Z">
            <w:rPr>
              <w:rFonts w:ascii="Calibri" w:hAnsi="Calibri" w:cs="Calibri"/>
              <w:sz w:val="32"/>
              <w:szCs w:val="32"/>
            </w:rPr>
          </w:rPrChange>
        </w:rPr>
        <w:t>-</w:t>
      </w:r>
    </w:p>
    <w:p w14:paraId="7CF85E07" w14:textId="77777777" w:rsidR="004F5F77" w:rsidRPr="00C93E5C" w:rsidRDefault="004F5F77" w:rsidP="00472BE7">
      <w:pPr>
        <w:spacing w:after="0"/>
        <w:rPr>
          <w:rFonts w:ascii="Helvetica" w:hAnsi="Helvetica" w:cs="Calibri"/>
          <w:sz w:val="32"/>
          <w:szCs w:val="32"/>
          <w:rPrChange w:id="3494" w:author="Ryan" w:date="2017-04-30T19:28:00Z">
            <w:rPr>
              <w:rFonts w:ascii="Calibri" w:hAnsi="Calibri" w:cs="Calibri"/>
              <w:sz w:val="32"/>
              <w:szCs w:val="32"/>
            </w:rPr>
          </w:rPrChange>
        </w:rPr>
      </w:pPr>
      <w:proofErr w:type="spellStart"/>
      <w:r w:rsidRPr="00C93E5C">
        <w:rPr>
          <w:rFonts w:ascii="Helvetica" w:hAnsi="Helvetica" w:cs="Calibri"/>
          <w:sz w:val="32"/>
          <w:szCs w:val="32"/>
          <w:rPrChange w:id="3495" w:author="Ryan" w:date="2017-04-30T19:28:00Z">
            <w:rPr>
              <w:rFonts w:ascii="Calibri" w:hAnsi="Calibri" w:cs="Calibri"/>
              <w:sz w:val="32"/>
              <w:szCs w:val="32"/>
            </w:rPr>
          </w:rPrChange>
        </w:rPr>
        <w:t>bly</w:t>
      </w:r>
      <w:proofErr w:type="spellEnd"/>
      <w:r w:rsidR="00472BE7" w:rsidRPr="00C93E5C">
        <w:rPr>
          <w:rFonts w:ascii="Helvetica" w:hAnsi="Helvetica" w:cs="Calibri"/>
          <w:sz w:val="32"/>
          <w:szCs w:val="32"/>
          <w:rPrChange w:id="3496" w:author="Ryan" w:date="2017-04-30T19:28:00Z">
            <w:rPr>
              <w:rFonts w:ascii="Calibri" w:hAnsi="Calibri" w:cs="Calibri"/>
              <w:sz w:val="32"/>
              <w:szCs w:val="32"/>
            </w:rPr>
          </w:rPrChange>
        </w:rPr>
        <w:t>, the property</w:t>
      </w:r>
      <w:r w:rsidRPr="00C93E5C">
        <w:rPr>
          <w:rFonts w:ascii="Helvetica" w:hAnsi="Helvetica" w:cs="Calibri"/>
          <w:sz w:val="32"/>
          <w:szCs w:val="32"/>
          <w:rPrChange w:id="3497"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3498" w:author="Ryan" w:date="2017-04-30T19:28:00Z">
            <w:rPr>
              <w:rFonts w:ascii="Calibri" w:hAnsi="Calibri" w:cs="Calibri"/>
              <w:sz w:val="32"/>
              <w:szCs w:val="32"/>
            </w:rPr>
          </w:rPrChange>
        </w:rPr>
        <w:t xml:space="preserve">of another, and she </w:t>
      </w:r>
      <w:proofErr w:type="spellStart"/>
      <w:r w:rsidR="00472BE7" w:rsidRPr="00C93E5C">
        <w:rPr>
          <w:rFonts w:ascii="Helvetica" w:hAnsi="Helvetica" w:cs="Calibri"/>
          <w:sz w:val="32"/>
          <w:szCs w:val="32"/>
          <w:rPrChange w:id="3499" w:author="Ryan" w:date="2017-04-30T19:28:00Z">
            <w:rPr>
              <w:rFonts w:ascii="Calibri" w:hAnsi="Calibri" w:cs="Calibri"/>
              <w:sz w:val="32"/>
              <w:szCs w:val="32"/>
            </w:rPr>
          </w:rPrChange>
        </w:rPr>
        <w:t>determi</w:t>
      </w:r>
      <w:proofErr w:type="spellEnd"/>
      <w:r w:rsidRPr="00C93E5C">
        <w:rPr>
          <w:rFonts w:ascii="Helvetica" w:hAnsi="Helvetica" w:cs="Calibri"/>
          <w:sz w:val="32"/>
          <w:szCs w:val="32"/>
          <w:rPrChange w:id="3500" w:author="Ryan" w:date="2017-04-30T19:28:00Z">
            <w:rPr>
              <w:rFonts w:ascii="Calibri" w:hAnsi="Calibri" w:cs="Calibri"/>
              <w:sz w:val="32"/>
              <w:szCs w:val="32"/>
            </w:rPr>
          </w:rPrChange>
        </w:rPr>
        <w:t>-</w:t>
      </w:r>
    </w:p>
    <w:p w14:paraId="5F3C245C" w14:textId="77777777" w:rsidR="00472BE7" w:rsidRPr="00C93E5C" w:rsidRDefault="00472BE7" w:rsidP="00472BE7">
      <w:pPr>
        <w:spacing w:after="0"/>
        <w:rPr>
          <w:rFonts w:ascii="Helvetica" w:hAnsi="Helvetica" w:cs="Calibri"/>
          <w:sz w:val="32"/>
          <w:szCs w:val="32"/>
          <w:rPrChange w:id="3501" w:author="Ryan" w:date="2017-04-30T19:28:00Z">
            <w:rPr>
              <w:rFonts w:ascii="Calibri" w:hAnsi="Calibri" w:cs="Calibri"/>
              <w:sz w:val="32"/>
              <w:szCs w:val="32"/>
            </w:rPr>
          </w:rPrChange>
        </w:rPr>
      </w:pPr>
      <w:proofErr w:type="spellStart"/>
      <w:r w:rsidRPr="00C93E5C">
        <w:rPr>
          <w:rFonts w:ascii="Helvetica" w:hAnsi="Helvetica" w:cs="Calibri"/>
          <w:sz w:val="32"/>
          <w:szCs w:val="32"/>
          <w:rPrChange w:id="3502" w:author="Ryan" w:date="2017-04-30T19:28:00Z">
            <w:rPr>
              <w:rFonts w:ascii="Calibri" w:hAnsi="Calibri" w:cs="Calibri"/>
              <w:sz w:val="32"/>
              <w:szCs w:val="32"/>
            </w:rPr>
          </w:rPrChange>
        </w:rPr>
        <w:t>nately</w:t>
      </w:r>
      <w:proofErr w:type="spellEnd"/>
      <w:r w:rsidRPr="00C93E5C">
        <w:rPr>
          <w:rFonts w:ascii="Helvetica" w:hAnsi="Helvetica" w:cs="Calibri"/>
          <w:sz w:val="32"/>
          <w:szCs w:val="32"/>
          <w:rPrChange w:id="3503" w:author="Ryan" w:date="2017-04-30T19:28:00Z">
            <w:rPr>
              <w:rFonts w:ascii="Calibri" w:hAnsi="Calibri" w:cs="Calibri"/>
              <w:sz w:val="32"/>
              <w:szCs w:val="32"/>
            </w:rPr>
          </w:rPrChange>
        </w:rPr>
        <w:t xml:space="preserve"> resolved</w:t>
      </w:r>
      <w:r w:rsidR="004F5F77" w:rsidRPr="00C93E5C">
        <w:rPr>
          <w:rFonts w:ascii="Helvetica" w:hAnsi="Helvetica" w:cs="Calibri"/>
          <w:sz w:val="32"/>
          <w:szCs w:val="32"/>
          <w:rPrChange w:id="3504" w:author="Ryan" w:date="2017-04-30T19:28:00Z">
            <w:rPr>
              <w:rFonts w:ascii="Calibri" w:hAnsi="Calibri" w:cs="Calibri"/>
              <w:sz w:val="32"/>
              <w:szCs w:val="32"/>
            </w:rPr>
          </w:rPrChange>
        </w:rPr>
        <w:t>,</w:t>
      </w:r>
    </w:p>
    <w:p w14:paraId="214BB3F7" w14:textId="13100288" w:rsidR="004F5F77" w:rsidRPr="00C93E5C" w:rsidRDefault="004F5F77" w:rsidP="00472BE7">
      <w:pPr>
        <w:spacing w:after="0"/>
        <w:rPr>
          <w:rFonts w:ascii="Helvetica" w:hAnsi="Helvetica" w:cs="Calibri"/>
          <w:i/>
          <w:sz w:val="32"/>
          <w:szCs w:val="32"/>
          <w:rPrChange w:id="3505" w:author="Ryan" w:date="2017-04-30T19:28:00Z">
            <w:rPr>
              <w:rFonts w:ascii="Calibri" w:hAnsi="Calibri" w:cs="Calibri"/>
              <w:i/>
              <w:sz w:val="32"/>
              <w:szCs w:val="32"/>
            </w:rPr>
          </w:rPrChange>
        </w:rPr>
      </w:pPr>
      <w:del w:id="3506" w:author="Ryan" w:date="2017-04-30T19:49:00Z">
        <w:r w:rsidRPr="00C93E5C" w:rsidDel="00FB4514">
          <w:rPr>
            <w:rFonts w:ascii="Helvetica" w:hAnsi="Helvetica" w:cs="Calibri"/>
            <w:i/>
            <w:sz w:val="32"/>
            <w:szCs w:val="32"/>
            <w:rPrChange w:id="3507" w:author="Ryan" w:date="2017-04-30T19:28:00Z">
              <w:rPr>
                <w:rFonts w:ascii="Calibri" w:hAnsi="Calibri" w:cs="Calibri"/>
                <w:i/>
                <w:sz w:val="32"/>
                <w:szCs w:val="32"/>
              </w:rPr>
            </w:rPrChange>
          </w:rPr>
          <w:delText>—</w:delText>
        </w:r>
      </w:del>
      <w:ins w:id="3508" w:author="Ryan" w:date="2017-04-30T19:49:00Z">
        <w:r w:rsidR="00FB4514">
          <w:rPr>
            <w:rFonts w:ascii="Helvetica" w:hAnsi="Helvetica" w:cs="Calibri"/>
            <w:i/>
            <w:sz w:val="32"/>
            <w:szCs w:val="32"/>
          </w:rPr>
          <w:t>--</w:t>
        </w:r>
      </w:ins>
      <w:del w:id="3509" w:author="Ryan" w:date="2017-04-30T19:49:00Z">
        <w:r w:rsidRPr="00C93E5C" w:rsidDel="00FB4514">
          <w:rPr>
            <w:rFonts w:ascii="Helvetica" w:hAnsi="Helvetica" w:cs="Calibri"/>
            <w:i/>
            <w:sz w:val="32"/>
            <w:szCs w:val="32"/>
            <w:rPrChange w:id="3510" w:author="Ryan" w:date="2017-04-30T19:28:00Z">
              <w:rPr>
                <w:rFonts w:ascii="Calibri" w:hAnsi="Calibri" w:cs="Calibri"/>
                <w:i/>
                <w:sz w:val="32"/>
                <w:szCs w:val="32"/>
              </w:rPr>
            </w:rPrChange>
          </w:rPr>
          <w:delText>—</w:delText>
        </w:r>
      </w:del>
      <w:ins w:id="3511" w:author="Ryan" w:date="2017-04-30T19:49:00Z">
        <w:r w:rsidR="00FB4514">
          <w:rPr>
            <w:rFonts w:ascii="Helvetica" w:hAnsi="Helvetica" w:cs="Calibri"/>
            <w:i/>
            <w:sz w:val="32"/>
            <w:szCs w:val="32"/>
          </w:rPr>
          <w:t>--</w:t>
        </w:r>
      </w:ins>
      <w:r w:rsidR="00472BE7" w:rsidRPr="00C93E5C">
        <w:rPr>
          <w:rFonts w:ascii="Helvetica" w:hAnsi="Helvetica" w:cs="Calibri"/>
          <w:i/>
          <w:sz w:val="32"/>
          <w:szCs w:val="32"/>
          <w:rPrChange w:id="3512" w:author="Ryan" w:date="2017-04-30T19:28:00Z">
            <w:rPr>
              <w:rFonts w:ascii="Calibri" w:hAnsi="Calibri" w:cs="Calibri"/>
              <w:i/>
              <w:sz w:val="32"/>
              <w:szCs w:val="32"/>
            </w:rPr>
          </w:rPrChange>
        </w:rPr>
        <w:t>"To drive him out from all her thoughts,</w:t>
      </w:r>
      <w:r w:rsidRPr="00C93E5C">
        <w:rPr>
          <w:rFonts w:ascii="Helvetica" w:hAnsi="Helvetica" w:cs="Calibri"/>
          <w:i/>
          <w:sz w:val="32"/>
          <w:szCs w:val="32"/>
          <w:rPrChange w:id="3513" w:author="Ryan" w:date="2017-04-30T19:28:00Z">
            <w:rPr>
              <w:rFonts w:ascii="Calibri" w:hAnsi="Calibri" w:cs="Calibri"/>
              <w:i/>
              <w:sz w:val="32"/>
              <w:szCs w:val="32"/>
            </w:rPr>
          </w:rPrChange>
        </w:rPr>
        <w:t xml:space="preserve"> </w:t>
      </w:r>
    </w:p>
    <w:p w14:paraId="7043DCB3" w14:textId="25536FFE" w:rsidR="00472BE7" w:rsidRPr="00C93E5C" w:rsidRDefault="00472BE7" w:rsidP="00472BE7">
      <w:pPr>
        <w:spacing w:after="0"/>
        <w:rPr>
          <w:rFonts w:ascii="Helvetica" w:hAnsi="Helvetica" w:cs="Calibri"/>
          <w:sz w:val="32"/>
          <w:szCs w:val="32"/>
          <w:rPrChange w:id="3514" w:author="Ryan" w:date="2017-04-30T19:28:00Z">
            <w:rPr>
              <w:rFonts w:ascii="Calibri" w:hAnsi="Calibri" w:cs="Calibri"/>
              <w:sz w:val="32"/>
              <w:szCs w:val="32"/>
            </w:rPr>
          </w:rPrChange>
        </w:rPr>
      </w:pPr>
      <w:r w:rsidRPr="00C93E5C">
        <w:rPr>
          <w:rFonts w:ascii="Helvetica" w:hAnsi="Helvetica" w:cs="Calibri"/>
          <w:i/>
          <w:sz w:val="32"/>
          <w:szCs w:val="32"/>
          <w:rPrChange w:id="3515" w:author="Ryan" w:date="2017-04-30T19:28:00Z">
            <w:rPr>
              <w:rFonts w:ascii="Calibri" w:hAnsi="Calibri" w:cs="Calibri"/>
              <w:i/>
              <w:sz w:val="32"/>
              <w:szCs w:val="32"/>
            </w:rPr>
          </w:rPrChange>
        </w:rPr>
        <w:t>"As far as she was able."</w:t>
      </w:r>
      <w:r w:rsidR="004F5F77" w:rsidRPr="00C93E5C">
        <w:rPr>
          <w:rFonts w:ascii="Helvetica" w:hAnsi="Helvetica" w:cs="Calibri"/>
          <w:sz w:val="32"/>
          <w:szCs w:val="32"/>
          <w:rPrChange w:id="3516" w:author="Ryan" w:date="2017-04-30T19:28:00Z">
            <w:rPr>
              <w:rFonts w:ascii="Calibri" w:hAnsi="Calibri" w:cs="Calibri"/>
              <w:sz w:val="32"/>
              <w:szCs w:val="32"/>
            </w:rPr>
          </w:rPrChange>
        </w:rPr>
        <w:t xml:space="preserve"> </w:t>
      </w:r>
      <w:del w:id="3517" w:author="Ryan" w:date="2017-04-30T19:49:00Z">
        <w:r w:rsidR="004F5F77" w:rsidRPr="00C93E5C" w:rsidDel="00FB4514">
          <w:rPr>
            <w:rFonts w:ascii="Helvetica" w:hAnsi="Helvetica" w:cs="Calibri"/>
            <w:sz w:val="32"/>
            <w:szCs w:val="32"/>
            <w:rPrChange w:id="3518" w:author="Ryan" w:date="2017-04-30T19:28:00Z">
              <w:rPr>
                <w:rFonts w:ascii="Calibri" w:hAnsi="Calibri" w:cs="Calibri"/>
                <w:sz w:val="32"/>
                <w:szCs w:val="32"/>
              </w:rPr>
            </w:rPrChange>
          </w:rPr>
          <w:delText>—</w:delText>
        </w:r>
      </w:del>
      <w:ins w:id="3519" w:author="Ryan" w:date="2017-04-30T19:49:00Z">
        <w:r w:rsidR="00FB4514">
          <w:rPr>
            <w:rFonts w:ascii="Helvetica" w:hAnsi="Helvetica" w:cs="Calibri"/>
            <w:sz w:val="32"/>
            <w:szCs w:val="32"/>
          </w:rPr>
          <w:t>--</w:t>
        </w:r>
      </w:ins>
      <w:del w:id="3520" w:author="Ryan" w:date="2017-04-30T19:49:00Z">
        <w:r w:rsidR="004F5F77" w:rsidRPr="00C93E5C" w:rsidDel="00FB4514">
          <w:rPr>
            <w:rFonts w:ascii="Helvetica" w:hAnsi="Helvetica" w:cs="Calibri"/>
            <w:sz w:val="32"/>
            <w:szCs w:val="32"/>
            <w:rPrChange w:id="3521" w:author="Ryan" w:date="2017-04-30T19:28:00Z">
              <w:rPr>
                <w:rFonts w:ascii="Calibri" w:hAnsi="Calibri" w:cs="Calibri"/>
                <w:sz w:val="32"/>
                <w:szCs w:val="32"/>
              </w:rPr>
            </w:rPrChange>
          </w:rPr>
          <w:delText>—</w:delText>
        </w:r>
      </w:del>
      <w:ins w:id="3522" w:author="Ryan" w:date="2017-04-30T19:49:00Z">
        <w:r w:rsidR="00FB4514">
          <w:rPr>
            <w:rFonts w:ascii="Helvetica" w:hAnsi="Helvetica" w:cs="Calibri"/>
            <w:sz w:val="32"/>
            <w:szCs w:val="32"/>
          </w:rPr>
          <w:t>--</w:t>
        </w:r>
      </w:ins>
    </w:p>
    <w:p w14:paraId="7676B44A" w14:textId="77777777" w:rsidR="004F5F77" w:rsidRPr="00C93E5C" w:rsidRDefault="00472BE7" w:rsidP="00472BE7">
      <w:pPr>
        <w:spacing w:after="0"/>
        <w:rPr>
          <w:rFonts w:ascii="Helvetica" w:hAnsi="Helvetica" w:cs="Calibri"/>
          <w:sz w:val="32"/>
          <w:szCs w:val="32"/>
          <w:rPrChange w:id="3523" w:author="Ryan" w:date="2017-04-30T19:28:00Z">
            <w:rPr>
              <w:rFonts w:ascii="Calibri" w:hAnsi="Calibri" w:cs="Calibri"/>
              <w:sz w:val="32"/>
              <w:szCs w:val="32"/>
            </w:rPr>
          </w:rPrChange>
        </w:rPr>
      </w:pPr>
      <w:r w:rsidRPr="00C93E5C">
        <w:rPr>
          <w:rFonts w:ascii="Helvetica" w:hAnsi="Helvetica" w:cs="Calibri"/>
          <w:sz w:val="32"/>
          <w:szCs w:val="32"/>
          <w:rPrChange w:id="3524" w:author="Ryan" w:date="2017-04-30T19:28:00Z">
            <w:rPr>
              <w:rFonts w:ascii="Calibri" w:hAnsi="Calibri" w:cs="Calibri"/>
              <w:sz w:val="32"/>
              <w:szCs w:val="32"/>
            </w:rPr>
          </w:rPrChange>
        </w:rPr>
        <w:t>After tak</w:t>
      </w:r>
      <w:r w:rsidR="004F5F77" w:rsidRPr="00C93E5C">
        <w:rPr>
          <w:rFonts w:ascii="Helvetica" w:hAnsi="Helvetica" w:cs="Calibri"/>
          <w:sz w:val="32"/>
          <w:szCs w:val="32"/>
          <w:rPrChange w:id="3525" w:author="Ryan" w:date="2017-04-30T19:28:00Z">
            <w:rPr>
              <w:rFonts w:ascii="Calibri" w:hAnsi="Calibri" w:cs="Calibri"/>
              <w:sz w:val="32"/>
              <w:szCs w:val="32"/>
            </w:rPr>
          </w:rPrChange>
        </w:rPr>
        <w:t>ing this firm resolution she be</w:t>
      </w:r>
      <w:r w:rsidRPr="00C93E5C">
        <w:rPr>
          <w:rFonts w:ascii="Helvetica" w:hAnsi="Helvetica" w:cs="Calibri"/>
          <w:sz w:val="32"/>
          <w:szCs w:val="32"/>
          <w:rPrChange w:id="3526" w:author="Ryan" w:date="2017-04-30T19:28:00Z">
            <w:rPr>
              <w:rFonts w:ascii="Calibri" w:hAnsi="Calibri" w:cs="Calibri"/>
              <w:sz w:val="32"/>
              <w:szCs w:val="32"/>
            </w:rPr>
          </w:rPrChange>
        </w:rPr>
        <w:t xml:space="preserve">came more </w:t>
      </w:r>
    </w:p>
    <w:p w14:paraId="42EF5F10" w14:textId="77777777" w:rsidR="004F5F77" w:rsidRPr="00C93E5C" w:rsidRDefault="00472BE7" w:rsidP="00472BE7">
      <w:pPr>
        <w:spacing w:after="0"/>
        <w:rPr>
          <w:rFonts w:ascii="Helvetica" w:hAnsi="Helvetica" w:cs="Calibri"/>
          <w:sz w:val="32"/>
          <w:szCs w:val="32"/>
          <w:rPrChange w:id="3527" w:author="Ryan" w:date="2017-04-30T19:28:00Z">
            <w:rPr>
              <w:rFonts w:ascii="Calibri" w:hAnsi="Calibri" w:cs="Calibri"/>
              <w:sz w:val="32"/>
              <w:szCs w:val="32"/>
            </w:rPr>
          </w:rPrChange>
        </w:rPr>
      </w:pPr>
      <w:r w:rsidRPr="00C93E5C">
        <w:rPr>
          <w:rFonts w:ascii="Helvetica" w:hAnsi="Helvetica" w:cs="Calibri"/>
          <w:sz w:val="32"/>
          <w:szCs w:val="32"/>
          <w:rPrChange w:id="3528" w:author="Ryan" w:date="2017-04-30T19:28:00Z">
            <w:rPr>
              <w:rFonts w:ascii="Calibri" w:hAnsi="Calibri" w:cs="Calibri"/>
              <w:sz w:val="32"/>
              <w:szCs w:val="32"/>
            </w:rPr>
          </w:rPrChange>
        </w:rPr>
        <w:lastRenderedPageBreak/>
        <w:t>composed, but was averse to</w:t>
      </w:r>
      <w:r w:rsidR="004F5F77" w:rsidRPr="00C93E5C">
        <w:rPr>
          <w:rFonts w:ascii="Helvetica" w:hAnsi="Helvetica" w:cs="Calibri"/>
          <w:sz w:val="32"/>
          <w:szCs w:val="32"/>
          <w:rPrChange w:id="3529" w:author="Ryan" w:date="2017-04-30T19:28:00Z">
            <w:rPr>
              <w:rFonts w:ascii="Calibri" w:hAnsi="Calibri" w:cs="Calibri"/>
              <w:sz w:val="32"/>
              <w:szCs w:val="32"/>
            </w:rPr>
          </w:rPrChange>
        </w:rPr>
        <w:t xml:space="preserve"> </w:t>
      </w:r>
      <w:r w:rsidRPr="00C93E5C">
        <w:rPr>
          <w:rFonts w:ascii="Helvetica" w:hAnsi="Helvetica" w:cs="Calibri"/>
          <w:sz w:val="32"/>
          <w:szCs w:val="32"/>
          <w:rPrChange w:id="3530" w:author="Ryan" w:date="2017-04-30T19:28:00Z">
            <w:rPr>
              <w:rFonts w:ascii="Calibri" w:hAnsi="Calibri" w:cs="Calibri"/>
              <w:sz w:val="32"/>
              <w:szCs w:val="32"/>
            </w:rPr>
          </w:rPrChange>
        </w:rPr>
        <w:t xml:space="preserve">receiving any kind </w:t>
      </w:r>
    </w:p>
    <w:p w14:paraId="741EBD1B" w14:textId="77777777" w:rsidR="004F5F77" w:rsidRPr="00C93E5C" w:rsidRDefault="00472BE7" w:rsidP="00472BE7">
      <w:pPr>
        <w:spacing w:after="0"/>
        <w:rPr>
          <w:rFonts w:ascii="Helvetica" w:hAnsi="Helvetica" w:cs="Calibri"/>
          <w:sz w:val="32"/>
          <w:szCs w:val="32"/>
          <w:rPrChange w:id="3531" w:author="Ryan" w:date="2017-04-30T19:28:00Z">
            <w:rPr>
              <w:rFonts w:ascii="Calibri" w:hAnsi="Calibri" w:cs="Calibri"/>
              <w:sz w:val="32"/>
              <w:szCs w:val="32"/>
            </w:rPr>
          </w:rPrChange>
        </w:rPr>
      </w:pPr>
      <w:r w:rsidRPr="00C93E5C">
        <w:rPr>
          <w:rFonts w:ascii="Helvetica" w:hAnsi="Helvetica" w:cs="Calibri"/>
          <w:sz w:val="32"/>
          <w:szCs w:val="32"/>
          <w:rPrChange w:id="3532" w:author="Ryan" w:date="2017-04-30T19:28:00Z">
            <w:rPr>
              <w:rFonts w:ascii="Calibri" w:hAnsi="Calibri" w:cs="Calibri"/>
              <w:sz w:val="32"/>
              <w:szCs w:val="32"/>
            </w:rPr>
          </w:rPrChange>
        </w:rPr>
        <w:t>of company. Blake</w:t>
      </w:r>
      <w:r w:rsidR="004F5F77" w:rsidRPr="00C93E5C">
        <w:rPr>
          <w:rFonts w:ascii="Helvetica" w:hAnsi="Helvetica" w:cs="Calibri"/>
          <w:sz w:val="32"/>
          <w:szCs w:val="32"/>
          <w:rPrChange w:id="3533" w:author="Ryan" w:date="2017-04-30T19:28:00Z">
            <w:rPr>
              <w:rFonts w:ascii="Calibri" w:hAnsi="Calibri" w:cs="Calibri"/>
              <w:sz w:val="32"/>
              <w:szCs w:val="32"/>
            </w:rPr>
          </w:rPrChange>
        </w:rPr>
        <w:t xml:space="preserve"> </w:t>
      </w:r>
      <w:r w:rsidRPr="00C93E5C">
        <w:rPr>
          <w:rFonts w:ascii="Helvetica" w:hAnsi="Helvetica" w:cs="Calibri"/>
          <w:sz w:val="32"/>
          <w:szCs w:val="32"/>
          <w:rPrChange w:id="3534" w:author="Ryan" w:date="2017-04-30T19:28:00Z">
            <w:rPr>
              <w:rFonts w:ascii="Calibri" w:hAnsi="Calibri" w:cs="Calibri"/>
              <w:sz w:val="32"/>
              <w:szCs w:val="32"/>
            </w:rPr>
          </w:rPrChange>
        </w:rPr>
        <w:t xml:space="preserve">had frequently called, and </w:t>
      </w:r>
    </w:p>
    <w:p w14:paraId="5A499BE9" w14:textId="77777777" w:rsidR="004F5F77" w:rsidRPr="00C93E5C" w:rsidRDefault="00472BE7" w:rsidP="00472BE7">
      <w:pPr>
        <w:spacing w:after="0"/>
        <w:rPr>
          <w:rFonts w:ascii="Helvetica" w:hAnsi="Helvetica" w:cs="Calibri"/>
          <w:sz w:val="32"/>
          <w:szCs w:val="32"/>
          <w:rPrChange w:id="3535" w:author="Ryan" w:date="2017-04-30T19:28:00Z">
            <w:rPr>
              <w:rFonts w:ascii="Calibri" w:hAnsi="Calibri" w:cs="Calibri"/>
              <w:sz w:val="32"/>
              <w:szCs w:val="32"/>
            </w:rPr>
          </w:rPrChange>
        </w:rPr>
      </w:pPr>
      <w:r w:rsidRPr="00C93E5C">
        <w:rPr>
          <w:rFonts w:ascii="Helvetica" w:hAnsi="Helvetica" w:cs="Calibri"/>
          <w:sz w:val="32"/>
          <w:szCs w:val="32"/>
          <w:rPrChange w:id="3536" w:author="Ryan" w:date="2017-04-30T19:28:00Z">
            <w:rPr>
              <w:rFonts w:ascii="Calibri" w:hAnsi="Calibri" w:cs="Calibri"/>
              <w:sz w:val="32"/>
              <w:szCs w:val="32"/>
            </w:rPr>
          </w:rPrChange>
        </w:rPr>
        <w:t>was told she was</w:t>
      </w:r>
      <w:r w:rsidR="004F5F77" w:rsidRPr="00C93E5C">
        <w:rPr>
          <w:rFonts w:ascii="Helvetica" w:hAnsi="Helvetica" w:cs="Calibri"/>
          <w:sz w:val="32"/>
          <w:szCs w:val="32"/>
          <w:rPrChange w:id="3537" w:author="Ryan" w:date="2017-04-30T19:28:00Z">
            <w:rPr>
              <w:rFonts w:ascii="Calibri" w:hAnsi="Calibri" w:cs="Calibri"/>
              <w:sz w:val="32"/>
              <w:szCs w:val="32"/>
            </w:rPr>
          </w:rPrChange>
        </w:rPr>
        <w:t xml:space="preserve"> </w:t>
      </w:r>
      <w:r w:rsidRPr="00C93E5C">
        <w:rPr>
          <w:rFonts w:ascii="Helvetica" w:hAnsi="Helvetica" w:cs="Calibri"/>
          <w:sz w:val="32"/>
          <w:szCs w:val="32"/>
          <w:rPrChange w:id="3538" w:author="Ryan" w:date="2017-04-30T19:28:00Z">
            <w:rPr>
              <w:rFonts w:ascii="Calibri" w:hAnsi="Calibri" w:cs="Calibri"/>
              <w:sz w:val="32"/>
              <w:szCs w:val="32"/>
            </w:rPr>
          </w:rPrChange>
        </w:rPr>
        <w:t xml:space="preserve">indisposed; but as soon as </w:t>
      </w:r>
    </w:p>
    <w:p w14:paraId="54EF1116" w14:textId="77777777" w:rsidR="004F5F77" w:rsidRPr="00C93E5C" w:rsidRDefault="00472BE7" w:rsidP="00472BE7">
      <w:pPr>
        <w:spacing w:after="0"/>
        <w:rPr>
          <w:rFonts w:ascii="Helvetica" w:hAnsi="Helvetica" w:cs="Calibri"/>
          <w:sz w:val="32"/>
          <w:szCs w:val="32"/>
          <w:rPrChange w:id="3539" w:author="Ryan" w:date="2017-04-30T19:28:00Z">
            <w:rPr>
              <w:rFonts w:ascii="Calibri" w:hAnsi="Calibri" w:cs="Calibri"/>
              <w:sz w:val="32"/>
              <w:szCs w:val="32"/>
            </w:rPr>
          </w:rPrChange>
        </w:rPr>
      </w:pPr>
      <w:r w:rsidRPr="00C93E5C">
        <w:rPr>
          <w:rFonts w:ascii="Helvetica" w:hAnsi="Helvetica" w:cs="Calibri"/>
          <w:sz w:val="32"/>
          <w:szCs w:val="32"/>
          <w:rPrChange w:id="3540" w:author="Ryan" w:date="2017-04-30T19:28:00Z">
            <w:rPr>
              <w:rFonts w:ascii="Calibri" w:hAnsi="Calibri" w:cs="Calibri"/>
              <w:sz w:val="32"/>
              <w:szCs w:val="32"/>
            </w:rPr>
          </w:rPrChange>
        </w:rPr>
        <w:t>she was able to</w:t>
      </w:r>
      <w:r w:rsidR="004F5F77" w:rsidRPr="00C93E5C">
        <w:rPr>
          <w:rFonts w:ascii="Helvetica" w:hAnsi="Helvetica" w:cs="Calibri"/>
          <w:sz w:val="32"/>
          <w:szCs w:val="32"/>
          <w:rPrChange w:id="3541" w:author="Ryan" w:date="2017-04-30T19:28:00Z">
            <w:rPr>
              <w:rFonts w:ascii="Calibri" w:hAnsi="Calibri" w:cs="Calibri"/>
              <w:sz w:val="32"/>
              <w:szCs w:val="32"/>
            </w:rPr>
          </w:rPrChange>
        </w:rPr>
        <w:t xml:space="preserve"> </w:t>
      </w:r>
      <w:r w:rsidRPr="00C93E5C">
        <w:rPr>
          <w:rFonts w:ascii="Helvetica" w:hAnsi="Helvetica" w:cs="Calibri"/>
          <w:sz w:val="32"/>
          <w:szCs w:val="32"/>
          <w:rPrChange w:id="3542" w:author="Ryan" w:date="2017-04-30T19:28:00Z">
            <w:rPr>
              <w:rFonts w:ascii="Calibri" w:hAnsi="Calibri" w:cs="Calibri"/>
              <w:sz w:val="32"/>
              <w:szCs w:val="32"/>
            </w:rPr>
          </w:rPrChange>
        </w:rPr>
        <w:t>walk out, he was permitted to at</w:t>
      </w:r>
      <w:r w:rsidR="004F5F77" w:rsidRPr="00C93E5C">
        <w:rPr>
          <w:rFonts w:ascii="Helvetica" w:hAnsi="Helvetica" w:cs="Calibri"/>
          <w:sz w:val="32"/>
          <w:szCs w:val="32"/>
          <w:rPrChange w:id="3543" w:author="Ryan" w:date="2017-04-30T19:28:00Z">
            <w:rPr>
              <w:rFonts w:ascii="Calibri" w:hAnsi="Calibri" w:cs="Calibri"/>
              <w:sz w:val="32"/>
              <w:szCs w:val="32"/>
            </w:rPr>
          </w:rPrChange>
        </w:rPr>
        <w:t>-</w:t>
      </w:r>
    </w:p>
    <w:p w14:paraId="726F51DB" w14:textId="77777777" w:rsidR="00396E47" w:rsidRPr="00C93E5C" w:rsidRDefault="00472BE7" w:rsidP="00472BE7">
      <w:pPr>
        <w:spacing w:after="0"/>
        <w:rPr>
          <w:rFonts w:ascii="Helvetica" w:hAnsi="Helvetica" w:cs="Calibri"/>
          <w:sz w:val="32"/>
          <w:szCs w:val="32"/>
          <w:rPrChange w:id="3544" w:author="Ryan" w:date="2017-04-30T19:28:00Z">
            <w:rPr>
              <w:rFonts w:ascii="Calibri" w:hAnsi="Calibri" w:cs="Calibri"/>
              <w:sz w:val="32"/>
              <w:szCs w:val="32"/>
            </w:rPr>
          </w:rPrChange>
        </w:rPr>
      </w:pPr>
      <w:r w:rsidRPr="00C93E5C">
        <w:rPr>
          <w:rFonts w:ascii="Helvetica" w:hAnsi="Helvetica" w:cs="Calibri"/>
          <w:sz w:val="32"/>
          <w:szCs w:val="32"/>
          <w:rPrChange w:id="3545" w:author="Ryan" w:date="2017-04-30T19:28:00Z">
            <w:rPr>
              <w:rFonts w:ascii="Calibri" w:hAnsi="Calibri" w:cs="Calibri"/>
              <w:sz w:val="32"/>
              <w:szCs w:val="32"/>
            </w:rPr>
          </w:rPrChange>
        </w:rPr>
        <w:t>tend her.</w:t>
      </w:r>
      <w:r w:rsidR="004F5F77" w:rsidRPr="00C93E5C">
        <w:rPr>
          <w:rFonts w:ascii="Helvetica" w:hAnsi="Helvetica" w:cs="Calibri"/>
          <w:sz w:val="32"/>
          <w:szCs w:val="32"/>
          <w:rPrChange w:id="3546" w:author="Ryan" w:date="2017-04-30T19:28:00Z">
            <w:rPr>
              <w:rFonts w:ascii="Calibri" w:hAnsi="Calibri" w:cs="Calibri"/>
              <w:sz w:val="32"/>
              <w:szCs w:val="32"/>
            </w:rPr>
          </w:rPrChange>
        </w:rPr>
        <w:t xml:space="preserve"> </w:t>
      </w:r>
      <w:r w:rsidRPr="00C93E5C">
        <w:rPr>
          <w:rFonts w:ascii="Helvetica" w:hAnsi="Helvetica" w:cs="Calibri"/>
          <w:sz w:val="32"/>
          <w:szCs w:val="32"/>
          <w:rPrChange w:id="3547" w:author="Ryan" w:date="2017-04-30T19:28:00Z">
            <w:rPr>
              <w:rFonts w:ascii="Calibri" w:hAnsi="Calibri" w:cs="Calibri"/>
              <w:sz w:val="32"/>
              <w:szCs w:val="32"/>
            </w:rPr>
          </w:rPrChange>
        </w:rPr>
        <w:t xml:space="preserve">Their walks were, by her desire, in </w:t>
      </w:r>
    </w:p>
    <w:p w14:paraId="33A428BC" w14:textId="77777777" w:rsidR="00396E47" w:rsidRPr="00C93E5C" w:rsidRDefault="00472BE7" w:rsidP="00472BE7">
      <w:pPr>
        <w:spacing w:after="0"/>
        <w:rPr>
          <w:rFonts w:ascii="Helvetica" w:hAnsi="Helvetica" w:cs="Calibri"/>
          <w:sz w:val="32"/>
          <w:szCs w:val="32"/>
          <w:rPrChange w:id="3548" w:author="Ryan" w:date="2017-04-30T19:28:00Z">
            <w:rPr>
              <w:rFonts w:ascii="Calibri" w:hAnsi="Calibri" w:cs="Calibri"/>
              <w:sz w:val="32"/>
              <w:szCs w:val="32"/>
            </w:rPr>
          </w:rPrChange>
        </w:rPr>
      </w:pPr>
      <w:r w:rsidRPr="00C93E5C">
        <w:rPr>
          <w:rFonts w:ascii="Helvetica" w:hAnsi="Helvetica" w:cs="Calibri"/>
          <w:sz w:val="32"/>
          <w:szCs w:val="32"/>
          <w:rPrChange w:id="3549" w:author="Ryan" w:date="2017-04-30T19:28:00Z">
            <w:rPr>
              <w:rFonts w:ascii="Calibri" w:hAnsi="Calibri" w:cs="Calibri"/>
              <w:sz w:val="32"/>
              <w:szCs w:val="32"/>
            </w:rPr>
          </w:rPrChange>
        </w:rPr>
        <w:t>the</w:t>
      </w:r>
      <w:r w:rsidR="004F5F77" w:rsidRPr="00C93E5C">
        <w:rPr>
          <w:rFonts w:ascii="Helvetica" w:hAnsi="Helvetica" w:cs="Calibri"/>
          <w:sz w:val="32"/>
          <w:szCs w:val="32"/>
          <w:rPrChange w:id="3550" w:author="Ryan" w:date="2017-04-30T19:28:00Z">
            <w:rPr>
              <w:rFonts w:ascii="Calibri" w:hAnsi="Calibri" w:cs="Calibri"/>
              <w:sz w:val="32"/>
              <w:szCs w:val="32"/>
            </w:rPr>
          </w:rPrChange>
        </w:rPr>
        <w:t xml:space="preserve"> </w:t>
      </w:r>
      <w:r w:rsidRPr="00C93E5C">
        <w:rPr>
          <w:rFonts w:ascii="Helvetica" w:hAnsi="Helvetica" w:cs="Calibri"/>
          <w:sz w:val="32"/>
          <w:szCs w:val="32"/>
          <w:rPrChange w:id="3551" w:author="Ryan" w:date="2017-04-30T19:28:00Z">
            <w:rPr>
              <w:rFonts w:ascii="Calibri" w:hAnsi="Calibri" w:cs="Calibri"/>
              <w:sz w:val="32"/>
              <w:szCs w:val="32"/>
            </w:rPr>
          </w:rPrChange>
        </w:rPr>
        <w:t>most unfrequented parts of the city, and</w:t>
      </w:r>
      <w:r w:rsidR="004F5F77" w:rsidRPr="00C93E5C">
        <w:rPr>
          <w:rFonts w:ascii="Helvetica" w:hAnsi="Helvetica" w:cs="Calibri"/>
          <w:sz w:val="32"/>
          <w:szCs w:val="32"/>
          <w:rPrChange w:id="3552"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3553" w:author="Ryan" w:date="2017-04-30T19:28:00Z">
            <w:rPr>
              <w:rFonts w:ascii="Calibri" w:hAnsi="Calibri" w:cs="Calibri"/>
              <w:sz w:val="32"/>
              <w:szCs w:val="32"/>
            </w:rPr>
          </w:rPrChange>
        </w:rPr>
        <w:t>ge</w:t>
      </w:r>
      <w:proofErr w:type="spellEnd"/>
      <w:r w:rsidR="00396E47" w:rsidRPr="00C93E5C">
        <w:rPr>
          <w:rFonts w:ascii="Helvetica" w:hAnsi="Helvetica" w:cs="Calibri"/>
          <w:sz w:val="32"/>
          <w:szCs w:val="32"/>
          <w:rPrChange w:id="3554" w:author="Ryan" w:date="2017-04-30T19:28:00Z">
            <w:rPr>
              <w:rFonts w:ascii="Calibri" w:hAnsi="Calibri" w:cs="Calibri"/>
              <w:sz w:val="32"/>
              <w:szCs w:val="32"/>
            </w:rPr>
          </w:rPrChange>
        </w:rPr>
        <w:t>-</w:t>
      </w:r>
    </w:p>
    <w:p w14:paraId="3BBB769C" w14:textId="77777777" w:rsidR="00396E47" w:rsidRPr="00C93E5C" w:rsidRDefault="00472BE7" w:rsidP="00472BE7">
      <w:pPr>
        <w:spacing w:after="0"/>
        <w:rPr>
          <w:rFonts w:ascii="Helvetica" w:hAnsi="Helvetica" w:cs="Calibri"/>
          <w:sz w:val="32"/>
          <w:szCs w:val="32"/>
          <w:rPrChange w:id="3555" w:author="Ryan" w:date="2017-04-30T19:28:00Z">
            <w:rPr>
              <w:rFonts w:ascii="Calibri" w:hAnsi="Calibri" w:cs="Calibri"/>
              <w:sz w:val="32"/>
              <w:szCs w:val="32"/>
            </w:rPr>
          </w:rPrChange>
        </w:rPr>
      </w:pPr>
      <w:proofErr w:type="spellStart"/>
      <w:r w:rsidRPr="00C93E5C">
        <w:rPr>
          <w:rFonts w:ascii="Helvetica" w:hAnsi="Helvetica" w:cs="Calibri"/>
          <w:sz w:val="32"/>
          <w:szCs w:val="32"/>
          <w:rPrChange w:id="3556" w:author="Ryan" w:date="2017-04-30T19:28:00Z">
            <w:rPr>
              <w:rFonts w:ascii="Calibri" w:hAnsi="Calibri" w:cs="Calibri"/>
              <w:sz w:val="32"/>
              <w:szCs w:val="32"/>
            </w:rPr>
          </w:rPrChange>
        </w:rPr>
        <w:t>nerally</w:t>
      </w:r>
      <w:proofErr w:type="spellEnd"/>
      <w:r w:rsidR="00396E47" w:rsidRPr="00C93E5C">
        <w:rPr>
          <w:rFonts w:ascii="Helvetica" w:hAnsi="Helvetica" w:cs="Calibri"/>
          <w:sz w:val="32"/>
          <w:szCs w:val="32"/>
          <w:rPrChange w:id="3557" w:author="Ryan" w:date="2017-04-30T19:28:00Z">
            <w:rPr>
              <w:rFonts w:ascii="Calibri" w:hAnsi="Calibri" w:cs="Calibri"/>
              <w:sz w:val="32"/>
              <w:szCs w:val="32"/>
            </w:rPr>
          </w:rPrChange>
        </w:rPr>
        <w:t>,</w:t>
      </w:r>
      <w:r w:rsidRPr="00C93E5C">
        <w:rPr>
          <w:rFonts w:ascii="Helvetica" w:hAnsi="Helvetica" w:cs="Calibri"/>
          <w:sz w:val="32"/>
          <w:szCs w:val="32"/>
          <w:rPrChange w:id="3558" w:author="Ryan" w:date="2017-04-30T19:28:00Z">
            <w:rPr>
              <w:rFonts w:ascii="Calibri" w:hAnsi="Calibri" w:cs="Calibri"/>
              <w:sz w:val="32"/>
              <w:szCs w:val="32"/>
            </w:rPr>
          </w:rPrChange>
        </w:rPr>
        <w:t xml:space="preserve"> in the twilight of the evening.</w:t>
      </w:r>
      <w:r w:rsidR="00396E47" w:rsidRPr="00C93E5C">
        <w:rPr>
          <w:rFonts w:ascii="Helvetica" w:hAnsi="Helvetica" w:cs="Calibri"/>
          <w:sz w:val="32"/>
          <w:szCs w:val="32"/>
          <w:rPrChange w:id="3559" w:author="Ryan" w:date="2017-04-30T19:28:00Z">
            <w:rPr>
              <w:rFonts w:ascii="Calibri" w:hAnsi="Calibri" w:cs="Calibri"/>
              <w:sz w:val="32"/>
              <w:szCs w:val="32"/>
            </w:rPr>
          </w:rPrChange>
        </w:rPr>
        <w:t xml:space="preserve"> </w:t>
      </w:r>
      <w:r w:rsidRPr="00C93E5C">
        <w:rPr>
          <w:rFonts w:ascii="Helvetica" w:hAnsi="Helvetica" w:cs="Calibri"/>
          <w:sz w:val="32"/>
          <w:szCs w:val="32"/>
          <w:rPrChange w:id="3560" w:author="Ryan" w:date="2017-04-30T19:28:00Z">
            <w:rPr>
              <w:rFonts w:ascii="Calibri" w:hAnsi="Calibri" w:cs="Calibri"/>
              <w:sz w:val="32"/>
              <w:szCs w:val="32"/>
            </w:rPr>
          </w:rPrChange>
        </w:rPr>
        <w:t xml:space="preserve">When </w:t>
      </w:r>
    </w:p>
    <w:p w14:paraId="21C20EFF" w14:textId="77777777" w:rsidR="00396E47" w:rsidRPr="00C93E5C" w:rsidRDefault="00472BE7" w:rsidP="00472BE7">
      <w:pPr>
        <w:spacing w:after="0"/>
        <w:rPr>
          <w:rFonts w:ascii="Helvetica" w:hAnsi="Helvetica" w:cs="Calibri"/>
          <w:sz w:val="32"/>
          <w:szCs w:val="32"/>
          <w:rPrChange w:id="3561" w:author="Ryan" w:date="2017-04-30T19:28:00Z">
            <w:rPr>
              <w:rFonts w:ascii="Calibri" w:hAnsi="Calibri" w:cs="Calibri"/>
              <w:sz w:val="32"/>
              <w:szCs w:val="32"/>
            </w:rPr>
          </w:rPrChange>
        </w:rPr>
      </w:pPr>
      <w:r w:rsidRPr="00C93E5C">
        <w:rPr>
          <w:rFonts w:ascii="Helvetica" w:hAnsi="Helvetica" w:cs="Calibri"/>
          <w:sz w:val="32"/>
          <w:szCs w:val="32"/>
          <w:rPrChange w:id="3562" w:author="Ryan" w:date="2017-04-30T19:28:00Z">
            <w:rPr>
              <w:rFonts w:ascii="Calibri" w:hAnsi="Calibri" w:cs="Calibri"/>
              <w:sz w:val="32"/>
              <w:szCs w:val="32"/>
            </w:rPr>
          </w:rPrChange>
        </w:rPr>
        <w:t>she was not disposed to walk, he</w:t>
      </w:r>
      <w:r w:rsidR="004F5F77" w:rsidRPr="00C93E5C">
        <w:rPr>
          <w:rFonts w:ascii="Helvetica" w:hAnsi="Helvetica" w:cs="Calibri"/>
          <w:sz w:val="32"/>
          <w:szCs w:val="32"/>
          <w:rPrChange w:id="3563" w:author="Ryan" w:date="2017-04-30T19:28:00Z">
            <w:rPr>
              <w:rFonts w:ascii="Calibri" w:hAnsi="Calibri" w:cs="Calibri"/>
              <w:sz w:val="32"/>
              <w:szCs w:val="32"/>
            </w:rPr>
          </w:rPrChange>
        </w:rPr>
        <w:t xml:space="preserve"> </w:t>
      </w:r>
      <w:r w:rsidRPr="00C93E5C">
        <w:rPr>
          <w:rFonts w:ascii="Helvetica" w:hAnsi="Helvetica" w:cs="Calibri"/>
          <w:sz w:val="32"/>
          <w:szCs w:val="32"/>
          <w:rPrChange w:id="3564" w:author="Ryan" w:date="2017-04-30T19:28:00Z">
            <w:rPr>
              <w:rFonts w:ascii="Calibri" w:hAnsi="Calibri" w:cs="Calibri"/>
              <w:sz w:val="32"/>
              <w:szCs w:val="32"/>
            </w:rPr>
          </w:rPrChange>
        </w:rPr>
        <w:t>would frequent</w:t>
      </w:r>
      <w:r w:rsidR="00396E47" w:rsidRPr="00C93E5C">
        <w:rPr>
          <w:rFonts w:ascii="Helvetica" w:hAnsi="Helvetica" w:cs="Calibri"/>
          <w:sz w:val="32"/>
          <w:szCs w:val="32"/>
          <w:rPrChange w:id="3565" w:author="Ryan" w:date="2017-04-30T19:28:00Z">
            <w:rPr>
              <w:rFonts w:ascii="Calibri" w:hAnsi="Calibri" w:cs="Calibri"/>
              <w:sz w:val="32"/>
              <w:szCs w:val="32"/>
            </w:rPr>
          </w:rPrChange>
        </w:rPr>
        <w:t>-</w:t>
      </w:r>
    </w:p>
    <w:p w14:paraId="2CC61BB0" w14:textId="77777777" w:rsidR="00396E47" w:rsidRPr="00C93E5C" w:rsidRDefault="00472BE7" w:rsidP="00472BE7">
      <w:pPr>
        <w:spacing w:after="0"/>
        <w:rPr>
          <w:rFonts w:ascii="Helvetica" w:hAnsi="Helvetica" w:cs="Calibri"/>
          <w:sz w:val="32"/>
          <w:szCs w:val="32"/>
          <w:rPrChange w:id="3566" w:author="Ryan" w:date="2017-04-30T19:28:00Z">
            <w:rPr>
              <w:rFonts w:ascii="Calibri" w:hAnsi="Calibri" w:cs="Calibri"/>
              <w:sz w:val="32"/>
              <w:szCs w:val="32"/>
            </w:rPr>
          </w:rPrChange>
        </w:rPr>
      </w:pPr>
      <w:proofErr w:type="spellStart"/>
      <w:r w:rsidRPr="00C93E5C">
        <w:rPr>
          <w:rFonts w:ascii="Helvetica" w:hAnsi="Helvetica" w:cs="Calibri"/>
          <w:sz w:val="32"/>
          <w:szCs w:val="32"/>
          <w:rPrChange w:id="3567" w:author="Ryan" w:date="2017-04-30T19:28:00Z">
            <w:rPr>
              <w:rFonts w:ascii="Calibri" w:hAnsi="Calibri" w:cs="Calibri"/>
              <w:sz w:val="32"/>
              <w:szCs w:val="32"/>
            </w:rPr>
          </w:rPrChange>
        </w:rPr>
        <w:t>ly</w:t>
      </w:r>
      <w:proofErr w:type="spellEnd"/>
      <w:r w:rsidRPr="00C93E5C">
        <w:rPr>
          <w:rFonts w:ascii="Helvetica" w:hAnsi="Helvetica" w:cs="Calibri"/>
          <w:sz w:val="32"/>
          <w:szCs w:val="32"/>
          <w:rPrChange w:id="3568" w:author="Ryan" w:date="2017-04-30T19:28:00Z">
            <w:rPr>
              <w:rFonts w:ascii="Calibri" w:hAnsi="Calibri" w:cs="Calibri"/>
              <w:sz w:val="32"/>
              <w:szCs w:val="32"/>
            </w:rPr>
          </w:rPrChange>
        </w:rPr>
        <w:t xml:space="preserve"> sit in her room, and read</w:t>
      </w:r>
      <w:r w:rsidR="004F5F77" w:rsidRPr="00C93E5C">
        <w:rPr>
          <w:rFonts w:ascii="Helvetica" w:hAnsi="Helvetica" w:cs="Calibri"/>
          <w:sz w:val="32"/>
          <w:szCs w:val="32"/>
          <w:rPrChange w:id="3569" w:author="Ryan" w:date="2017-04-30T19:28:00Z">
            <w:rPr>
              <w:rFonts w:ascii="Calibri" w:hAnsi="Calibri" w:cs="Calibri"/>
              <w:sz w:val="32"/>
              <w:szCs w:val="32"/>
            </w:rPr>
          </w:rPrChange>
        </w:rPr>
        <w:t xml:space="preserve"> </w:t>
      </w:r>
      <w:r w:rsidRPr="00C93E5C">
        <w:rPr>
          <w:rFonts w:ascii="Helvetica" w:hAnsi="Helvetica" w:cs="Calibri"/>
          <w:sz w:val="32"/>
          <w:szCs w:val="32"/>
          <w:rPrChange w:id="3570" w:author="Ryan" w:date="2017-04-30T19:28:00Z">
            <w:rPr>
              <w:rFonts w:ascii="Calibri" w:hAnsi="Calibri" w:cs="Calibri"/>
              <w:sz w:val="32"/>
              <w:szCs w:val="32"/>
            </w:rPr>
          </w:rPrChange>
        </w:rPr>
        <w:t xml:space="preserve">to her passages from </w:t>
      </w:r>
    </w:p>
    <w:p w14:paraId="4720FA9D" w14:textId="77777777" w:rsidR="00396E47" w:rsidRPr="00C93E5C" w:rsidRDefault="00472BE7" w:rsidP="00472BE7">
      <w:pPr>
        <w:spacing w:after="0"/>
        <w:rPr>
          <w:rFonts w:ascii="Helvetica" w:hAnsi="Helvetica" w:cs="Calibri"/>
          <w:sz w:val="32"/>
          <w:szCs w:val="32"/>
          <w:rPrChange w:id="3571" w:author="Ryan" w:date="2017-04-30T19:28:00Z">
            <w:rPr>
              <w:rFonts w:ascii="Calibri" w:hAnsi="Calibri" w:cs="Calibri"/>
              <w:sz w:val="32"/>
              <w:szCs w:val="32"/>
            </w:rPr>
          </w:rPrChange>
        </w:rPr>
      </w:pPr>
      <w:r w:rsidRPr="00C93E5C">
        <w:rPr>
          <w:rFonts w:ascii="Helvetica" w:hAnsi="Helvetica" w:cs="Calibri"/>
          <w:sz w:val="32"/>
          <w:szCs w:val="32"/>
          <w:rPrChange w:id="3572" w:author="Ryan" w:date="2017-04-30T19:28:00Z">
            <w:rPr>
              <w:rFonts w:ascii="Calibri" w:hAnsi="Calibri" w:cs="Calibri"/>
              <w:sz w:val="32"/>
              <w:szCs w:val="32"/>
            </w:rPr>
          </w:rPrChange>
        </w:rPr>
        <w:t>some amusing book,</w:t>
      </w:r>
      <w:r w:rsidR="00396E47" w:rsidRPr="00C93E5C">
        <w:rPr>
          <w:rFonts w:ascii="Helvetica" w:hAnsi="Helvetica" w:cs="Calibri"/>
          <w:sz w:val="32"/>
          <w:szCs w:val="32"/>
          <w:rPrChange w:id="3573" w:author="Ryan" w:date="2017-04-30T19:28:00Z">
            <w:rPr>
              <w:rFonts w:ascii="Calibri" w:hAnsi="Calibri" w:cs="Calibri"/>
              <w:sz w:val="32"/>
              <w:szCs w:val="32"/>
            </w:rPr>
          </w:rPrChange>
        </w:rPr>
        <w:t xml:space="preserve"> </w:t>
      </w:r>
      <w:r w:rsidRPr="00C93E5C">
        <w:rPr>
          <w:rFonts w:ascii="Helvetica" w:hAnsi="Helvetica" w:cs="Calibri"/>
          <w:sz w:val="32"/>
          <w:szCs w:val="32"/>
          <w:rPrChange w:id="3574" w:author="Ryan" w:date="2017-04-30T19:28:00Z">
            <w:rPr>
              <w:rFonts w:ascii="Calibri" w:hAnsi="Calibri" w:cs="Calibri"/>
              <w:sz w:val="32"/>
              <w:szCs w:val="32"/>
            </w:rPr>
          </w:rPrChange>
        </w:rPr>
        <w:t>which tende</w:t>
      </w:r>
      <w:r w:rsidR="004F5F77" w:rsidRPr="00C93E5C">
        <w:rPr>
          <w:rFonts w:ascii="Helvetica" w:hAnsi="Helvetica" w:cs="Calibri"/>
          <w:sz w:val="32"/>
          <w:szCs w:val="32"/>
          <w:rPrChange w:id="3575" w:author="Ryan" w:date="2017-04-30T19:28:00Z">
            <w:rPr>
              <w:rFonts w:ascii="Calibri" w:hAnsi="Calibri" w:cs="Calibri"/>
              <w:sz w:val="32"/>
              <w:szCs w:val="32"/>
            </w:rPr>
          </w:rPrChange>
        </w:rPr>
        <w:t xml:space="preserve">d to exhilarate her </w:t>
      </w:r>
    </w:p>
    <w:p w14:paraId="573B4468" w14:textId="77777777" w:rsidR="00396E47" w:rsidRPr="00C93E5C" w:rsidRDefault="004F5F77" w:rsidP="00472BE7">
      <w:pPr>
        <w:spacing w:after="0"/>
        <w:rPr>
          <w:rFonts w:ascii="Helvetica" w:hAnsi="Helvetica" w:cs="Calibri"/>
          <w:sz w:val="32"/>
          <w:szCs w:val="32"/>
          <w:rPrChange w:id="3576" w:author="Ryan" w:date="2017-04-30T19:28:00Z">
            <w:rPr>
              <w:rFonts w:ascii="Calibri" w:hAnsi="Calibri" w:cs="Calibri"/>
              <w:sz w:val="32"/>
              <w:szCs w:val="32"/>
            </w:rPr>
          </w:rPrChange>
        </w:rPr>
      </w:pPr>
      <w:r w:rsidRPr="00C93E5C">
        <w:rPr>
          <w:rFonts w:ascii="Helvetica" w:hAnsi="Helvetica" w:cs="Calibri"/>
          <w:sz w:val="32"/>
          <w:szCs w:val="32"/>
          <w:rPrChange w:id="3577" w:author="Ryan" w:date="2017-04-30T19:28:00Z">
            <w:rPr>
              <w:rFonts w:ascii="Calibri" w:hAnsi="Calibri" w:cs="Calibri"/>
              <w:sz w:val="32"/>
              <w:szCs w:val="32"/>
            </w:rPr>
          </w:rPrChange>
        </w:rPr>
        <w:t>spirits, de</w:t>
      </w:r>
      <w:r w:rsidR="00472BE7" w:rsidRPr="00C93E5C">
        <w:rPr>
          <w:rFonts w:ascii="Helvetica" w:hAnsi="Helvetica" w:cs="Calibri"/>
          <w:sz w:val="32"/>
          <w:szCs w:val="32"/>
          <w:rPrChange w:id="3578" w:author="Ryan" w:date="2017-04-30T19:28:00Z">
            <w:rPr>
              <w:rFonts w:ascii="Calibri" w:hAnsi="Calibri" w:cs="Calibri"/>
              <w:sz w:val="32"/>
              <w:szCs w:val="32"/>
            </w:rPr>
          </w:rPrChange>
        </w:rPr>
        <w:t xml:space="preserve">tach her ideas from gloomy subjects, </w:t>
      </w:r>
    </w:p>
    <w:p w14:paraId="17BC2ECA" w14:textId="77777777" w:rsidR="00396E47" w:rsidRPr="00C93E5C" w:rsidRDefault="00472BE7" w:rsidP="00472BE7">
      <w:pPr>
        <w:spacing w:after="0"/>
        <w:rPr>
          <w:rFonts w:ascii="Helvetica" w:hAnsi="Helvetica" w:cs="Calibri"/>
          <w:sz w:val="32"/>
          <w:szCs w:val="32"/>
          <w:rPrChange w:id="3579" w:author="Ryan" w:date="2017-04-30T19:28:00Z">
            <w:rPr>
              <w:rFonts w:ascii="Calibri" w:hAnsi="Calibri" w:cs="Calibri"/>
              <w:sz w:val="32"/>
              <w:szCs w:val="32"/>
            </w:rPr>
          </w:rPrChange>
        </w:rPr>
      </w:pPr>
      <w:r w:rsidRPr="00C93E5C">
        <w:rPr>
          <w:rFonts w:ascii="Helvetica" w:hAnsi="Helvetica" w:cs="Calibri"/>
          <w:sz w:val="32"/>
          <w:szCs w:val="32"/>
          <w:rPrChange w:id="3580" w:author="Ryan" w:date="2017-04-30T19:28:00Z">
            <w:rPr>
              <w:rFonts w:ascii="Calibri" w:hAnsi="Calibri" w:cs="Calibri"/>
              <w:sz w:val="32"/>
              <w:szCs w:val="32"/>
            </w:rPr>
          </w:rPrChange>
        </w:rPr>
        <w:t>and</w:t>
      </w:r>
      <w:r w:rsidR="00396E47" w:rsidRPr="00C93E5C">
        <w:rPr>
          <w:rFonts w:ascii="Helvetica" w:hAnsi="Helvetica" w:cs="Calibri"/>
          <w:sz w:val="32"/>
          <w:szCs w:val="32"/>
          <w:rPrChange w:id="3581" w:author="Ryan" w:date="2017-04-30T19:28:00Z">
            <w:rPr>
              <w:rFonts w:ascii="Calibri" w:hAnsi="Calibri" w:cs="Calibri"/>
              <w:sz w:val="32"/>
              <w:szCs w:val="32"/>
            </w:rPr>
          </w:rPrChange>
        </w:rPr>
        <w:t xml:space="preserve"> </w:t>
      </w:r>
      <w:r w:rsidRPr="00C93E5C">
        <w:rPr>
          <w:rFonts w:ascii="Helvetica" w:hAnsi="Helvetica" w:cs="Calibri"/>
          <w:sz w:val="32"/>
          <w:szCs w:val="32"/>
          <w:rPrChange w:id="3582" w:author="Ryan" w:date="2017-04-30T19:28:00Z">
            <w:rPr>
              <w:rFonts w:ascii="Calibri" w:hAnsi="Calibri" w:cs="Calibri"/>
              <w:sz w:val="32"/>
              <w:szCs w:val="32"/>
            </w:rPr>
          </w:rPrChange>
        </w:rPr>
        <w:t>lead them to the more brilliant fields of</w:t>
      </w:r>
      <w:r w:rsidR="004F5F77" w:rsidRPr="00C93E5C">
        <w:rPr>
          <w:rFonts w:ascii="Helvetica" w:hAnsi="Helvetica" w:cs="Calibri"/>
          <w:sz w:val="32"/>
          <w:szCs w:val="32"/>
          <w:rPrChange w:id="3583" w:author="Ryan" w:date="2017-04-30T19:28:00Z">
            <w:rPr>
              <w:rFonts w:ascii="Calibri" w:hAnsi="Calibri" w:cs="Calibri"/>
              <w:sz w:val="32"/>
              <w:szCs w:val="32"/>
            </w:rPr>
          </w:rPrChange>
        </w:rPr>
        <w:t xml:space="preserve"> </w:t>
      </w:r>
      <w:r w:rsidRPr="00C93E5C">
        <w:rPr>
          <w:rFonts w:ascii="Helvetica" w:hAnsi="Helvetica" w:cs="Calibri"/>
          <w:sz w:val="32"/>
          <w:szCs w:val="32"/>
          <w:rPrChange w:id="3584" w:author="Ryan" w:date="2017-04-30T19:28:00Z">
            <w:rPr>
              <w:rFonts w:ascii="Calibri" w:hAnsi="Calibri" w:cs="Calibri"/>
              <w:sz w:val="32"/>
              <w:szCs w:val="32"/>
            </w:rPr>
          </w:rPrChange>
        </w:rPr>
        <w:t>fan</w:t>
      </w:r>
      <w:r w:rsidR="00396E47" w:rsidRPr="00C93E5C">
        <w:rPr>
          <w:rFonts w:ascii="Helvetica" w:hAnsi="Helvetica" w:cs="Calibri"/>
          <w:sz w:val="32"/>
          <w:szCs w:val="32"/>
          <w:rPrChange w:id="3585" w:author="Ryan" w:date="2017-04-30T19:28:00Z">
            <w:rPr>
              <w:rFonts w:ascii="Calibri" w:hAnsi="Calibri" w:cs="Calibri"/>
              <w:sz w:val="32"/>
              <w:szCs w:val="32"/>
            </w:rPr>
          </w:rPrChange>
        </w:rPr>
        <w:t>-</w:t>
      </w:r>
    </w:p>
    <w:p w14:paraId="295BA92A" w14:textId="77777777" w:rsidR="00396E47" w:rsidRPr="00C93E5C" w:rsidRDefault="00472BE7" w:rsidP="00472BE7">
      <w:pPr>
        <w:spacing w:after="0"/>
        <w:rPr>
          <w:rFonts w:ascii="Helvetica" w:hAnsi="Helvetica" w:cs="Calibri"/>
          <w:sz w:val="32"/>
          <w:szCs w:val="32"/>
          <w:rPrChange w:id="3586" w:author="Ryan" w:date="2017-04-30T19:28:00Z">
            <w:rPr>
              <w:rFonts w:ascii="Calibri" w:hAnsi="Calibri" w:cs="Calibri"/>
              <w:sz w:val="32"/>
              <w:szCs w:val="32"/>
            </w:rPr>
          </w:rPrChange>
        </w:rPr>
      </w:pPr>
      <w:r w:rsidRPr="00C93E5C">
        <w:rPr>
          <w:rFonts w:ascii="Helvetica" w:hAnsi="Helvetica" w:cs="Calibri"/>
          <w:sz w:val="32"/>
          <w:szCs w:val="32"/>
          <w:rPrChange w:id="3587" w:author="Ryan" w:date="2017-04-30T19:28:00Z">
            <w:rPr>
              <w:rFonts w:ascii="Calibri" w:hAnsi="Calibri" w:cs="Calibri"/>
              <w:sz w:val="32"/>
              <w:szCs w:val="32"/>
            </w:rPr>
          </w:rPrChange>
        </w:rPr>
        <w:t>cy. Sometimes she consented to ride</w:t>
      </w:r>
      <w:r w:rsidR="00396E47" w:rsidRPr="00C93E5C">
        <w:rPr>
          <w:rFonts w:ascii="Helvetica" w:hAnsi="Helvetica" w:cs="Calibri"/>
          <w:sz w:val="32"/>
          <w:szCs w:val="32"/>
          <w:rPrChange w:id="3588" w:author="Ryan" w:date="2017-04-30T19:28:00Z">
            <w:rPr>
              <w:rFonts w:ascii="Calibri" w:hAnsi="Calibri" w:cs="Calibri"/>
              <w:sz w:val="32"/>
              <w:szCs w:val="32"/>
            </w:rPr>
          </w:rPrChange>
        </w:rPr>
        <w:t xml:space="preserve"> </w:t>
      </w:r>
      <w:r w:rsidRPr="00C93E5C">
        <w:rPr>
          <w:rFonts w:ascii="Helvetica" w:hAnsi="Helvetica" w:cs="Calibri"/>
          <w:sz w:val="32"/>
          <w:szCs w:val="32"/>
          <w:rPrChange w:id="3589" w:author="Ryan" w:date="2017-04-30T19:28:00Z">
            <w:rPr>
              <w:rFonts w:ascii="Calibri" w:hAnsi="Calibri" w:cs="Calibri"/>
              <w:sz w:val="32"/>
              <w:szCs w:val="32"/>
            </w:rPr>
          </w:rPrChange>
        </w:rPr>
        <w:t xml:space="preserve">out with </w:t>
      </w:r>
    </w:p>
    <w:p w14:paraId="3C75896C" w14:textId="77777777" w:rsidR="00396E47" w:rsidRPr="00C93E5C" w:rsidRDefault="00472BE7" w:rsidP="00472BE7">
      <w:pPr>
        <w:spacing w:after="0"/>
        <w:rPr>
          <w:rFonts w:ascii="Helvetica" w:hAnsi="Helvetica" w:cs="Calibri"/>
          <w:sz w:val="32"/>
          <w:szCs w:val="32"/>
          <w:rPrChange w:id="3590" w:author="Ryan" w:date="2017-04-30T19:28:00Z">
            <w:rPr>
              <w:rFonts w:ascii="Calibri" w:hAnsi="Calibri" w:cs="Calibri"/>
              <w:sz w:val="32"/>
              <w:szCs w:val="32"/>
            </w:rPr>
          </w:rPrChange>
        </w:rPr>
      </w:pPr>
      <w:r w:rsidRPr="00C93E5C">
        <w:rPr>
          <w:rFonts w:ascii="Helvetica" w:hAnsi="Helvetica" w:cs="Calibri"/>
          <w:sz w:val="32"/>
          <w:szCs w:val="32"/>
          <w:rPrChange w:id="3591" w:author="Ryan" w:date="2017-04-30T19:28:00Z">
            <w:rPr>
              <w:rFonts w:ascii="Calibri" w:hAnsi="Calibri" w:cs="Calibri"/>
              <w:sz w:val="32"/>
              <w:szCs w:val="32"/>
            </w:rPr>
          </w:rPrChange>
        </w:rPr>
        <w:t>him</w:t>
      </w:r>
      <w:r w:rsidR="00396E47" w:rsidRPr="00C93E5C">
        <w:rPr>
          <w:rFonts w:ascii="Helvetica" w:hAnsi="Helvetica" w:cs="Calibri"/>
          <w:sz w:val="32"/>
          <w:szCs w:val="32"/>
          <w:rPrChange w:id="3592" w:author="Ryan" w:date="2017-04-30T19:28:00Z">
            <w:rPr>
              <w:rFonts w:ascii="Calibri" w:hAnsi="Calibri" w:cs="Calibri"/>
              <w:sz w:val="32"/>
              <w:szCs w:val="32"/>
            </w:rPr>
          </w:rPrChange>
        </w:rPr>
        <w:t>,</w:t>
      </w:r>
      <w:r w:rsidRPr="00C93E5C">
        <w:rPr>
          <w:rFonts w:ascii="Helvetica" w:hAnsi="Helvetica" w:cs="Calibri"/>
          <w:sz w:val="32"/>
          <w:szCs w:val="32"/>
          <w:rPrChange w:id="3593" w:author="Ryan" w:date="2017-04-30T19:28:00Z">
            <w:rPr>
              <w:rFonts w:ascii="Calibri" w:hAnsi="Calibri" w:cs="Calibri"/>
              <w:sz w:val="32"/>
              <w:szCs w:val="32"/>
            </w:rPr>
          </w:rPrChange>
        </w:rPr>
        <w:t xml:space="preserve"> </w:t>
      </w:r>
      <w:r w:rsidR="00396E47" w:rsidRPr="00C93E5C">
        <w:rPr>
          <w:rFonts w:ascii="Helvetica" w:hAnsi="Helvetica" w:cs="Calibri"/>
          <w:sz w:val="32"/>
          <w:szCs w:val="32"/>
          <w:rPrChange w:id="3594" w:author="Ryan" w:date="2017-04-30T19:28:00Z">
            <w:rPr>
              <w:rFonts w:ascii="Calibri" w:hAnsi="Calibri" w:cs="Calibri"/>
              <w:sz w:val="32"/>
              <w:szCs w:val="32"/>
            </w:rPr>
          </w:rPrChange>
        </w:rPr>
        <w:t xml:space="preserve">a little distance from the city, </w:t>
      </w:r>
      <w:r w:rsidRPr="00C93E5C">
        <w:rPr>
          <w:rFonts w:ascii="Helvetica" w:hAnsi="Helvetica" w:cs="Calibri"/>
          <w:sz w:val="32"/>
          <w:szCs w:val="32"/>
          <w:rPrChange w:id="3595" w:author="Ryan" w:date="2017-04-30T19:28:00Z">
            <w:rPr>
              <w:rFonts w:ascii="Calibri" w:hAnsi="Calibri" w:cs="Calibri"/>
              <w:sz w:val="32"/>
              <w:szCs w:val="32"/>
            </w:rPr>
          </w:rPrChange>
        </w:rPr>
        <w:t xml:space="preserve">in his coach. </w:t>
      </w:r>
    </w:p>
    <w:p w14:paraId="0425D3EC" w14:textId="77777777" w:rsidR="00396E47" w:rsidRPr="00C93E5C" w:rsidRDefault="00396E47" w:rsidP="00472BE7">
      <w:pPr>
        <w:spacing w:after="0"/>
        <w:rPr>
          <w:rFonts w:ascii="Helvetica" w:hAnsi="Helvetica" w:cs="Calibri"/>
          <w:sz w:val="32"/>
          <w:szCs w:val="32"/>
          <w:rPrChange w:id="3596" w:author="Ryan" w:date="2017-04-30T19:28:00Z">
            <w:rPr>
              <w:rFonts w:ascii="Calibri" w:hAnsi="Calibri" w:cs="Calibri"/>
              <w:sz w:val="32"/>
              <w:szCs w:val="32"/>
            </w:rPr>
          </w:rPrChange>
        </w:rPr>
      </w:pPr>
      <w:r w:rsidRPr="00C93E5C">
        <w:rPr>
          <w:rFonts w:ascii="Helvetica" w:hAnsi="Helvetica" w:cs="Calibri"/>
          <w:sz w:val="32"/>
          <w:szCs w:val="32"/>
          <w:rPrChange w:id="3597" w:author="Ryan" w:date="2017-04-30T19:28:00Z">
            <w:rPr>
              <w:rFonts w:ascii="Calibri" w:hAnsi="Calibri" w:cs="Calibri"/>
              <w:sz w:val="32"/>
              <w:szCs w:val="32"/>
            </w:rPr>
          </w:rPrChange>
        </w:rPr>
        <w:t>By such attentions he be</w:t>
      </w:r>
      <w:r w:rsidR="00472BE7" w:rsidRPr="00C93E5C">
        <w:rPr>
          <w:rFonts w:ascii="Helvetica" w:hAnsi="Helvetica" w:cs="Calibri"/>
          <w:sz w:val="32"/>
          <w:szCs w:val="32"/>
          <w:rPrChange w:id="3598" w:author="Ryan" w:date="2017-04-30T19:28:00Z">
            <w:rPr>
              <w:rFonts w:ascii="Calibri" w:hAnsi="Calibri" w:cs="Calibri"/>
              <w:sz w:val="32"/>
              <w:szCs w:val="32"/>
            </w:rPr>
          </w:rPrChange>
        </w:rPr>
        <w:t>came her principal con</w:t>
      </w:r>
      <w:r w:rsidRPr="00C93E5C">
        <w:rPr>
          <w:rFonts w:ascii="Helvetica" w:hAnsi="Helvetica" w:cs="Calibri"/>
          <w:sz w:val="32"/>
          <w:szCs w:val="32"/>
          <w:rPrChange w:id="3599" w:author="Ryan" w:date="2017-04-30T19:28:00Z">
            <w:rPr>
              <w:rFonts w:ascii="Calibri" w:hAnsi="Calibri" w:cs="Calibri"/>
              <w:sz w:val="32"/>
              <w:szCs w:val="32"/>
            </w:rPr>
          </w:rPrChange>
        </w:rPr>
        <w:t>-</w:t>
      </w:r>
    </w:p>
    <w:p w14:paraId="3A3FB67D" w14:textId="77777777" w:rsidR="00396E47" w:rsidRPr="00C93E5C" w:rsidRDefault="00472BE7" w:rsidP="00472BE7">
      <w:pPr>
        <w:spacing w:after="0"/>
        <w:rPr>
          <w:rFonts w:ascii="Helvetica" w:hAnsi="Helvetica" w:cs="Calibri"/>
          <w:sz w:val="32"/>
          <w:szCs w:val="32"/>
          <w:rPrChange w:id="3600" w:author="Ryan" w:date="2017-04-30T19:28:00Z">
            <w:rPr>
              <w:rFonts w:ascii="Calibri" w:hAnsi="Calibri" w:cs="Calibri"/>
              <w:sz w:val="32"/>
              <w:szCs w:val="32"/>
            </w:rPr>
          </w:rPrChange>
        </w:rPr>
      </w:pPr>
      <w:proofErr w:type="spellStart"/>
      <w:r w:rsidRPr="00C93E5C">
        <w:rPr>
          <w:rFonts w:ascii="Helvetica" w:hAnsi="Helvetica" w:cs="Calibri"/>
          <w:sz w:val="32"/>
          <w:szCs w:val="32"/>
          <w:rPrChange w:id="3601" w:author="Ryan" w:date="2017-04-30T19:28:00Z">
            <w:rPr>
              <w:rFonts w:ascii="Calibri" w:hAnsi="Calibri" w:cs="Calibri"/>
              <w:sz w:val="32"/>
              <w:szCs w:val="32"/>
            </w:rPr>
          </w:rPrChange>
        </w:rPr>
        <w:t>fidant</w:t>
      </w:r>
      <w:proofErr w:type="spellEnd"/>
      <w:r w:rsidRPr="00C93E5C">
        <w:rPr>
          <w:rFonts w:ascii="Helvetica" w:hAnsi="Helvetica" w:cs="Calibri"/>
          <w:sz w:val="32"/>
          <w:szCs w:val="32"/>
          <w:rPrChange w:id="3602" w:author="Ryan" w:date="2017-04-30T19:28:00Z">
            <w:rPr>
              <w:rFonts w:ascii="Calibri" w:hAnsi="Calibri" w:cs="Calibri"/>
              <w:sz w:val="32"/>
              <w:szCs w:val="32"/>
            </w:rPr>
          </w:rPrChange>
        </w:rPr>
        <w:t>; but she did</w:t>
      </w:r>
      <w:r w:rsidR="00396E47" w:rsidRPr="00C93E5C">
        <w:rPr>
          <w:rFonts w:ascii="Helvetica" w:hAnsi="Helvetica" w:cs="Calibri"/>
          <w:sz w:val="32"/>
          <w:szCs w:val="32"/>
          <w:rPrChange w:id="3603" w:author="Ryan" w:date="2017-04-30T19:28:00Z">
            <w:rPr>
              <w:rFonts w:ascii="Calibri" w:hAnsi="Calibri" w:cs="Calibri"/>
              <w:sz w:val="32"/>
              <w:szCs w:val="32"/>
            </w:rPr>
          </w:rPrChange>
        </w:rPr>
        <w:t xml:space="preserve"> </w:t>
      </w:r>
      <w:r w:rsidRPr="00C93E5C">
        <w:rPr>
          <w:rFonts w:ascii="Helvetica" w:hAnsi="Helvetica" w:cs="Calibri"/>
          <w:sz w:val="32"/>
          <w:szCs w:val="32"/>
          <w:rPrChange w:id="3604" w:author="Ryan" w:date="2017-04-30T19:28:00Z">
            <w:rPr>
              <w:rFonts w:ascii="Calibri" w:hAnsi="Calibri" w:cs="Calibri"/>
              <w:sz w:val="32"/>
              <w:szCs w:val="32"/>
            </w:rPr>
          </w:rPrChange>
        </w:rPr>
        <w:t xml:space="preserve">not entrust him, or any other </w:t>
      </w:r>
    </w:p>
    <w:p w14:paraId="3948A444" w14:textId="77777777" w:rsidR="00396E47" w:rsidRPr="00C93E5C" w:rsidRDefault="00472BE7" w:rsidP="00472BE7">
      <w:pPr>
        <w:spacing w:after="0"/>
        <w:rPr>
          <w:rFonts w:ascii="Helvetica" w:hAnsi="Helvetica" w:cs="Calibri"/>
          <w:sz w:val="32"/>
          <w:szCs w:val="32"/>
          <w:rPrChange w:id="3605" w:author="Ryan" w:date="2017-04-30T19:28:00Z">
            <w:rPr>
              <w:rFonts w:ascii="Calibri" w:hAnsi="Calibri" w:cs="Calibri"/>
              <w:sz w:val="32"/>
              <w:szCs w:val="32"/>
            </w:rPr>
          </w:rPrChange>
        </w:rPr>
      </w:pPr>
      <w:r w:rsidRPr="00C93E5C">
        <w:rPr>
          <w:rFonts w:ascii="Helvetica" w:hAnsi="Helvetica" w:cs="Calibri"/>
          <w:sz w:val="32"/>
          <w:szCs w:val="32"/>
          <w:rPrChange w:id="3606" w:author="Ryan" w:date="2017-04-30T19:28:00Z">
            <w:rPr>
              <w:rFonts w:ascii="Calibri" w:hAnsi="Calibri" w:cs="Calibri"/>
              <w:sz w:val="32"/>
              <w:szCs w:val="32"/>
            </w:rPr>
          </w:rPrChange>
        </w:rPr>
        <w:t>person, with</w:t>
      </w:r>
      <w:r w:rsidR="00396E47" w:rsidRPr="00C93E5C">
        <w:rPr>
          <w:rFonts w:ascii="Helvetica" w:hAnsi="Helvetica" w:cs="Calibri"/>
          <w:sz w:val="32"/>
          <w:szCs w:val="32"/>
          <w:rPrChange w:id="3607" w:author="Ryan" w:date="2017-04-30T19:28:00Z">
            <w:rPr>
              <w:rFonts w:ascii="Calibri" w:hAnsi="Calibri" w:cs="Calibri"/>
              <w:sz w:val="32"/>
              <w:szCs w:val="32"/>
            </w:rPr>
          </w:rPrChange>
        </w:rPr>
        <w:t xml:space="preserve"> </w:t>
      </w:r>
      <w:r w:rsidRPr="00C93E5C">
        <w:rPr>
          <w:rFonts w:ascii="Helvetica" w:hAnsi="Helvetica" w:cs="Calibri"/>
          <w:sz w:val="32"/>
          <w:szCs w:val="32"/>
          <w:rPrChange w:id="3608" w:author="Ryan" w:date="2017-04-30T19:28:00Z">
            <w:rPr>
              <w:rFonts w:ascii="Calibri" w:hAnsi="Calibri" w:cs="Calibri"/>
              <w:sz w:val="32"/>
              <w:szCs w:val="32"/>
            </w:rPr>
          </w:rPrChange>
        </w:rPr>
        <w:t xml:space="preserve">the affair of Albert. Her uncle and </w:t>
      </w:r>
    </w:p>
    <w:p w14:paraId="32D289CA" w14:textId="77777777" w:rsidR="00472BE7" w:rsidRPr="00C93E5C" w:rsidRDefault="00472BE7" w:rsidP="00472BE7">
      <w:pPr>
        <w:spacing w:after="0"/>
        <w:rPr>
          <w:rFonts w:ascii="Helvetica" w:hAnsi="Helvetica" w:cs="Calibri"/>
          <w:sz w:val="32"/>
          <w:szCs w:val="32"/>
          <w:rPrChange w:id="3609" w:author="Ryan" w:date="2017-04-30T19:28:00Z">
            <w:rPr>
              <w:rFonts w:ascii="Calibri" w:hAnsi="Calibri" w:cs="Calibri"/>
              <w:sz w:val="32"/>
              <w:szCs w:val="32"/>
            </w:rPr>
          </w:rPrChange>
        </w:rPr>
      </w:pPr>
      <w:r w:rsidRPr="00C93E5C">
        <w:rPr>
          <w:rFonts w:ascii="Helvetica" w:hAnsi="Helvetica" w:cs="Calibri"/>
          <w:sz w:val="32"/>
          <w:szCs w:val="32"/>
          <w:rPrChange w:id="3610" w:author="Ryan" w:date="2017-04-30T19:28:00Z">
            <w:rPr>
              <w:rFonts w:ascii="Calibri" w:hAnsi="Calibri" w:cs="Calibri"/>
              <w:sz w:val="32"/>
              <w:szCs w:val="32"/>
            </w:rPr>
          </w:rPrChange>
        </w:rPr>
        <w:t>aunt</w:t>
      </w:r>
      <w:r w:rsidR="00396E47" w:rsidRPr="00C93E5C">
        <w:rPr>
          <w:rFonts w:ascii="Helvetica" w:hAnsi="Helvetica" w:cs="Calibri"/>
          <w:sz w:val="32"/>
          <w:szCs w:val="32"/>
          <w:rPrChange w:id="3611" w:author="Ryan" w:date="2017-04-30T19:28:00Z">
            <w:rPr>
              <w:rFonts w:ascii="Calibri" w:hAnsi="Calibri" w:cs="Calibri"/>
              <w:sz w:val="32"/>
              <w:szCs w:val="32"/>
            </w:rPr>
          </w:rPrChange>
        </w:rPr>
        <w:t xml:space="preserve"> </w:t>
      </w:r>
      <w:r w:rsidRPr="00C93E5C">
        <w:rPr>
          <w:rFonts w:ascii="Helvetica" w:hAnsi="Helvetica" w:cs="Calibri"/>
          <w:sz w:val="32"/>
          <w:szCs w:val="32"/>
          <w:rPrChange w:id="3612" w:author="Ryan" w:date="2017-04-30T19:28:00Z">
            <w:rPr>
              <w:rFonts w:ascii="Calibri" w:hAnsi="Calibri" w:cs="Calibri"/>
              <w:sz w:val="32"/>
              <w:szCs w:val="32"/>
            </w:rPr>
          </w:rPrChange>
        </w:rPr>
        <w:t xml:space="preserve">had some little knowledge of the </w:t>
      </w:r>
      <w:proofErr w:type="spellStart"/>
      <w:r w:rsidRPr="00C93E5C">
        <w:rPr>
          <w:rFonts w:ascii="Helvetica" w:hAnsi="Helvetica" w:cs="Calibri"/>
          <w:sz w:val="32"/>
          <w:szCs w:val="32"/>
          <w:rPrChange w:id="3613" w:author="Ryan" w:date="2017-04-30T19:28:00Z">
            <w:rPr>
              <w:rFonts w:ascii="Calibri" w:hAnsi="Calibri" w:cs="Calibri"/>
              <w:sz w:val="32"/>
              <w:szCs w:val="32"/>
            </w:rPr>
          </w:rPrChange>
        </w:rPr>
        <w:t>circum</w:t>
      </w:r>
      <w:proofErr w:type="spellEnd"/>
      <w:r w:rsidRPr="00C93E5C">
        <w:rPr>
          <w:rFonts w:ascii="Helvetica" w:hAnsi="Helvetica" w:cs="Calibri"/>
          <w:sz w:val="32"/>
          <w:szCs w:val="32"/>
          <w:rPrChange w:id="3614" w:author="Ryan" w:date="2017-04-30T19:28:00Z">
            <w:rPr>
              <w:rFonts w:ascii="Calibri" w:hAnsi="Calibri" w:cs="Calibri"/>
              <w:sz w:val="32"/>
              <w:szCs w:val="32"/>
            </w:rPr>
          </w:rPrChange>
        </w:rPr>
        <w:t>-</w:t>
      </w:r>
    </w:p>
    <w:p w14:paraId="51FCCFFE" w14:textId="0CFC28F6" w:rsidR="00472BE7" w:rsidRPr="00C93E5C" w:rsidRDefault="00472BE7" w:rsidP="00472BE7">
      <w:pPr>
        <w:spacing w:after="0"/>
        <w:rPr>
          <w:rFonts w:ascii="Helvetica" w:hAnsi="Helvetica" w:cs="Calibri"/>
          <w:sz w:val="32"/>
          <w:szCs w:val="32"/>
          <w:rPrChange w:id="3615" w:author="Ryan" w:date="2017-04-30T19:28:00Z">
            <w:rPr>
              <w:rFonts w:ascii="Calibri" w:hAnsi="Calibri" w:cs="Calibri"/>
              <w:sz w:val="32"/>
              <w:szCs w:val="32"/>
            </w:rPr>
          </w:rPrChange>
        </w:rPr>
      </w:pPr>
      <w:r w:rsidRPr="00C93E5C">
        <w:rPr>
          <w:rFonts w:ascii="Helvetica" w:hAnsi="Helvetica" w:cs="Calibri"/>
          <w:sz w:val="32"/>
          <w:szCs w:val="32"/>
          <w:rPrChange w:id="3616" w:author="Ryan" w:date="2017-04-30T19:28:00Z">
            <w:rPr>
              <w:rFonts w:ascii="Calibri" w:hAnsi="Calibri" w:cs="Calibri"/>
              <w:sz w:val="32"/>
              <w:szCs w:val="32"/>
            </w:rPr>
          </w:rPrChange>
        </w:rPr>
        <w:t>stances; her cousins knew nothing of them.</w:t>
      </w:r>
      <w:r w:rsidR="00396E47" w:rsidRPr="00C93E5C">
        <w:rPr>
          <w:rFonts w:ascii="Helvetica" w:hAnsi="Helvetica" w:cs="Calibri"/>
          <w:sz w:val="32"/>
          <w:szCs w:val="32"/>
          <w:rPrChange w:id="3617" w:author="Ryan" w:date="2017-04-30T19:28:00Z">
            <w:rPr>
              <w:rFonts w:ascii="Calibri" w:hAnsi="Calibri" w:cs="Calibri"/>
              <w:sz w:val="32"/>
              <w:szCs w:val="32"/>
            </w:rPr>
          </w:rPrChange>
        </w:rPr>
        <w:t xml:space="preserve"> </w:t>
      </w:r>
      <w:del w:id="3618" w:author="Ryan" w:date="2017-04-30T19:49:00Z">
        <w:r w:rsidR="00396E47" w:rsidRPr="00C93E5C" w:rsidDel="00FB4514">
          <w:rPr>
            <w:rFonts w:ascii="Helvetica" w:hAnsi="Helvetica" w:cs="Calibri"/>
            <w:sz w:val="32"/>
            <w:szCs w:val="32"/>
            <w:rPrChange w:id="3619" w:author="Ryan" w:date="2017-04-30T19:28:00Z">
              <w:rPr>
                <w:rFonts w:ascii="Calibri" w:hAnsi="Calibri" w:cs="Calibri"/>
                <w:sz w:val="32"/>
                <w:szCs w:val="32"/>
              </w:rPr>
            </w:rPrChange>
          </w:rPr>
          <w:delText>—</w:delText>
        </w:r>
      </w:del>
      <w:ins w:id="3620" w:author="Ryan" w:date="2017-04-30T19:49:00Z">
        <w:r w:rsidR="00FB4514">
          <w:rPr>
            <w:rFonts w:ascii="Helvetica" w:hAnsi="Helvetica" w:cs="Calibri"/>
            <w:sz w:val="32"/>
            <w:szCs w:val="32"/>
          </w:rPr>
          <w:t>--</w:t>
        </w:r>
      </w:ins>
    </w:p>
    <w:p w14:paraId="6AC4134B" w14:textId="77777777" w:rsidR="00396E47" w:rsidRPr="00C93E5C" w:rsidRDefault="00472BE7" w:rsidP="00472BE7">
      <w:pPr>
        <w:spacing w:after="0"/>
        <w:rPr>
          <w:rFonts w:ascii="Helvetica" w:hAnsi="Helvetica" w:cs="Calibri"/>
          <w:sz w:val="32"/>
          <w:szCs w:val="32"/>
          <w:rPrChange w:id="3621" w:author="Ryan" w:date="2017-04-30T19:28:00Z">
            <w:rPr>
              <w:rFonts w:ascii="Calibri" w:hAnsi="Calibri" w:cs="Calibri"/>
              <w:sz w:val="32"/>
              <w:szCs w:val="32"/>
            </w:rPr>
          </w:rPrChange>
        </w:rPr>
      </w:pPr>
      <w:r w:rsidRPr="00C93E5C">
        <w:rPr>
          <w:rFonts w:ascii="Helvetica" w:hAnsi="Helvetica" w:cs="Calibri"/>
          <w:sz w:val="32"/>
          <w:szCs w:val="32"/>
          <w:rPrChange w:id="3622" w:author="Ryan" w:date="2017-04-30T19:28:00Z">
            <w:rPr>
              <w:rFonts w:ascii="Calibri" w:hAnsi="Calibri" w:cs="Calibri"/>
              <w:sz w:val="32"/>
              <w:szCs w:val="32"/>
            </w:rPr>
          </w:rPrChange>
        </w:rPr>
        <w:t>Her indisposition was imputed to other</w:t>
      </w:r>
      <w:r w:rsidR="00396E47" w:rsidRPr="00C93E5C">
        <w:rPr>
          <w:rFonts w:ascii="Helvetica" w:hAnsi="Helvetica" w:cs="Calibri"/>
          <w:sz w:val="32"/>
          <w:szCs w:val="32"/>
          <w:rPrChange w:id="3623" w:author="Ryan" w:date="2017-04-30T19:28:00Z">
            <w:rPr>
              <w:rFonts w:ascii="Calibri" w:hAnsi="Calibri" w:cs="Calibri"/>
              <w:sz w:val="32"/>
              <w:szCs w:val="32"/>
            </w:rPr>
          </w:rPrChange>
        </w:rPr>
        <w:t xml:space="preserve"> </w:t>
      </w:r>
      <w:r w:rsidRPr="00C93E5C">
        <w:rPr>
          <w:rFonts w:ascii="Helvetica" w:hAnsi="Helvetica" w:cs="Calibri"/>
          <w:sz w:val="32"/>
          <w:szCs w:val="32"/>
          <w:rPrChange w:id="3624" w:author="Ryan" w:date="2017-04-30T19:28:00Z">
            <w:rPr>
              <w:rFonts w:ascii="Calibri" w:hAnsi="Calibri" w:cs="Calibri"/>
              <w:sz w:val="32"/>
              <w:szCs w:val="32"/>
            </w:rPr>
          </w:rPrChange>
        </w:rPr>
        <w:t xml:space="preserve">causes; </w:t>
      </w:r>
    </w:p>
    <w:p w14:paraId="7F252425" w14:textId="77777777" w:rsidR="00396E47" w:rsidRPr="00C93E5C" w:rsidRDefault="00472BE7" w:rsidP="00472BE7">
      <w:pPr>
        <w:spacing w:after="0"/>
        <w:rPr>
          <w:rFonts w:ascii="Helvetica" w:hAnsi="Helvetica" w:cs="Calibri"/>
          <w:sz w:val="32"/>
          <w:szCs w:val="32"/>
          <w:rPrChange w:id="3625" w:author="Ryan" w:date="2017-04-30T19:28:00Z">
            <w:rPr>
              <w:rFonts w:ascii="Calibri" w:hAnsi="Calibri" w:cs="Calibri"/>
              <w:sz w:val="32"/>
              <w:szCs w:val="32"/>
            </w:rPr>
          </w:rPrChange>
        </w:rPr>
      </w:pPr>
      <w:r w:rsidRPr="00C93E5C">
        <w:rPr>
          <w:rFonts w:ascii="Helvetica" w:hAnsi="Helvetica" w:cs="Calibri"/>
          <w:sz w:val="32"/>
          <w:szCs w:val="32"/>
          <w:rPrChange w:id="3626" w:author="Ryan" w:date="2017-04-30T19:28:00Z">
            <w:rPr>
              <w:rFonts w:ascii="Calibri" w:hAnsi="Calibri" w:cs="Calibri"/>
              <w:sz w:val="32"/>
              <w:szCs w:val="32"/>
            </w:rPr>
          </w:rPrChange>
        </w:rPr>
        <w:t>her aunt, however, had reason for</w:t>
      </w:r>
      <w:r w:rsidR="00396E47" w:rsidRPr="00C93E5C">
        <w:rPr>
          <w:rFonts w:ascii="Helvetica" w:hAnsi="Helvetica" w:cs="Calibri"/>
          <w:sz w:val="32"/>
          <w:szCs w:val="32"/>
          <w:rPrChange w:id="3627" w:author="Ryan" w:date="2017-04-30T19:28:00Z">
            <w:rPr>
              <w:rFonts w:ascii="Calibri" w:hAnsi="Calibri" w:cs="Calibri"/>
              <w:sz w:val="32"/>
              <w:szCs w:val="32"/>
            </w:rPr>
          </w:rPrChange>
        </w:rPr>
        <w:t xml:space="preserve"> </w:t>
      </w:r>
      <w:r w:rsidRPr="00C93E5C">
        <w:rPr>
          <w:rFonts w:ascii="Helvetica" w:hAnsi="Helvetica" w:cs="Calibri"/>
          <w:sz w:val="32"/>
          <w:szCs w:val="32"/>
          <w:rPrChange w:id="3628" w:author="Ryan" w:date="2017-04-30T19:28:00Z">
            <w:rPr>
              <w:rFonts w:ascii="Calibri" w:hAnsi="Calibri" w:cs="Calibri"/>
              <w:sz w:val="32"/>
              <w:szCs w:val="32"/>
            </w:rPr>
          </w:rPrChange>
        </w:rPr>
        <w:t>a different o</w:t>
      </w:r>
      <w:r w:rsidR="00396E47" w:rsidRPr="00C93E5C">
        <w:rPr>
          <w:rFonts w:ascii="Helvetica" w:hAnsi="Helvetica" w:cs="Calibri"/>
          <w:sz w:val="32"/>
          <w:szCs w:val="32"/>
          <w:rPrChange w:id="3629" w:author="Ryan" w:date="2017-04-30T19:28:00Z">
            <w:rPr>
              <w:rFonts w:ascii="Calibri" w:hAnsi="Calibri" w:cs="Calibri"/>
              <w:sz w:val="32"/>
              <w:szCs w:val="32"/>
            </w:rPr>
          </w:rPrChange>
        </w:rPr>
        <w:t>-</w:t>
      </w:r>
    </w:p>
    <w:p w14:paraId="4EE8A1F7" w14:textId="77777777" w:rsidR="00472BE7" w:rsidRPr="00C93E5C" w:rsidRDefault="00472BE7" w:rsidP="00472BE7">
      <w:pPr>
        <w:spacing w:after="0"/>
        <w:rPr>
          <w:rFonts w:ascii="Helvetica" w:hAnsi="Helvetica" w:cs="Calibri"/>
          <w:sz w:val="32"/>
          <w:szCs w:val="32"/>
          <w:rPrChange w:id="3630" w:author="Ryan" w:date="2017-04-30T19:28:00Z">
            <w:rPr>
              <w:rFonts w:ascii="Calibri" w:hAnsi="Calibri" w:cs="Calibri"/>
              <w:sz w:val="32"/>
              <w:szCs w:val="32"/>
            </w:rPr>
          </w:rPrChange>
        </w:rPr>
      </w:pPr>
      <w:r w:rsidRPr="00C93E5C">
        <w:rPr>
          <w:rFonts w:ascii="Helvetica" w:hAnsi="Helvetica" w:cs="Calibri"/>
          <w:sz w:val="32"/>
          <w:szCs w:val="32"/>
          <w:rPrChange w:id="3631" w:author="Ryan" w:date="2017-04-30T19:28:00Z">
            <w:rPr>
              <w:rFonts w:ascii="Calibri" w:hAnsi="Calibri" w:cs="Calibri"/>
              <w:sz w:val="32"/>
              <w:szCs w:val="32"/>
            </w:rPr>
          </w:rPrChange>
        </w:rPr>
        <w:t>pinion.</w:t>
      </w:r>
    </w:p>
    <w:p w14:paraId="4D9A6AC1" w14:textId="77777777" w:rsidR="00396E47" w:rsidRPr="00C93E5C" w:rsidRDefault="00472BE7" w:rsidP="007D5C8B">
      <w:pPr>
        <w:spacing w:after="0"/>
        <w:ind w:firstLine="800"/>
        <w:rPr>
          <w:rFonts w:ascii="Helvetica" w:hAnsi="Helvetica" w:cs="Calibri"/>
          <w:sz w:val="32"/>
          <w:szCs w:val="32"/>
          <w:rPrChange w:id="3632" w:author="Ryan" w:date="2017-04-30T19:28:00Z">
            <w:rPr>
              <w:rFonts w:ascii="Calibri" w:hAnsi="Calibri" w:cs="Calibri"/>
              <w:sz w:val="32"/>
              <w:szCs w:val="32"/>
            </w:rPr>
          </w:rPrChange>
        </w:rPr>
      </w:pPr>
      <w:r w:rsidRPr="00C93E5C">
        <w:rPr>
          <w:rFonts w:ascii="Helvetica" w:hAnsi="Helvetica" w:cs="Calibri"/>
          <w:sz w:val="32"/>
          <w:szCs w:val="32"/>
          <w:rPrChange w:id="3633" w:author="Ryan" w:date="2017-04-30T19:28:00Z">
            <w:rPr>
              <w:rFonts w:ascii="Calibri" w:hAnsi="Calibri" w:cs="Calibri"/>
              <w:sz w:val="32"/>
              <w:szCs w:val="32"/>
            </w:rPr>
          </w:rPrChange>
        </w:rPr>
        <w:t>About this time Eliza received a letter</w:t>
      </w:r>
      <w:r w:rsidR="00396E47" w:rsidRPr="00C93E5C">
        <w:rPr>
          <w:rFonts w:ascii="Helvetica" w:hAnsi="Helvetica" w:cs="Calibri"/>
          <w:sz w:val="32"/>
          <w:szCs w:val="32"/>
          <w:rPrChange w:id="3634" w:author="Ryan" w:date="2017-04-30T19:28:00Z">
            <w:rPr>
              <w:rFonts w:ascii="Calibri" w:hAnsi="Calibri" w:cs="Calibri"/>
              <w:sz w:val="32"/>
              <w:szCs w:val="32"/>
            </w:rPr>
          </w:rPrChange>
        </w:rPr>
        <w:t xml:space="preserve"> </w:t>
      </w:r>
      <w:r w:rsidRPr="00C93E5C">
        <w:rPr>
          <w:rFonts w:ascii="Helvetica" w:hAnsi="Helvetica" w:cs="Calibri"/>
          <w:sz w:val="32"/>
          <w:szCs w:val="32"/>
          <w:rPrChange w:id="3635" w:author="Ryan" w:date="2017-04-30T19:28:00Z">
            <w:rPr>
              <w:rFonts w:ascii="Calibri" w:hAnsi="Calibri" w:cs="Calibri"/>
              <w:sz w:val="32"/>
              <w:szCs w:val="32"/>
            </w:rPr>
          </w:rPrChange>
        </w:rPr>
        <w:t xml:space="preserve">from </w:t>
      </w:r>
    </w:p>
    <w:p w14:paraId="37FE48C7" w14:textId="77777777" w:rsidR="00396E47" w:rsidRPr="00C93E5C" w:rsidRDefault="00472BE7" w:rsidP="00472BE7">
      <w:pPr>
        <w:spacing w:after="0"/>
        <w:rPr>
          <w:rFonts w:ascii="Helvetica" w:hAnsi="Helvetica" w:cs="Calibri"/>
          <w:sz w:val="32"/>
          <w:szCs w:val="32"/>
          <w:rPrChange w:id="3636" w:author="Ryan" w:date="2017-04-30T19:28:00Z">
            <w:rPr>
              <w:rFonts w:ascii="Calibri" w:hAnsi="Calibri" w:cs="Calibri"/>
              <w:sz w:val="32"/>
              <w:szCs w:val="32"/>
            </w:rPr>
          </w:rPrChange>
        </w:rPr>
      </w:pPr>
      <w:r w:rsidRPr="00C93E5C">
        <w:rPr>
          <w:rFonts w:ascii="Helvetica" w:hAnsi="Helvetica" w:cs="Calibri"/>
          <w:sz w:val="32"/>
          <w:szCs w:val="32"/>
          <w:rPrChange w:id="3637" w:author="Ryan" w:date="2017-04-30T19:28:00Z">
            <w:rPr>
              <w:rFonts w:ascii="Calibri" w:hAnsi="Calibri" w:cs="Calibri"/>
              <w:sz w:val="32"/>
              <w:szCs w:val="32"/>
            </w:rPr>
          </w:rPrChange>
        </w:rPr>
        <w:t>her father, in which he desired her</w:t>
      </w:r>
      <w:r w:rsidR="00396E47" w:rsidRPr="00C93E5C">
        <w:rPr>
          <w:rFonts w:ascii="Helvetica" w:hAnsi="Helvetica" w:cs="Calibri"/>
          <w:sz w:val="32"/>
          <w:szCs w:val="32"/>
          <w:rPrChange w:id="3638" w:author="Ryan" w:date="2017-04-30T19:28:00Z">
            <w:rPr>
              <w:rFonts w:ascii="Calibri" w:hAnsi="Calibri" w:cs="Calibri"/>
              <w:sz w:val="32"/>
              <w:szCs w:val="32"/>
            </w:rPr>
          </w:rPrChange>
        </w:rPr>
        <w:t xml:space="preserve"> </w:t>
      </w:r>
      <w:r w:rsidRPr="00C93E5C">
        <w:rPr>
          <w:rFonts w:ascii="Helvetica" w:hAnsi="Helvetica" w:cs="Calibri"/>
          <w:sz w:val="32"/>
          <w:szCs w:val="32"/>
          <w:rPrChange w:id="3639" w:author="Ryan" w:date="2017-04-30T19:28:00Z">
            <w:rPr>
              <w:rFonts w:ascii="Calibri" w:hAnsi="Calibri" w:cs="Calibri"/>
              <w:sz w:val="32"/>
              <w:szCs w:val="32"/>
            </w:rPr>
          </w:rPrChange>
        </w:rPr>
        <w:t xml:space="preserve">to inform </w:t>
      </w:r>
    </w:p>
    <w:p w14:paraId="313ACBE4" w14:textId="77777777" w:rsidR="00396E47" w:rsidRPr="00C93E5C" w:rsidRDefault="00396E47" w:rsidP="00472BE7">
      <w:pPr>
        <w:spacing w:after="0"/>
        <w:rPr>
          <w:rFonts w:ascii="Helvetica" w:hAnsi="Helvetica" w:cs="Calibri"/>
          <w:sz w:val="32"/>
          <w:szCs w:val="32"/>
          <w:rPrChange w:id="3640" w:author="Ryan" w:date="2017-04-30T19:28:00Z">
            <w:rPr>
              <w:rFonts w:ascii="Calibri" w:hAnsi="Calibri" w:cs="Calibri"/>
              <w:sz w:val="32"/>
              <w:szCs w:val="32"/>
            </w:rPr>
          </w:rPrChange>
        </w:rPr>
      </w:pPr>
      <w:r w:rsidRPr="00C93E5C">
        <w:rPr>
          <w:rFonts w:ascii="Helvetica" w:hAnsi="Helvetica" w:cs="Calibri"/>
          <w:sz w:val="32"/>
          <w:szCs w:val="32"/>
          <w:rPrChange w:id="3641" w:author="Ryan" w:date="2017-04-30T19:28:00Z">
            <w:rPr>
              <w:rFonts w:ascii="Calibri" w:hAnsi="Calibri" w:cs="Calibri"/>
              <w:sz w:val="32"/>
              <w:szCs w:val="32"/>
            </w:rPr>
          </w:rPrChange>
        </w:rPr>
        <w:t>him whether she wished to re</w:t>
      </w:r>
      <w:r w:rsidR="00472BE7" w:rsidRPr="00C93E5C">
        <w:rPr>
          <w:rFonts w:ascii="Helvetica" w:hAnsi="Helvetica" w:cs="Calibri"/>
          <w:sz w:val="32"/>
          <w:szCs w:val="32"/>
          <w:rPrChange w:id="3642" w:author="Ryan" w:date="2017-04-30T19:28:00Z">
            <w:rPr>
              <w:rFonts w:ascii="Calibri" w:hAnsi="Calibri" w:cs="Calibri"/>
              <w:sz w:val="32"/>
              <w:szCs w:val="32"/>
            </w:rPr>
          </w:rPrChange>
        </w:rPr>
        <w:t xml:space="preserve">turn home. In a </w:t>
      </w:r>
    </w:p>
    <w:p w14:paraId="37ACBC40" w14:textId="77777777" w:rsidR="00396E47" w:rsidRPr="00C93E5C" w:rsidRDefault="00472BE7" w:rsidP="00472BE7">
      <w:pPr>
        <w:spacing w:after="0"/>
        <w:rPr>
          <w:rFonts w:ascii="Helvetica" w:hAnsi="Helvetica" w:cs="Calibri"/>
          <w:sz w:val="32"/>
          <w:szCs w:val="32"/>
          <w:rPrChange w:id="3643" w:author="Ryan" w:date="2017-04-30T19:28:00Z">
            <w:rPr>
              <w:rFonts w:ascii="Calibri" w:hAnsi="Calibri" w:cs="Calibri"/>
              <w:sz w:val="32"/>
              <w:szCs w:val="32"/>
            </w:rPr>
          </w:rPrChange>
        </w:rPr>
      </w:pPr>
      <w:r w:rsidRPr="00C93E5C">
        <w:rPr>
          <w:rFonts w:ascii="Helvetica" w:hAnsi="Helvetica" w:cs="Calibri"/>
          <w:sz w:val="32"/>
          <w:szCs w:val="32"/>
          <w:rPrChange w:id="3644" w:author="Ryan" w:date="2017-04-30T19:28:00Z">
            <w:rPr>
              <w:rFonts w:ascii="Calibri" w:hAnsi="Calibri" w:cs="Calibri"/>
              <w:sz w:val="32"/>
              <w:szCs w:val="32"/>
            </w:rPr>
          </w:rPrChange>
        </w:rPr>
        <w:t>postscript to the letter</w:t>
      </w:r>
      <w:r w:rsidR="00396E47" w:rsidRPr="00C93E5C">
        <w:rPr>
          <w:rFonts w:ascii="Helvetica" w:hAnsi="Helvetica" w:cs="Calibri"/>
          <w:sz w:val="32"/>
          <w:szCs w:val="32"/>
          <w:rPrChange w:id="3645" w:author="Ryan" w:date="2017-04-30T19:28:00Z">
            <w:rPr>
              <w:rFonts w:ascii="Calibri" w:hAnsi="Calibri" w:cs="Calibri"/>
              <w:sz w:val="32"/>
              <w:szCs w:val="32"/>
            </w:rPr>
          </w:rPrChange>
        </w:rPr>
        <w:t>,</w:t>
      </w:r>
      <w:r w:rsidRPr="00C93E5C">
        <w:rPr>
          <w:rFonts w:ascii="Helvetica" w:hAnsi="Helvetica" w:cs="Calibri"/>
          <w:sz w:val="32"/>
          <w:szCs w:val="32"/>
          <w:rPrChange w:id="3646" w:author="Ryan" w:date="2017-04-30T19:28:00Z">
            <w:rPr>
              <w:rFonts w:ascii="Calibri" w:hAnsi="Calibri" w:cs="Calibri"/>
              <w:sz w:val="32"/>
              <w:szCs w:val="32"/>
            </w:rPr>
          </w:rPrChange>
        </w:rPr>
        <w:t xml:space="preserve"> it</w:t>
      </w:r>
      <w:r w:rsidR="00396E47" w:rsidRPr="00C93E5C">
        <w:rPr>
          <w:rFonts w:ascii="Helvetica" w:hAnsi="Helvetica" w:cs="Calibri"/>
          <w:sz w:val="32"/>
          <w:szCs w:val="32"/>
          <w:rPrChange w:id="3647" w:author="Ryan" w:date="2017-04-30T19:28:00Z">
            <w:rPr>
              <w:rFonts w:ascii="Calibri" w:hAnsi="Calibri" w:cs="Calibri"/>
              <w:sz w:val="32"/>
              <w:szCs w:val="32"/>
            </w:rPr>
          </w:rPrChange>
        </w:rPr>
        <w:t xml:space="preserve"> </w:t>
      </w:r>
      <w:r w:rsidRPr="00C93E5C">
        <w:rPr>
          <w:rFonts w:ascii="Helvetica" w:hAnsi="Helvetica" w:cs="Calibri"/>
          <w:sz w:val="32"/>
          <w:szCs w:val="32"/>
          <w:rPrChange w:id="3648" w:author="Ryan" w:date="2017-04-30T19:28:00Z">
            <w:rPr>
              <w:rFonts w:ascii="Calibri" w:hAnsi="Calibri" w:cs="Calibri"/>
              <w:sz w:val="32"/>
              <w:szCs w:val="32"/>
            </w:rPr>
          </w:rPrChange>
        </w:rPr>
        <w:t xml:space="preserve">was mentioned that </w:t>
      </w:r>
    </w:p>
    <w:p w14:paraId="78BEB598" w14:textId="77777777" w:rsidR="00396E47" w:rsidRPr="00C93E5C" w:rsidRDefault="00472BE7" w:rsidP="00472BE7">
      <w:pPr>
        <w:spacing w:after="0"/>
        <w:rPr>
          <w:rFonts w:ascii="Helvetica" w:hAnsi="Helvetica" w:cs="Calibri"/>
          <w:sz w:val="32"/>
          <w:szCs w:val="32"/>
          <w:rPrChange w:id="3649" w:author="Ryan" w:date="2017-04-30T19:28:00Z">
            <w:rPr>
              <w:rFonts w:ascii="Calibri" w:hAnsi="Calibri" w:cs="Calibri"/>
              <w:sz w:val="32"/>
              <w:szCs w:val="32"/>
            </w:rPr>
          </w:rPrChange>
        </w:rPr>
      </w:pPr>
      <w:r w:rsidRPr="00C93E5C">
        <w:rPr>
          <w:rFonts w:ascii="Helvetica" w:hAnsi="Helvetica" w:cs="Calibri"/>
          <w:sz w:val="32"/>
          <w:szCs w:val="32"/>
          <w:rPrChange w:id="3650" w:author="Ryan" w:date="2017-04-30T19:28:00Z">
            <w:rPr>
              <w:rFonts w:ascii="Calibri" w:hAnsi="Calibri" w:cs="Calibri"/>
              <w:sz w:val="32"/>
              <w:szCs w:val="32"/>
            </w:rPr>
          </w:rPrChange>
        </w:rPr>
        <w:t>Albert's father, whose</w:t>
      </w:r>
      <w:r w:rsidR="00396E47" w:rsidRPr="00C93E5C">
        <w:rPr>
          <w:rFonts w:ascii="Helvetica" w:hAnsi="Helvetica" w:cs="Calibri"/>
          <w:sz w:val="32"/>
          <w:szCs w:val="32"/>
          <w:rPrChange w:id="3651" w:author="Ryan" w:date="2017-04-30T19:28:00Z">
            <w:rPr>
              <w:rFonts w:ascii="Calibri" w:hAnsi="Calibri" w:cs="Calibri"/>
              <w:sz w:val="32"/>
              <w:szCs w:val="32"/>
            </w:rPr>
          </w:rPrChange>
        </w:rPr>
        <w:t xml:space="preserve"> </w:t>
      </w:r>
      <w:r w:rsidRPr="00C93E5C">
        <w:rPr>
          <w:rFonts w:ascii="Helvetica" w:hAnsi="Helvetica" w:cs="Calibri"/>
          <w:sz w:val="32"/>
          <w:szCs w:val="32"/>
          <w:rPrChange w:id="3652" w:author="Ryan" w:date="2017-04-30T19:28:00Z">
            <w:rPr>
              <w:rFonts w:ascii="Calibri" w:hAnsi="Calibri" w:cs="Calibri"/>
              <w:sz w:val="32"/>
              <w:szCs w:val="32"/>
            </w:rPr>
          </w:rPrChange>
        </w:rPr>
        <w:t xml:space="preserve">health had, for some time, </w:t>
      </w:r>
    </w:p>
    <w:p w14:paraId="474979F6" w14:textId="77777777" w:rsidR="004E7801" w:rsidRPr="00C93E5C" w:rsidRDefault="00396E47" w:rsidP="00472BE7">
      <w:pPr>
        <w:spacing w:after="0"/>
        <w:rPr>
          <w:rFonts w:ascii="Helvetica" w:hAnsi="Helvetica" w:cs="Calibri"/>
          <w:sz w:val="32"/>
          <w:szCs w:val="32"/>
          <w:rPrChange w:id="3653" w:author="Ryan" w:date="2017-04-30T19:28:00Z">
            <w:rPr>
              <w:rFonts w:ascii="Calibri" w:hAnsi="Calibri" w:cs="Calibri"/>
              <w:sz w:val="32"/>
              <w:szCs w:val="32"/>
            </w:rPr>
          </w:rPrChange>
        </w:rPr>
      </w:pPr>
      <w:r w:rsidRPr="00C93E5C">
        <w:rPr>
          <w:rFonts w:ascii="Helvetica" w:hAnsi="Helvetica" w:cs="Calibri"/>
          <w:sz w:val="32"/>
          <w:szCs w:val="32"/>
          <w:rPrChange w:id="3654" w:author="Ryan" w:date="2017-04-30T19:28:00Z">
            <w:rPr>
              <w:rFonts w:ascii="Calibri" w:hAnsi="Calibri" w:cs="Calibri"/>
              <w:sz w:val="32"/>
              <w:szCs w:val="32"/>
            </w:rPr>
          </w:rPrChange>
        </w:rPr>
        <w:t>been on the de</w:t>
      </w:r>
      <w:r w:rsidR="00472BE7" w:rsidRPr="00C93E5C">
        <w:rPr>
          <w:rFonts w:ascii="Helvetica" w:hAnsi="Helvetica" w:cs="Calibri"/>
          <w:sz w:val="32"/>
          <w:szCs w:val="32"/>
          <w:rPrChange w:id="3655" w:author="Ryan" w:date="2017-04-30T19:28:00Z">
            <w:rPr>
              <w:rFonts w:ascii="Calibri" w:hAnsi="Calibri" w:cs="Calibri"/>
              <w:sz w:val="32"/>
              <w:szCs w:val="32"/>
            </w:rPr>
          </w:rPrChange>
        </w:rPr>
        <w:t>cline, was dead; t</w:t>
      </w:r>
      <w:r w:rsidRPr="00C93E5C">
        <w:rPr>
          <w:rFonts w:ascii="Helvetica" w:hAnsi="Helvetica" w:cs="Calibri"/>
          <w:sz w:val="32"/>
          <w:szCs w:val="32"/>
          <w:rPrChange w:id="3656" w:author="Ryan" w:date="2017-04-30T19:28:00Z">
            <w:rPr>
              <w:rFonts w:ascii="Calibri" w:hAnsi="Calibri" w:cs="Calibri"/>
              <w:sz w:val="32"/>
              <w:szCs w:val="32"/>
            </w:rPr>
          </w:rPrChange>
        </w:rPr>
        <w:t xml:space="preserve">hat on </w:t>
      </w:r>
      <w:r w:rsidR="00472BE7" w:rsidRPr="00C93E5C">
        <w:rPr>
          <w:rFonts w:ascii="Helvetica" w:hAnsi="Helvetica" w:cs="Calibri"/>
          <w:sz w:val="32"/>
          <w:szCs w:val="32"/>
          <w:rPrChange w:id="3657" w:author="Ryan" w:date="2017-04-30T19:28:00Z">
            <w:rPr>
              <w:rFonts w:ascii="Calibri" w:hAnsi="Calibri" w:cs="Calibri"/>
              <w:sz w:val="32"/>
              <w:szCs w:val="32"/>
            </w:rPr>
          </w:rPrChange>
        </w:rPr>
        <w:t xml:space="preserve">an </w:t>
      </w:r>
      <w:proofErr w:type="spellStart"/>
      <w:r w:rsidR="00472BE7" w:rsidRPr="00C93E5C">
        <w:rPr>
          <w:rFonts w:ascii="Helvetica" w:hAnsi="Helvetica" w:cs="Calibri"/>
          <w:sz w:val="32"/>
          <w:szCs w:val="32"/>
          <w:rPrChange w:id="3658" w:author="Ryan" w:date="2017-04-30T19:28:00Z">
            <w:rPr>
              <w:rFonts w:ascii="Calibri" w:hAnsi="Calibri" w:cs="Calibri"/>
              <w:sz w:val="32"/>
              <w:szCs w:val="32"/>
            </w:rPr>
          </w:rPrChange>
        </w:rPr>
        <w:t>investi</w:t>
      </w:r>
      <w:proofErr w:type="spellEnd"/>
      <w:r w:rsidR="004E7801" w:rsidRPr="00C93E5C">
        <w:rPr>
          <w:rFonts w:ascii="Helvetica" w:hAnsi="Helvetica" w:cs="Calibri"/>
          <w:sz w:val="32"/>
          <w:szCs w:val="32"/>
          <w:rPrChange w:id="3659" w:author="Ryan" w:date="2017-04-30T19:28:00Z">
            <w:rPr>
              <w:rFonts w:ascii="Calibri" w:hAnsi="Calibri" w:cs="Calibri"/>
              <w:sz w:val="32"/>
              <w:szCs w:val="32"/>
            </w:rPr>
          </w:rPrChange>
        </w:rPr>
        <w:t>-</w:t>
      </w:r>
    </w:p>
    <w:p w14:paraId="68D8A204" w14:textId="77777777" w:rsidR="00472BE7" w:rsidRPr="00C93E5C" w:rsidRDefault="00472BE7" w:rsidP="00472BE7">
      <w:pPr>
        <w:spacing w:after="0"/>
        <w:rPr>
          <w:rFonts w:ascii="Helvetica" w:hAnsi="Helvetica" w:cs="Calibri"/>
          <w:sz w:val="32"/>
          <w:szCs w:val="32"/>
          <w:rPrChange w:id="3660" w:author="Ryan" w:date="2017-04-30T19:28:00Z">
            <w:rPr>
              <w:rFonts w:ascii="Calibri" w:hAnsi="Calibri" w:cs="Calibri"/>
              <w:sz w:val="32"/>
              <w:szCs w:val="32"/>
            </w:rPr>
          </w:rPrChange>
        </w:rPr>
      </w:pPr>
      <w:proofErr w:type="spellStart"/>
      <w:r w:rsidRPr="00C93E5C">
        <w:rPr>
          <w:rFonts w:ascii="Helvetica" w:hAnsi="Helvetica" w:cs="Calibri"/>
          <w:sz w:val="32"/>
          <w:szCs w:val="32"/>
          <w:rPrChange w:id="3661" w:author="Ryan" w:date="2017-04-30T19:28:00Z">
            <w:rPr>
              <w:rFonts w:ascii="Calibri" w:hAnsi="Calibri" w:cs="Calibri"/>
              <w:sz w:val="32"/>
              <w:szCs w:val="32"/>
            </w:rPr>
          </w:rPrChange>
        </w:rPr>
        <w:t>gation</w:t>
      </w:r>
      <w:proofErr w:type="spellEnd"/>
      <w:r w:rsidR="004E7801" w:rsidRPr="00C93E5C">
        <w:rPr>
          <w:rFonts w:ascii="Helvetica" w:hAnsi="Helvetica" w:cs="Calibri"/>
          <w:sz w:val="32"/>
          <w:szCs w:val="32"/>
          <w:rPrChange w:id="3662" w:author="Ryan" w:date="2017-04-30T19:28:00Z">
            <w:rPr>
              <w:rFonts w:ascii="Calibri" w:hAnsi="Calibri" w:cs="Calibri"/>
              <w:sz w:val="32"/>
              <w:szCs w:val="32"/>
            </w:rPr>
          </w:rPrChange>
        </w:rPr>
        <w:t xml:space="preserve"> </w:t>
      </w:r>
      <w:r w:rsidRPr="00C93E5C">
        <w:rPr>
          <w:rFonts w:ascii="Helvetica" w:hAnsi="Helvetica" w:cs="Calibri"/>
          <w:sz w:val="32"/>
          <w:szCs w:val="32"/>
          <w:rPrChange w:id="3663" w:author="Ryan" w:date="2017-04-30T19:28:00Z">
            <w:rPr>
              <w:rFonts w:ascii="Calibri" w:hAnsi="Calibri" w:cs="Calibri"/>
              <w:sz w:val="32"/>
              <w:szCs w:val="32"/>
            </w:rPr>
          </w:rPrChange>
        </w:rPr>
        <w:t>of his accounts, his estate was found to be</w:t>
      </w:r>
    </w:p>
    <w:p w14:paraId="59CC5083" w14:textId="77777777" w:rsidR="004E7801" w:rsidRPr="00C93E5C" w:rsidRDefault="00472BE7" w:rsidP="00472BE7">
      <w:pPr>
        <w:spacing w:after="0"/>
        <w:rPr>
          <w:rFonts w:ascii="Helvetica" w:hAnsi="Helvetica" w:cs="Calibri"/>
          <w:sz w:val="32"/>
          <w:szCs w:val="32"/>
          <w:rPrChange w:id="3664" w:author="Ryan" w:date="2017-04-30T19:28:00Z">
            <w:rPr>
              <w:rFonts w:ascii="Calibri" w:hAnsi="Calibri" w:cs="Calibri"/>
              <w:sz w:val="32"/>
              <w:szCs w:val="32"/>
            </w:rPr>
          </w:rPrChange>
        </w:rPr>
      </w:pPr>
      <w:r w:rsidRPr="00C93E5C">
        <w:rPr>
          <w:rFonts w:ascii="Helvetica" w:hAnsi="Helvetica" w:cs="Calibri"/>
          <w:sz w:val="32"/>
          <w:szCs w:val="32"/>
          <w:rPrChange w:id="3665" w:author="Ryan" w:date="2017-04-30T19:28:00Z">
            <w:rPr>
              <w:rFonts w:ascii="Calibri" w:hAnsi="Calibri" w:cs="Calibri"/>
              <w:sz w:val="32"/>
              <w:szCs w:val="32"/>
            </w:rPr>
          </w:rPrChange>
        </w:rPr>
        <w:t>insolvent</w:t>
      </w:r>
      <w:r w:rsidR="004E7801" w:rsidRPr="00C93E5C">
        <w:rPr>
          <w:rFonts w:ascii="Helvetica" w:hAnsi="Helvetica" w:cs="Calibri"/>
          <w:sz w:val="32"/>
          <w:szCs w:val="32"/>
          <w:rPrChange w:id="3666" w:author="Ryan" w:date="2017-04-30T19:28:00Z">
            <w:rPr>
              <w:rFonts w:ascii="Calibri" w:hAnsi="Calibri" w:cs="Calibri"/>
              <w:sz w:val="32"/>
              <w:szCs w:val="32"/>
            </w:rPr>
          </w:rPrChange>
        </w:rPr>
        <w:t>; that his property had been di</w:t>
      </w:r>
      <w:r w:rsidRPr="00C93E5C">
        <w:rPr>
          <w:rFonts w:ascii="Helvetica" w:hAnsi="Helvetica" w:cs="Calibri"/>
          <w:sz w:val="32"/>
          <w:szCs w:val="32"/>
          <w:rPrChange w:id="3667" w:author="Ryan" w:date="2017-04-30T19:28:00Z">
            <w:rPr>
              <w:rFonts w:ascii="Calibri" w:hAnsi="Calibri" w:cs="Calibri"/>
              <w:sz w:val="32"/>
              <w:szCs w:val="32"/>
            </w:rPr>
          </w:rPrChange>
        </w:rPr>
        <w:t>vided a</w:t>
      </w:r>
      <w:r w:rsidR="004E7801" w:rsidRPr="00C93E5C">
        <w:rPr>
          <w:rFonts w:ascii="Helvetica" w:hAnsi="Helvetica" w:cs="Calibri"/>
          <w:sz w:val="32"/>
          <w:szCs w:val="32"/>
          <w:rPrChange w:id="3668" w:author="Ryan" w:date="2017-04-30T19:28:00Z">
            <w:rPr>
              <w:rFonts w:ascii="Calibri" w:hAnsi="Calibri" w:cs="Calibri"/>
              <w:sz w:val="32"/>
              <w:szCs w:val="32"/>
            </w:rPr>
          </w:rPrChange>
        </w:rPr>
        <w:t>-</w:t>
      </w:r>
    </w:p>
    <w:p w14:paraId="0E39A25C" w14:textId="77777777" w:rsidR="004E7801" w:rsidRPr="00C93E5C" w:rsidRDefault="004E7801" w:rsidP="00472BE7">
      <w:pPr>
        <w:spacing w:after="0"/>
        <w:rPr>
          <w:rFonts w:ascii="Helvetica" w:hAnsi="Helvetica" w:cs="Calibri"/>
          <w:sz w:val="32"/>
          <w:szCs w:val="32"/>
          <w:rPrChange w:id="3669" w:author="Ryan" w:date="2017-04-30T19:28:00Z">
            <w:rPr>
              <w:rFonts w:ascii="Calibri" w:hAnsi="Calibri" w:cs="Calibri"/>
              <w:sz w:val="32"/>
              <w:szCs w:val="32"/>
            </w:rPr>
          </w:rPrChange>
        </w:rPr>
      </w:pPr>
      <w:proofErr w:type="spellStart"/>
      <w:r w:rsidRPr="00C93E5C">
        <w:rPr>
          <w:rFonts w:ascii="Helvetica" w:hAnsi="Helvetica" w:cs="Calibri"/>
          <w:sz w:val="32"/>
          <w:szCs w:val="32"/>
          <w:rPrChange w:id="3670" w:author="Ryan" w:date="2017-04-30T19:28:00Z">
            <w:rPr>
              <w:rFonts w:ascii="Calibri" w:hAnsi="Calibri" w:cs="Calibri"/>
              <w:sz w:val="32"/>
              <w:szCs w:val="32"/>
            </w:rPr>
          </w:rPrChange>
        </w:rPr>
        <w:t>mong</w:t>
      </w:r>
      <w:proofErr w:type="spellEnd"/>
      <w:r w:rsidRPr="00C93E5C">
        <w:rPr>
          <w:rFonts w:ascii="Helvetica" w:hAnsi="Helvetica" w:cs="Calibri"/>
          <w:sz w:val="32"/>
          <w:szCs w:val="32"/>
          <w:rPrChange w:id="3671" w:author="Ryan" w:date="2017-04-30T19:28:00Z">
            <w:rPr>
              <w:rFonts w:ascii="Calibri" w:hAnsi="Calibri" w:cs="Calibri"/>
              <w:sz w:val="32"/>
              <w:szCs w:val="32"/>
            </w:rPr>
          </w:rPrChange>
        </w:rPr>
        <w:t xml:space="preserve"> his creditors, and that Al</w:t>
      </w:r>
      <w:r w:rsidR="00472BE7" w:rsidRPr="00C93E5C">
        <w:rPr>
          <w:rFonts w:ascii="Helvetica" w:hAnsi="Helvetica" w:cs="Calibri"/>
          <w:sz w:val="32"/>
          <w:szCs w:val="32"/>
          <w:rPrChange w:id="3672" w:author="Ryan" w:date="2017-04-30T19:28:00Z">
            <w:rPr>
              <w:rFonts w:ascii="Calibri" w:hAnsi="Calibri" w:cs="Calibri"/>
              <w:sz w:val="32"/>
              <w:szCs w:val="32"/>
            </w:rPr>
          </w:rPrChange>
        </w:rPr>
        <w:t xml:space="preserve">bert's mother had </w:t>
      </w:r>
    </w:p>
    <w:p w14:paraId="5416650F" w14:textId="77777777" w:rsidR="004E7801" w:rsidRPr="00C93E5C" w:rsidRDefault="00472BE7" w:rsidP="00472BE7">
      <w:pPr>
        <w:spacing w:after="0"/>
        <w:rPr>
          <w:rFonts w:ascii="Helvetica" w:hAnsi="Helvetica" w:cs="Calibri"/>
          <w:sz w:val="32"/>
          <w:szCs w:val="32"/>
          <w:rPrChange w:id="3673" w:author="Ryan" w:date="2017-04-30T19:28:00Z">
            <w:rPr>
              <w:rFonts w:ascii="Calibri" w:hAnsi="Calibri" w:cs="Calibri"/>
              <w:sz w:val="32"/>
              <w:szCs w:val="32"/>
            </w:rPr>
          </w:rPrChange>
        </w:rPr>
      </w:pPr>
      <w:r w:rsidRPr="00C93E5C">
        <w:rPr>
          <w:rFonts w:ascii="Helvetica" w:hAnsi="Helvetica" w:cs="Calibri"/>
          <w:sz w:val="32"/>
          <w:szCs w:val="32"/>
          <w:rPrChange w:id="3674" w:author="Ryan" w:date="2017-04-30T19:28:00Z">
            <w:rPr>
              <w:rFonts w:ascii="Calibri" w:hAnsi="Calibri" w:cs="Calibri"/>
              <w:sz w:val="32"/>
              <w:szCs w:val="32"/>
            </w:rPr>
          </w:rPrChange>
        </w:rPr>
        <w:lastRenderedPageBreak/>
        <w:t>gone to reside with one</w:t>
      </w:r>
      <w:r w:rsidR="004E7801" w:rsidRPr="00C93E5C">
        <w:rPr>
          <w:rFonts w:ascii="Helvetica" w:hAnsi="Helvetica" w:cs="Calibri"/>
          <w:sz w:val="32"/>
          <w:szCs w:val="32"/>
          <w:rPrChange w:id="3675" w:author="Ryan" w:date="2017-04-30T19:28:00Z">
            <w:rPr>
              <w:rFonts w:ascii="Calibri" w:hAnsi="Calibri" w:cs="Calibri"/>
              <w:sz w:val="32"/>
              <w:szCs w:val="32"/>
            </w:rPr>
          </w:rPrChange>
        </w:rPr>
        <w:t xml:space="preserve"> </w:t>
      </w:r>
      <w:r w:rsidRPr="00C93E5C">
        <w:rPr>
          <w:rFonts w:ascii="Helvetica" w:hAnsi="Helvetica" w:cs="Calibri"/>
          <w:sz w:val="32"/>
          <w:szCs w:val="32"/>
          <w:rPrChange w:id="3676" w:author="Ryan" w:date="2017-04-30T19:28:00Z">
            <w:rPr>
              <w:rFonts w:ascii="Calibri" w:hAnsi="Calibri" w:cs="Calibri"/>
              <w:sz w:val="32"/>
              <w:szCs w:val="32"/>
            </w:rPr>
          </w:rPrChange>
        </w:rPr>
        <w:t xml:space="preserve">of her brethren upon the </w:t>
      </w:r>
    </w:p>
    <w:p w14:paraId="7A2FCEC8" w14:textId="77777777" w:rsidR="004E7801" w:rsidRPr="00C93E5C" w:rsidRDefault="004E7801" w:rsidP="00472BE7">
      <w:pPr>
        <w:spacing w:after="0"/>
        <w:rPr>
          <w:rFonts w:ascii="Helvetica" w:hAnsi="Helvetica" w:cs="Calibri"/>
          <w:sz w:val="32"/>
          <w:szCs w:val="32"/>
          <w:rPrChange w:id="3677" w:author="Ryan" w:date="2017-04-30T19:28:00Z">
            <w:rPr>
              <w:rFonts w:ascii="Calibri" w:hAnsi="Calibri" w:cs="Calibri"/>
              <w:sz w:val="32"/>
              <w:szCs w:val="32"/>
            </w:rPr>
          </w:rPrChange>
        </w:rPr>
      </w:pPr>
      <w:r w:rsidRPr="00C93E5C">
        <w:rPr>
          <w:rFonts w:ascii="Helvetica" w:hAnsi="Helvetica" w:cs="Calibri"/>
          <w:sz w:val="32"/>
          <w:szCs w:val="32"/>
          <w:rPrChange w:id="3678" w:author="Ryan" w:date="2017-04-30T19:28:00Z">
            <w:rPr>
              <w:rFonts w:ascii="Calibri" w:hAnsi="Calibri" w:cs="Calibri"/>
              <w:sz w:val="32"/>
              <w:szCs w:val="32"/>
            </w:rPr>
          </w:rPrChange>
        </w:rPr>
        <w:t>continent. Al</w:t>
      </w:r>
      <w:r w:rsidR="00472BE7" w:rsidRPr="00C93E5C">
        <w:rPr>
          <w:rFonts w:ascii="Helvetica" w:hAnsi="Helvetica" w:cs="Calibri"/>
          <w:sz w:val="32"/>
          <w:szCs w:val="32"/>
          <w:rPrChange w:id="3679" w:author="Ryan" w:date="2017-04-30T19:28:00Z">
            <w:rPr>
              <w:rFonts w:ascii="Calibri" w:hAnsi="Calibri" w:cs="Calibri"/>
              <w:sz w:val="32"/>
              <w:szCs w:val="32"/>
            </w:rPr>
          </w:rPrChange>
        </w:rPr>
        <w:t xml:space="preserve">bert's return was mentioned as </w:t>
      </w:r>
    </w:p>
    <w:p w14:paraId="171CC2CC" w14:textId="77777777" w:rsidR="004E7801" w:rsidRPr="00C93E5C" w:rsidRDefault="00472BE7" w:rsidP="00472BE7">
      <w:pPr>
        <w:spacing w:after="0"/>
        <w:rPr>
          <w:rFonts w:ascii="Helvetica" w:hAnsi="Helvetica" w:cs="Calibri"/>
          <w:sz w:val="32"/>
          <w:szCs w:val="32"/>
          <w:rPrChange w:id="3680" w:author="Ryan" w:date="2017-04-30T19:28:00Z">
            <w:rPr>
              <w:rFonts w:ascii="Calibri" w:hAnsi="Calibri" w:cs="Calibri"/>
              <w:sz w:val="32"/>
              <w:szCs w:val="32"/>
            </w:rPr>
          </w:rPrChange>
        </w:rPr>
      </w:pPr>
      <w:r w:rsidRPr="00C93E5C">
        <w:rPr>
          <w:rFonts w:ascii="Helvetica" w:hAnsi="Helvetica" w:cs="Calibri"/>
          <w:sz w:val="32"/>
          <w:szCs w:val="32"/>
          <w:rPrChange w:id="3681" w:author="Ryan" w:date="2017-04-30T19:28:00Z">
            <w:rPr>
              <w:rFonts w:ascii="Calibri" w:hAnsi="Calibri" w:cs="Calibri"/>
              <w:sz w:val="32"/>
              <w:szCs w:val="32"/>
            </w:rPr>
          </w:rPrChange>
        </w:rPr>
        <w:t>doubtful;</w:t>
      </w:r>
      <w:r w:rsidR="004E7801" w:rsidRPr="00C93E5C">
        <w:rPr>
          <w:rFonts w:ascii="Helvetica" w:hAnsi="Helvetica" w:cs="Calibri"/>
          <w:sz w:val="32"/>
          <w:szCs w:val="32"/>
          <w:rPrChange w:id="3682" w:author="Ryan" w:date="2017-04-30T19:28:00Z">
            <w:rPr>
              <w:rFonts w:ascii="Calibri" w:hAnsi="Calibri" w:cs="Calibri"/>
              <w:sz w:val="32"/>
              <w:szCs w:val="32"/>
            </w:rPr>
          </w:rPrChange>
        </w:rPr>
        <w:t xml:space="preserve"> </w:t>
      </w:r>
      <w:r w:rsidRPr="00C93E5C">
        <w:rPr>
          <w:rFonts w:ascii="Helvetica" w:hAnsi="Helvetica" w:cs="Calibri"/>
          <w:sz w:val="32"/>
          <w:szCs w:val="32"/>
          <w:rPrChange w:id="3683" w:author="Ryan" w:date="2017-04-30T19:28:00Z">
            <w:rPr>
              <w:rFonts w:ascii="Calibri" w:hAnsi="Calibri" w:cs="Calibri"/>
              <w:sz w:val="32"/>
              <w:szCs w:val="32"/>
            </w:rPr>
          </w:rPrChange>
        </w:rPr>
        <w:t xml:space="preserve">Eliza's father knew of but one letter </w:t>
      </w:r>
    </w:p>
    <w:p w14:paraId="4569D491" w14:textId="77777777" w:rsidR="004E7801" w:rsidRPr="00C93E5C" w:rsidRDefault="00472BE7" w:rsidP="00472BE7">
      <w:pPr>
        <w:spacing w:after="0"/>
        <w:rPr>
          <w:rFonts w:ascii="Helvetica" w:hAnsi="Helvetica" w:cs="Calibri"/>
          <w:sz w:val="32"/>
          <w:szCs w:val="32"/>
          <w:rPrChange w:id="3684" w:author="Ryan" w:date="2017-04-30T19:28:00Z">
            <w:rPr>
              <w:rFonts w:ascii="Calibri" w:hAnsi="Calibri" w:cs="Calibri"/>
              <w:sz w:val="32"/>
              <w:szCs w:val="32"/>
            </w:rPr>
          </w:rPrChange>
        </w:rPr>
      </w:pPr>
      <w:r w:rsidRPr="00C93E5C">
        <w:rPr>
          <w:rFonts w:ascii="Helvetica" w:hAnsi="Helvetica" w:cs="Calibri"/>
          <w:sz w:val="32"/>
          <w:szCs w:val="32"/>
          <w:rPrChange w:id="3685" w:author="Ryan" w:date="2017-04-30T19:28:00Z">
            <w:rPr>
              <w:rFonts w:ascii="Calibri" w:hAnsi="Calibri" w:cs="Calibri"/>
              <w:sz w:val="32"/>
              <w:szCs w:val="32"/>
            </w:rPr>
          </w:rPrChange>
        </w:rPr>
        <w:t>he had</w:t>
      </w:r>
      <w:r w:rsidR="004E7801" w:rsidRPr="00C93E5C">
        <w:rPr>
          <w:rFonts w:ascii="Helvetica" w:hAnsi="Helvetica" w:cs="Calibri"/>
          <w:sz w:val="32"/>
          <w:szCs w:val="32"/>
          <w:rPrChange w:id="3686" w:author="Ryan" w:date="2017-04-30T19:28:00Z">
            <w:rPr>
              <w:rFonts w:ascii="Calibri" w:hAnsi="Calibri" w:cs="Calibri"/>
              <w:sz w:val="32"/>
              <w:szCs w:val="32"/>
            </w:rPr>
          </w:rPrChange>
        </w:rPr>
        <w:t xml:space="preserve"> </w:t>
      </w:r>
      <w:r w:rsidRPr="00C93E5C">
        <w:rPr>
          <w:rFonts w:ascii="Helvetica" w:hAnsi="Helvetica" w:cs="Calibri"/>
          <w:sz w:val="32"/>
          <w:szCs w:val="32"/>
          <w:rPrChange w:id="3687" w:author="Ryan" w:date="2017-04-30T19:28:00Z">
            <w:rPr>
              <w:rFonts w:ascii="Calibri" w:hAnsi="Calibri" w:cs="Calibri"/>
              <w:sz w:val="32"/>
              <w:szCs w:val="32"/>
            </w:rPr>
          </w:rPrChange>
        </w:rPr>
        <w:t xml:space="preserve">written to his parents, the contents of </w:t>
      </w:r>
    </w:p>
    <w:p w14:paraId="080C8AF5" w14:textId="77777777" w:rsidR="00472BE7" w:rsidRPr="00C93E5C" w:rsidRDefault="00472BE7" w:rsidP="00472BE7">
      <w:pPr>
        <w:spacing w:after="0"/>
        <w:rPr>
          <w:rFonts w:ascii="Helvetica" w:hAnsi="Helvetica" w:cs="Calibri"/>
          <w:sz w:val="32"/>
          <w:szCs w:val="32"/>
          <w:rPrChange w:id="3688" w:author="Ryan" w:date="2017-04-30T19:28:00Z">
            <w:rPr>
              <w:rFonts w:ascii="Calibri" w:hAnsi="Calibri" w:cs="Calibri"/>
              <w:sz w:val="32"/>
              <w:szCs w:val="32"/>
            </w:rPr>
          </w:rPrChange>
        </w:rPr>
      </w:pPr>
      <w:r w:rsidRPr="00C93E5C">
        <w:rPr>
          <w:rFonts w:ascii="Helvetica" w:hAnsi="Helvetica" w:cs="Calibri"/>
          <w:sz w:val="32"/>
          <w:szCs w:val="32"/>
          <w:rPrChange w:id="3689" w:author="Ryan" w:date="2017-04-30T19:28:00Z">
            <w:rPr>
              <w:rFonts w:ascii="Calibri" w:hAnsi="Calibri" w:cs="Calibri"/>
              <w:sz w:val="32"/>
              <w:szCs w:val="32"/>
            </w:rPr>
          </w:rPrChange>
        </w:rPr>
        <w:t>which</w:t>
      </w:r>
      <w:r w:rsidR="004E7801" w:rsidRPr="00C93E5C">
        <w:rPr>
          <w:rFonts w:ascii="Helvetica" w:hAnsi="Helvetica" w:cs="Calibri"/>
          <w:sz w:val="32"/>
          <w:szCs w:val="32"/>
          <w:rPrChange w:id="3690" w:author="Ryan" w:date="2017-04-30T19:28:00Z">
            <w:rPr>
              <w:rFonts w:ascii="Calibri" w:hAnsi="Calibri" w:cs="Calibri"/>
              <w:sz w:val="32"/>
              <w:szCs w:val="32"/>
            </w:rPr>
          </w:rPrChange>
        </w:rPr>
        <w:t xml:space="preserve"> </w:t>
      </w:r>
      <w:r w:rsidRPr="00C93E5C">
        <w:rPr>
          <w:rFonts w:ascii="Helvetica" w:hAnsi="Helvetica" w:cs="Calibri"/>
          <w:sz w:val="32"/>
          <w:szCs w:val="32"/>
          <w:rPrChange w:id="3691" w:author="Ryan" w:date="2017-04-30T19:28:00Z">
            <w:rPr>
              <w:rFonts w:ascii="Calibri" w:hAnsi="Calibri" w:cs="Calibri"/>
              <w:sz w:val="32"/>
              <w:szCs w:val="32"/>
            </w:rPr>
          </w:rPrChange>
        </w:rPr>
        <w:t>he appeared to be unacquainted with. He</w:t>
      </w:r>
      <w:r w:rsidR="004E7801" w:rsidRPr="00C93E5C">
        <w:rPr>
          <w:rFonts w:ascii="Helvetica" w:hAnsi="Helvetica" w:cs="Calibri"/>
          <w:sz w:val="32"/>
          <w:szCs w:val="32"/>
          <w:rPrChange w:id="3692" w:author="Ryan" w:date="2017-04-30T19:28:00Z">
            <w:rPr>
              <w:rFonts w:ascii="Calibri" w:hAnsi="Calibri" w:cs="Calibri"/>
              <w:sz w:val="32"/>
              <w:szCs w:val="32"/>
            </w:rPr>
          </w:rPrChange>
        </w:rPr>
        <w:t>,</w:t>
      </w:r>
    </w:p>
    <w:p w14:paraId="643B8908" w14:textId="77777777" w:rsidR="004E7801" w:rsidRPr="00C93E5C" w:rsidRDefault="00472BE7" w:rsidP="00472BE7">
      <w:pPr>
        <w:spacing w:after="0"/>
        <w:rPr>
          <w:rFonts w:ascii="Helvetica" w:hAnsi="Helvetica" w:cs="Calibri"/>
          <w:sz w:val="32"/>
          <w:szCs w:val="32"/>
          <w:rPrChange w:id="3693" w:author="Ryan" w:date="2017-04-30T19:28:00Z">
            <w:rPr>
              <w:rFonts w:ascii="Calibri" w:hAnsi="Calibri" w:cs="Calibri"/>
              <w:sz w:val="32"/>
              <w:szCs w:val="32"/>
            </w:rPr>
          </w:rPrChange>
        </w:rPr>
      </w:pPr>
      <w:r w:rsidRPr="00C93E5C">
        <w:rPr>
          <w:rFonts w:ascii="Helvetica" w:hAnsi="Helvetica" w:cs="Calibri"/>
          <w:sz w:val="32"/>
          <w:szCs w:val="32"/>
          <w:rPrChange w:id="3694" w:author="Ryan" w:date="2017-04-30T19:28:00Z">
            <w:rPr>
              <w:rFonts w:ascii="Calibri" w:hAnsi="Calibri" w:cs="Calibri"/>
              <w:sz w:val="32"/>
              <w:szCs w:val="32"/>
            </w:rPr>
          </w:rPrChange>
        </w:rPr>
        <w:t>therefore</w:t>
      </w:r>
      <w:r w:rsidR="004E7801" w:rsidRPr="00C93E5C">
        <w:rPr>
          <w:rFonts w:ascii="Helvetica" w:hAnsi="Helvetica" w:cs="Calibri"/>
          <w:sz w:val="32"/>
          <w:szCs w:val="32"/>
          <w:rPrChange w:id="3695" w:author="Ryan" w:date="2017-04-30T19:28:00Z">
            <w:rPr>
              <w:rFonts w:ascii="Calibri" w:hAnsi="Calibri" w:cs="Calibri"/>
              <w:sz w:val="32"/>
              <w:szCs w:val="32"/>
            </w:rPr>
          </w:rPrChange>
        </w:rPr>
        <w:t>,</w:t>
      </w:r>
      <w:r w:rsidRPr="00C93E5C">
        <w:rPr>
          <w:rFonts w:ascii="Helvetica" w:hAnsi="Helvetica" w:cs="Calibri"/>
          <w:sz w:val="32"/>
          <w:szCs w:val="32"/>
          <w:rPrChange w:id="3696" w:author="Ryan" w:date="2017-04-30T19:28:00Z">
            <w:rPr>
              <w:rFonts w:ascii="Calibri" w:hAnsi="Calibri" w:cs="Calibri"/>
              <w:sz w:val="32"/>
              <w:szCs w:val="32"/>
            </w:rPr>
          </w:rPrChange>
        </w:rPr>
        <w:t xml:space="preserve"> gently admonished her not to</w:t>
      </w:r>
      <w:r w:rsidR="004E7801" w:rsidRPr="00C93E5C">
        <w:rPr>
          <w:rFonts w:ascii="Helvetica" w:hAnsi="Helvetica" w:cs="Calibri"/>
          <w:sz w:val="32"/>
          <w:szCs w:val="32"/>
          <w:rPrChange w:id="3697" w:author="Ryan" w:date="2017-04-30T19:28:00Z">
            <w:rPr>
              <w:rFonts w:ascii="Calibri" w:hAnsi="Calibri" w:cs="Calibri"/>
              <w:sz w:val="32"/>
              <w:szCs w:val="32"/>
            </w:rPr>
          </w:rPrChange>
        </w:rPr>
        <w:t xml:space="preserve"> </w:t>
      </w:r>
      <w:r w:rsidRPr="00C93E5C">
        <w:rPr>
          <w:rFonts w:ascii="Helvetica" w:hAnsi="Helvetica" w:cs="Calibri"/>
          <w:sz w:val="32"/>
          <w:szCs w:val="32"/>
          <w:rPrChange w:id="3698" w:author="Ryan" w:date="2017-04-30T19:28:00Z">
            <w:rPr>
              <w:rFonts w:ascii="Calibri" w:hAnsi="Calibri" w:cs="Calibri"/>
              <w:sz w:val="32"/>
              <w:szCs w:val="32"/>
            </w:rPr>
          </w:rPrChange>
        </w:rPr>
        <w:t xml:space="preserve">place so </w:t>
      </w:r>
    </w:p>
    <w:p w14:paraId="5B04E24E" w14:textId="77777777" w:rsidR="004E7801" w:rsidRPr="00C93E5C" w:rsidRDefault="00472BE7" w:rsidP="00472BE7">
      <w:pPr>
        <w:spacing w:after="0"/>
        <w:rPr>
          <w:rFonts w:ascii="Helvetica" w:hAnsi="Helvetica" w:cs="Calibri"/>
          <w:sz w:val="32"/>
          <w:szCs w:val="32"/>
          <w:rPrChange w:id="3699" w:author="Ryan" w:date="2017-04-30T19:28:00Z">
            <w:rPr>
              <w:rFonts w:ascii="Calibri" w:hAnsi="Calibri" w:cs="Calibri"/>
              <w:sz w:val="32"/>
              <w:szCs w:val="32"/>
            </w:rPr>
          </w:rPrChange>
        </w:rPr>
      </w:pPr>
      <w:r w:rsidRPr="00C93E5C">
        <w:rPr>
          <w:rFonts w:ascii="Helvetica" w:hAnsi="Helvetica" w:cs="Calibri"/>
          <w:sz w:val="32"/>
          <w:szCs w:val="32"/>
          <w:rPrChange w:id="3700" w:author="Ryan" w:date="2017-04-30T19:28:00Z">
            <w:rPr>
              <w:rFonts w:ascii="Calibri" w:hAnsi="Calibri" w:cs="Calibri"/>
              <w:sz w:val="32"/>
              <w:szCs w:val="32"/>
            </w:rPr>
          </w:rPrChange>
        </w:rPr>
        <w:t>strong a confidence in distant and</w:t>
      </w:r>
      <w:r w:rsidR="004E7801" w:rsidRPr="00C93E5C">
        <w:rPr>
          <w:rFonts w:ascii="Helvetica" w:hAnsi="Helvetica" w:cs="Calibri"/>
          <w:sz w:val="32"/>
          <w:szCs w:val="32"/>
          <w:rPrChange w:id="3701" w:author="Ryan" w:date="2017-04-30T19:28:00Z">
            <w:rPr>
              <w:rFonts w:ascii="Calibri" w:hAnsi="Calibri" w:cs="Calibri"/>
              <w:sz w:val="32"/>
              <w:szCs w:val="32"/>
            </w:rPr>
          </w:rPrChange>
        </w:rPr>
        <w:t xml:space="preserve"> </w:t>
      </w:r>
      <w:r w:rsidRPr="00C93E5C">
        <w:rPr>
          <w:rFonts w:ascii="Helvetica" w:hAnsi="Helvetica" w:cs="Calibri"/>
          <w:sz w:val="32"/>
          <w:szCs w:val="32"/>
          <w:rPrChange w:id="3702" w:author="Ryan" w:date="2017-04-30T19:28:00Z">
            <w:rPr>
              <w:rFonts w:ascii="Calibri" w:hAnsi="Calibri" w:cs="Calibri"/>
              <w:sz w:val="32"/>
              <w:szCs w:val="32"/>
            </w:rPr>
          </w:rPrChange>
        </w:rPr>
        <w:t>uncertain pros</w:t>
      </w:r>
      <w:r w:rsidR="004E7801" w:rsidRPr="00C93E5C">
        <w:rPr>
          <w:rFonts w:ascii="Helvetica" w:hAnsi="Helvetica" w:cs="Calibri"/>
          <w:sz w:val="32"/>
          <w:szCs w:val="32"/>
          <w:rPrChange w:id="3703" w:author="Ryan" w:date="2017-04-30T19:28:00Z">
            <w:rPr>
              <w:rFonts w:ascii="Calibri" w:hAnsi="Calibri" w:cs="Calibri"/>
              <w:sz w:val="32"/>
              <w:szCs w:val="32"/>
            </w:rPr>
          </w:rPrChange>
        </w:rPr>
        <w:t>-</w:t>
      </w:r>
    </w:p>
    <w:p w14:paraId="656AA17A" w14:textId="77777777" w:rsidR="004E7801" w:rsidRPr="00C93E5C" w:rsidRDefault="00472BE7" w:rsidP="00472BE7">
      <w:pPr>
        <w:spacing w:after="0"/>
        <w:rPr>
          <w:rFonts w:ascii="Helvetica" w:hAnsi="Helvetica" w:cs="Calibri"/>
          <w:sz w:val="32"/>
          <w:szCs w:val="32"/>
          <w:rPrChange w:id="3704" w:author="Ryan" w:date="2017-04-30T19:28:00Z">
            <w:rPr>
              <w:rFonts w:ascii="Calibri" w:hAnsi="Calibri" w:cs="Calibri"/>
              <w:sz w:val="32"/>
              <w:szCs w:val="32"/>
            </w:rPr>
          </w:rPrChange>
        </w:rPr>
      </w:pPr>
      <w:proofErr w:type="spellStart"/>
      <w:r w:rsidRPr="00C93E5C">
        <w:rPr>
          <w:rFonts w:ascii="Helvetica" w:hAnsi="Helvetica" w:cs="Calibri"/>
          <w:sz w:val="32"/>
          <w:szCs w:val="32"/>
          <w:rPrChange w:id="3705" w:author="Ryan" w:date="2017-04-30T19:28:00Z">
            <w:rPr>
              <w:rFonts w:ascii="Calibri" w:hAnsi="Calibri" w:cs="Calibri"/>
              <w:sz w:val="32"/>
              <w:szCs w:val="32"/>
            </w:rPr>
          </w:rPrChange>
        </w:rPr>
        <w:t>pects</w:t>
      </w:r>
      <w:proofErr w:type="spellEnd"/>
      <w:r w:rsidRPr="00C93E5C">
        <w:rPr>
          <w:rFonts w:ascii="Helvetica" w:hAnsi="Helvetica" w:cs="Calibri"/>
          <w:sz w:val="32"/>
          <w:szCs w:val="32"/>
          <w:rPrChange w:id="3706" w:author="Ryan" w:date="2017-04-30T19:28:00Z">
            <w:rPr>
              <w:rFonts w:ascii="Calibri" w:hAnsi="Calibri" w:cs="Calibri"/>
              <w:sz w:val="32"/>
              <w:szCs w:val="32"/>
            </w:rPr>
          </w:rPrChange>
        </w:rPr>
        <w:t>, as her peace would be</w:t>
      </w:r>
      <w:r w:rsidR="004E7801" w:rsidRPr="00C93E5C">
        <w:rPr>
          <w:rFonts w:ascii="Helvetica" w:hAnsi="Helvetica" w:cs="Calibri"/>
          <w:sz w:val="32"/>
          <w:szCs w:val="32"/>
          <w:rPrChange w:id="3707" w:author="Ryan" w:date="2017-04-30T19:28:00Z">
            <w:rPr>
              <w:rFonts w:ascii="Calibri" w:hAnsi="Calibri" w:cs="Calibri"/>
              <w:sz w:val="32"/>
              <w:szCs w:val="32"/>
            </w:rPr>
          </w:rPrChange>
        </w:rPr>
        <w:t xml:space="preserve"> </w:t>
      </w:r>
      <w:r w:rsidRPr="00C93E5C">
        <w:rPr>
          <w:rFonts w:ascii="Helvetica" w:hAnsi="Helvetica" w:cs="Calibri"/>
          <w:sz w:val="32"/>
          <w:szCs w:val="32"/>
          <w:rPrChange w:id="3708" w:author="Ryan" w:date="2017-04-30T19:28:00Z">
            <w:rPr>
              <w:rFonts w:ascii="Calibri" w:hAnsi="Calibri" w:cs="Calibri"/>
              <w:sz w:val="32"/>
              <w:szCs w:val="32"/>
            </w:rPr>
          </w:rPrChange>
        </w:rPr>
        <w:t xml:space="preserve">destroyed, should </w:t>
      </w:r>
    </w:p>
    <w:p w14:paraId="46C1A8AD" w14:textId="77777777" w:rsidR="00472BE7" w:rsidRPr="00C93E5C" w:rsidRDefault="004E7801" w:rsidP="00472BE7">
      <w:pPr>
        <w:spacing w:after="0"/>
        <w:rPr>
          <w:rFonts w:ascii="Helvetica" w:hAnsi="Helvetica" w:cs="Calibri"/>
          <w:sz w:val="32"/>
          <w:szCs w:val="32"/>
          <w:rPrChange w:id="3709" w:author="Ryan" w:date="2017-04-30T19:28:00Z">
            <w:rPr>
              <w:rFonts w:ascii="Calibri" w:hAnsi="Calibri" w:cs="Calibri"/>
              <w:sz w:val="32"/>
              <w:szCs w:val="32"/>
            </w:rPr>
          </w:rPrChange>
        </w:rPr>
      </w:pPr>
      <w:r w:rsidRPr="00C93E5C">
        <w:rPr>
          <w:rFonts w:ascii="Helvetica" w:hAnsi="Helvetica" w:cs="Calibri"/>
          <w:sz w:val="32"/>
          <w:szCs w:val="32"/>
          <w:rPrChange w:id="3710" w:author="Ryan" w:date="2017-04-30T19:28:00Z">
            <w:rPr>
              <w:rFonts w:ascii="Calibri" w:hAnsi="Calibri" w:cs="Calibri"/>
              <w:sz w:val="32"/>
              <w:szCs w:val="32"/>
            </w:rPr>
          </w:rPrChange>
        </w:rPr>
        <w:t>her expectations be dis</w:t>
      </w:r>
      <w:r w:rsidR="00472BE7" w:rsidRPr="00C93E5C">
        <w:rPr>
          <w:rFonts w:ascii="Helvetica" w:hAnsi="Helvetica" w:cs="Calibri"/>
          <w:sz w:val="32"/>
          <w:szCs w:val="32"/>
          <w:rPrChange w:id="3711" w:author="Ryan" w:date="2017-04-30T19:28:00Z">
            <w:rPr>
              <w:rFonts w:ascii="Calibri" w:hAnsi="Calibri" w:cs="Calibri"/>
              <w:sz w:val="32"/>
              <w:szCs w:val="32"/>
            </w:rPr>
          </w:rPrChange>
        </w:rPr>
        <w:t>appointed.</w:t>
      </w:r>
    </w:p>
    <w:p w14:paraId="0E70C925" w14:textId="77777777" w:rsidR="00303381" w:rsidRPr="00C93E5C" w:rsidRDefault="00472BE7" w:rsidP="007D5C8B">
      <w:pPr>
        <w:spacing w:after="0"/>
        <w:ind w:firstLine="800"/>
        <w:rPr>
          <w:rFonts w:ascii="Helvetica" w:hAnsi="Helvetica" w:cs="Calibri"/>
          <w:sz w:val="32"/>
          <w:szCs w:val="32"/>
          <w:rPrChange w:id="3712" w:author="Ryan" w:date="2017-04-30T19:28:00Z">
            <w:rPr>
              <w:rFonts w:ascii="Calibri" w:hAnsi="Calibri" w:cs="Calibri"/>
              <w:sz w:val="32"/>
              <w:szCs w:val="32"/>
            </w:rPr>
          </w:rPrChange>
        </w:rPr>
      </w:pPr>
      <w:r w:rsidRPr="00C93E5C">
        <w:rPr>
          <w:rFonts w:ascii="Helvetica" w:hAnsi="Helvetica" w:cs="Calibri"/>
          <w:sz w:val="32"/>
          <w:szCs w:val="32"/>
          <w:rPrChange w:id="3713" w:author="Ryan" w:date="2017-04-30T19:28:00Z">
            <w:rPr>
              <w:rFonts w:ascii="Calibri" w:hAnsi="Calibri" w:cs="Calibri"/>
              <w:sz w:val="32"/>
              <w:szCs w:val="32"/>
            </w:rPr>
          </w:rPrChange>
        </w:rPr>
        <w:t>This caution was unnecessary. Eliza</w:t>
      </w:r>
      <w:r w:rsidR="00303381" w:rsidRPr="00C93E5C">
        <w:rPr>
          <w:rFonts w:ascii="Helvetica" w:hAnsi="Helvetica" w:cs="Calibri"/>
          <w:sz w:val="32"/>
          <w:szCs w:val="32"/>
          <w:rPrChange w:id="3714" w:author="Ryan" w:date="2017-04-30T19:28:00Z">
            <w:rPr>
              <w:rFonts w:ascii="Calibri" w:hAnsi="Calibri" w:cs="Calibri"/>
              <w:sz w:val="32"/>
              <w:szCs w:val="32"/>
            </w:rPr>
          </w:rPrChange>
        </w:rPr>
        <w:t xml:space="preserve"> </w:t>
      </w:r>
      <w:r w:rsidRPr="00C93E5C">
        <w:rPr>
          <w:rFonts w:ascii="Helvetica" w:hAnsi="Helvetica" w:cs="Calibri"/>
          <w:sz w:val="32"/>
          <w:szCs w:val="32"/>
          <w:rPrChange w:id="3715" w:author="Ryan" w:date="2017-04-30T19:28:00Z">
            <w:rPr>
              <w:rFonts w:ascii="Calibri" w:hAnsi="Calibri" w:cs="Calibri"/>
              <w:sz w:val="32"/>
              <w:szCs w:val="32"/>
            </w:rPr>
          </w:rPrChange>
        </w:rPr>
        <w:t>had al</w:t>
      </w:r>
      <w:r w:rsidR="00303381" w:rsidRPr="00C93E5C">
        <w:rPr>
          <w:rFonts w:ascii="Helvetica" w:hAnsi="Helvetica" w:cs="Calibri"/>
          <w:sz w:val="32"/>
          <w:szCs w:val="32"/>
          <w:rPrChange w:id="3716" w:author="Ryan" w:date="2017-04-30T19:28:00Z">
            <w:rPr>
              <w:rFonts w:ascii="Calibri" w:hAnsi="Calibri" w:cs="Calibri"/>
              <w:sz w:val="32"/>
              <w:szCs w:val="32"/>
            </w:rPr>
          </w:rPrChange>
        </w:rPr>
        <w:t>-</w:t>
      </w:r>
    </w:p>
    <w:p w14:paraId="17E1512F" w14:textId="77777777" w:rsidR="00303381" w:rsidRPr="00C93E5C" w:rsidRDefault="00472BE7" w:rsidP="00472BE7">
      <w:pPr>
        <w:spacing w:after="0"/>
        <w:rPr>
          <w:rFonts w:ascii="Helvetica" w:hAnsi="Helvetica" w:cs="Calibri"/>
          <w:sz w:val="32"/>
          <w:szCs w:val="32"/>
          <w:rPrChange w:id="3717" w:author="Ryan" w:date="2017-04-30T19:28:00Z">
            <w:rPr>
              <w:rFonts w:ascii="Calibri" w:hAnsi="Calibri" w:cs="Calibri"/>
              <w:sz w:val="32"/>
              <w:szCs w:val="32"/>
            </w:rPr>
          </w:rPrChange>
        </w:rPr>
      </w:pPr>
      <w:r w:rsidRPr="00C93E5C">
        <w:rPr>
          <w:rFonts w:ascii="Helvetica" w:hAnsi="Helvetica" w:cs="Calibri"/>
          <w:sz w:val="32"/>
          <w:szCs w:val="32"/>
          <w:rPrChange w:id="3718" w:author="Ryan" w:date="2017-04-30T19:28:00Z">
            <w:rPr>
              <w:rFonts w:ascii="Calibri" w:hAnsi="Calibri" w:cs="Calibri"/>
              <w:sz w:val="32"/>
              <w:szCs w:val="32"/>
            </w:rPr>
          </w:rPrChange>
        </w:rPr>
        <w:t>ready</w:t>
      </w:r>
      <w:r w:rsidR="00303381" w:rsidRPr="00C93E5C">
        <w:rPr>
          <w:rFonts w:ascii="Helvetica" w:hAnsi="Helvetica" w:cs="Calibri"/>
          <w:sz w:val="32"/>
          <w:szCs w:val="32"/>
          <w:rPrChange w:id="3719" w:author="Ryan" w:date="2017-04-30T19:28:00Z">
            <w:rPr>
              <w:rFonts w:ascii="Calibri" w:hAnsi="Calibri" w:cs="Calibri"/>
              <w:sz w:val="32"/>
              <w:szCs w:val="32"/>
            </w:rPr>
          </w:rPrChange>
        </w:rPr>
        <w:t xml:space="preserve"> experienced all the disappoint</w:t>
      </w:r>
      <w:r w:rsidRPr="00C93E5C">
        <w:rPr>
          <w:rFonts w:ascii="Helvetica" w:hAnsi="Helvetica" w:cs="Calibri"/>
          <w:sz w:val="32"/>
          <w:szCs w:val="32"/>
          <w:rPrChange w:id="3720" w:author="Ryan" w:date="2017-04-30T19:28:00Z">
            <w:rPr>
              <w:rFonts w:ascii="Calibri" w:hAnsi="Calibri" w:cs="Calibri"/>
              <w:sz w:val="32"/>
              <w:szCs w:val="32"/>
            </w:rPr>
          </w:rPrChange>
        </w:rPr>
        <w:t xml:space="preserve">ment which </w:t>
      </w:r>
    </w:p>
    <w:p w14:paraId="39F42927" w14:textId="77777777" w:rsidR="00303381" w:rsidRPr="00C93E5C" w:rsidRDefault="00303381" w:rsidP="00472BE7">
      <w:pPr>
        <w:spacing w:after="0"/>
        <w:rPr>
          <w:rFonts w:ascii="Helvetica" w:hAnsi="Helvetica" w:cs="Calibri"/>
          <w:sz w:val="32"/>
          <w:szCs w:val="32"/>
          <w:rPrChange w:id="3721" w:author="Ryan" w:date="2017-04-30T19:28:00Z">
            <w:rPr>
              <w:rFonts w:ascii="Calibri" w:hAnsi="Calibri" w:cs="Calibri"/>
              <w:sz w:val="32"/>
              <w:szCs w:val="32"/>
            </w:rPr>
          </w:rPrChange>
        </w:rPr>
      </w:pPr>
      <w:r w:rsidRPr="00C93E5C">
        <w:rPr>
          <w:rFonts w:ascii="Helvetica" w:hAnsi="Helvetica" w:cs="Calibri"/>
          <w:sz w:val="32"/>
          <w:szCs w:val="32"/>
          <w:rPrChange w:id="3722" w:author="Ryan" w:date="2017-04-30T19:28:00Z">
            <w:rPr>
              <w:rFonts w:ascii="Calibri" w:hAnsi="Calibri" w:cs="Calibri"/>
              <w:sz w:val="32"/>
              <w:szCs w:val="32"/>
            </w:rPr>
          </w:rPrChange>
        </w:rPr>
        <w:t>her father's letter contem</w:t>
      </w:r>
      <w:r w:rsidR="00472BE7" w:rsidRPr="00C93E5C">
        <w:rPr>
          <w:rFonts w:ascii="Helvetica" w:hAnsi="Helvetica" w:cs="Calibri"/>
          <w:sz w:val="32"/>
          <w:szCs w:val="32"/>
          <w:rPrChange w:id="3723" w:author="Ryan" w:date="2017-04-30T19:28:00Z">
            <w:rPr>
              <w:rFonts w:ascii="Calibri" w:hAnsi="Calibri" w:cs="Calibri"/>
              <w:sz w:val="32"/>
              <w:szCs w:val="32"/>
            </w:rPr>
          </w:rPrChange>
        </w:rPr>
        <w:t xml:space="preserve">plated and she had </w:t>
      </w:r>
      <w:proofErr w:type="spellStart"/>
      <w:r w:rsidR="00472BE7" w:rsidRPr="00C93E5C">
        <w:rPr>
          <w:rFonts w:ascii="Helvetica" w:hAnsi="Helvetica" w:cs="Calibri"/>
          <w:sz w:val="32"/>
          <w:szCs w:val="32"/>
          <w:rPrChange w:id="3724" w:author="Ryan" w:date="2017-04-30T19:28:00Z">
            <w:rPr>
              <w:rFonts w:ascii="Calibri" w:hAnsi="Calibri" w:cs="Calibri"/>
              <w:sz w:val="32"/>
              <w:szCs w:val="32"/>
            </w:rPr>
          </w:rPrChange>
        </w:rPr>
        <w:t>sur</w:t>
      </w:r>
      <w:proofErr w:type="spellEnd"/>
      <w:r w:rsidRPr="00C93E5C">
        <w:rPr>
          <w:rFonts w:ascii="Helvetica" w:hAnsi="Helvetica" w:cs="Calibri"/>
          <w:sz w:val="32"/>
          <w:szCs w:val="32"/>
          <w:rPrChange w:id="3725" w:author="Ryan" w:date="2017-04-30T19:28:00Z">
            <w:rPr>
              <w:rFonts w:ascii="Calibri" w:hAnsi="Calibri" w:cs="Calibri"/>
              <w:sz w:val="32"/>
              <w:szCs w:val="32"/>
            </w:rPr>
          </w:rPrChange>
        </w:rPr>
        <w:t>-</w:t>
      </w:r>
    </w:p>
    <w:p w14:paraId="66DB9608" w14:textId="77777777" w:rsidR="00303381" w:rsidRPr="00C93E5C" w:rsidRDefault="00472BE7" w:rsidP="00472BE7">
      <w:pPr>
        <w:spacing w:after="0"/>
        <w:rPr>
          <w:rFonts w:ascii="Helvetica" w:hAnsi="Helvetica" w:cs="Calibri"/>
          <w:sz w:val="32"/>
          <w:szCs w:val="32"/>
          <w:rPrChange w:id="3726" w:author="Ryan" w:date="2017-04-30T19:28:00Z">
            <w:rPr>
              <w:rFonts w:ascii="Calibri" w:hAnsi="Calibri" w:cs="Calibri"/>
              <w:sz w:val="32"/>
              <w:szCs w:val="32"/>
            </w:rPr>
          </w:rPrChange>
        </w:rPr>
      </w:pPr>
      <w:proofErr w:type="spellStart"/>
      <w:r w:rsidRPr="00C93E5C">
        <w:rPr>
          <w:rFonts w:ascii="Helvetica" w:hAnsi="Helvetica" w:cs="Calibri"/>
          <w:sz w:val="32"/>
          <w:szCs w:val="32"/>
          <w:rPrChange w:id="3727" w:author="Ryan" w:date="2017-04-30T19:28:00Z">
            <w:rPr>
              <w:rFonts w:ascii="Calibri" w:hAnsi="Calibri" w:cs="Calibri"/>
              <w:sz w:val="32"/>
              <w:szCs w:val="32"/>
            </w:rPr>
          </w:rPrChange>
        </w:rPr>
        <w:t>vived</w:t>
      </w:r>
      <w:proofErr w:type="spellEnd"/>
      <w:r w:rsidRPr="00C93E5C">
        <w:rPr>
          <w:rFonts w:ascii="Helvetica" w:hAnsi="Helvetica" w:cs="Calibri"/>
          <w:sz w:val="32"/>
          <w:szCs w:val="32"/>
          <w:rPrChange w:id="3728" w:author="Ryan" w:date="2017-04-30T19:28:00Z">
            <w:rPr>
              <w:rFonts w:ascii="Calibri" w:hAnsi="Calibri" w:cs="Calibri"/>
              <w:sz w:val="32"/>
              <w:szCs w:val="32"/>
            </w:rPr>
          </w:rPrChange>
        </w:rPr>
        <w:t xml:space="preserve"> the shock of</w:t>
      </w:r>
      <w:r w:rsidR="00303381" w:rsidRPr="00C93E5C">
        <w:rPr>
          <w:rFonts w:ascii="Helvetica" w:hAnsi="Helvetica" w:cs="Calibri"/>
          <w:sz w:val="32"/>
          <w:szCs w:val="32"/>
          <w:rPrChange w:id="3729" w:author="Ryan" w:date="2017-04-30T19:28:00Z">
            <w:rPr>
              <w:rFonts w:ascii="Calibri" w:hAnsi="Calibri" w:cs="Calibri"/>
              <w:sz w:val="32"/>
              <w:szCs w:val="32"/>
            </w:rPr>
          </w:rPrChange>
        </w:rPr>
        <w:t xml:space="preserve"> </w:t>
      </w:r>
      <w:r w:rsidRPr="00C93E5C">
        <w:rPr>
          <w:rFonts w:ascii="Helvetica" w:hAnsi="Helvetica" w:cs="Calibri"/>
          <w:sz w:val="32"/>
          <w:szCs w:val="32"/>
          <w:rPrChange w:id="3730" w:author="Ryan" w:date="2017-04-30T19:28:00Z">
            <w:rPr>
              <w:rFonts w:ascii="Calibri" w:hAnsi="Calibri" w:cs="Calibri"/>
              <w:sz w:val="32"/>
              <w:szCs w:val="32"/>
            </w:rPr>
          </w:rPrChange>
        </w:rPr>
        <w:t>conflicting passions</w:t>
      </w:r>
      <w:r w:rsidR="00303381" w:rsidRPr="00C93E5C">
        <w:rPr>
          <w:rFonts w:ascii="Helvetica" w:hAnsi="Helvetica" w:cs="Calibri"/>
          <w:sz w:val="32"/>
          <w:szCs w:val="32"/>
          <w:rPrChange w:id="3731" w:author="Ryan" w:date="2017-04-30T19:28:00Z">
            <w:rPr>
              <w:rFonts w:ascii="Calibri" w:hAnsi="Calibri" w:cs="Calibri"/>
              <w:sz w:val="32"/>
              <w:szCs w:val="32"/>
            </w:rPr>
          </w:rPrChange>
        </w:rPr>
        <w:t>,</w:t>
      </w:r>
      <w:r w:rsidRPr="00C93E5C">
        <w:rPr>
          <w:rFonts w:ascii="Helvetica" w:hAnsi="Helvetica" w:cs="Calibri"/>
          <w:sz w:val="32"/>
          <w:szCs w:val="32"/>
          <w:rPrChange w:id="3732" w:author="Ryan" w:date="2017-04-30T19:28:00Z">
            <w:rPr>
              <w:rFonts w:ascii="Calibri" w:hAnsi="Calibri" w:cs="Calibri"/>
              <w:sz w:val="32"/>
              <w:szCs w:val="32"/>
            </w:rPr>
          </w:rPrChange>
        </w:rPr>
        <w:t xml:space="preserve"> which </w:t>
      </w:r>
      <w:proofErr w:type="spellStart"/>
      <w:r w:rsidRPr="00C93E5C">
        <w:rPr>
          <w:rFonts w:ascii="Helvetica" w:hAnsi="Helvetica" w:cs="Calibri"/>
          <w:sz w:val="32"/>
          <w:szCs w:val="32"/>
          <w:rPrChange w:id="3733" w:author="Ryan" w:date="2017-04-30T19:28:00Z">
            <w:rPr>
              <w:rFonts w:ascii="Calibri" w:hAnsi="Calibri" w:cs="Calibri"/>
              <w:sz w:val="32"/>
              <w:szCs w:val="32"/>
            </w:rPr>
          </w:rPrChange>
        </w:rPr>
        <w:t>suc</w:t>
      </w:r>
      <w:proofErr w:type="spellEnd"/>
      <w:r w:rsidR="00303381" w:rsidRPr="00C93E5C">
        <w:rPr>
          <w:rFonts w:ascii="Helvetica" w:hAnsi="Helvetica" w:cs="Calibri"/>
          <w:sz w:val="32"/>
          <w:szCs w:val="32"/>
          <w:rPrChange w:id="3734" w:author="Ryan" w:date="2017-04-30T19:28:00Z">
            <w:rPr>
              <w:rFonts w:ascii="Calibri" w:hAnsi="Calibri" w:cs="Calibri"/>
              <w:sz w:val="32"/>
              <w:szCs w:val="32"/>
            </w:rPr>
          </w:rPrChange>
        </w:rPr>
        <w:t>-</w:t>
      </w:r>
    </w:p>
    <w:p w14:paraId="11179B15" w14:textId="77777777" w:rsidR="00303381" w:rsidRPr="00C93E5C" w:rsidRDefault="00472BE7" w:rsidP="00472BE7">
      <w:pPr>
        <w:spacing w:after="0"/>
        <w:rPr>
          <w:rFonts w:ascii="Helvetica" w:hAnsi="Helvetica" w:cs="Calibri"/>
          <w:sz w:val="32"/>
          <w:szCs w:val="32"/>
          <w:rPrChange w:id="3735" w:author="Ryan" w:date="2017-04-30T19:28:00Z">
            <w:rPr>
              <w:rFonts w:ascii="Calibri" w:hAnsi="Calibri" w:cs="Calibri"/>
              <w:sz w:val="32"/>
              <w:szCs w:val="32"/>
            </w:rPr>
          </w:rPrChange>
        </w:rPr>
      </w:pPr>
      <w:proofErr w:type="spellStart"/>
      <w:r w:rsidRPr="00C93E5C">
        <w:rPr>
          <w:rFonts w:ascii="Helvetica" w:hAnsi="Helvetica" w:cs="Calibri"/>
          <w:sz w:val="32"/>
          <w:szCs w:val="32"/>
          <w:rPrChange w:id="3736" w:author="Ryan" w:date="2017-04-30T19:28:00Z">
            <w:rPr>
              <w:rFonts w:ascii="Calibri" w:hAnsi="Calibri" w:cs="Calibri"/>
              <w:sz w:val="32"/>
              <w:szCs w:val="32"/>
            </w:rPr>
          </w:rPrChange>
        </w:rPr>
        <w:t>ceeded</w:t>
      </w:r>
      <w:proofErr w:type="spellEnd"/>
      <w:r w:rsidRPr="00C93E5C">
        <w:rPr>
          <w:rFonts w:ascii="Helvetica" w:hAnsi="Helvetica" w:cs="Calibri"/>
          <w:sz w:val="32"/>
          <w:szCs w:val="32"/>
          <w:rPrChange w:id="3737" w:author="Ryan" w:date="2017-04-30T19:28:00Z">
            <w:rPr>
              <w:rFonts w:ascii="Calibri" w:hAnsi="Calibri" w:cs="Calibri"/>
              <w:sz w:val="32"/>
              <w:szCs w:val="32"/>
            </w:rPr>
          </w:rPrChange>
        </w:rPr>
        <w:t>. She</w:t>
      </w:r>
      <w:r w:rsidR="00303381" w:rsidRPr="00C93E5C">
        <w:rPr>
          <w:rFonts w:ascii="Helvetica" w:hAnsi="Helvetica" w:cs="Calibri"/>
          <w:sz w:val="32"/>
          <w:szCs w:val="32"/>
          <w:rPrChange w:id="3738" w:author="Ryan" w:date="2017-04-30T19:28:00Z">
            <w:rPr>
              <w:rFonts w:ascii="Calibri" w:hAnsi="Calibri" w:cs="Calibri"/>
              <w:sz w:val="32"/>
              <w:szCs w:val="32"/>
            </w:rPr>
          </w:rPrChange>
        </w:rPr>
        <w:t xml:space="preserve"> </w:t>
      </w:r>
      <w:r w:rsidRPr="00C93E5C">
        <w:rPr>
          <w:rFonts w:ascii="Helvetica" w:hAnsi="Helvetica" w:cs="Calibri"/>
          <w:sz w:val="32"/>
          <w:szCs w:val="32"/>
          <w:rPrChange w:id="3739" w:author="Ryan" w:date="2017-04-30T19:28:00Z">
            <w:rPr>
              <w:rFonts w:ascii="Calibri" w:hAnsi="Calibri" w:cs="Calibri"/>
              <w:sz w:val="32"/>
              <w:szCs w:val="32"/>
            </w:rPr>
          </w:rPrChange>
        </w:rPr>
        <w:t xml:space="preserve">could not forbear dropping a tear </w:t>
      </w:r>
    </w:p>
    <w:p w14:paraId="51A536DD" w14:textId="332B7CF3" w:rsidR="00303381" w:rsidRPr="00C93E5C" w:rsidRDefault="00D9659C" w:rsidP="00472BE7">
      <w:pPr>
        <w:spacing w:after="0"/>
        <w:rPr>
          <w:rFonts w:ascii="Helvetica" w:hAnsi="Helvetica" w:cs="Calibri"/>
          <w:sz w:val="32"/>
          <w:szCs w:val="32"/>
          <w:rPrChange w:id="3740" w:author="Ryan" w:date="2017-04-30T19:28:00Z">
            <w:rPr>
              <w:rFonts w:ascii="Calibri" w:hAnsi="Calibri" w:cs="Calibri"/>
              <w:sz w:val="32"/>
              <w:szCs w:val="32"/>
            </w:rPr>
          </w:rPrChange>
        </w:rPr>
      </w:pPr>
      <w:r w:rsidRPr="00C93E5C">
        <w:rPr>
          <w:rFonts w:ascii="Helvetica" w:hAnsi="Helvetica" w:cs="Calibri"/>
          <w:sz w:val="32"/>
          <w:szCs w:val="32"/>
          <w:rPrChange w:id="3741" w:author="Ryan" w:date="2017-04-30T19:28:00Z">
            <w:rPr>
              <w:rFonts w:ascii="Calibri" w:hAnsi="Calibri" w:cs="Calibri"/>
              <w:sz w:val="32"/>
              <w:szCs w:val="32"/>
            </w:rPr>
          </w:rPrChange>
        </w:rPr>
        <w:t>over the ruin</w:t>
      </w:r>
      <w:r w:rsidR="00472BE7" w:rsidRPr="00C93E5C">
        <w:rPr>
          <w:rFonts w:ascii="Helvetica" w:hAnsi="Helvetica" w:cs="Calibri"/>
          <w:sz w:val="32"/>
          <w:szCs w:val="32"/>
          <w:rPrChange w:id="3742" w:author="Ryan" w:date="2017-04-30T19:28:00Z">
            <w:rPr>
              <w:rFonts w:ascii="Calibri" w:hAnsi="Calibri" w:cs="Calibri"/>
              <w:sz w:val="32"/>
              <w:szCs w:val="32"/>
            </w:rPr>
          </w:rPrChange>
        </w:rPr>
        <w:t>s of Albert's family, but she did not</w:t>
      </w:r>
      <w:r w:rsidR="00303381" w:rsidRPr="00C93E5C">
        <w:rPr>
          <w:rFonts w:ascii="Helvetica" w:hAnsi="Helvetica" w:cs="Calibri"/>
          <w:sz w:val="32"/>
          <w:szCs w:val="32"/>
          <w:rPrChange w:id="3743" w:author="Ryan" w:date="2017-04-30T19:28:00Z">
            <w:rPr>
              <w:rFonts w:ascii="Calibri" w:hAnsi="Calibri" w:cs="Calibri"/>
              <w:sz w:val="32"/>
              <w:szCs w:val="32"/>
            </w:rPr>
          </w:rPrChange>
        </w:rPr>
        <w:t xml:space="preserve"> </w:t>
      </w:r>
    </w:p>
    <w:p w14:paraId="4A36AC01" w14:textId="77777777" w:rsidR="00303381" w:rsidRPr="00C93E5C" w:rsidRDefault="00472BE7" w:rsidP="00472BE7">
      <w:pPr>
        <w:spacing w:after="0"/>
        <w:rPr>
          <w:rFonts w:ascii="Helvetica" w:hAnsi="Helvetica" w:cs="Calibri"/>
          <w:sz w:val="32"/>
          <w:szCs w:val="32"/>
          <w:rPrChange w:id="3744" w:author="Ryan" w:date="2017-04-30T19:28:00Z">
            <w:rPr>
              <w:rFonts w:ascii="Calibri" w:hAnsi="Calibri" w:cs="Calibri"/>
              <w:sz w:val="32"/>
              <w:szCs w:val="32"/>
            </w:rPr>
          </w:rPrChange>
        </w:rPr>
      </w:pPr>
      <w:r w:rsidRPr="00C93E5C">
        <w:rPr>
          <w:rFonts w:ascii="Helvetica" w:hAnsi="Helvetica" w:cs="Calibri"/>
          <w:sz w:val="32"/>
          <w:szCs w:val="32"/>
          <w:rPrChange w:id="3745" w:author="Ryan" w:date="2017-04-30T19:28:00Z">
            <w:rPr>
              <w:rFonts w:ascii="Calibri" w:hAnsi="Calibri" w:cs="Calibri"/>
              <w:sz w:val="32"/>
              <w:szCs w:val="32"/>
            </w:rPr>
          </w:rPrChange>
        </w:rPr>
        <w:t>feel that interest in the circumstances which</w:t>
      </w:r>
      <w:r w:rsidR="00303381" w:rsidRPr="00C93E5C">
        <w:rPr>
          <w:rFonts w:ascii="Helvetica" w:hAnsi="Helvetica" w:cs="Calibri"/>
          <w:sz w:val="32"/>
          <w:szCs w:val="32"/>
          <w:rPrChange w:id="3746" w:author="Ryan" w:date="2017-04-30T19:28:00Z">
            <w:rPr>
              <w:rFonts w:ascii="Calibri" w:hAnsi="Calibri" w:cs="Calibri"/>
              <w:sz w:val="32"/>
              <w:szCs w:val="32"/>
            </w:rPr>
          </w:rPrChange>
        </w:rPr>
        <w:t xml:space="preserve"> </w:t>
      </w:r>
      <w:r w:rsidRPr="00C93E5C">
        <w:rPr>
          <w:rFonts w:ascii="Helvetica" w:hAnsi="Helvetica" w:cs="Calibri"/>
          <w:sz w:val="32"/>
          <w:szCs w:val="32"/>
          <w:rPrChange w:id="3747" w:author="Ryan" w:date="2017-04-30T19:28:00Z">
            <w:rPr>
              <w:rFonts w:ascii="Calibri" w:hAnsi="Calibri" w:cs="Calibri"/>
              <w:sz w:val="32"/>
              <w:szCs w:val="32"/>
            </w:rPr>
          </w:rPrChange>
        </w:rPr>
        <w:t xml:space="preserve">she </w:t>
      </w:r>
    </w:p>
    <w:p w14:paraId="2E717589" w14:textId="77777777" w:rsidR="00303381" w:rsidRPr="00C93E5C" w:rsidRDefault="00472BE7" w:rsidP="00472BE7">
      <w:pPr>
        <w:spacing w:after="0"/>
        <w:rPr>
          <w:rFonts w:ascii="Helvetica" w:hAnsi="Helvetica" w:cs="Calibri"/>
          <w:sz w:val="32"/>
          <w:szCs w:val="32"/>
          <w:rPrChange w:id="3748" w:author="Ryan" w:date="2017-04-30T19:28:00Z">
            <w:rPr>
              <w:rFonts w:ascii="Calibri" w:hAnsi="Calibri" w:cs="Calibri"/>
              <w:sz w:val="32"/>
              <w:szCs w:val="32"/>
            </w:rPr>
          </w:rPrChange>
        </w:rPr>
      </w:pPr>
      <w:r w:rsidRPr="00C93E5C">
        <w:rPr>
          <w:rFonts w:ascii="Helvetica" w:hAnsi="Helvetica" w:cs="Calibri"/>
          <w:sz w:val="32"/>
          <w:szCs w:val="32"/>
          <w:rPrChange w:id="3749" w:author="Ryan" w:date="2017-04-30T19:28:00Z">
            <w:rPr>
              <w:rFonts w:ascii="Calibri" w:hAnsi="Calibri" w:cs="Calibri"/>
              <w:sz w:val="32"/>
              <w:szCs w:val="32"/>
            </w:rPr>
          </w:rPrChange>
        </w:rPr>
        <w:t>once would have done. To return</w:t>
      </w:r>
      <w:r w:rsidR="00303381" w:rsidRPr="00C93E5C">
        <w:rPr>
          <w:rFonts w:ascii="Helvetica" w:hAnsi="Helvetica" w:cs="Calibri"/>
          <w:sz w:val="32"/>
          <w:szCs w:val="32"/>
          <w:rPrChange w:id="3750" w:author="Ryan" w:date="2017-04-30T19:28:00Z">
            <w:rPr>
              <w:rFonts w:ascii="Calibri" w:hAnsi="Calibri" w:cs="Calibri"/>
              <w:sz w:val="32"/>
              <w:szCs w:val="32"/>
            </w:rPr>
          </w:rPrChange>
        </w:rPr>
        <w:t xml:space="preserve"> </w:t>
      </w:r>
      <w:r w:rsidRPr="00C93E5C">
        <w:rPr>
          <w:rFonts w:ascii="Helvetica" w:hAnsi="Helvetica" w:cs="Calibri"/>
          <w:sz w:val="32"/>
          <w:szCs w:val="32"/>
          <w:rPrChange w:id="3751" w:author="Ryan" w:date="2017-04-30T19:28:00Z">
            <w:rPr>
              <w:rFonts w:ascii="Calibri" w:hAnsi="Calibri" w:cs="Calibri"/>
              <w:sz w:val="32"/>
              <w:szCs w:val="32"/>
            </w:rPr>
          </w:rPrChange>
        </w:rPr>
        <w:t>home, at the</w:t>
      </w:r>
    </w:p>
    <w:p w14:paraId="51B6D412" w14:textId="77777777" w:rsidR="00303381" w:rsidRPr="00C93E5C" w:rsidRDefault="00472BE7" w:rsidP="00472BE7">
      <w:pPr>
        <w:spacing w:after="0"/>
        <w:rPr>
          <w:rFonts w:ascii="Helvetica" w:hAnsi="Helvetica" w:cs="Calibri"/>
          <w:sz w:val="32"/>
          <w:szCs w:val="32"/>
          <w:rPrChange w:id="3752" w:author="Ryan" w:date="2017-04-30T19:28:00Z">
            <w:rPr>
              <w:rFonts w:ascii="Calibri" w:hAnsi="Calibri" w:cs="Calibri"/>
              <w:sz w:val="32"/>
              <w:szCs w:val="32"/>
            </w:rPr>
          </w:rPrChange>
        </w:rPr>
      </w:pPr>
      <w:r w:rsidRPr="00C93E5C">
        <w:rPr>
          <w:rFonts w:ascii="Helvetica" w:hAnsi="Helvetica" w:cs="Calibri"/>
          <w:sz w:val="32"/>
          <w:szCs w:val="32"/>
          <w:rPrChange w:id="3753" w:author="Ryan" w:date="2017-04-30T19:28:00Z">
            <w:rPr>
              <w:rFonts w:ascii="Calibri" w:hAnsi="Calibri" w:cs="Calibri"/>
              <w:sz w:val="32"/>
              <w:szCs w:val="32"/>
            </w:rPr>
          </w:rPrChange>
        </w:rPr>
        <w:t>present juncture, she had no</w:t>
      </w:r>
      <w:r w:rsidR="00303381" w:rsidRPr="00C93E5C">
        <w:rPr>
          <w:rFonts w:ascii="Helvetica" w:hAnsi="Helvetica" w:cs="Calibri"/>
          <w:sz w:val="32"/>
          <w:szCs w:val="32"/>
          <w:rPrChange w:id="3754" w:author="Ryan" w:date="2017-04-30T19:28:00Z">
            <w:rPr>
              <w:rFonts w:ascii="Calibri" w:hAnsi="Calibri" w:cs="Calibri"/>
              <w:sz w:val="32"/>
              <w:szCs w:val="32"/>
            </w:rPr>
          </w:rPrChange>
        </w:rPr>
        <w:t xml:space="preserve"> </w:t>
      </w:r>
      <w:r w:rsidRPr="00C93E5C">
        <w:rPr>
          <w:rFonts w:ascii="Helvetica" w:hAnsi="Helvetica" w:cs="Calibri"/>
          <w:sz w:val="32"/>
          <w:szCs w:val="32"/>
          <w:rPrChange w:id="3755" w:author="Ryan" w:date="2017-04-30T19:28:00Z">
            <w:rPr>
              <w:rFonts w:ascii="Calibri" w:hAnsi="Calibri" w:cs="Calibri"/>
              <w:sz w:val="32"/>
              <w:szCs w:val="32"/>
            </w:rPr>
          </w:rPrChange>
        </w:rPr>
        <w:t xml:space="preserve">inclinations. Every </w:t>
      </w:r>
    </w:p>
    <w:p w14:paraId="6DF2A56E" w14:textId="77777777" w:rsidR="00303381" w:rsidRPr="00C93E5C" w:rsidRDefault="00472BE7" w:rsidP="00472BE7">
      <w:pPr>
        <w:spacing w:after="0"/>
        <w:rPr>
          <w:rFonts w:ascii="Helvetica" w:hAnsi="Helvetica" w:cs="Calibri"/>
          <w:sz w:val="32"/>
          <w:szCs w:val="32"/>
          <w:rPrChange w:id="3756" w:author="Ryan" w:date="2017-04-30T19:28:00Z">
            <w:rPr>
              <w:rFonts w:ascii="Calibri" w:hAnsi="Calibri" w:cs="Calibri"/>
              <w:sz w:val="32"/>
              <w:szCs w:val="32"/>
            </w:rPr>
          </w:rPrChange>
        </w:rPr>
      </w:pPr>
      <w:r w:rsidRPr="00C93E5C">
        <w:rPr>
          <w:rFonts w:ascii="Helvetica" w:hAnsi="Helvetica" w:cs="Calibri"/>
          <w:sz w:val="32"/>
          <w:szCs w:val="32"/>
          <w:rPrChange w:id="3757" w:author="Ryan" w:date="2017-04-30T19:28:00Z">
            <w:rPr>
              <w:rFonts w:ascii="Calibri" w:hAnsi="Calibri" w:cs="Calibri"/>
              <w:sz w:val="32"/>
              <w:szCs w:val="32"/>
            </w:rPr>
          </w:rPrChange>
        </w:rPr>
        <w:t>object which there</w:t>
      </w:r>
      <w:r w:rsidR="00303381" w:rsidRPr="00C93E5C">
        <w:rPr>
          <w:rFonts w:ascii="Helvetica" w:hAnsi="Helvetica" w:cs="Calibri"/>
          <w:sz w:val="32"/>
          <w:szCs w:val="32"/>
          <w:rPrChange w:id="3758" w:author="Ryan" w:date="2017-04-30T19:28:00Z">
            <w:rPr>
              <w:rFonts w:ascii="Calibri" w:hAnsi="Calibri" w:cs="Calibri"/>
              <w:sz w:val="32"/>
              <w:szCs w:val="32"/>
            </w:rPr>
          </w:rPrChange>
        </w:rPr>
        <w:t xml:space="preserve"> </w:t>
      </w:r>
      <w:r w:rsidRPr="00C93E5C">
        <w:rPr>
          <w:rFonts w:ascii="Helvetica" w:hAnsi="Helvetica" w:cs="Calibri"/>
          <w:sz w:val="32"/>
          <w:szCs w:val="32"/>
          <w:rPrChange w:id="3759" w:author="Ryan" w:date="2017-04-30T19:28:00Z">
            <w:rPr>
              <w:rFonts w:ascii="Calibri" w:hAnsi="Calibri" w:cs="Calibri"/>
              <w:sz w:val="32"/>
              <w:szCs w:val="32"/>
            </w:rPr>
          </w:rPrChange>
        </w:rPr>
        <w:t xml:space="preserve">presented, would awaken </w:t>
      </w:r>
    </w:p>
    <w:p w14:paraId="10C16693" w14:textId="77777777" w:rsidR="00303381" w:rsidRPr="00C93E5C" w:rsidRDefault="00472BE7" w:rsidP="00472BE7">
      <w:pPr>
        <w:spacing w:after="0"/>
        <w:rPr>
          <w:rFonts w:ascii="Helvetica" w:hAnsi="Helvetica" w:cs="Calibri"/>
          <w:sz w:val="32"/>
          <w:szCs w:val="32"/>
          <w:rPrChange w:id="3760" w:author="Ryan" w:date="2017-04-30T19:28:00Z">
            <w:rPr>
              <w:rFonts w:ascii="Calibri" w:hAnsi="Calibri" w:cs="Calibri"/>
              <w:sz w:val="32"/>
              <w:szCs w:val="32"/>
            </w:rPr>
          </w:rPrChange>
        </w:rPr>
      </w:pPr>
      <w:r w:rsidRPr="00C93E5C">
        <w:rPr>
          <w:rFonts w:ascii="Helvetica" w:hAnsi="Helvetica" w:cs="Calibri"/>
          <w:sz w:val="32"/>
          <w:szCs w:val="32"/>
          <w:rPrChange w:id="3761" w:author="Ryan" w:date="2017-04-30T19:28:00Z">
            <w:rPr>
              <w:rFonts w:ascii="Calibri" w:hAnsi="Calibri" w:cs="Calibri"/>
              <w:sz w:val="32"/>
              <w:szCs w:val="32"/>
            </w:rPr>
          </w:rPrChange>
        </w:rPr>
        <w:t xml:space="preserve">feelings which she now wished might be </w:t>
      </w:r>
      <w:proofErr w:type="spellStart"/>
      <w:r w:rsidRPr="00C93E5C">
        <w:rPr>
          <w:rFonts w:ascii="Helvetica" w:hAnsi="Helvetica" w:cs="Calibri"/>
          <w:sz w:val="32"/>
          <w:szCs w:val="32"/>
          <w:rPrChange w:id="3762" w:author="Ryan" w:date="2017-04-30T19:28:00Z">
            <w:rPr>
              <w:rFonts w:ascii="Calibri" w:hAnsi="Calibri" w:cs="Calibri"/>
              <w:sz w:val="32"/>
              <w:szCs w:val="32"/>
            </w:rPr>
          </w:rPrChange>
        </w:rPr>
        <w:t>oblitera</w:t>
      </w:r>
      <w:proofErr w:type="spellEnd"/>
      <w:r w:rsidR="00303381" w:rsidRPr="00C93E5C">
        <w:rPr>
          <w:rFonts w:ascii="Helvetica" w:hAnsi="Helvetica" w:cs="Calibri"/>
          <w:sz w:val="32"/>
          <w:szCs w:val="32"/>
          <w:rPrChange w:id="3763" w:author="Ryan" w:date="2017-04-30T19:28:00Z">
            <w:rPr>
              <w:rFonts w:ascii="Calibri" w:hAnsi="Calibri" w:cs="Calibri"/>
              <w:sz w:val="32"/>
              <w:szCs w:val="32"/>
            </w:rPr>
          </w:rPrChange>
        </w:rPr>
        <w:t>-</w:t>
      </w:r>
    </w:p>
    <w:p w14:paraId="6688C162" w14:textId="77777777" w:rsidR="00303381" w:rsidRPr="00C93E5C" w:rsidRDefault="00472BE7" w:rsidP="00472BE7">
      <w:pPr>
        <w:spacing w:after="0"/>
        <w:rPr>
          <w:rFonts w:ascii="Helvetica" w:hAnsi="Helvetica" w:cs="Calibri"/>
          <w:sz w:val="32"/>
          <w:szCs w:val="32"/>
          <w:rPrChange w:id="3764" w:author="Ryan" w:date="2017-04-30T19:28:00Z">
            <w:rPr>
              <w:rFonts w:ascii="Calibri" w:hAnsi="Calibri" w:cs="Calibri"/>
              <w:sz w:val="32"/>
              <w:szCs w:val="32"/>
            </w:rPr>
          </w:rPrChange>
        </w:rPr>
      </w:pPr>
      <w:r w:rsidRPr="00C93E5C">
        <w:rPr>
          <w:rFonts w:ascii="Helvetica" w:hAnsi="Helvetica" w:cs="Calibri"/>
          <w:sz w:val="32"/>
          <w:szCs w:val="32"/>
          <w:rPrChange w:id="3765" w:author="Ryan" w:date="2017-04-30T19:28:00Z">
            <w:rPr>
              <w:rFonts w:ascii="Calibri" w:hAnsi="Calibri" w:cs="Calibri"/>
              <w:sz w:val="32"/>
              <w:szCs w:val="32"/>
            </w:rPr>
          </w:rPrChange>
        </w:rPr>
        <w:t>ted. She</w:t>
      </w:r>
      <w:r w:rsidR="00303381" w:rsidRPr="00C93E5C">
        <w:rPr>
          <w:rFonts w:ascii="Helvetica" w:hAnsi="Helvetica" w:cs="Calibri"/>
          <w:sz w:val="32"/>
          <w:szCs w:val="32"/>
          <w:rPrChange w:id="3766" w:author="Ryan" w:date="2017-04-30T19:28:00Z">
            <w:rPr>
              <w:rFonts w:ascii="Calibri" w:hAnsi="Calibri" w:cs="Calibri"/>
              <w:sz w:val="32"/>
              <w:szCs w:val="32"/>
            </w:rPr>
          </w:rPrChange>
        </w:rPr>
        <w:t xml:space="preserve"> therefore wrote to her father</w:t>
      </w:r>
      <w:r w:rsidRPr="00C93E5C">
        <w:rPr>
          <w:rFonts w:ascii="Helvetica" w:hAnsi="Helvetica" w:cs="Calibri"/>
          <w:sz w:val="32"/>
          <w:szCs w:val="32"/>
          <w:rPrChange w:id="3767" w:author="Ryan" w:date="2017-04-30T19:28:00Z">
            <w:rPr>
              <w:rFonts w:ascii="Calibri" w:hAnsi="Calibri" w:cs="Calibri"/>
              <w:sz w:val="32"/>
              <w:szCs w:val="32"/>
            </w:rPr>
          </w:rPrChange>
        </w:rPr>
        <w:t xml:space="preserve"> that, if</w:t>
      </w:r>
    </w:p>
    <w:p w14:paraId="276FBE58" w14:textId="77777777" w:rsidR="00303381" w:rsidRPr="00C93E5C" w:rsidRDefault="00303381" w:rsidP="00472BE7">
      <w:pPr>
        <w:spacing w:after="0"/>
        <w:rPr>
          <w:rFonts w:ascii="Helvetica" w:hAnsi="Helvetica" w:cs="Calibri"/>
          <w:sz w:val="32"/>
          <w:szCs w:val="32"/>
          <w:rPrChange w:id="3768" w:author="Ryan" w:date="2017-04-30T19:28:00Z">
            <w:rPr>
              <w:rFonts w:ascii="Calibri" w:hAnsi="Calibri" w:cs="Calibri"/>
              <w:sz w:val="32"/>
              <w:szCs w:val="32"/>
            </w:rPr>
          </w:rPrChange>
        </w:rPr>
      </w:pPr>
      <w:r w:rsidRPr="00C93E5C">
        <w:rPr>
          <w:rFonts w:ascii="Helvetica" w:hAnsi="Helvetica" w:cs="Calibri"/>
          <w:sz w:val="32"/>
          <w:szCs w:val="32"/>
          <w:rPrChange w:id="3769" w:author="Ryan" w:date="2017-04-30T19:28:00Z">
            <w:rPr>
              <w:rFonts w:ascii="Calibri" w:hAnsi="Calibri" w:cs="Calibri"/>
              <w:sz w:val="32"/>
              <w:szCs w:val="32"/>
            </w:rPr>
          </w:rPrChange>
        </w:rPr>
        <w:t>con</w:t>
      </w:r>
      <w:r w:rsidR="00472BE7" w:rsidRPr="00C93E5C">
        <w:rPr>
          <w:rFonts w:ascii="Helvetica" w:hAnsi="Helvetica" w:cs="Calibri"/>
          <w:sz w:val="32"/>
          <w:szCs w:val="32"/>
          <w:rPrChange w:id="3770" w:author="Ryan" w:date="2017-04-30T19:28:00Z">
            <w:rPr>
              <w:rFonts w:ascii="Calibri" w:hAnsi="Calibri" w:cs="Calibri"/>
              <w:sz w:val="32"/>
              <w:szCs w:val="32"/>
            </w:rPr>
          </w:rPrChange>
        </w:rPr>
        <w:t>sistent with his family arrangements, she</w:t>
      </w:r>
      <w:r w:rsidRPr="00C93E5C">
        <w:rPr>
          <w:rFonts w:ascii="Helvetica" w:hAnsi="Helvetica" w:cs="Calibri"/>
          <w:sz w:val="32"/>
          <w:szCs w:val="32"/>
          <w:rPrChange w:id="3771" w:author="Ryan" w:date="2017-04-30T19:28:00Z">
            <w:rPr>
              <w:rFonts w:ascii="Calibri" w:hAnsi="Calibri" w:cs="Calibri"/>
              <w:sz w:val="32"/>
              <w:szCs w:val="32"/>
            </w:rPr>
          </w:rPrChange>
        </w:rPr>
        <w:t xml:space="preserve"> </w:t>
      </w:r>
    </w:p>
    <w:p w14:paraId="04E60579" w14:textId="77777777" w:rsidR="00303381" w:rsidRPr="00C93E5C" w:rsidRDefault="00472BE7" w:rsidP="00472BE7">
      <w:pPr>
        <w:spacing w:after="0"/>
        <w:rPr>
          <w:rFonts w:ascii="Helvetica" w:hAnsi="Helvetica" w:cs="Calibri"/>
          <w:sz w:val="32"/>
          <w:szCs w:val="32"/>
          <w:rPrChange w:id="3772" w:author="Ryan" w:date="2017-04-30T19:28:00Z">
            <w:rPr>
              <w:rFonts w:ascii="Calibri" w:hAnsi="Calibri" w:cs="Calibri"/>
              <w:sz w:val="32"/>
              <w:szCs w:val="32"/>
            </w:rPr>
          </w:rPrChange>
        </w:rPr>
      </w:pPr>
      <w:r w:rsidRPr="00C93E5C">
        <w:rPr>
          <w:rFonts w:ascii="Helvetica" w:hAnsi="Helvetica" w:cs="Calibri"/>
          <w:sz w:val="32"/>
          <w:szCs w:val="32"/>
          <w:rPrChange w:id="3773" w:author="Ryan" w:date="2017-04-30T19:28:00Z">
            <w:rPr>
              <w:rFonts w:ascii="Calibri" w:hAnsi="Calibri" w:cs="Calibri"/>
              <w:sz w:val="32"/>
              <w:szCs w:val="32"/>
            </w:rPr>
          </w:rPrChange>
        </w:rPr>
        <w:t>would continue a while longer with her</w:t>
      </w:r>
      <w:r w:rsidR="00303381" w:rsidRPr="00C93E5C">
        <w:rPr>
          <w:rFonts w:ascii="Helvetica" w:hAnsi="Helvetica" w:cs="Calibri"/>
          <w:sz w:val="32"/>
          <w:szCs w:val="32"/>
          <w:rPrChange w:id="3774" w:author="Ryan" w:date="2017-04-30T19:28:00Z">
            <w:rPr>
              <w:rFonts w:ascii="Calibri" w:hAnsi="Calibri" w:cs="Calibri"/>
              <w:sz w:val="32"/>
              <w:szCs w:val="32"/>
            </w:rPr>
          </w:rPrChange>
        </w:rPr>
        <w:t xml:space="preserve"> </w:t>
      </w:r>
      <w:r w:rsidRPr="00C93E5C">
        <w:rPr>
          <w:rFonts w:ascii="Helvetica" w:hAnsi="Helvetica" w:cs="Calibri"/>
          <w:sz w:val="32"/>
          <w:szCs w:val="32"/>
          <w:rPrChange w:id="3775" w:author="Ryan" w:date="2017-04-30T19:28:00Z">
            <w:rPr>
              <w:rFonts w:ascii="Calibri" w:hAnsi="Calibri" w:cs="Calibri"/>
              <w:sz w:val="32"/>
              <w:szCs w:val="32"/>
            </w:rPr>
          </w:rPrChange>
        </w:rPr>
        <w:t>uncle.</w:t>
      </w:r>
      <w:r w:rsidR="00303381" w:rsidRPr="00C93E5C">
        <w:rPr>
          <w:rFonts w:ascii="Helvetica" w:hAnsi="Helvetica" w:cs="Calibri"/>
          <w:sz w:val="32"/>
          <w:szCs w:val="32"/>
          <w:rPrChange w:id="3776" w:author="Ryan" w:date="2017-04-30T19:28:00Z">
            <w:rPr>
              <w:rFonts w:ascii="Calibri" w:hAnsi="Calibri" w:cs="Calibri"/>
              <w:sz w:val="32"/>
              <w:szCs w:val="32"/>
            </w:rPr>
          </w:rPrChange>
        </w:rPr>
        <w:t xml:space="preserve"> </w:t>
      </w:r>
    </w:p>
    <w:p w14:paraId="076C9BB9" w14:textId="77777777" w:rsidR="00303381" w:rsidRPr="00C93E5C" w:rsidRDefault="00472BE7" w:rsidP="007D5C8B">
      <w:pPr>
        <w:spacing w:after="0"/>
        <w:ind w:firstLine="800"/>
        <w:rPr>
          <w:rFonts w:ascii="Helvetica" w:hAnsi="Helvetica" w:cs="Calibri"/>
          <w:sz w:val="32"/>
          <w:szCs w:val="32"/>
          <w:rPrChange w:id="3777" w:author="Ryan" w:date="2017-04-30T19:28:00Z">
            <w:rPr>
              <w:rFonts w:ascii="Calibri" w:hAnsi="Calibri" w:cs="Calibri"/>
              <w:sz w:val="32"/>
              <w:szCs w:val="32"/>
            </w:rPr>
          </w:rPrChange>
        </w:rPr>
      </w:pPr>
      <w:r w:rsidRPr="00C93E5C">
        <w:rPr>
          <w:rFonts w:ascii="Helvetica" w:hAnsi="Helvetica" w:cs="Calibri"/>
          <w:sz w:val="32"/>
          <w:szCs w:val="32"/>
          <w:rPrChange w:id="3778" w:author="Ryan" w:date="2017-04-30T19:28:00Z">
            <w:rPr>
              <w:rFonts w:ascii="Calibri" w:hAnsi="Calibri" w:cs="Calibri"/>
              <w:sz w:val="32"/>
              <w:szCs w:val="32"/>
            </w:rPr>
          </w:rPrChange>
        </w:rPr>
        <w:t>While the summer passed on, Blake was</w:t>
      </w:r>
      <w:r w:rsidR="00303381" w:rsidRPr="00C93E5C">
        <w:rPr>
          <w:rFonts w:ascii="Helvetica" w:hAnsi="Helvetica" w:cs="Calibri"/>
          <w:sz w:val="32"/>
          <w:szCs w:val="32"/>
          <w:rPrChange w:id="3779"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3780" w:author="Ryan" w:date="2017-04-30T19:28:00Z">
            <w:rPr>
              <w:rFonts w:ascii="Calibri" w:hAnsi="Calibri" w:cs="Calibri"/>
              <w:sz w:val="32"/>
              <w:szCs w:val="32"/>
            </w:rPr>
          </w:rPrChange>
        </w:rPr>
        <w:t>inde</w:t>
      </w:r>
      <w:proofErr w:type="spellEnd"/>
      <w:r w:rsidR="00303381" w:rsidRPr="00C93E5C">
        <w:rPr>
          <w:rFonts w:ascii="Helvetica" w:hAnsi="Helvetica" w:cs="Calibri"/>
          <w:sz w:val="32"/>
          <w:szCs w:val="32"/>
          <w:rPrChange w:id="3781" w:author="Ryan" w:date="2017-04-30T19:28:00Z">
            <w:rPr>
              <w:rFonts w:ascii="Calibri" w:hAnsi="Calibri" w:cs="Calibri"/>
              <w:sz w:val="32"/>
              <w:szCs w:val="32"/>
            </w:rPr>
          </w:rPrChange>
        </w:rPr>
        <w:t>-</w:t>
      </w:r>
    </w:p>
    <w:p w14:paraId="6C9EB47D" w14:textId="77777777" w:rsidR="00303381" w:rsidRPr="00C93E5C" w:rsidRDefault="00472BE7" w:rsidP="00472BE7">
      <w:pPr>
        <w:spacing w:after="0"/>
        <w:rPr>
          <w:rFonts w:ascii="Helvetica" w:hAnsi="Helvetica" w:cs="Calibri"/>
          <w:sz w:val="32"/>
          <w:szCs w:val="32"/>
          <w:rPrChange w:id="3782" w:author="Ryan" w:date="2017-04-30T19:28:00Z">
            <w:rPr>
              <w:rFonts w:ascii="Calibri" w:hAnsi="Calibri" w:cs="Calibri"/>
              <w:sz w:val="32"/>
              <w:szCs w:val="32"/>
            </w:rPr>
          </w:rPrChange>
        </w:rPr>
      </w:pPr>
      <w:r w:rsidRPr="00C93E5C">
        <w:rPr>
          <w:rFonts w:ascii="Helvetica" w:hAnsi="Helvetica" w:cs="Calibri"/>
          <w:sz w:val="32"/>
          <w:szCs w:val="32"/>
          <w:rPrChange w:id="3783" w:author="Ryan" w:date="2017-04-30T19:28:00Z">
            <w:rPr>
              <w:rFonts w:ascii="Calibri" w:hAnsi="Calibri" w:cs="Calibri"/>
              <w:sz w:val="32"/>
              <w:szCs w:val="32"/>
            </w:rPr>
          </w:rPrChange>
        </w:rPr>
        <w:t>fatigable in his exertions to amuse</w:t>
      </w:r>
      <w:r w:rsidR="00303381" w:rsidRPr="00C93E5C">
        <w:rPr>
          <w:rFonts w:ascii="Helvetica" w:hAnsi="Helvetica" w:cs="Calibri"/>
          <w:sz w:val="32"/>
          <w:szCs w:val="32"/>
          <w:rPrChange w:id="3784" w:author="Ryan" w:date="2017-04-30T19:28:00Z">
            <w:rPr>
              <w:rFonts w:ascii="Calibri" w:hAnsi="Calibri" w:cs="Calibri"/>
              <w:sz w:val="32"/>
              <w:szCs w:val="32"/>
            </w:rPr>
          </w:rPrChange>
        </w:rPr>
        <w:t xml:space="preserve"> </w:t>
      </w:r>
      <w:r w:rsidRPr="00C93E5C">
        <w:rPr>
          <w:rFonts w:ascii="Helvetica" w:hAnsi="Helvetica" w:cs="Calibri"/>
          <w:sz w:val="32"/>
          <w:szCs w:val="32"/>
          <w:rPrChange w:id="3785" w:author="Ryan" w:date="2017-04-30T19:28:00Z">
            <w:rPr>
              <w:rFonts w:ascii="Calibri" w:hAnsi="Calibri" w:cs="Calibri"/>
              <w:sz w:val="32"/>
              <w:szCs w:val="32"/>
            </w:rPr>
          </w:rPrChange>
        </w:rPr>
        <w:t>Eliza; and</w:t>
      </w:r>
      <w:r w:rsidR="00303381" w:rsidRPr="00C93E5C">
        <w:rPr>
          <w:rFonts w:ascii="Helvetica" w:hAnsi="Helvetica" w:cs="Calibri"/>
          <w:sz w:val="32"/>
          <w:szCs w:val="32"/>
          <w:rPrChange w:id="3786" w:author="Ryan" w:date="2017-04-30T19:28:00Z">
            <w:rPr>
              <w:rFonts w:ascii="Calibri" w:hAnsi="Calibri" w:cs="Calibri"/>
              <w:sz w:val="32"/>
              <w:szCs w:val="32"/>
            </w:rPr>
          </w:rPrChange>
        </w:rPr>
        <w:t>,</w:t>
      </w:r>
    </w:p>
    <w:p w14:paraId="1F7F06AA" w14:textId="77777777" w:rsidR="00303381" w:rsidRPr="00C93E5C" w:rsidRDefault="00472BE7" w:rsidP="00472BE7">
      <w:pPr>
        <w:spacing w:after="0"/>
        <w:rPr>
          <w:rFonts w:ascii="Helvetica" w:hAnsi="Helvetica" w:cs="Calibri"/>
          <w:sz w:val="32"/>
          <w:szCs w:val="32"/>
          <w:rPrChange w:id="3787" w:author="Ryan" w:date="2017-04-30T19:28:00Z">
            <w:rPr>
              <w:rFonts w:ascii="Calibri" w:hAnsi="Calibri" w:cs="Calibri"/>
              <w:sz w:val="32"/>
              <w:szCs w:val="32"/>
            </w:rPr>
          </w:rPrChange>
        </w:rPr>
      </w:pPr>
      <w:r w:rsidRPr="00C93E5C">
        <w:rPr>
          <w:rFonts w:ascii="Helvetica" w:hAnsi="Helvetica" w:cs="Calibri"/>
          <w:sz w:val="32"/>
          <w:szCs w:val="32"/>
          <w:rPrChange w:id="3788" w:author="Ryan" w:date="2017-04-30T19:28:00Z">
            <w:rPr>
              <w:rFonts w:ascii="Calibri" w:hAnsi="Calibri" w:cs="Calibri"/>
              <w:sz w:val="32"/>
              <w:szCs w:val="32"/>
            </w:rPr>
          </w:rPrChange>
        </w:rPr>
        <w:t>for this purpose, a continual</w:t>
      </w:r>
      <w:r w:rsidR="00303381" w:rsidRPr="00C93E5C">
        <w:rPr>
          <w:rFonts w:ascii="Helvetica" w:hAnsi="Helvetica" w:cs="Calibri"/>
          <w:sz w:val="32"/>
          <w:szCs w:val="32"/>
          <w:rPrChange w:id="3789" w:author="Ryan" w:date="2017-04-30T19:28:00Z">
            <w:rPr>
              <w:rFonts w:ascii="Calibri" w:hAnsi="Calibri" w:cs="Calibri"/>
              <w:sz w:val="32"/>
              <w:szCs w:val="32"/>
            </w:rPr>
          </w:rPrChange>
        </w:rPr>
        <w:t xml:space="preserve"> </w:t>
      </w:r>
      <w:r w:rsidRPr="00C93E5C">
        <w:rPr>
          <w:rFonts w:ascii="Helvetica" w:hAnsi="Helvetica" w:cs="Calibri"/>
          <w:sz w:val="32"/>
          <w:szCs w:val="32"/>
          <w:rPrChange w:id="3790" w:author="Ryan" w:date="2017-04-30T19:28:00Z">
            <w:rPr>
              <w:rFonts w:ascii="Calibri" w:hAnsi="Calibri" w:cs="Calibri"/>
              <w:sz w:val="32"/>
              <w:szCs w:val="32"/>
            </w:rPr>
          </w:rPrChange>
        </w:rPr>
        <w:t>round of entertain</w:t>
      </w:r>
      <w:r w:rsidR="00303381" w:rsidRPr="00C93E5C">
        <w:rPr>
          <w:rFonts w:ascii="Helvetica" w:hAnsi="Helvetica" w:cs="Calibri"/>
          <w:sz w:val="32"/>
          <w:szCs w:val="32"/>
          <w:rPrChange w:id="3791" w:author="Ryan" w:date="2017-04-30T19:28:00Z">
            <w:rPr>
              <w:rFonts w:ascii="Calibri" w:hAnsi="Calibri" w:cs="Calibri"/>
              <w:sz w:val="32"/>
              <w:szCs w:val="32"/>
            </w:rPr>
          </w:rPrChange>
        </w:rPr>
        <w:t>-</w:t>
      </w:r>
    </w:p>
    <w:p w14:paraId="672F66EC" w14:textId="77777777" w:rsidR="00303381" w:rsidRPr="00C93E5C" w:rsidRDefault="00472BE7" w:rsidP="00472BE7">
      <w:pPr>
        <w:spacing w:after="0"/>
        <w:rPr>
          <w:rFonts w:ascii="Helvetica" w:hAnsi="Helvetica" w:cs="Calibri"/>
          <w:sz w:val="32"/>
          <w:szCs w:val="32"/>
          <w:rPrChange w:id="3792" w:author="Ryan" w:date="2017-04-30T19:28:00Z">
            <w:rPr>
              <w:rFonts w:ascii="Calibri" w:hAnsi="Calibri" w:cs="Calibri"/>
              <w:sz w:val="32"/>
              <w:szCs w:val="32"/>
            </w:rPr>
          </w:rPrChange>
        </w:rPr>
      </w:pPr>
      <w:proofErr w:type="spellStart"/>
      <w:r w:rsidRPr="00C93E5C">
        <w:rPr>
          <w:rFonts w:ascii="Helvetica" w:hAnsi="Helvetica" w:cs="Calibri"/>
          <w:sz w:val="32"/>
          <w:szCs w:val="32"/>
          <w:rPrChange w:id="3793" w:author="Ryan" w:date="2017-04-30T19:28:00Z">
            <w:rPr>
              <w:rFonts w:ascii="Calibri" w:hAnsi="Calibri" w:cs="Calibri"/>
              <w:sz w:val="32"/>
              <w:szCs w:val="32"/>
            </w:rPr>
          </w:rPrChange>
        </w:rPr>
        <w:t>m</w:t>
      </w:r>
      <w:r w:rsidR="00303381" w:rsidRPr="00C93E5C">
        <w:rPr>
          <w:rFonts w:ascii="Helvetica" w:hAnsi="Helvetica" w:cs="Calibri"/>
          <w:sz w:val="32"/>
          <w:szCs w:val="32"/>
          <w:rPrChange w:id="3794" w:author="Ryan" w:date="2017-04-30T19:28:00Z">
            <w:rPr>
              <w:rFonts w:ascii="Calibri" w:hAnsi="Calibri" w:cs="Calibri"/>
              <w:sz w:val="32"/>
              <w:szCs w:val="32"/>
            </w:rPr>
          </w:rPrChange>
        </w:rPr>
        <w:t>ents</w:t>
      </w:r>
      <w:proofErr w:type="spellEnd"/>
      <w:r w:rsidR="00303381" w:rsidRPr="00C93E5C">
        <w:rPr>
          <w:rFonts w:ascii="Helvetica" w:hAnsi="Helvetica" w:cs="Calibri"/>
          <w:sz w:val="32"/>
          <w:szCs w:val="32"/>
          <w:rPrChange w:id="3795" w:author="Ryan" w:date="2017-04-30T19:28:00Z">
            <w:rPr>
              <w:rFonts w:ascii="Calibri" w:hAnsi="Calibri" w:cs="Calibri"/>
              <w:sz w:val="32"/>
              <w:szCs w:val="32"/>
            </w:rPr>
          </w:rPrChange>
        </w:rPr>
        <w:t xml:space="preserve"> was kept up. Ex</w:t>
      </w:r>
      <w:r w:rsidRPr="00C93E5C">
        <w:rPr>
          <w:rFonts w:ascii="Helvetica" w:hAnsi="Helvetica" w:cs="Calibri"/>
          <w:sz w:val="32"/>
          <w:szCs w:val="32"/>
          <w:rPrChange w:id="3796" w:author="Ryan" w:date="2017-04-30T19:28:00Z">
            <w:rPr>
              <w:rFonts w:ascii="Calibri" w:hAnsi="Calibri" w:cs="Calibri"/>
              <w:sz w:val="32"/>
              <w:szCs w:val="32"/>
            </w:rPr>
          </w:rPrChange>
        </w:rPr>
        <w:t xml:space="preserve">cursions into the </w:t>
      </w:r>
      <w:proofErr w:type="spellStart"/>
      <w:r w:rsidRPr="00C93E5C">
        <w:rPr>
          <w:rFonts w:ascii="Helvetica" w:hAnsi="Helvetica" w:cs="Calibri"/>
          <w:sz w:val="32"/>
          <w:szCs w:val="32"/>
          <w:rPrChange w:id="3797" w:author="Ryan" w:date="2017-04-30T19:28:00Z">
            <w:rPr>
              <w:rFonts w:ascii="Calibri" w:hAnsi="Calibri" w:cs="Calibri"/>
              <w:sz w:val="32"/>
              <w:szCs w:val="32"/>
            </w:rPr>
          </w:rPrChange>
        </w:rPr>
        <w:t>coun</w:t>
      </w:r>
      <w:proofErr w:type="spellEnd"/>
      <w:r w:rsidR="00303381" w:rsidRPr="00C93E5C">
        <w:rPr>
          <w:rFonts w:ascii="Helvetica" w:hAnsi="Helvetica" w:cs="Calibri"/>
          <w:sz w:val="32"/>
          <w:szCs w:val="32"/>
          <w:rPrChange w:id="3798" w:author="Ryan" w:date="2017-04-30T19:28:00Z">
            <w:rPr>
              <w:rFonts w:ascii="Calibri" w:hAnsi="Calibri" w:cs="Calibri"/>
              <w:sz w:val="32"/>
              <w:szCs w:val="32"/>
            </w:rPr>
          </w:rPrChange>
        </w:rPr>
        <w:t>-</w:t>
      </w:r>
    </w:p>
    <w:p w14:paraId="208C4A4C" w14:textId="77777777" w:rsidR="00F925F7" w:rsidRPr="00C93E5C" w:rsidRDefault="00472BE7" w:rsidP="00472BE7">
      <w:pPr>
        <w:spacing w:after="0"/>
        <w:rPr>
          <w:rFonts w:ascii="Helvetica" w:hAnsi="Helvetica" w:cs="Calibri"/>
          <w:sz w:val="32"/>
          <w:szCs w:val="32"/>
          <w:rPrChange w:id="3799" w:author="Ryan" w:date="2017-04-30T19:28:00Z">
            <w:rPr>
              <w:rFonts w:ascii="Calibri" w:hAnsi="Calibri" w:cs="Calibri"/>
              <w:sz w:val="32"/>
              <w:szCs w:val="32"/>
            </w:rPr>
          </w:rPrChange>
        </w:rPr>
      </w:pPr>
      <w:r w:rsidRPr="00C93E5C">
        <w:rPr>
          <w:rFonts w:ascii="Helvetica" w:hAnsi="Helvetica" w:cs="Calibri"/>
          <w:sz w:val="32"/>
          <w:szCs w:val="32"/>
          <w:rPrChange w:id="3800" w:author="Ryan" w:date="2017-04-30T19:28:00Z">
            <w:rPr>
              <w:rFonts w:ascii="Calibri" w:hAnsi="Calibri" w:cs="Calibri"/>
              <w:sz w:val="32"/>
              <w:szCs w:val="32"/>
            </w:rPr>
          </w:rPrChange>
        </w:rPr>
        <w:t xml:space="preserve">try, in coaches and on horseback; walking along </w:t>
      </w:r>
    </w:p>
    <w:p w14:paraId="410B01ED" w14:textId="77777777" w:rsidR="00F925F7" w:rsidRPr="00C93E5C" w:rsidRDefault="00472BE7" w:rsidP="00472BE7">
      <w:pPr>
        <w:spacing w:after="0"/>
        <w:rPr>
          <w:rFonts w:ascii="Helvetica" w:hAnsi="Helvetica" w:cs="Calibri"/>
          <w:sz w:val="32"/>
          <w:szCs w:val="32"/>
          <w:rPrChange w:id="3801" w:author="Ryan" w:date="2017-04-30T19:28:00Z">
            <w:rPr>
              <w:rFonts w:ascii="Calibri" w:hAnsi="Calibri" w:cs="Calibri"/>
              <w:sz w:val="32"/>
              <w:szCs w:val="32"/>
            </w:rPr>
          </w:rPrChange>
        </w:rPr>
      </w:pPr>
      <w:r w:rsidRPr="00C93E5C">
        <w:rPr>
          <w:rFonts w:ascii="Helvetica" w:hAnsi="Helvetica" w:cs="Calibri"/>
          <w:sz w:val="32"/>
          <w:szCs w:val="32"/>
          <w:rPrChange w:id="3802" w:author="Ryan" w:date="2017-04-30T19:28:00Z">
            <w:rPr>
              <w:rFonts w:ascii="Calibri" w:hAnsi="Calibri" w:cs="Calibri"/>
              <w:sz w:val="32"/>
              <w:szCs w:val="32"/>
            </w:rPr>
          </w:rPrChange>
        </w:rPr>
        <w:t>the banks of</w:t>
      </w:r>
      <w:r w:rsidR="00F925F7" w:rsidRPr="00C93E5C">
        <w:rPr>
          <w:rFonts w:ascii="Helvetica" w:hAnsi="Helvetica" w:cs="Calibri"/>
          <w:sz w:val="32"/>
          <w:szCs w:val="32"/>
          <w:rPrChange w:id="3803" w:author="Ryan" w:date="2017-04-30T19:28:00Z">
            <w:rPr>
              <w:rFonts w:ascii="Calibri" w:hAnsi="Calibri" w:cs="Calibri"/>
              <w:sz w:val="32"/>
              <w:szCs w:val="32"/>
            </w:rPr>
          </w:rPrChange>
        </w:rPr>
        <w:t xml:space="preserve"> </w:t>
      </w:r>
      <w:r w:rsidRPr="00C93E5C">
        <w:rPr>
          <w:rFonts w:ascii="Helvetica" w:hAnsi="Helvetica" w:cs="Calibri"/>
          <w:sz w:val="32"/>
          <w:szCs w:val="32"/>
          <w:rPrChange w:id="3804" w:author="Ryan" w:date="2017-04-30T19:28:00Z">
            <w:rPr>
              <w:rFonts w:ascii="Calibri" w:hAnsi="Calibri" w:cs="Calibri"/>
              <w:sz w:val="32"/>
              <w:szCs w:val="32"/>
            </w:rPr>
          </w:rPrChange>
        </w:rPr>
        <w:t>the East and North Rivers, a</w:t>
      </w:r>
      <w:r w:rsidR="00303381" w:rsidRPr="00C93E5C">
        <w:rPr>
          <w:rFonts w:ascii="Helvetica" w:hAnsi="Helvetica" w:cs="Calibri"/>
          <w:sz w:val="32"/>
          <w:szCs w:val="32"/>
          <w:rPrChange w:id="3805" w:author="Ryan" w:date="2017-04-30T19:28:00Z">
            <w:rPr>
              <w:rFonts w:ascii="Calibri" w:hAnsi="Calibri" w:cs="Calibri"/>
              <w:sz w:val="32"/>
              <w:szCs w:val="32"/>
            </w:rPr>
          </w:rPrChange>
        </w:rPr>
        <w:t>nd barge</w:t>
      </w:r>
      <w:r w:rsidR="00F925F7" w:rsidRPr="00C93E5C">
        <w:rPr>
          <w:rFonts w:ascii="Helvetica" w:hAnsi="Helvetica" w:cs="Calibri"/>
          <w:sz w:val="32"/>
          <w:szCs w:val="32"/>
          <w:rPrChange w:id="3806" w:author="Ryan" w:date="2017-04-30T19:28:00Z">
            <w:rPr>
              <w:rFonts w:ascii="Calibri" w:hAnsi="Calibri" w:cs="Calibri"/>
              <w:sz w:val="32"/>
              <w:szCs w:val="32"/>
            </w:rPr>
          </w:rPrChange>
        </w:rPr>
        <w:t>-</w:t>
      </w:r>
    </w:p>
    <w:p w14:paraId="5E55C367" w14:textId="77777777" w:rsidR="00F925F7" w:rsidRPr="00C93E5C" w:rsidRDefault="00F925F7" w:rsidP="00472BE7">
      <w:pPr>
        <w:spacing w:after="0"/>
        <w:rPr>
          <w:rFonts w:ascii="Helvetica" w:hAnsi="Helvetica" w:cs="Calibri"/>
          <w:sz w:val="32"/>
          <w:szCs w:val="32"/>
          <w:rPrChange w:id="3807" w:author="Ryan" w:date="2017-04-30T19:28:00Z">
            <w:rPr>
              <w:rFonts w:ascii="Calibri" w:hAnsi="Calibri" w:cs="Calibri"/>
              <w:sz w:val="32"/>
              <w:szCs w:val="32"/>
            </w:rPr>
          </w:rPrChange>
        </w:rPr>
      </w:pPr>
      <w:r w:rsidRPr="00C93E5C">
        <w:rPr>
          <w:rFonts w:ascii="Helvetica" w:hAnsi="Helvetica" w:cs="Calibri"/>
          <w:sz w:val="32"/>
          <w:szCs w:val="32"/>
          <w:rPrChange w:id="3808" w:author="Ryan" w:date="2017-04-30T19:28:00Z">
            <w:rPr>
              <w:rFonts w:ascii="Calibri" w:hAnsi="Calibri" w:cs="Calibri"/>
              <w:sz w:val="32"/>
              <w:szCs w:val="32"/>
            </w:rPr>
          </w:rPrChange>
        </w:rPr>
        <w:t>sailing in the harbo</w:t>
      </w:r>
      <w:r w:rsidR="00472BE7" w:rsidRPr="00C93E5C">
        <w:rPr>
          <w:rFonts w:ascii="Helvetica" w:hAnsi="Helvetica" w:cs="Calibri"/>
          <w:sz w:val="32"/>
          <w:szCs w:val="32"/>
          <w:rPrChange w:id="3809" w:author="Ryan" w:date="2017-04-30T19:28:00Z">
            <w:rPr>
              <w:rFonts w:ascii="Calibri" w:hAnsi="Calibri" w:cs="Calibri"/>
              <w:sz w:val="32"/>
              <w:szCs w:val="32"/>
            </w:rPr>
          </w:rPrChange>
        </w:rPr>
        <w:t>r, were among the first</w:t>
      </w:r>
      <w:r w:rsidRPr="00C93E5C">
        <w:rPr>
          <w:rFonts w:ascii="Helvetica" w:hAnsi="Helvetica" w:cs="Calibri"/>
          <w:sz w:val="32"/>
          <w:szCs w:val="32"/>
          <w:rPrChange w:id="3810"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3811" w:author="Ryan" w:date="2017-04-30T19:28:00Z">
            <w:rPr>
              <w:rFonts w:ascii="Calibri" w:hAnsi="Calibri" w:cs="Calibri"/>
              <w:sz w:val="32"/>
              <w:szCs w:val="32"/>
            </w:rPr>
          </w:rPrChange>
        </w:rPr>
        <w:t>di</w:t>
      </w:r>
      <w:r w:rsidRPr="00C93E5C">
        <w:rPr>
          <w:rFonts w:ascii="Helvetica" w:hAnsi="Helvetica" w:cs="Calibri"/>
          <w:sz w:val="32"/>
          <w:szCs w:val="32"/>
          <w:rPrChange w:id="3812" w:author="Ryan" w:date="2017-04-30T19:28:00Z">
            <w:rPr>
              <w:rFonts w:ascii="Calibri" w:hAnsi="Calibri" w:cs="Calibri"/>
              <w:sz w:val="32"/>
              <w:szCs w:val="32"/>
            </w:rPr>
          </w:rPrChange>
        </w:rPr>
        <w:t>-</w:t>
      </w:r>
    </w:p>
    <w:p w14:paraId="1B362C40" w14:textId="77777777" w:rsidR="00F925F7" w:rsidRPr="00C93E5C" w:rsidRDefault="00472BE7" w:rsidP="00472BE7">
      <w:pPr>
        <w:spacing w:after="0"/>
        <w:rPr>
          <w:rFonts w:ascii="Helvetica" w:hAnsi="Helvetica" w:cs="Calibri"/>
          <w:sz w:val="32"/>
          <w:szCs w:val="32"/>
          <w:rPrChange w:id="3813" w:author="Ryan" w:date="2017-04-30T19:28:00Z">
            <w:rPr>
              <w:rFonts w:ascii="Calibri" w:hAnsi="Calibri" w:cs="Calibri"/>
              <w:sz w:val="32"/>
              <w:szCs w:val="32"/>
            </w:rPr>
          </w:rPrChange>
        </w:rPr>
      </w:pPr>
      <w:r w:rsidRPr="00C93E5C">
        <w:rPr>
          <w:rFonts w:ascii="Helvetica" w:hAnsi="Helvetica" w:cs="Calibri"/>
          <w:sz w:val="32"/>
          <w:szCs w:val="32"/>
          <w:rPrChange w:id="3814" w:author="Ryan" w:date="2017-04-30T19:28:00Z">
            <w:rPr>
              <w:rFonts w:ascii="Calibri" w:hAnsi="Calibri" w:cs="Calibri"/>
              <w:sz w:val="32"/>
              <w:szCs w:val="32"/>
            </w:rPr>
          </w:rPrChange>
        </w:rPr>
        <w:t>versions. As they were out on one of</w:t>
      </w:r>
      <w:r w:rsidR="00303381" w:rsidRPr="00C93E5C">
        <w:rPr>
          <w:rFonts w:ascii="Helvetica" w:hAnsi="Helvetica" w:cs="Calibri"/>
          <w:sz w:val="32"/>
          <w:szCs w:val="32"/>
          <w:rPrChange w:id="3815" w:author="Ryan" w:date="2017-04-30T19:28:00Z">
            <w:rPr>
              <w:rFonts w:ascii="Calibri" w:hAnsi="Calibri" w:cs="Calibri"/>
              <w:sz w:val="32"/>
              <w:szCs w:val="32"/>
            </w:rPr>
          </w:rPrChange>
        </w:rPr>
        <w:t xml:space="preserve"> </w:t>
      </w:r>
      <w:r w:rsidRPr="00C93E5C">
        <w:rPr>
          <w:rFonts w:ascii="Helvetica" w:hAnsi="Helvetica" w:cs="Calibri"/>
          <w:sz w:val="32"/>
          <w:szCs w:val="32"/>
          <w:rPrChange w:id="3816" w:author="Ryan" w:date="2017-04-30T19:28:00Z">
            <w:rPr>
              <w:rFonts w:ascii="Calibri" w:hAnsi="Calibri" w:cs="Calibri"/>
              <w:sz w:val="32"/>
              <w:szCs w:val="32"/>
            </w:rPr>
          </w:rPrChange>
        </w:rPr>
        <w:t xml:space="preserve">the last </w:t>
      </w:r>
    </w:p>
    <w:p w14:paraId="084C40F6" w14:textId="77777777" w:rsidR="00F925F7" w:rsidRPr="00C93E5C" w:rsidRDefault="00F925F7" w:rsidP="00472BE7">
      <w:pPr>
        <w:spacing w:after="0"/>
        <w:rPr>
          <w:rFonts w:ascii="Helvetica" w:hAnsi="Helvetica" w:cs="Calibri"/>
          <w:sz w:val="32"/>
          <w:szCs w:val="32"/>
          <w:rPrChange w:id="3817" w:author="Ryan" w:date="2017-04-30T19:28:00Z">
            <w:rPr>
              <w:rFonts w:ascii="Calibri" w:hAnsi="Calibri" w:cs="Calibri"/>
              <w:sz w:val="32"/>
              <w:szCs w:val="32"/>
            </w:rPr>
          </w:rPrChange>
        </w:rPr>
      </w:pPr>
      <w:r w:rsidRPr="00C93E5C">
        <w:rPr>
          <w:rFonts w:ascii="Helvetica" w:hAnsi="Helvetica" w:cs="Calibri"/>
          <w:sz w:val="32"/>
          <w:szCs w:val="32"/>
          <w:rPrChange w:id="3818" w:author="Ryan" w:date="2017-04-30T19:28:00Z">
            <w:rPr>
              <w:rFonts w:ascii="Calibri" w:hAnsi="Calibri" w:cs="Calibri"/>
              <w:sz w:val="32"/>
              <w:szCs w:val="32"/>
            </w:rPr>
          </w:rPrChange>
        </w:rPr>
        <w:lastRenderedPageBreak/>
        <w:t>mentioned recreations, one plea</w:t>
      </w:r>
      <w:r w:rsidR="00472BE7" w:rsidRPr="00C93E5C">
        <w:rPr>
          <w:rFonts w:ascii="Helvetica" w:hAnsi="Helvetica" w:cs="Calibri"/>
          <w:sz w:val="32"/>
          <w:szCs w:val="32"/>
          <w:rPrChange w:id="3819" w:author="Ryan" w:date="2017-04-30T19:28:00Z">
            <w:rPr>
              <w:rFonts w:ascii="Calibri" w:hAnsi="Calibri" w:cs="Calibri"/>
              <w:sz w:val="32"/>
              <w:szCs w:val="32"/>
            </w:rPr>
          </w:rPrChange>
        </w:rPr>
        <w:t>sant after</w:t>
      </w:r>
      <w:r w:rsidRPr="00C93E5C">
        <w:rPr>
          <w:rFonts w:ascii="Helvetica" w:hAnsi="Helvetica" w:cs="Calibri"/>
          <w:sz w:val="32"/>
          <w:szCs w:val="32"/>
          <w:rPrChange w:id="3820" w:author="Ryan" w:date="2017-04-30T19:28:00Z">
            <w:rPr>
              <w:rFonts w:ascii="Calibri" w:hAnsi="Calibri" w:cs="Calibri"/>
              <w:sz w:val="32"/>
              <w:szCs w:val="32"/>
            </w:rPr>
          </w:rPrChange>
        </w:rPr>
        <w:t>-</w:t>
      </w:r>
    </w:p>
    <w:p w14:paraId="7064C933" w14:textId="77777777" w:rsidR="00F925F7" w:rsidRPr="00C93E5C" w:rsidRDefault="00472BE7" w:rsidP="00472BE7">
      <w:pPr>
        <w:spacing w:after="0"/>
        <w:rPr>
          <w:rFonts w:ascii="Helvetica" w:hAnsi="Helvetica" w:cs="Calibri"/>
          <w:sz w:val="32"/>
          <w:szCs w:val="32"/>
          <w:rPrChange w:id="3821" w:author="Ryan" w:date="2017-04-30T19:28:00Z">
            <w:rPr>
              <w:rFonts w:ascii="Calibri" w:hAnsi="Calibri" w:cs="Calibri"/>
              <w:sz w:val="32"/>
              <w:szCs w:val="32"/>
            </w:rPr>
          </w:rPrChange>
        </w:rPr>
      </w:pPr>
      <w:r w:rsidRPr="00C93E5C">
        <w:rPr>
          <w:rFonts w:ascii="Helvetica" w:hAnsi="Helvetica" w:cs="Calibri"/>
          <w:sz w:val="32"/>
          <w:szCs w:val="32"/>
          <w:rPrChange w:id="3822" w:author="Ryan" w:date="2017-04-30T19:28:00Z">
            <w:rPr>
              <w:rFonts w:ascii="Calibri" w:hAnsi="Calibri" w:cs="Calibri"/>
              <w:sz w:val="32"/>
              <w:szCs w:val="32"/>
            </w:rPr>
          </w:rPrChange>
        </w:rPr>
        <w:t>noon, it happened that the barge</w:t>
      </w:r>
      <w:r w:rsidR="00303381" w:rsidRPr="00C93E5C">
        <w:rPr>
          <w:rFonts w:ascii="Helvetica" w:hAnsi="Helvetica" w:cs="Calibri"/>
          <w:sz w:val="32"/>
          <w:szCs w:val="32"/>
          <w:rPrChange w:id="3823" w:author="Ryan" w:date="2017-04-30T19:28:00Z">
            <w:rPr>
              <w:rFonts w:ascii="Calibri" w:hAnsi="Calibri" w:cs="Calibri"/>
              <w:sz w:val="32"/>
              <w:szCs w:val="32"/>
            </w:rPr>
          </w:rPrChange>
        </w:rPr>
        <w:t xml:space="preserve"> </w:t>
      </w:r>
      <w:r w:rsidRPr="00C93E5C">
        <w:rPr>
          <w:rFonts w:ascii="Helvetica" w:hAnsi="Helvetica" w:cs="Calibri"/>
          <w:sz w:val="32"/>
          <w:szCs w:val="32"/>
          <w:rPrChange w:id="3824" w:author="Ryan" w:date="2017-04-30T19:28:00Z">
            <w:rPr>
              <w:rFonts w:ascii="Calibri" w:hAnsi="Calibri" w:cs="Calibri"/>
              <w:sz w:val="32"/>
              <w:szCs w:val="32"/>
            </w:rPr>
          </w:rPrChange>
        </w:rPr>
        <w:t xml:space="preserve">in which were </w:t>
      </w:r>
    </w:p>
    <w:p w14:paraId="65878D54" w14:textId="77777777" w:rsidR="00F925F7" w:rsidRPr="00C93E5C" w:rsidRDefault="00472BE7" w:rsidP="00472BE7">
      <w:pPr>
        <w:spacing w:after="0"/>
        <w:rPr>
          <w:rFonts w:ascii="Helvetica" w:hAnsi="Helvetica" w:cs="Calibri"/>
          <w:sz w:val="32"/>
          <w:szCs w:val="32"/>
          <w:rPrChange w:id="3825" w:author="Ryan" w:date="2017-04-30T19:28:00Z">
            <w:rPr>
              <w:rFonts w:ascii="Calibri" w:hAnsi="Calibri" w:cs="Calibri"/>
              <w:sz w:val="32"/>
              <w:szCs w:val="32"/>
            </w:rPr>
          </w:rPrChange>
        </w:rPr>
      </w:pPr>
      <w:r w:rsidRPr="00C93E5C">
        <w:rPr>
          <w:rFonts w:ascii="Helvetica" w:hAnsi="Helvetica" w:cs="Calibri"/>
          <w:sz w:val="32"/>
          <w:szCs w:val="32"/>
          <w:rPrChange w:id="3826" w:author="Ryan" w:date="2017-04-30T19:28:00Z">
            <w:rPr>
              <w:rFonts w:ascii="Calibri" w:hAnsi="Calibri" w:cs="Calibri"/>
              <w:sz w:val="32"/>
              <w:szCs w:val="32"/>
            </w:rPr>
          </w:rPrChange>
        </w:rPr>
        <w:t>Eliza, Miss Smith, and</w:t>
      </w:r>
      <w:r w:rsidR="00F925F7" w:rsidRPr="00C93E5C">
        <w:rPr>
          <w:rFonts w:ascii="Helvetica" w:hAnsi="Helvetica" w:cs="Calibri"/>
          <w:sz w:val="32"/>
          <w:szCs w:val="32"/>
          <w:rPrChange w:id="3827" w:author="Ryan" w:date="2017-04-30T19:28:00Z">
            <w:rPr>
              <w:rFonts w:ascii="Calibri" w:hAnsi="Calibri" w:cs="Calibri"/>
              <w:sz w:val="32"/>
              <w:szCs w:val="32"/>
            </w:rPr>
          </w:rPrChange>
        </w:rPr>
        <w:t xml:space="preserve"> </w:t>
      </w:r>
      <w:r w:rsidRPr="00C93E5C">
        <w:rPr>
          <w:rFonts w:ascii="Helvetica" w:hAnsi="Helvetica" w:cs="Calibri"/>
          <w:sz w:val="32"/>
          <w:szCs w:val="32"/>
          <w:rPrChange w:id="3828" w:author="Ryan" w:date="2017-04-30T19:28:00Z">
            <w:rPr>
              <w:rFonts w:ascii="Calibri" w:hAnsi="Calibri" w:cs="Calibri"/>
              <w:sz w:val="32"/>
              <w:szCs w:val="32"/>
            </w:rPr>
          </w:rPrChange>
        </w:rPr>
        <w:t xml:space="preserve">others, lingered a little </w:t>
      </w:r>
    </w:p>
    <w:p w14:paraId="1C45CD9F" w14:textId="77777777" w:rsidR="00F925F7" w:rsidRPr="00C93E5C" w:rsidRDefault="00472BE7" w:rsidP="00472BE7">
      <w:pPr>
        <w:spacing w:after="0"/>
        <w:rPr>
          <w:rFonts w:ascii="Helvetica" w:hAnsi="Helvetica" w:cs="Calibri"/>
          <w:sz w:val="32"/>
          <w:szCs w:val="32"/>
          <w:rPrChange w:id="3829" w:author="Ryan" w:date="2017-04-30T19:28:00Z">
            <w:rPr>
              <w:rFonts w:ascii="Calibri" w:hAnsi="Calibri" w:cs="Calibri"/>
              <w:sz w:val="32"/>
              <w:szCs w:val="32"/>
            </w:rPr>
          </w:rPrChange>
        </w:rPr>
      </w:pPr>
      <w:r w:rsidRPr="00C93E5C">
        <w:rPr>
          <w:rFonts w:ascii="Helvetica" w:hAnsi="Helvetica" w:cs="Calibri"/>
          <w:sz w:val="32"/>
          <w:szCs w:val="32"/>
          <w:rPrChange w:id="3830" w:author="Ryan" w:date="2017-04-30T19:28:00Z">
            <w:rPr>
              <w:rFonts w:ascii="Calibri" w:hAnsi="Calibri" w:cs="Calibri"/>
              <w:sz w:val="32"/>
              <w:szCs w:val="32"/>
            </w:rPr>
          </w:rPrChange>
        </w:rPr>
        <w:t>behind the rest.</w:t>
      </w:r>
      <w:r w:rsidR="00303381" w:rsidRPr="00C93E5C">
        <w:rPr>
          <w:rFonts w:ascii="Helvetica" w:hAnsi="Helvetica" w:cs="Calibri"/>
          <w:sz w:val="32"/>
          <w:szCs w:val="32"/>
          <w:rPrChange w:id="3831" w:author="Ryan" w:date="2017-04-30T19:28:00Z">
            <w:rPr>
              <w:rFonts w:ascii="Calibri" w:hAnsi="Calibri" w:cs="Calibri"/>
              <w:sz w:val="32"/>
              <w:szCs w:val="32"/>
            </w:rPr>
          </w:rPrChange>
        </w:rPr>
        <w:t xml:space="preserve"> </w:t>
      </w:r>
      <w:r w:rsidRPr="00C93E5C">
        <w:rPr>
          <w:rFonts w:ascii="Helvetica" w:hAnsi="Helvetica" w:cs="Calibri"/>
          <w:sz w:val="32"/>
          <w:szCs w:val="32"/>
          <w:rPrChange w:id="3832" w:author="Ryan" w:date="2017-04-30T19:28:00Z">
            <w:rPr>
              <w:rFonts w:ascii="Calibri" w:hAnsi="Calibri" w:cs="Calibri"/>
              <w:sz w:val="32"/>
              <w:szCs w:val="32"/>
            </w:rPr>
          </w:rPrChange>
        </w:rPr>
        <w:t xml:space="preserve">They were standing up; Miss </w:t>
      </w:r>
    </w:p>
    <w:p w14:paraId="3CEE1B23" w14:textId="77777777" w:rsidR="00F925F7" w:rsidRPr="00C93E5C" w:rsidRDefault="00472BE7" w:rsidP="00472BE7">
      <w:pPr>
        <w:spacing w:after="0"/>
        <w:rPr>
          <w:rFonts w:ascii="Helvetica" w:hAnsi="Helvetica" w:cs="Calibri"/>
          <w:sz w:val="32"/>
          <w:szCs w:val="32"/>
          <w:rPrChange w:id="3833" w:author="Ryan" w:date="2017-04-30T19:28:00Z">
            <w:rPr>
              <w:rFonts w:ascii="Calibri" w:hAnsi="Calibri" w:cs="Calibri"/>
              <w:sz w:val="32"/>
              <w:szCs w:val="32"/>
            </w:rPr>
          </w:rPrChange>
        </w:rPr>
      </w:pPr>
      <w:r w:rsidRPr="00C93E5C">
        <w:rPr>
          <w:rFonts w:ascii="Helvetica" w:hAnsi="Helvetica" w:cs="Calibri"/>
          <w:sz w:val="32"/>
          <w:szCs w:val="32"/>
          <w:rPrChange w:id="3834" w:author="Ryan" w:date="2017-04-30T19:28:00Z">
            <w:rPr>
              <w:rFonts w:ascii="Calibri" w:hAnsi="Calibri" w:cs="Calibri"/>
              <w:sz w:val="32"/>
              <w:szCs w:val="32"/>
            </w:rPr>
          </w:rPrChange>
        </w:rPr>
        <w:t xml:space="preserve">Smith, in </w:t>
      </w:r>
      <w:r w:rsidR="00F925F7" w:rsidRPr="00C93E5C">
        <w:rPr>
          <w:rFonts w:ascii="Helvetica" w:hAnsi="Helvetica" w:cs="Calibri"/>
          <w:sz w:val="32"/>
          <w:szCs w:val="32"/>
          <w:rPrChange w:id="3835" w:author="Ryan" w:date="2017-04-30T19:28:00Z">
            <w:rPr>
              <w:rFonts w:ascii="Calibri" w:hAnsi="Calibri" w:cs="Calibri"/>
              <w:sz w:val="32"/>
              <w:szCs w:val="32"/>
            </w:rPr>
          </w:rPrChange>
        </w:rPr>
        <w:t xml:space="preserve">walking hastily along the boat, </w:t>
      </w:r>
      <w:r w:rsidRPr="00C93E5C">
        <w:rPr>
          <w:rFonts w:ascii="Helvetica" w:hAnsi="Helvetica" w:cs="Calibri"/>
          <w:sz w:val="32"/>
          <w:szCs w:val="32"/>
          <w:rPrChange w:id="3836" w:author="Ryan" w:date="2017-04-30T19:28:00Z">
            <w:rPr>
              <w:rFonts w:ascii="Calibri" w:hAnsi="Calibri" w:cs="Calibri"/>
              <w:sz w:val="32"/>
              <w:szCs w:val="32"/>
            </w:rPr>
          </w:rPrChange>
        </w:rPr>
        <w:t>made</w:t>
      </w:r>
    </w:p>
    <w:p w14:paraId="1593E768" w14:textId="77777777" w:rsidR="00472BE7" w:rsidRPr="00C93E5C" w:rsidRDefault="00472BE7" w:rsidP="00472BE7">
      <w:pPr>
        <w:spacing w:after="0"/>
        <w:rPr>
          <w:rFonts w:ascii="Helvetica" w:hAnsi="Helvetica" w:cs="Calibri"/>
          <w:sz w:val="32"/>
          <w:szCs w:val="32"/>
          <w:rPrChange w:id="3837" w:author="Ryan" w:date="2017-04-30T19:28:00Z">
            <w:rPr>
              <w:rFonts w:ascii="Calibri" w:hAnsi="Calibri" w:cs="Calibri"/>
              <w:sz w:val="32"/>
              <w:szCs w:val="32"/>
            </w:rPr>
          </w:rPrChange>
        </w:rPr>
      </w:pPr>
      <w:r w:rsidRPr="00C93E5C">
        <w:rPr>
          <w:rFonts w:ascii="Helvetica" w:hAnsi="Helvetica" w:cs="Calibri"/>
          <w:sz w:val="32"/>
          <w:szCs w:val="32"/>
          <w:rPrChange w:id="3838" w:author="Ryan" w:date="2017-04-30T19:28:00Z">
            <w:rPr>
              <w:rFonts w:ascii="Calibri" w:hAnsi="Calibri" w:cs="Calibri"/>
              <w:sz w:val="32"/>
              <w:szCs w:val="32"/>
            </w:rPr>
          </w:rPrChange>
        </w:rPr>
        <w:t>a false</w:t>
      </w:r>
      <w:r w:rsidR="00F925F7" w:rsidRPr="00C93E5C">
        <w:rPr>
          <w:rFonts w:ascii="Helvetica" w:hAnsi="Helvetica" w:cs="Calibri"/>
          <w:sz w:val="32"/>
          <w:szCs w:val="32"/>
          <w:rPrChange w:id="3839" w:author="Ryan" w:date="2017-04-30T19:28:00Z">
            <w:rPr>
              <w:rFonts w:ascii="Calibri" w:hAnsi="Calibri" w:cs="Calibri"/>
              <w:sz w:val="32"/>
              <w:szCs w:val="32"/>
            </w:rPr>
          </w:rPrChange>
        </w:rPr>
        <w:t xml:space="preserve"> </w:t>
      </w:r>
      <w:r w:rsidRPr="00C93E5C">
        <w:rPr>
          <w:rFonts w:ascii="Helvetica" w:hAnsi="Helvetica" w:cs="Calibri"/>
          <w:sz w:val="32"/>
          <w:szCs w:val="32"/>
          <w:rPrChange w:id="3840" w:author="Ryan" w:date="2017-04-30T19:28:00Z">
            <w:rPr>
              <w:rFonts w:ascii="Calibri" w:hAnsi="Calibri" w:cs="Calibri"/>
              <w:sz w:val="32"/>
              <w:szCs w:val="32"/>
            </w:rPr>
          </w:rPrChange>
        </w:rPr>
        <w:t xml:space="preserve">step, and fell forcibly against Eliza, by </w:t>
      </w:r>
    </w:p>
    <w:p w14:paraId="66214484" w14:textId="77777777" w:rsidR="00F925F7" w:rsidRPr="00C93E5C" w:rsidRDefault="00472BE7" w:rsidP="00472BE7">
      <w:pPr>
        <w:spacing w:after="0"/>
        <w:rPr>
          <w:rFonts w:ascii="Helvetica" w:hAnsi="Helvetica" w:cs="Calibri"/>
          <w:sz w:val="32"/>
          <w:szCs w:val="32"/>
          <w:rPrChange w:id="3841" w:author="Ryan" w:date="2017-04-30T19:28:00Z">
            <w:rPr>
              <w:rFonts w:ascii="Calibri" w:hAnsi="Calibri" w:cs="Calibri"/>
              <w:sz w:val="32"/>
              <w:szCs w:val="32"/>
            </w:rPr>
          </w:rPrChange>
        </w:rPr>
      </w:pPr>
      <w:r w:rsidRPr="00C93E5C">
        <w:rPr>
          <w:rFonts w:ascii="Helvetica" w:hAnsi="Helvetica" w:cs="Calibri"/>
          <w:sz w:val="32"/>
          <w:szCs w:val="32"/>
          <w:rPrChange w:id="3842" w:author="Ryan" w:date="2017-04-30T19:28:00Z">
            <w:rPr>
              <w:rFonts w:ascii="Calibri" w:hAnsi="Calibri" w:cs="Calibri"/>
              <w:sz w:val="32"/>
              <w:szCs w:val="32"/>
            </w:rPr>
          </w:rPrChange>
        </w:rPr>
        <w:t xml:space="preserve">which she was suddenly precipitated into the </w:t>
      </w:r>
    </w:p>
    <w:p w14:paraId="254E5D96" w14:textId="77777777" w:rsidR="00F925F7" w:rsidRPr="00C93E5C" w:rsidRDefault="00F925F7" w:rsidP="00472BE7">
      <w:pPr>
        <w:spacing w:after="0"/>
        <w:rPr>
          <w:rFonts w:ascii="Helvetica" w:hAnsi="Helvetica" w:cs="Calibri"/>
          <w:sz w:val="32"/>
          <w:szCs w:val="32"/>
          <w:rPrChange w:id="3843" w:author="Ryan" w:date="2017-04-30T19:28:00Z">
            <w:rPr>
              <w:rFonts w:ascii="Calibri" w:hAnsi="Calibri" w:cs="Calibri"/>
              <w:sz w:val="32"/>
              <w:szCs w:val="32"/>
            </w:rPr>
          </w:rPrChange>
        </w:rPr>
      </w:pPr>
      <w:r w:rsidRPr="00C93E5C">
        <w:rPr>
          <w:rFonts w:ascii="Helvetica" w:hAnsi="Helvetica" w:cs="Calibri"/>
          <w:sz w:val="32"/>
          <w:szCs w:val="32"/>
          <w:rPrChange w:id="3844" w:author="Ryan" w:date="2017-04-30T19:28:00Z">
            <w:rPr>
              <w:rFonts w:ascii="Calibri" w:hAnsi="Calibri" w:cs="Calibri"/>
              <w:sz w:val="32"/>
              <w:szCs w:val="32"/>
            </w:rPr>
          </w:rPrChange>
        </w:rPr>
        <w:t>deep. A scream was raised by the la</w:t>
      </w:r>
      <w:r w:rsidR="00472BE7" w:rsidRPr="00C93E5C">
        <w:rPr>
          <w:rFonts w:ascii="Helvetica" w:hAnsi="Helvetica" w:cs="Calibri"/>
          <w:sz w:val="32"/>
          <w:szCs w:val="32"/>
          <w:rPrChange w:id="3845" w:author="Ryan" w:date="2017-04-30T19:28:00Z">
            <w:rPr>
              <w:rFonts w:ascii="Calibri" w:hAnsi="Calibri" w:cs="Calibri"/>
              <w:sz w:val="32"/>
              <w:szCs w:val="32"/>
            </w:rPr>
          </w:rPrChange>
        </w:rPr>
        <w:t xml:space="preserve">dies; Blake, </w:t>
      </w:r>
    </w:p>
    <w:p w14:paraId="4A6910F8" w14:textId="77777777" w:rsidR="00F925F7" w:rsidRPr="00C93E5C" w:rsidRDefault="00472BE7" w:rsidP="00472BE7">
      <w:pPr>
        <w:spacing w:after="0"/>
        <w:rPr>
          <w:rFonts w:ascii="Helvetica" w:hAnsi="Helvetica" w:cs="Calibri"/>
          <w:sz w:val="32"/>
          <w:szCs w:val="32"/>
          <w:rPrChange w:id="3846" w:author="Ryan" w:date="2017-04-30T19:28:00Z">
            <w:rPr>
              <w:rFonts w:ascii="Calibri" w:hAnsi="Calibri" w:cs="Calibri"/>
              <w:sz w:val="32"/>
              <w:szCs w:val="32"/>
            </w:rPr>
          </w:rPrChange>
        </w:rPr>
      </w:pPr>
      <w:r w:rsidRPr="00C93E5C">
        <w:rPr>
          <w:rFonts w:ascii="Helvetica" w:hAnsi="Helvetica" w:cs="Calibri"/>
          <w:sz w:val="32"/>
          <w:szCs w:val="32"/>
          <w:rPrChange w:id="3847" w:author="Ryan" w:date="2017-04-30T19:28:00Z">
            <w:rPr>
              <w:rFonts w:ascii="Calibri" w:hAnsi="Calibri" w:cs="Calibri"/>
              <w:sz w:val="32"/>
              <w:szCs w:val="32"/>
            </w:rPr>
          </w:rPrChange>
        </w:rPr>
        <w:t>wh</w:t>
      </w:r>
      <w:r w:rsidR="00F925F7" w:rsidRPr="00C93E5C">
        <w:rPr>
          <w:rFonts w:ascii="Helvetica" w:hAnsi="Helvetica" w:cs="Calibri"/>
          <w:sz w:val="32"/>
          <w:szCs w:val="32"/>
          <w:rPrChange w:id="3848" w:author="Ryan" w:date="2017-04-30T19:28:00Z">
            <w:rPr>
              <w:rFonts w:ascii="Calibri" w:hAnsi="Calibri" w:cs="Calibri"/>
              <w:sz w:val="32"/>
              <w:szCs w:val="32"/>
            </w:rPr>
          </w:rPrChange>
        </w:rPr>
        <w:t>o was in</w:t>
      </w:r>
      <w:r w:rsidRPr="00C93E5C">
        <w:rPr>
          <w:rFonts w:ascii="Helvetica" w:hAnsi="Helvetica" w:cs="Calibri"/>
          <w:sz w:val="32"/>
          <w:szCs w:val="32"/>
          <w:rPrChange w:id="3849" w:author="Ryan" w:date="2017-04-30T19:28:00Z">
            <w:rPr>
              <w:rFonts w:ascii="Calibri" w:hAnsi="Calibri" w:cs="Calibri"/>
              <w:sz w:val="32"/>
              <w:szCs w:val="32"/>
            </w:rPr>
          </w:rPrChange>
        </w:rPr>
        <w:t xml:space="preserve"> another boat</w:t>
      </w:r>
      <w:r w:rsidR="00F925F7" w:rsidRPr="00C93E5C">
        <w:rPr>
          <w:rFonts w:ascii="Helvetica" w:hAnsi="Helvetica" w:cs="Calibri"/>
          <w:sz w:val="32"/>
          <w:szCs w:val="32"/>
          <w:rPrChange w:id="3850" w:author="Ryan" w:date="2017-04-30T19:28:00Z">
            <w:rPr>
              <w:rFonts w:ascii="Calibri" w:hAnsi="Calibri" w:cs="Calibri"/>
              <w:sz w:val="32"/>
              <w:szCs w:val="32"/>
            </w:rPr>
          </w:rPrChange>
        </w:rPr>
        <w:t>,</w:t>
      </w:r>
      <w:r w:rsidRPr="00C93E5C">
        <w:rPr>
          <w:rFonts w:ascii="Helvetica" w:hAnsi="Helvetica" w:cs="Calibri"/>
          <w:sz w:val="32"/>
          <w:szCs w:val="32"/>
          <w:rPrChange w:id="3851" w:author="Ryan" w:date="2017-04-30T19:28:00Z">
            <w:rPr>
              <w:rFonts w:ascii="Calibri" w:hAnsi="Calibri" w:cs="Calibri"/>
              <w:sz w:val="32"/>
              <w:szCs w:val="32"/>
            </w:rPr>
          </w:rPrChange>
        </w:rPr>
        <w:t xml:space="preserve"> at a</w:t>
      </w:r>
      <w:r w:rsidR="00F925F7" w:rsidRPr="00C93E5C">
        <w:rPr>
          <w:rFonts w:ascii="Helvetica" w:hAnsi="Helvetica" w:cs="Calibri"/>
          <w:sz w:val="32"/>
          <w:szCs w:val="32"/>
          <w:rPrChange w:id="3852" w:author="Ryan" w:date="2017-04-30T19:28:00Z">
            <w:rPr>
              <w:rFonts w:ascii="Calibri" w:hAnsi="Calibri" w:cs="Calibri"/>
              <w:sz w:val="32"/>
              <w:szCs w:val="32"/>
            </w:rPr>
          </w:rPrChange>
        </w:rPr>
        <w:t xml:space="preserve"> </w:t>
      </w:r>
      <w:r w:rsidRPr="00C93E5C">
        <w:rPr>
          <w:rFonts w:ascii="Helvetica" w:hAnsi="Helvetica" w:cs="Calibri"/>
          <w:sz w:val="32"/>
          <w:szCs w:val="32"/>
          <w:rPrChange w:id="3853" w:author="Ryan" w:date="2017-04-30T19:28:00Z">
            <w:rPr>
              <w:rFonts w:ascii="Calibri" w:hAnsi="Calibri" w:cs="Calibri"/>
              <w:sz w:val="32"/>
              <w:szCs w:val="32"/>
            </w:rPr>
          </w:rPrChange>
        </w:rPr>
        <w:t xml:space="preserve">little distance, </w:t>
      </w:r>
    </w:p>
    <w:p w14:paraId="3BBCCCE4" w14:textId="77777777" w:rsidR="00F925F7" w:rsidRPr="00C93E5C" w:rsidRDefault="00472BE7" w:rsidP="00472BE7">
      <w:pPr>
        <w:spacing w:after="0"/>
        <w:rPr>
          <w:rFonts w:ascii="Helvetica" w:hAnsi="Helvetica" w:cs="Calibri"/>
          <w:sz w:val="32"/>
          <w:szCs w:val="32"/>
          <w:rPrChange w:id="3854" w:author="Ryan" w:date="2017-04-30T19:28:00Z">
            <w:rPr>
              <w:rFonts w:ascii="Calibri" w:hAnsi="Calibri" w:cs="Calibri"/>
              <w:sz w:val="32"/>
              <w:szCs w:val="32"/>
            </w:rPr>
          </w:rPrChange>
        </w:rPr>
      </w:pPr>
      <w:r w:rsidRPr="00C93E5C">
        <w:rPr>
          <w:rFonts w:ascii="Helvetica" w:hAnsi="Helvetica" w:cs="Calibri"/>
          <w:sz w:val="32"/>
          <w:szCs w:val="32"/>
          <w:rPrChange w:id="3855" w:author="Ryan" w:date="2017-04-30T19:28:00Z">
            <w:rPr>
              <w:rFonts w:ascii="Calibri" w:hAnsi="Calibri" w:cs="Calibri"/>
              <w:sz w:val="32"/>
              <w:szCs w:val="32"/>
            </w:rPr>
          </w:rPrChange>
        </w:rPr>
        <w:t>turned his eyes, and saw</w:t>
      </w:r>
      <w:r w:rsidR="00F925F7" w:rsidRPr="00C93E5C">
        <w:rPr>
          <w:rFonts w:ascii="Helvetica" w:hAnsi="Helvetica" w:cs="Calibri"/>
          <w:sz w:val="32"/>
          <w:szCs w:val="32"/>
          <w:rPrChange w:id="3856" w:author="Ryan" w:date="2017-04-30T19:28:00Z">
            <w:rPr>
              <w:rFonts w:ascii="Calibri" w:hAnsi="Calibri" w:cs="Calibri"/>
              <w:sz w:val="32"/>
              <w:szCs w:val="32"/>
            </w:rPr>
          </w:rPrChange>
        </w:rPr>
        <w:t xml:space="preserve"> </w:t>
      </w:r>
      <w:r w:rsidRPr="00C93E5C">
        <w:rPr>
          <w:rFonts w:ascii="Helvetica" w:hAnsi="Helvetica" w:cs="Calibri"/>
          <w:sz w:val="32"/>
          <w:szCs w:val="32"/>
          <w:rPrChange w:id="3857" w:author="Ryan" w:date="2017-04-30T19:28:00Z">
            <w:rPr>
              <w:rFonts w:ascii="Calibri" w:hAnsi="Calibri" w:cs="Calibri"/>
              <w:sz w:val="32"/>
              <w:szCs w:val="32"/>
            </w:rPr>
          </w:rPrChange>
        </w:rPr>
        <w:t xml:space="preserve">Eliza struggling with </w:t>
      </w:r>
    </w:p>
    <w:p w14:paraId="550D15A7" w14:textId="77777777" w:rsidR="00F925F7" w:rsidRPr="00C93E5C" w:rsidRDefault="00F925F7" w:rsidP="00472BE7">
      <w:pPr>
        <w:spacing w:after="0"/>
        <w:rPr>
          <w:rFonts w:ascii="Helvetica" w:hAnsi="Helvetica" w:cs="Calibri"/>
          <w:sz w:val="32"/>
          <w:szCs w:val="32"/>
          <w:rPrChange w:id="3858" w:author="Ryan" w:date="2017-04-30T19:28:00Z">
            <w:rPr>
              <w:rFonts w:ascii="Calibri" w:hAnsi="Calibri" w:cs="Calibri"/>
              <w:sz w:val="32"/>
              <w:szCs w:val="32"/>
            </w:rPr>
          </w:rPrChange>
        </w:rPr>
      </w:pPr>
      <w:r w:rsidRPr="00C93E5C">
        <w:rPr>
          <w:rFonts w:ascii="Helvetica" w:hAnsi="Helvetica" w:cs="Calibri"/>
          <w:sz w:val="32"/>
          <w:szCs w:val="32"/>
          <w:rPrChange w:id="3859" w:author="Ryan" w:date="2017-04-30T19:28:00Z">
            <w:rPr>
              <w:rFonts w:ascii="Calibri" w:hAnsi="Calibri" w:cs="Calibri"/>
              <w:sz w:val="32"/>
              <w:szCs w:val="32"/>
            </w:rPr>
          </w:rPrChange>
        </w:rPr>
        <w:t>the waves. He im</w:t>
      </w:r>
      <w:r w:rsidR="00472BE7" w:rsidRPr="00C93E5C">
        <w:rPr>
          <w:rFonts w:ascii="Helvetica" w:hAnsi="Helvetica" w:cs="Calibri"/>
          <w:sz w:val="32"/>
          <w:szCs w:val="32"/>
          <w:rPrChange w:id="3860" w:author="Ryan" w:date="2017-04-30T19:28:00Z">
            <w:rPr>
              <w:rFonts w:ascii="Calibri" w:hAnsi="Calibri" w:cs="Calibri"/>
              <w:sz w:val="32"/>
              <w:szCs w:val="32"/>
            </w:rPr>
          </w:rPrChange>
        </w:rPr>
        <w:t xml:space="preserve">mediately plunged into the </w:t>
      </w:r>
    </w:p>
    <w:p w14:paraId="720484CD" w14:textId="77777777" w:rsidR="00F925F7" w:rsidRPr="00C93E5C" w:rsidRDefault="00472BE7" w:rsidP="00472BE7">
      <w:pPr>
        <w:spacing w:after="0"/>
        <w:rPr>
          <w:rFonts w:ascii="Helvetica" w:hAnsi="Helvetica" w:cs="Calibri"/>
          <w:sz w:val="32"/>
          <w:szCs w:val="32"/>
          <w:rPrChange w:id="3861" w:author="Ryan" w:date="2017-04-30T19:28:00Z">
            <w:rPr>
              <w:rFonts w:ascii="Calibri" w:hAnsi="Calibri" w:cs="Calibri"/>
              <w:sz w:val="32"/>
              <w:szCs w:val="32"/>
            </w:rPr>
          </w:rPrChange>
        </w:rPr>
      </w:pPr>
      <w:r w:rsidRPr="00C93E5C">
        <w:rPr>
          <w:rFonts w:ascii="Helvetica" w:hAnsi="Helvetica" w:cs="Calibri"/>
          <w:sz w:val="32"/>
          <w:szCs w:val="32"/>
          <w:rPrChange w:id="3862" w:author="Ryan" w:date="2017-04-30T19:28:00Z">
            <w:rPr>
              <w:rFonts w:ascii="Calibri" w:hAnsi="Calibri" w:cs="Calibri"/>
              <w:sz w:val="32"/>
              <w:szCs w:val="32"/>
            </w:rPr>
          </w:rPrChange>
        </w:rPr>
        <w:t>water, and swam to her relief. Before he reach</w:t>
      </w:r>
      <w:r w:rsidR="00F925F7" w:rsidRPr="00C93E5C">
        <w:rPr>
          <w:rFonts w:ascii="Helvetica" w:hAnsi="Helvetica" w:cs="Calibri"/>
          <w:sz w:val="32"/>
          <w:szCs w:val="32"/>
          <w:rPrChange w:id="3863" w:author="Ryan" w:date="2017-04-30T19:28:00Z">
            <w:rPr>
              <w:rFonts w:ascii="Calibri" w:hAnsi="Calibri" w:cs="Calibri"/>
              <w:sz w:val="32"/>
              <w:szCs w:val="32"/>
            </w:rPr>
          </w:rPrChange>
        </w:rPr>
        <w:t>-</w:t>
      </w:r>
    </w:p>
    <w:p w14:paraId="3267A436" w14:textId="77777777" w:rsidR="00F925F7" w:rsidRPr="00C93E5C" w:rsidRDefault="00472BE7" w:rsidP="00472BE7">
      <w:pPr>
        <w:spacing w:after="0"/>
        <w:rPr>
          <w:rFonts w:ascii="Helvetica" w:hAnsi="Helvetica" w:cs="Calibri"/>
          <w:sz w:val="32"/>
          <w:szCs w:val="32"/>
          <w:rPrChange w:id="3864" w:author="Ryan" w:date="2017-04-30T19:28:00Z">
            <w:rPr>
              <w:rFonts w:ascii="Calibri" w:hAnsi="Calibri" w:cs="Calibri"/>
              <w:sz w:val="32"/>
              <w:szCs w:val="32"/>
            </w:rPr>
          </w:rPrChange>
        </w:rPr>
      </w:pPr>
      <w:proofErr w:type="spellStart"/>
      <w:r w:rsidRPr="00C93E5C">
        <w:rPr>
          <w:rFonts w:ascii="Helvetica" w:hAnsi="Helvetica" w:cs="Calibri"/>
          <w:sz w:val="32"/>
          <w:szCs w:val="32"/>
          <w:rPrChange w:id="3865"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3866" w:author="Ryan" w:date="2017-04-30T19:28:00Z">
            <w:rPr>
              <w:rFonts w:ascii="Calibri" w:hAnsi="Calibri" w:cs="Calibri"/>
              <w:sz w:val="32"/>
              <w:szCs w:val="32"/>
            </w:rPr>
          </w:rPrChange>
        </w:rPr>
        <w:t xml:space="preserve"> the place,</w:t>
      </w:r>
      <w:r w:rsidR="00F925F7" w:rsidRPr="00C93E5C">
        <w:rPr>
          <w:rFonts w:ascii="Helvetica" w:hAnsi="Helvetica" w:cs="Calibri"/>
          <w:sz w:val="32"/>
          <w:szCs w:val="32"/>
          <w:rPrChange w:id="3867" w:author="Ryan" w:date="2017-04-30T19:28:00Z">
            <w:rPr>
              <w:rFonts w:ascii="Calibri" w:hAnsi="Calibri" w:cs="Calibri"/>
              <w:sz w:val="32"/>
              <w:szCs w:val="32"/>
            </w:rPr>
          </w:rPrChange>
        </w:rPr>
        <w:t xml:space="preserve"> </w:t>
      </w:r>
      <w:r w:rsidRPr="00C93E5C">
        <w:rPr>
          <w:rFonts w:ascii="Helvetica" w:hAnsi="Helvetica" w:cs="Calibri"/>
          <w:sz w:val="32"/>
          <w:szCs w:val="32"/>
          <w:rPrChange w:id="3868" w:author="Ryan" w:date="2017-04-30T19:28:00Z">
            <w:rPr>
              <w:rFonts w:ascii="Calibri" w:hAnsi="Calibri" w:cs="Calibri"/>
              <w:sz w:val="32"/>
              <w:szCs w:val="32"/>
            </w:rPr>
          </w:rPrChange>
        </w:rPr>
        <w:t xml:space="preserve">she sunk, but as she arose he </w:t>
      </w:r>
    </w:p>
    <w:p w14:paraId="4D136948" w14:textId="77777777" w:rsidR="00F925F7" w:rsidRPr="00C93E5C" w:rsidRDefault="00472BE7" w:rsidP="00472BE7">
      <w:pPr>
        <w:spacing w:after="0"/>
        <w:rPr>
          <w:rFonts w:ascii="Helvetica" w:hAnsi="Helvetica" w:cs="Calibri"/>
          <w:sz w:val="32"/>
          <w:szCs w:val="32"/>
          <w:rPrChange w:id="3869" w:author="Ryan" w:date="2017-04-30T19:28:00Z">
            <w:rPr>
              <w:rFonts w:ascii="Calibri" w:hAnsi="Calibri" w:cs="Calibri"/>
              <w:sz w:val="32"/>
              <w:szCs w:val="32"/>
            </w:rPr>
          </w:rPrChange>
        </w:rPr>
      </w:pPr>
      <w:r w:rsidRPr="00C93E5C">
        <w:rPr>
          <w:rFonts w:ascii="Helvetica" w:hAnsi="Helvetica" w:cs="Calibri"/>
          <w:sz w:val="32"/>
          <w:szCs w:val="32"/>
          <w:rPrChange w:id="3870" w:author="Ryan" w:date="2017-04-30T19:28:00Z">
            <w:rPr>
              <w:rFonts w:ascii="Calibri" w:hAnsi="Calibri" w:cs="Calibri"/>
              <w:sz w:val="32"/>
              <w:szCs w:val="32"/>
            </w:rPr>
          </w:rPrChange>
        </w:rPr>
        <w:t>caught her,</w:t>
      </w:r>
      <w:r w:rsidR="00F925F7" w:rsidRPr="00C93E5C">
        <w:rPr>
          <w:rFonts w:ascii="Helvetica" w:hAnsi="Helvetica" w:cs="Calibri"/>
          <w:sz w:val="32"/>
          <w:szCs w:val="32"/>
          <w:rPrChange w:id="3871" w:author="Ryan" w:date="2017-04-30T19:28:00Z">
            <w:rPr>
              <w:rFonts w:ascii="Calibri" w:hAnsi="Calibri" w:cs="Calibri"/>
              <w:sz w:val="32"/>
              <w:szCs w:val="32"/>
            </w:rPr>
          </w:rPrChange>
        </w:rPr>
        <w:t xml:space="preserve"> </w:t>
      </w:r>
      <w:r w:rsidRPr="00C93E5C">
        <w:rPr>
          <w:rFonts w:ascii="Helvetica" w:hAnsi="Helvetica" w:cs="Calibri"/>
          <w:sz w:val="32"/>
          <w:szCs w:val="32"/>
          <w:rPrChange w:id="3872" w:author="Ryan" w:date="2017-04-30T19:28:00Z">
            <w:rPr>
              <w:rFonts w:ascii="Calibri" w:hAnsi="Calibri" w:cs="Calibri"/>
              <w:sz w:val="32"/>
              <w:szCs w:val="32"/>
            </w:rPr>
          </w:rPrChange>
        </w:rPr>
        <w:t>and</w:t>
      </w:r>
      <w:r w:rsidR="00F925F7" w:rsidRPr="00C93E5C">
        <w:rPr>
          <w:rFonts w:ascii="Helvetica" w:hAnsi="Helvetica" w:cs="Calibri"/>
          <w:sz w:val="32"/>
          <w:szCs w:val="32"/>
          <w:rPrChange w:id="3873" w:author="Ryan" w:date="2017-04-30T19:28:00Z">
            <w:rPr>
              <w:rFonts w:ascii="Calibri" w:hAnsi="Calibri" w:cs="Calibri"/>
              <w:sz w:val="32"/>
              <w:szCs w:val="32"/>
            </w:rPr>
          </w:rPrChange>
        </w:rPr>
        <w:t>,</w:t>
      </w:r>
      <w:r w:rsidRPr="00C93E5C">
        <w:rPr>
          <w:rFonts w:ascii="Helvetica" w:hAnsi="Helvetica" w:cs="Calibri"/>
          <w:sz w:val="32"/>
          <w:szCs w:val="32"/>
          <w:rPrChange w:id="3874" w:author="Ryan" w:date="2017-04-30T19:28:00Z">
            <w:rPr>
              <w:rFonts w:ascii="Calibri" w:hAnsi="Calibri" w:cs="Calibri"/>
              <w:sz w:val="32"/>
              <w:szCs w:val="32"/>
            </w:rPr>
          </w:rPrChange>
        </w:rPr>
        <w:t xml:space="preserve"> with much difficulty</w:t>
      </w:r>
      <w:r w:rsidR="00F925F7" w:rsidRPr="00C93E5C">
        <w:rPr>
          <w:rFonts w:ascii="Helvetica" w:hAnsi="Helvetica" w:cs="Calibri"/>
          <w:sz w:val="32"/>
          <w:szCs w:val="32"/>
          <w:rPrChange w:id="3875" w:author="Ryan" w:date="2017-04-30T19:28:00Z">
            <w:rPr>
              <w:rFonts w:ascii="Calibri" w:hAnsi="Calibri" w:cs="Calibri"/>
              <w:sz w:val="32"/>
              <w:szCs w:val="32"/>
            </w:rPr>
          </w:rPrChange>
        </w:rPr>
        <w:t>,</w:t>
      </w:r>
      <w:r w:rsidRPr="00C93E5C">
        <w:rPr>
          <w:rFonts w:ascii="Helvetica" w:hAnsi="Helvetica" w:cs="Calibri"/>
          <w:sz w:val="32"/>
          <w:szCs w:val="32"/>
          <w:rPrChange w:id="3876" w:author="Ryan" w:date="2017-04-30T19:28:00Z">
            <w:rPr>
              <w:rFonts w:ascii="Calibri" w:hAnsi="Calibri" w:cs="Calibri"/>
              <w:sz w:val="32"/>
              <w:szCs w:val="32"/>
            </w:rPr>
          </w:rPrChange>
        </w:rPr>
        <w:t xml:space="preserve"> conveyed </w:t>
      </w:r>
    </w:p>
    <w:p w14:paraId="7CBADBCD" w14:textId="77777777" w:rsidR="00F925F7" w:rsidRPr="00C93E5C" w:rsidRDefault="00472BE7" w:rsidP="00472BE7">
      <w:pPr>
        <w:spacing w:after="0"/>
        <w:rPr>
          <w:rFonts w:ascii="Helvetica" w:hAnsi="Helvetica" w:cs="Calibri"/>
          <w:sz w:val="32"/>
          <w:szCs w:val="32"/>
          <w:rPrChange w:id="3877" w:author="Ryan" w:date="2017-04-30T19:28:00Z">
            <w:rPr>
              <w:rFonts w:ascii="Calibri" w:hAnsi="Calibri" w:cs="Calibri"/>
              <w:sz w:val="32"/>
              <w:szCs w:val="32"/>
            </w:rPr>
          </w:rPrChange>
        </w:rPr>
      </w:pPr>
      <w:r w:rsidRPr="00C93E5C">
        <w:rPr>
          <w:rFonts w:ascii="Helvetica" w:hAnsi="Helvetica" w:cs="Calibri"/>
          <w:sz w:val="32"/>
          <w:szCs w:val="32"/>
          <w:rPrChange w:id="3878" w:author="Ryan" w:date="2017-04-30T19:28:00Z">
            <w:rPr>
              <w:rFonts w:ascii="Calibri" w:hAnsi="Calibri" w:cs="Calibri"/>
              <w:sz w:val="32"/>
              <w:szCs w:val="32"/>
            </w:rPr>
          </w:rPrChange>
        </w:rPr>
        <w:t xml:space="preserve">her safely to </w:t>
      </w:r>
      <w:r w:rsidR="00F925F7" w:rsidRPr="00C93E5C">
        <w:rPr>
          <w:rFonts w:ascii="Helvetica" w:hAnsi="Helvetica" w:cs="Calibri"/>
          <w:sz w:val="32"/>
          <w:szCs w:val="32"/>
          <w:rPrChange w:id="3879" w:author="Ryan" w:date="2017-04-30T19:28:00Z">
            <w:rPr>
              <w:rFonts w:ascii="Calibri" w:hAnsi="Calibri" w:cs="Calibri"/>
              <w:sz w:val="32"/>
              <w:szCs w:val="32"/>
            </w:rPr>
          </w:rPrChange>
        </w:rPr>
        <w:t xml:space="preserve">the barge. This accident </w:t>
      </w:r>
      <w:proofErr w:type="spellStart"/>
      <w:r w:rsidR="00F925F7" w:rsidRPr="00C93E5C">
        <w:rPr>
          <w:rFonts w:ascii="Helvetica" w:hAnsi="Helvetica" w:cs="Calibri"/>
          <w:sz w:val="32"/>
          <w:szCs w:val="32"/>
          <w:rPrChange w:id="3880" w:author="Ryan" w:date="2017-04-30T19:28:00Z">
            <w:rPr>
              <w:rFonts w:ascii="Calibri" w:hAnsi="Calibri" w:cs="Calibri"/>
              <w:sz w:val="32"/>
              <w:szCs w:val="32"/>
            </w:rPr>
          </w:rPrChange>
        </w:rPr>
        <w:t>discou</w:t>
      </w:r>
      <w:r w:rsidRPr="00C93E5C">
        <w:rPr>
          <w:rFonts w:ascii="Helvetica" w:hAnsi="Helvetica" w:cs="Calibri"/>
          <w:sz w:val="32"/>
          <w:szCs w:val="32"/>
          <w:rPrChange w:id="3881" w:author="Ryan" w:date="2017-04-30T19:28:00Z">
            <w:rPr>
              <w:rFonts w:ascii="Calibri" w:hAnsi="Calibri" w:cs="Calibri"/>
              <w:sz w:val="32"/>
              <w:szCs w:val="32"/>
            </w:rPr>
          </w:rPrChange>
        </w:rPr>
        <w:t>ra</w:t>
      </w:r>
      <w:proofErr w:type="spellEnd"/>
      <w:r w:rsidR="00F925F7" w:rsidRPr="00C93E5C">
        <w:rPr>
          <w:rFonts w:ascii="Helvetica" w:hAnsi="Helvetica" w:cs="Calibri"/>
          <w:sz w:val="32"/>
          <w:szCs w:val="32"/>
          <w:rPrChange w:id="3882" w:author="Ryan" w:date="2017-04-30T19:28:00Z">
            <w:rPr>
              <w:rFonts w:ascii="Calibri" w:hAnsi="Calibri" w:cs="Calibri"/>
              <w:sz w:val="32"/>
              <w:szCs w:val="32"/>
            </w:rPr>
          </w:rPrChange>
        </w:rPr>
        <w:t>-</w:t>
      </w:r>
    </w:p>
    <w:p w14:paraId="278F2FD9" w14:textId="77777777" w:rsidR="00472BE7" w:rsidRPr="00C93E5C" w:rsidRDefault="00472BE7" w:rsidP="00472BE7">
      <w:pPr>
        <w:spacing w:after="0"/>
        <w:rPr>
          <w:rFonts w:ascii="Helvetica" w:hAnsi="Helvetica" w:cs="Calibri"/>
          <w:sz w:val="32"/>
          <w:szCs w:val="32"/>
          <w:rPrChange w:id="3883" w:author="Ryan" w:date="2017-04-30T19:28:00Z">
            <w:rPr>
              <w:rFonts w:ascii="Calibri" w:hAnsi="Calibri" w:cs="Calibri"/>
              <w:sz w:val="32"/>
              <w:szCs w:val="32"/>
            </w:rPr>
          </w:rPrChange>
        </w:rPr>
      </w:pPr>
      <w:proofErr w:type="spellStart"/>
      <w:r w:rsidRPr="00C93E5C">
        <w:rPr>
          <w:rFonts w:ascii="Helvetica" w:hAnsi="Helvetica" w:cs="Calibri"/>
          <w:sz w:val="32"/>
          <w:szCs w:val="32"/>
          <w:rPrChange w:id="3884" w:author="Ryan" w:date="2017-04-30T19:28:00Z">
            <w:rPr>
              <w:rFonts w:ascii="Calibri" w:hAnsi="Calibri" w:cs="Calibri"/>
              <w:sz w:val="32"/>
              <w:szCs w:val="32"/>
            </w:rPr>
          </w:rPrChange>
        </w:rPr>
        <w:t>ged</w:t>
      </w:r>
      <w:proofErr w:type="spellEnd"/>
      <w:r w:rsidRPr="00C93E5C">
        <w:rPr>
          <w:rFonts w:ascii="Helvetica" w:hAnsi="Helvetica" w:cs="Calibri"/>
          <w:sz w:val="32"/>
          <w:szCs w:val="32"/>
          <w:rPrChange w:id="3885" w:author="Ryan" w:date="2017-04-30T19:28:00Z">
            <w:rPr>
              <w:rFonts w:ascii="Calibri" w:hAnsi="Calibri" w:cs="Calibri"/>
              <w:sz w:val="32"/>
              <w:szCs w:val="32"/>
            </w:rPr>
          </w:rPrChange>
        </w:rPr>
        <w:t xml:space="preserve"> Eliza from again venturing upon the water.</w:t>
      </w:r>
    </w:p>
    <w:p w14:paraId="3B2B72B8" w14:textId="77777777" w:rsidR="00F925F7" w:rsidRPr="00C93E5C" w:rsidRDefault="00472BE7" w:rsidP="007D5C8B">
      <w:pPr>
        <w:spacing w:after="0"/>
        <w:ind w:firstLine="800"/>
        <w:rPr>
          <w:rFonts w:ascii="Helvetica" w:hAnsi="Helvetica" w:cs="Calibri"/>
          <w:sz w:val="32"/>
          <w:szCs w:val="32"/>
          <w:rPrChange w:id="3886" w:author="Ryan" w:date="2017-04-30T19:28:00Z">
            <w:rPr>
              <w:rFonts w:ascii="Calibri" w:hAnsi="Calibri" w:cs="Calibri"/>
              <w:sz w:val="32"/>
              <w:szCs w:val="32"/>
            </w:rPr>
          </w:rPrChange>
        </w:rPr>
      </w:pPr>
      <w:r w:rsidRPr="00C93E5C">
        <w:rPr>
          <w:rFonts w:ascii="Helvetica" w:hAnsi="Helvetica" w:cs="Calibri"/>
          <w:sz w:val="32"/>
          <w:szCs w:val="32"/>
          <w:rPrChange w:id="3887" w:author="Ryan" w:date="2017-04-30T19:28:00Z">
            <w:rPr>
              <w:rFonts w:ascii="Calibri" w:hAnsi="Calibri" w:cs="Calibri"/>
              <w:sz w:val="32"/>
              <w:szCs w:val="32"/>
            </w:rPr>
          </w:rPrChange>
        </w:rPr>
        <w:t>Some ti</w:t>
      </w:r>
      <w:r w:rsidR="00F925F7" w:rsidRPr="00C93E5C">
        <w:rPr>
          <w:rFonts w:ascii="Helvetica" w:hAnsi="Helvetica" w:cs="Calibri"/>
          <w:sz w:val="32"/>
          <w:szCs w:val="32"/>
          <w:rPrChange w:id="3888" w:author="Ryan" w:date="2017-04-30T19:28:00Z">
            <w:rPr>
              <w:rFonts w:ascii="Calibri" w:hAnsi="Calibri" w:cs="Calibri"/>
              <w:sz w:val="32"/>
              <w:szCs w:val="32"/>
            </w:rPr>
          </w:rPrChange>
        </w:rPr>
        <w:t>me after this, as Blake was sit</w:t>
      </w:r>
      <w:r w:rsidRPr="00C93E5C">
        <w:rPr>
          <w:rFonts w:ascii="Helvetica" w:hAnsi="Helvetica" w:cs="Calibri"/>
          <w:sz w:val="32"/>
          <w:szCs w:val="32"/>
          <w:rPrChange w:id="3889" w:author="Ryan" w:date="2017-04-30T19:28:00Z">
            <w:rPr>
              <w:rFonts w:ascii="Calibri" w:hAnsi="Calibri" w:cs="Calibri"/>
              <w:sz w:val="32"/>
              <w:szCs w:val="32"/>
            </w:rPr>
          </w:rPrChange>
        </w:rPr>
        <w:t xml:space="preserve">ting with </w:t>
      </w:r>
    </w:p>
    <w:p w14:paraId="0CDCE359" w14:textId="77777777" w:rsidR="00F925F7" w:rsidRPr="00C93E5C" w:rsidRDefault="00F925F7" w:rsidP="00472BE7">
      <w:pPr>
        <w:spacing w:after="0"/>
        <w:rPr>
          <w:rFonts w:ascii="Helvetica" w:hAnsi="Helvetica" w:cs="Calibri"/>
          <w:sz w:val="32"/>
          <w:szCs w:val="32"/>
          <w:rPrChange w:id="3890" w:author="Ryan" w:date="2017-04-30T19:28:00Z">
            <w:rPr>
              <w:rFonts w:ascii="Calibri" w:hAnsi="Calibri" w:cs="Calibri"/>
              <w:sz w:val="32"/>
              <w:szCs w:val="32"/>
            </w:rPr>
          </w:rPrChange>
        </w:rPr>
      </w:pPr>
      <w:r w:rsidRPr="00C93E5C">
        <w:rPr>
          <w:rFonts w:ascii="Helvetica" w:hAnsi="Helvetica" w:cs="Calibri"/>
          <w:sz w:val="32"/>
          <w:szCs w:val="32"/>
          <w:rPrChange w:id="3891" w:author="Ryan" w:date="2017-04-30T19:28:00Z">
            <w:rPr>
              <w:rFonts w:ascii="Calibri" w:hAnsi="Calibri" w:cs="Calibri"/>
              <w:sz w:val="32"/>
              <w:szCs w:val="32"/>
            </w:rPr>
          </w:rPrChange>
        </w:rPr>
        <w:t>Eliza, in her apartment, he ad</w:t>
      </w:r>
      <w:r w:rsidR="00472BE7" w:rsidRPr="00C93E5C">
        <w:rPr>
          <w:rFonts w:ascii="Helvetica" w:hAnsi="Helvetica" w:cs="Calibri"/>
          <w:sz w:val="32"/>
          <w:szCs w:val="32"/>
          <w:rPrChange w:id="3892" w:author="Ryan" w:date="2017-04-30T19:28:00Z">
            <w:rPr>
              <w:rFonts w:ascii="Calibri" w:hAnsi="Calibri" w:cs="Calibri"/>
              <w:sz w:val="32"/>
              <w:szCs w:val="32"/>
            </w:rPr>
          </w:rPrChange>
        </w:rPr>
        <w:t xml:space="preserve">dressed her as </w:t>
      </w:r>
      <w:proofErr w:type="spellStart"/>
      <w:r w:rsidR="00472BE7" w:rsidRPr="00C93E5C">
        <w:rPr>
          <w:rFonts w:ascii="Helvetica" w:hAnsi="Helvetica" w:cs="Calibri"/>
          <w:sz w:val="32"/>
          <w:szCs w:val="32"/>
          <w:rPrChange w:id="3893" w:author="Ryan" w:date="2017-04-30T19:28:00Z">
            <w:rPr>
              <w:rFonts w:ascii="Calibri" w:hAnsi="Calibri" w:cs="Calibri"/>
              <w:sz w:val="32"/>
              <w:szCs w:val="32"/>
            </w:rPr>
          </w:rPrChange>
        </w:rPr>
        <w:t>fol</w:t>
      </w:r>
      <w:proofErr w:type="spellEnd"/>
      <w:r w:rsidRPr="00C93E5C">
        <w:rPr>
          <w:rFonts w:ascii="Helvetica" w:hAnsi="Helvetica" w:cs="Calibri"/>
          <w:sz w:val="32"/>
          <w:szCs w:val="32"/>
          <w:rPrChange w:id="3894" w:author="Ryan" w:date="2017-04-30T19:28:00Z">
            <w:rPr>
              <w:rFonts w:ascii="Calibri" w:hAnsi="Calibri" w:cs="Calibri"/>
              <w:sz w:val="32"/>
              <w:szCs w:val="32"/>
            </w:rPr>
          </w:rPrChange>
        </w:rPr>
        <w:t>-</w:t>
      </w:r>
    </w:p>
    <w:p w14:paraId="110A9365" w14:textId="40BC15FF" w:rsidR="00F925F7" w:rsidRPr="00C93E5C" w:rsidRDefault="00472BE7" w:rsidP="00472BE7">
      <w:pPr>
        <w:spacing w:after="0"/>
        <w:rPr>
          <w:rFonts w:ascii="Helvetica" w:hAnsi="Helvetica" w:cs="Calibri"/>
          <w:sz w:val="32"/>
          <w:szCs w:val="32"/>
          <w:rPrChange w:id="3895" w:author="Ryan" w:date="2017-04-30T19:28:00Z">
            <w:rPr>
              <w:rFonts w:ascii="Calibri" w:hAnsi="Calibri" w:cs="Calibri"/>
              <w:sz w:val="32"/>
              <w:szCs w:val="32"/>
            </w:rPr>
          </w:rPrChange>
        </w:rPr>
      </w:pPr>
      <w:r w:rsidRPr="00C93E5C">
        <w:rPr>
          <w:rFonts w:ascii="Helvetica" w:hAnsi="Helvetica" w:cs="Calibri"/>
          <w:sz w:val="32"/>
          <w:szCs w:val="32"/>
          <w:rPrChange w:id="3896" w:author="Ryan" w:date="2017-04-30T19:28:00Z">
            <w:rPr>
              <w:rFonts w:ascii="Calibri" w:hAnsi="Calibri" w:cs="Calibri"/>
              <w:sz w:val="32"/>
              <w:szCs w:val="32"/>
            </w:rPr>
          </w:rPrChange>
        </w:rPr>
        <w:t>lows:</w:t>
      </w:r>
      <w:r w:rsidR="00F925F7" w:rsidRPr="00C93E5C">
        <w:rPr>
          <w:rFonts w:ascii="Helvetica" w:hAnsi="Helvetica" w:cs="Calibri"/>
          <w:sz w:val="32"/>
          <w:szCs w:val="32"/>
          <w:rPrChange w:id="3897" w:author="Ryan" w:date="2017-04-30T19:28:00Z">
            <w:rPr>
              <w:rFonts w:ascii="Calibri" w:hAnsi="Calibri" w:cs="Calibri"/>
              <w:sz w:val="32"/>
              <w:szCs w:val="32"/>
            </w:rPr>
          </w:rPrChange>
        </w:rPr>
        <w:t xml:space="preserve"> </w:t>
      </w:r>
      <w:del w:id="3898" w:author="Ryan" w:date="2017-04-30T19:49:00Z">
        <w:r w:rsidR="00F925F7" w:rsidRPr="00C93E5C" w:rsidDel="00FB4514">
          <w:rPr>
            <w:rFonts w:ascii="Helvetica" w:hAnsi="Helvetica" w:cs="Calibri"/>
            <w:sz w:val="32"/>
            <w:szCs w:val="32"/>
            <w:rPrChange w:id="3899" w:author="Ryan" w:date="2017-04-30T19:28:00Z">
              <w:rPr>
                <w:rFonts w:ascii="Calibri" w:hAnsi="Calibri" w:cs="Calibri"/>
                <w:sz w:val="32"/>
                <w:szCs w:val="32"/>
              </w:rPr>
            </w:rPrChange>
          </w:rPr>
          <w:delText>—</w:delText>
        </w:r>
      </w:del>
      <w:ins w:id="3900" w:author="Ryan" w:date="2017-04-30T19:49:00Z">
        <w:r w:rsidR="00FB4514">
          <w:rPr>
            <w:rFonts w:ascii="Helvetica" w:hAnsi="Helvetica" w:cs="Calibri"/>
            <w:sz w:val="32"/>
            <w:szCs w:val="32"/>
          </w:rPr>
          <w:t>--</w:t>
        </w:r>
      </w:ins>
      <w:r w:rsidR="00F925F7" w:rsidRPr="00C93E5C">
        <w:rPr>
          <w:rFonts w:ascii="Helvetica" w:hAnsi="Helvetica" w:cs="Calibri"/>
          <w:sz w:val="32"/>
          <w:szCs w:val="32"/>
          <w:rPrChange w:id="3901" w:author="Ryan" w:date="2017-04-30T19:28:00Z">
            <w:rPr>
              <w:rFonts w:ascii="Calibri" w:hAnsi="Calibri" w:cs="Calibri"/>
              <w:sz w:val="32"/>
              <w:szCs w:val="32"/>
            </w:rPr>
          </w:rPrChange>
        </w:rPr>
        <w:t>“You cannot be in</w:t>
      </w:r>
      <w:r w:rsidRPr="00C93E5C">
        <w:rPr>
          <w:rFonts w:ascii="Helvetica" w:hAnsi="Helvetica" w:cs="Calibri"/>
          <w:sz w:val="32"/>
          <w:szCs w:val="32"/>
          <w:rPrChange w:id="3902" w:author="Ryan" w:date="2017-04-30T19:28:00Z">
            <w:rPr>
              <w:rFonts w:ascii="Calibri" w:hAnsi="Calibri" w:cs="Calibri"/>
              <w:sz w:val="32"/>
              <w:szCs w:val="32"/>
            </w:rPr>
          </w:rPrChange>
        </w:rPr>
        <w:t xml:space="preserve">sensible, madam, that </w:t>
      </w:r>
    </w:p>
    <w:p w14:paraId="5DC536CC" w14:textId="77777777" w:rsidR="00F925F7" w:rsidRPr="00C93E5C" w:rsidRDefault="00472BE7" w:rsidP="00472BE7">
      <w:pPr>
        <w:spacing w:after="0"/>
        <w:rPr>
          <w:rFonts w:ascii="Helvetica" w:hAnsi="Helvetica" w:cs="Calibri"/>
          <w:sz w:val="32"/>
          <w:szCs w:val="32"/>
          <w:rPrChange w:id="3903" w:author="Ryan" w:date="2017-04-30T19:28:00Z">
            <w:rPr>
              <w:rFonts w:ascii="Calibri" w:hAnsi="Calibri" w:cs="Calibri"/>
              <w:sz w:val="32"/>
              <w:szCs w:val="32"/>
            </w:rPr>
          </w:rPrChange>
        </w:rPr>
      </w:pPr>
      <w:r w:rsidRPr="00C93E5C">
        <w:rPr>
          <w:rFonts w:ascii="Helvetica" w:hAnsi="Helvetica" w:cs="Calibri"/>
          <w:sz w:val="32"/>
          <w:szCs w:val="32"/>
          <w:rPrChange w:id="3904" w:author="Ryan" w:date="2017-04-30T19:28:00Z">
            <w:rPr>
              <w:rFonts w:ascii="Calibri" w:hAnsi="Calibri" w:cs="Calibri"/>
              <w:sz w:val="32"/>
              <w:szCs w:val="32"/>
            </w:rPr>
          </w:rPrChange>
        </w:rPr>
        <w:t>it is with the highest</w:t>
      </w:r>
      <w:r w:rsidR="00F925F7" w:rsidRPr="00C93E5C">
        <w:rPr>
          <w:rFonts w:ascii="Helvetica" w:hAnsi="Helvetica" w:cs="Calibri"/>
          <w:sz w:val="32"/>
          <w:szCs w:val="32"/>
          <w:rPrChange w:id="3905" w:author="Ryan" w:date="2017-04-30T19:28:00Z">
            <w:rPr>
              <w:rFonts w:ascii="Calibri" w:hAnsi="Calibri" w:cs="Calibri"/>
              <w:sz w:val="32"/>
              <w:szCs w:val="32"/>
            </w:rPr>
          </w:rPrChange>
        </w:rPr>
        <w:t xml:space="preserve"> </w:t>
      </w:r>
      <w:r w:rsidRPr="00C93E5C">
        <w:rPr>
          <w:rFonts w:ascii="Helvetica" w:hAnsi="Helvetica" w:cs="Calibri"/>
          <w:sz w:val="32"/>
          <w:szCs w:val="32"/>
          <w:rPrChange w:id="3906" w:author="Ryan" w:date="2017-04-30T19:28:00Z">
            <w:rPr>
              <w:rFonts w:ascii="Calibri" w:hAnsi="Calibri" w:cs="Calibri"/>
              <w:sz w:val="32"/>
              <w:szCs w:val="32"/>
            </w:rPr>
          </w:rPrChange>
        </w:rPr>
        <w:t>pleasure I have been per</w:t>
      </w:r>
      <w:r w:rsidR="00F925F7" w:rsidRPr="00C93E5C">
        <w:rPr>
          <w:rFonts w:ascii="Helvetica" w:hAnsi="Helvetica" w:cs="Calibri"/>
          <w:sz w:val="32"/>
          <w:szCs w:val="32"/>
          <w:rPrChange w:id="3907" w:author="Ryan" w:date="2017-04-30T19:28:00Z">
            <w:rPr>
              <w:rFonts w:ascii="Calibri" w:hAnsi="Calibri" w:cs="Calibri"/>
              <w:sz w:val="32"/>
              <w:szCs w:val="32"/>
            </w:rPr>
          </w:rPrChange>
        </w:rPr>
        <w:t>-</w:t>
      </w:r>
    </w:p>
    <w:p w14:paraId="71D41748" w14:textId="26655178" w:rsidR="00F925F7" w:rsidRPr="00C93E5C" w:rsidRDefault="00472BE7" w:rsidP="00472BE7">
      <w:pPr>
        <w:spacing w:after="0"/>
        <w:rPr>
          <w:rFonts w:ascii="Helvetica" w:hAnsi="Helvetica" w:cs="Calibri"/>
          <w:sz w:val="32"/>
          <w:szCs w:val="32"/>
          <w:rPrChange w:id="3908" w:author="Ryan" w:date="2017-04-30T19:28:00Z">
            <w:rPr>
              <w:rFonts w:ascii="Calibri" w:hAnsi="Calibri" w:cs="Calibri"/>
              <w:sz w:val="32"/>
              <w:szCs w:val="32"/>
            </w:rPr>
          </w:rPrChange>
        </w:rPr>
      </w:pPr>
      <w:r w:rsidRPr="00C93E5C">
        <w:rPr>
          <w:rFonts w:ascii="Helvetica" w:hAnsi="Helvetica" w:cs="Calibri"/>
          <w:sz w:val="32"/>
          <w:szCs w:val="32"/>
          <w:rPrChange w:id="3909" w:author="Ryan" w:date="2017-04-30T19:28:00Z">
            <w:rPr>
              <w:rFonts w:ascii="Calibri" w:hAnsi="Calibri" w:cs="Calibri"/>
              <w:sz w:val="32"/>
              <w:szCs w:val="32"/>
            </w:rPr>
          </w:rPrChange>
        </w:rPr>
        <w:t>mitted to devote</w:t>
      </w:r>
      <w:r w:rsidR="00F925F7" w:rsidRPr="00C93E5C">
        <w:rPr>
          <w:rFonts w:ascii="Helvetica" w:hAnsi="Helvetica" w:cs="Calibri"/>
          <w:sz w:val="32"/>
          <w:szCs w:val="32"/>
          <w:rPrChange w:id="3910" w:author="Ryan" w:date="2017-04-30T19:28:00Z">
            <w:rPr>
              <w:rFonts w:ascii="Calibri" w:hAnsi="Calibri" w:cs="Calibri"/>
              <w:sz w:val="32"/>
              <w:szCs w:val="32"/>
            </w:rPr>
          </w:rPrChange>
        </w:rPr>
        <w:t xml:space="preserve"> some little services to you</w:t>
      </w:r>
      <w:r w:rsidR="00D9659C" w:rsidRPr="00C93E5C">
        <w:rPr>
          <w:rFonts w:ascii="Helvetica" w:hAnsi="Helvetica" w:cs="Calibri"/>
          <w:sz w:val="32"/>
          <w:szCs w:val="32"/>
          <w:rPrChange w:id="3911" w:author="Ryan" w:date="2017-04-30T19:28:00Z">
            <w:rPr>
              <w:rFonts w:ascii="Calibri" w:hAnsi="Calibri" w:cs="Calibri"/>
              <w:sz w:val="32"/>
              <w:szCs w:val="32"/>
            </w:rPr>
          </w:rPrChange>
        </w:rPr>
        <w:t>;</w:t>
      </w:r>
      <w:r w:rsidR="00F925F7" w:rsidRPr="00C93E5C">
        <w:rPr>
          <w:rFonts w:ascii="Helvetica" w:hAnsi="Helvetica" w:cs="Calibri"/>
          <w:sz w:val="32"/>
          <w:szCs w:val="32"/>
          <w:rPrChange w:id="3912" w:author="Ryan" w:date="2017-04-30T19:28:00Z">
            <w:rPr>
              <w:rFonts w:ascii="Calibri" w:hAnsi="Calibri" w:cs="Calibri"/>
              <w:sz w:val="32"/>
              <w:szCs w:val="32"/>
            </w:rPr>
          </w:rPrChange>
        </w:rPr>
        <w:t xml:space="preserve"> i</w:t>
      </w:r>
      <w:r w:rsidRPr="00C93E5C">
        <w:rPr>
          <w:rFonts w:ascii="Helvetica" w:hAnsi="Helvetica" w:cs="Calibri"/>
          <w:sz w:val="32"/>
          <w:szCs w:val="32"/>
          <w:rPrChange w:id="3913" w:author="Ryan" w:date="2017-04-30T19:28:00Z">
            <w:rPr>
              <w:rFonts w:ascii="Calibri" w:hAnsi="Calibri" w:cs="Calibri"/>
              <w:sz w:val="32"/>
              <w:szCs w:val="32"/>
            </w:rPr>
          </w:rPrChange>
        </w:rPr>
        <w:t>n</w:t>
      </w:r>
      <w:r w:rsidR="00F925F7" w:rsidRPr="00C93E5C">
        <w:rPr>
          <w:rFonts w:ascii="Helvetica" w:hAnsi="Helvetica" w:cs="Calibri"/>
          <w:sz w:val="32"/>
          <w:szCs w:val="32"/>
          <w:rPrChange w:id="3914" w:author="Ryan" w:date="2017-04-30T19:28:00Z">
            <w:rPr>
              <w:rFonts w:ascii="Calibri" w:hAnsi="Calibri" w:cs="Calibri"/>
              <w:sz w:val="32"/>
              <w:szCs w:val="32"/>
            </w:rPr>
          </w:rPrChange>
        </w:rPr>
        <w:t>-</w:t>
      </w:r>
    </w:p>
    <w:p w14:paraId="708E29ED" w14:textId="77777777" w:rsidR="00F925F7" w:rsidRPr="00C93E5C" w:rsidRDefault="00472BE7" w:rsidP="00472BE7">
      <w:pPr>
        <w:spacing w:after="0"/>
        <w:rPr>
          <w:rFonts w:ascii="Helvetica" w:hAnsi="Helvetica" w:cs="Calibri"/>
          <w:sz w:val="32"/>
          <w:szCs w:val="32"/>
          <w:rPrChange w:id="3915" w:author="Ryan" w:date="2017-04-30T19:28:00Z">
            <w:rPr>
              <w:rFonts w:ascii="Calibri" w:hAnsi="Calibri" w:cs="Calibri"/>
              <w:sz w:val="32"/>
              <w:szCs w:val="32"/>
            </w:rPr>
          </w:rPrChange>
        </w:rPr>
      </w:pPr>
      <w:r w:rsidRPr="00C93E5C">
        <w:rPr>
          <w:rFonts w:ascii="Helvetica" w:hAnsi="Helvetica" w:cs="Calibri"/>
          <w:sz w:val="32"/>
          <w:szCs w:val="32"/>
          <w:rPrChange w:id="3916" w:author="Ryan" w:date="2017-04-30T19:28:00Z">
            <w:rPr>
              <w:rFonts w:ascii="Calibri" w:hAnsi="Calibri" w:cs="Calibri"/>
              <w:sz w:val="32"/>
              <w:szCs w:val="32"/>
            </w:rPr>
          </w:rPrChange>
        </w:rPr>
        <w:t>deed, I can</w:t>
      </w:r>
      <w:r w:rsidR="00F925F7" w:rsidRPr="00C93E5C">
        <w:rPr>
          <w:rFonts w:ascii="Helvetica" w:hAnsi="Helvetica" w:cs="Calibri"/>
          <w:sz w:val="32"/>
          <w:szCs w:val="32"/>
          <w:rPrChange w:id="3917" w:author="Ryan" w:date="2017-04-30T19:28:00Z">
            <w:rPr>
              <w:rFonts w:ascii="Calibri" w:hAnsi="Calibri" w:cs="Calibri"/>
              <w:sz w:val="32"/>
              <w:szCs w:val="32"/>
            </w:rPr>
          </w:rPrChange>
        </w:rPr>
        <w:t xml:space="preserve"> </w:t>
      </w:r>
      <w:r w:rsidRPr="00C93E5C">
        <w:rPr>
          <w:rFonts w:ascii="Helvetica" w:hAnsi="Helvetica" w:cs="Calibri"/>
          <w:sz w:val="32"/>
          <w:szCs w:val="32"/>
          <w:rPrChange w:id="3918" w:author="Ryan" w:date="2017-04-30T19:28:00Z">
            <w:rPr>
              <w:rFonts w:ascii="Calibri" w:hAnsi="Calibri" w:cs="Calibri"/>
              <w:sz w:val="32"/>
              <w:szCs w:val="32"/>
            </w:rPr>
          </w:rPrChange>
        </w:rPr>
        <w:t>truly say, that since I became ac</w:t>
      </w:r>
      <w:r w:rsidR="00F925F7" w:rsidRPr="00C93E5C">
        <w:rPr>
          <w:rFonts w:ascii="Helvetica" w:hAnsi="Helvetica" w:cs="Calibri"/>
          <w:sz w:val="32"/>
          <w:szCs w:val="32"/>
          <w:rPrChange w:id="3919" w:author="Ryan" w:date="2017-04-30T19:28:00Z">
            <w:rPr>
              <w:rFonts w:ascii="Calibri" w:hAnsi="Calibri" w:cs="Calibri"/>
              <w:sz w:val="32"/>
              <w:szCs w:val="32"/>
            </w:rPr>
          </w:rPrChange>
        </w:rPr>
        <w:t>-</w:t>
      </w:r>
    </w:p>
    <w:p w14:paraId="18EB6435" w14:textId="77777777" w:rsidR="00472BE7" w:rsidRPr="00C93E5C" w:rsidRDefault="00472BE7" w:rsidP="00472BE7">
      <w:pPr>
        <w:spacing w:after="0"/>
        <w:rPr>
          <w:rFonts w:ascii="Helvetica" w:hAnsi="Helvetica" w:cs="Calibri"/>
          <w:sz w:val="32"/>
          <w:szCs w:val="32"/>
          <w:rPrChange w:id="3920" w:author="Ryan" w:date="2017-04-30T19:28:00Z">
            <w:rPr>
              <w:rFonts w:ascii="Calibri" w:hAnsi="Calibri" w:cs="Calibri"/>
              <w:sz w:val="32"/>
              <w:szCs w:val="32"/>
            </w:rPr>
          </w:rPrChange>
        </w:rPr>
      </w:pPr>
      <w:proofErr w:type="spellStart"/>
      <w:r w:rsidRPr="00C93E5C">
        <w:rPr>
          <w:rFonts w:ascii="Helvetica" w:hAnsi="Helvetica" w:cs="Calibri"/>
          <w:sz w:val="32"/>
          <w:szCs w:val="32"/>
          <w:rPrChange w:id="3921" w:author="Ryan" w:date="2017-04-30T19:28:00Z">
            <w:rPr>
              <w:rFonts w:ascii="Calibri" w:hAnsi="Calibri" w:cs="Calibri"/>
              <w:sz w:val="32"/>
              <w:szCs w:val="32"/>
            </w:rPr>
          </w:rPrChange>
        </w:rPr>
        <w:t>quainted</w:t>
      </w:r>
      <w:proofErr w:type="spellEnd"/>
      <w:r w:rsidR="00F925F7" w:rsidRPr="00C93E5C">
        <w:rPr>
          <w:rFonts w:ascii="Helvetica" w:hAnsi="Helvetica" w:cs="Calibri"/>
          <w:sz w:val="32"/>
          <w:szCs w:val="32"/>
          <w:rPrChange w:id="3922" w:author="Ryan" w:date="2017-04-30T19:28:00Z">
            <w:rPr>
              <w:rFonts w:ascii="Calibri" w:hAnsi="Calibri" w:cs="Calibri"/>
              <w:sz w:val="32"/>
              <w:szCs w:val="32"/>
            </w:rPr>
          </w:rPrChange>
        </w:rPr>
        <w:t xml:space="preserve"> </w:t>
      </w:r>
      <w:r w:rsidRPr="00C93E5C">
        <w:rPr>
          <w:rFonts w:ascii="Helvetica" w:hAnsi="Helvetica" w:cs="Calibri"/>
          <w:sz w:val="32"/>
          <w:szCs w:val="32"/>
          <w:rPrChange w:id="3923" w:author="Ryan" w:date="2017-04-30T19:28:00Z">
            <w:rPr>
              <w:rFonts w:ascii="Calibri" w:hAnsi="Calibri" w:cs="Calibri"/>
              <w:sz w:val="32"/>
              <w:szCs w:val="32"/>
            </w:rPr>
          </w:rPrChange>
        </w:rPr>
        <w:t>with you, I have experienced more real</w:t>
      </w:r>
    </w:p>
    <w:p w14:paraId="19700984" w14:textId="77777777" w:rsidR="00F925F7" w:rsidRPr="00C93E5C" w:rsidRDefault="00472BE7" w:rsidP="00472BE7">
      <w:pPr>
        <w:spacing w:after="0"/>
        <w:rPr>
          <w:rFonts w:ascii="Helvetica" w:hAnsi="Helvetica" w:cs="Calibri"/>
          <w:sz w:val="32"/>
          <w:szCs w:val="32"/>
          <w:rPrChange w:id="3924" w:author="Ryan" w:date="2017-04-30T19:28:00Z">
            <w:rPr>
              <w:rFonts w:ascii="Calibri" w:hAnsi="Calibri" w:cs="Calibri"/>
              <w:sz w:val="32"/>
              <w:szCs w:val="32"/>
            </w:rPr>
          </w:rPrChange>
        </w:rPr>
      </w:pPr>
      <w:r w:rsidRPr="00C93E5C">
        <w:rPr>
          <w:rFonts w:ascii="Helvetica" w:hAnsi="Helvetica" w:cs="Calibri"/>
          <w:sz w:val="32"/>
          <w:szCs w:val="32"/>
          <w:rPrChange w:id="3925" w:author="Ryan" w:date="2017-04-30T19:28:00Z">
            <w:rPr>
              <w:rFonts w:ascii="Calibri" w:hAnsi="Calibri" w:cs="Calibri"/>
              <w:sz w:val="32"/>
              <w:szCs w:val="32"/>
            </w:rPr>
          </w:rPrChange>
        </w:rPr>
        <w:t>happiness than I ever before enjoyed. But</w:t>
      </w:r>
      <w:r w:rsidR="00F925F7" w:rsidRPr="00C93E5C">
        <w:rPr>
          <w:rFonts w:ascii="Helvetica" w:hAnsi="Helvetica" w:cs="Calibri"/>
          <w:sz w:val="32"/>
          <w:szCs w:val="32"/>
          <w:rPrChange w:id="3926" w:author="Ryan" w:date="2017-04-30T19:28:00Z">
            <w:rPr>
              <w:rFonts w:ascii="Calibri" w:hAnsi="Calibri" w:cs="Calibri"/>
              <w:sz w:val="32"/>
              <w:szCs w:val="32"/>
            </w:rPr>
          </w:rPrChange>
        </w:rPr>
        <w:t xml:space="preserve"> </w:t>
      </w:r>
      <w:r w:rsidRPr="00C93E5C">
        <w:rPr>
          <w:rFonts w:ascii="Helvetica" w:hAnsi="Helvetica" w:cs="Calibri"/>
          <w:sz w:val="32"/>
          <w:szCs w:val="32"/>
          <w:rPrChange w:id="3927" w:author="Ryan" w:date="2017-04-30T19:28:00Z">
            <w:rPr>
              <w:rFonts w:ascii="Calibri" w:hAnsi="Calibri" w:cs="Calibri"/>
              <w:sz w:val="32"/>
              <w:szCs w:val="32"/>
            </w:rPr>
          </w:rPrChange>
        </w:rPr>
        <w:t xml:space="preserve">the </w:t>
      </w:r>
    </w:p>
    <w:p w14:paraId="7A29D2A2" w14:textId="68D6DFD5" w:rsidR="00F925F7" w:rsidRPr="00C93E5C" w:rsidRDefault="00472BE7" w:rsidP="00472BE7">
      <w:pPr>
        <w:spacing w:after="0"/>
        <w:rPr>
          <w:rFonts w:ascii="Helvetica" w:hAnsi="Helvetica" w:cs="Calibri"/>
          <w:sz w:val="32"/>
          <w:szCs w:val="32"/>
          <w:rPrChange w:id="3928" w:author="Ryan" w:date="2017-04-30T19:28:00Z">
            <w:rPr>
              <w:rFonts w:ascii="Calibri" w:hAnsi="Calibri" w:cs="Calibri"/>
              <w:sz w:val="32"/>
              <w:szCs w:val="32"/>
            </w:rPr>
          </w:rPrChange>
        </w:rPr>
      </w:pPr>
      <w:r w:rsidRPr="00C93E5C">
        <w:rPr>
          <w:rFonts w:ascii="Helvetica" w:hAnsi="Helvetica" w:cs="Calibri"/>
          <w:sz w:val="32"/>
          <w:szCs w:val="32"/>
          <w:rPrChange w:id="3929" w:author="Ryan" w:date="2017-04-30T19:28:00Z">
            <w:rPr>
              <w:rFonts w:ascii="Calibri" w:hAnsi="Calibri" w:cs="Calibri"/>
              <w:sz w:val="32"/>
              <w:szCs w:val="32"/>
            </w:rPr>
          </w:rPrChange>
        </w:rPr>
        <w:t xml:space="preserve">time </w:t>
      </w:r>
      <w:r w:rsidR="00F925F7" w:rsidRPr="00C93E5C">
        <w:rPr>
          <w:rFonts w:ascii="Helvetica" w:hAnsi="Helvetica" w:cs="Calibri"/>
          <w:sz w:val="32"/>
          <w:szCs w:val="32"/>
          <w:rPrChange w:id="3930" w:author="Ryan" w:date="2017-04-30T19:28:00Z">
            <w:rPr>
              <w:rFonts w:ascii="Calibri" w:hAnsi="Calibri" w:cs="Calibri"/>
              <w:sz w:val="32"/>
              <w:szCs w:val="32"/>
            </w:rPr>
          </w:rPrChange>
        </w:rPr>
        <w:t>ha</w:t>
      </w:r>
      <w:r w:rsidRPr="00C93E5C">
        <w:rPr>
          <w:rFonts w:ascii="Helvetica" w:hAnsi="Helvetica" w:cs="Calibri"/>
          <w:sz w:val="32"/>
          <w:szCs w:val="32"/>
          <w:rPrChange w:id="3931" w:author="Ryan" w:date="2017-04-30T19:28:00Z">
            <w:rPr>
              <w:rFonts w:ascii="Calibri" w:hAnsi="Calibri" w:cs="Calibri"/>
              <w:sz w:val="32"/>
              <w:szCs w:val="32"/>
            </w:rPr>
          </w:rPrChange>
        </w:rPr>
        <w:t>s now arr</w:t>
      </w:r>
      <w:r w:rsidR="00F925F7" w:rsidRPr="00C93E5C">
        <w:rPr>
          <w:rFonts w:ascii="Helvetica" w:hAnsi="Helvetica" w:cs="Calibri"/>
          <w:sz w:val="32"/>
          <w:szCs w:val="32"/>
          <w:rPrChange w:id="3932" w:author="Ryan" w:date="2017-04-30T19:28:00Z">
            <w:rPr>
              <w:rFonts w:ascii="Calibri" w:hAnsi="Calibri" w:cs="Calibri"/>
              <w:sz w:val="32"/>
              <w:szCs w:val="32"/>
            </w:rPr>
          </w:rPrChange>
        </w:rPr>
        <w:t>ived, when a continua</w:t>
      </w:r>
      <w:r w:rsidR="00D9659C" w:rsidRPr="00C93E5C">
        <w:rPr>
          <w:rFonts w:ascii="Helvetica" w:hAnsi="Helvetica" w:cs="Calibri"/>
          <w:sz w:val="32"/>
          <w:szCs w:val="32"/>
          <w:rPrChange w:id="3933" w:author="Ryan" w:date="2017-04-30T19:28:00Z">
            <w:rPr>
              <w:rFonts w:ascii="Calibri" w:hAnsi="Calibri" w:cs="Calibri"/>
              <w:sz w:val="32"/>
              <w:szCs w:val="32"/>
            </w:rPr>
          </w:rPrChange>
        </w:rPr>
        <w:t>tion of the</w:t>
      </w:r>
      <w:r w:rsidRPr="00C93E5C">
        <w:rPr>
          <w:rFonts w:ascii="Helvetica" w:hAnsi="Helvetica" w:cs="Calibri"/>
          <w:sz w:val="32"/>
          <w:szCs w:val="32"/>
          <w:rPrChange w:id="3934" w:author="Ryan" w:date="2017-04-30T19:28:00Z">
            <w:rPr>
              <w:rFonts w:ascii="Calibri" w:hAnsi="Calibri" w:cs="Calibri"/>
              <w:sz w:val="32"/>
              <w:szCs w:val="32"/>
            </w:rPr>
          </w:rPrChange>
        </w:rPr>
        <w:t xml:space="preserve">se </w:t>
      </w:r>
    </w:p>
    <w:p w14:paraId="31828E35" w14:textId="77777777" w:rsidR="00F925F7" w:rsidRPr="00C93E5C" w:rsidRDefault="00472BE7" w:rsidP="00472BE7">
      <w:pPr>
        <w:spacing w:after="0"/>
        <w:rPr>
          <w:rFonts w:ascii="Helvetica" w:hAnsi="Helvetica" w:cs="Calibri"/>
          <w:sz w:val="32"/>
          <w:szCs w:val="32"/>
          <w:rPrChange w:id="3935" w:author="Ryan" w:date="2017-04-30T19:28:00Z">
            <w:rPr>
              <w:rFonts w:ascii="Calibri" w:hAnsi="Calibri" w:cs="Calibri"/>
              <w:sz w:val="32"/>
              <w:szCs w:val="32"/>
            </w:rPr>
          </w:rPrChange>
        </w:rPr>
      </w:pPr>
      <w:r w:rsidRPr="00C93E5C">
        <w:rPr>
          <w:rFonts w:ascii="Helvetica" w:hAnsi="Helvetica" w:cs="Calibri"/>
          <w:sz w:val="32"/>
          <w:szCs w:val="32"/>
          <w:rPrChange w:id="3936" w:author="Ryan" w:date="2017-04-30T19:28:00Z">
            <w:rPr>
              <w:rFonts w:ascii="Calibri" w:hAnsi="Calibri" w:cs="Calibri"/>
              <w:sz w:val="32"/>
              <w:szCs w:val="32"/>
            </w:rPr>
          </w:rPrChange>
        </w:rPr>
        <w:t xml:space="preserve">services may, as it respects yourself, be considered </w:t>
      </w:r>
    </w:p>
    <w:p w14:paraId="78965CBE" w14:textId="1655EDD6" w:rsidR="00F925F7" w:rsidRPr="00C93E5C" w:rsidRDefault="00472BE7" w:rsidP="00472BE7">
      <w:pPr>
        <w:spacing w:after="0"/>
        <w:rPr>
          <w:rFonts w:ascii="Helvetica" w:hAnsi="Helvetica" w:cs="Calibri"/>
          <w:sz w:val="32"/>
          <w:szCs w:val="32"/>
          <w:rPrChange w:id="3937" w:author="Ryan" w:date="2017-04-30T19:28:00Z">
            <w:rPr>
              <w:rFonts w:ascii="Calibri" w:hAnsi="Calibri" w:cs="Calibri"/>
              <w:sz w:val="32"/>
              <w:szCs w:val="32"/>
            </w:rPr>
          </w:rPrChange>
        </w:rPr>
      </w:pPr>
      <w:r w:rsidRPr="00C93E5C">
        <w:rPr>
          <w:rFonts w:ascii="Helvetica" w:hAnsi="Helvetica" w:cs="Calibri"/>
          <w:sz w:val="32"/>
          <w:szCs w:val="32"/>
          <w:rPrChange w:id="3938" w:author="Ryan" w:date="2017-04-30T19:28:00Z">
            <w:rPr>
              <w:rFonts w:ascii="Calibri" w:hAnsi="Calibri" w:cs="Calibri"/>
              <w:sz w:val="32"/>
              <w:szCs w:val="32"/>
            </w:rPr>
          </w:rPrChange>
        </w:rPr>
        <w:t>improper. I am</w:t>
      </w:r>
      <w:r w:rsidR="00F925F7" w:rsidRPr="00C93E5C">
        <w:rPr>
          <w:rFonts w:ascii="Helvetica" w:hAnsi="Helvetica" w:cs="Calibri"/>
          <w:sz w:val="32"/>
          <w:szCs w:val="32"/>
          <w:rPrChange w:id="3939" w:author="Ryan" w:date="2017-04-30T19:28:00Z">
            <w:rPr>
              <w:rFonts w:ascii="Calibri" w:hAnsi="Calibri" w:cs="Calibri"/>
              <w:sz w:val="32"/>
              <w:szCs w:val="32"/>
            </w:rPr>
          </w:rPrChange>
        </w:rPr>
        <w:t xml:space="preserve"> set down as your admire</w:t>
      </w:r>
      <w:r w:rsidR="00D9659C" w:rsidRPr="00C93E5C">
        <w:rPr>
          <w:rFonts w:ascii="Helvetica" w:hAnsi="Helvetica" w:cs="Calibri"/>
          <w:sz w:val="32"/>
          <w:szCs w:val="32"/>
          <w:rPrChange w:id="3940" w:author="Ryan" w:date="2017-04-30T19:28:00Z">
            <w:rPr>
              <w:rFonts w:ascii="Calibri" w:hAnsi="Calibri" w:cs="Calibri"/>
              <w:sz w:val="32"/>
              <w:szCs w:val="32"/>
            </w:rPr>
          </w:rPrChange>
        </w:rPr>
        <w:t>r</w:t>
      </w:r>
      <w:r w:rsidR="00F925F7" w:rsidRPr="00C93E5C">
        <w:rPr>
          <w:rFonts w:ascii="Helvetica" w:hAnsi="Helvetica" w:cs="Calibri"/>
          <w:sz w:val="32"/>
          <w:szCs w:val="32"/>
          <w:rPrChange w:id="3941" w:author="Ryan" w:date="2017-04-30T19:28:00Z">
            <w:rPr>
              <w:rFonts w:ascii="Calibri" w:hAnsi="Calibri" w:cs="Calibri"/>
              <w:sz w:val="32"/>
              <w:szCs w:val="32"/>
            </w:rPr>
          </w:rPrChange>
        </w:rPr>
        <w:t>:</w:t>
      </w:r>
      <w:r w:rsidRPr="00C93E5C">
        <w:rPr>
          <w:rFonts w:ascii="Helvetica" w:hAnsi="Helvetica" w:cs="Calibri"/>
          <w:sz w:val="32"/>
          <w:szCs w:val="32"/>
          <w:rPrChange w:id="3942" w:author="Ryan" w:date="2017-04-30T19:28:00Z">
            <w:rPr>
              <w:rFonts w:ascii="Calibri" w:hAnsi="Calibri" w:cs="Calibri"/>
              <w:sz w:val="32"/>
              <w:szCs w:val="32"/>
            </w:rPr>
          </w:rPrChange>
        </w:rPr>
        <w:t xml:space="preserve">. If </w:t>
      </w:r>
    </w:p>
    <w:p w14:paraId="3B70EEE4" w14:textId="77777777" w:rsidR="00F925F7" w:rsidRPr="00C93E5C" w:rsidRDefault="00472BE7" w:rsidP="00472BE7">
      <w:pPr>
        <w:spacing w:after="0"/>
        <w:rPr>
          <w:rFonts w:ascii="Helvetica" w:hAnsi="Helvetica" w:cs="Calibri"/>
          <w:sz w:val="32"/>
          <w:szCs w:val="32"/>
          <w:rPrChange w:id="3943" w:author="Ryan" w:date="2017-04-30T19:28:00Z">
            <w:rPr>
              <w:rFonts w:ascii="Calibri" w:hAnsi="Calibri" w:cs="Calibri"/>
              <w:sz w:val="32"/>
              <w:szCs w:val="32"/>
            </w:rPr>
          </w:rPrChange>
        </w:rPr>
      </w:pPr>
      <w:r w:rsidRPr="00C93E5C">
        <w:rPr>
          <w:rFonts w:ascii="Helvetica" w:hAnsi="Helvetica" w:cs="Calibri"/>
          <w:sz w:val="32"/>
          <w:szCs w:val="32"/>
          <w:rPrChange w:id="3944" w:author="Ryan" w:date="2017-04-30T19:28:00Z">
            <w:rPr>
              <w:rFonts w:ascii="Calibri" w:hAnsi="Calibri" w:cs="Calibri"/>
              <w:sz w:val="32"/>
              <w:szCs w:val="32"/>
            </w:rPr>
          </w:rPrChange>
        </w:rPr>
        <w:t>I continue</w:t>
      </w:r>
      <w:r w:rsidR="00F925F7" w:rsidRPr="00C93E5C">
        <w:rPr>
          <w:rFonts w:ascii="Helvetica" w:hAnsi="Helvetica" w:cs="Calibri"/>
          <w:sz w:val="32"/>
          <w:szCs w:val="32"/>
          <w:rPrChange w:id="3945" w:author="Ryan" w:date="2017-04-30T19:28:00Z">
            <w:rPr>
              <w:rFonts w:ascii="Calibri" w:hAnsi="Calibri" w:cs="Calibri"/>
              <w:sz w:val="32"/>
              <w:szCs w:val="32"/>
            </w:rPr>
          </w:rPrChange>
        </w:rPr>
        <w:t xml:space="preserve"> </w:t>
      </w:r>
      <w:r w:rsidRPr="00C93E5C">
        <w:rPr>
          <w:rFonts w:ascii="Helvetica" w:hAnsi="Helvetica" w:cs="Calibri"/>
          <w:sz w:val="32"/>
          <w:szCs w:val="32"/>
          <w:rPrChange w:id="3946" w:author="Ryan" w:date="2017-04-30T19:28:00Z">
            <w:rPr>
              <w:rFonts w:ascii="Calibri" w:hAnsi="Calibri" w:cs="Calibri"/>
              <w:sz w:val="32"/>
              <w:szCs w:val="32"/>
            </w:rPr>
          </w:rPrChange>
        </w:rPr>
        <w:t xml:space="preserve">my attendance, it may prevent you </w:t>
      </w:r>
    </w:p>
    <w:p w14:paraId="7689830E" w14:textId="77777777" w:rsidR="00472BE7" w:rsidRPr="00C93E5C" w:rsidRDefault="00F925F7" w:rsidP="00472BE7">
      <w:pPr>
        <w:spacing w:after="0"/>
        <w:rPr>
          <w:rFonts w:ascii="Helvetica" w:hAnsi="Helvetica" w:cs="Calibri"/>
          <w:sz w:val="32"/>
          <w:szCs w:val="32"/>
          <w:rPrChange w:id="3947" w:author="Ryan" w:date="2017-04-30T19:28:00Z">
            <w:rPr>
              <w:rFonts w:ascii="Calibri" w:hAnsi="Calibri" w:cs="Calibri"/>
              <w:sz w:val="32"/>
              <w:szCs w:val="32"/>
            </w:rPr>
          </w:rPrChange>
        </w:rPr>
      </w:pPr>
      <w:r w:rsidRPr="00C93E5C">
        <w:rPr>
          <w:rFonts w:ascii="Helvetica" w:hAnsi="Helvetica" w:cs="Calibri"/>
          <w:sz w:val="32"/>
          <w:szCs w:val="32"/>
          <w:rPrChange w:id="3948" w:author="Ryan" w:date="2017-04-30T19:28:00Z">
            <w:rPr>
              <w:rFonts w:ascii="Calibri" w:hAnsi="Calibri" w:cs="Calibri"/>
              <w:sz w:val="32"/>
              <w:szCs w:val="32"/>
            </w:rPr>
          </w:rPrChange>
        </w:rPr>
        <w:t xml:space="preserve">from </w:t>
      </w:r>
      <w:r w:rsidR="00472BE7" w:rsidRPr="00C93E5C">
        <w:rPr>
          <w:rFonts w:ascii="Helvetica" w:hAnsi="Helvetica" w:cs="Calibri"/>
          <w:sz w:val="32"/>
          <w:szCs w:val="32"/>
          <w:rPrChange w:id="3949" w:author="Ryan" w:date="2017-04-30T19:28:00Z">
            <w:rPr>
              <w:rFonts w:ascii="Calibri" w:hAnsi="Calibri" w:cs="Calibri"/>
              <w:sz w:val="32"/>
              <w:szCs w:val="32"/>
            </w:rPr>
          </w:rPrChange>
        </w:rPr>
        <w:t>receiving offers more agreeable to your</w:t>
      </w:r>
    </w:p>
    <w:p w14:paraId="1475B550" w14:textId="77777777" w:rsidR="00A2308A" w:rsidRPr="00C93E5C" w:rsidRDefault="00472BE7" w:rsidP="00472BE7">
      <w:pPr>
        <w:spacing w:after="0"/>
        <w:rPr>
          <w:rFonts w:ascii="Helvetica" w:hAnsi="Helvetica" w:cs="Calibri"/>
          <w:sz w:val="32"/>
          <w:szCs w:val="32"/>
          <w:rPrChange w:id="3950" w:author="Ryan" w:date="2017-04-30T19:28:00Z">
            <w:rPr>
              <w:rFonts w:ascii="Calibri" w:hAnsi="Calibri" w:cs="Calibri"/>
              <w:sz w:val="32"/>
              <w:szCs w:val="32"/>
            </w:rPr>
          </w:rPrChange>
        </w:rPr>
      </w:pPr>
      <w:r w:rsidRPr="00C93E5C">
        <w:rPr>
          <w:rFonts w:ascii="Helvetica" w:hAnsi="Helvetica" w:cs="Calibri"/>
          <w:sz w:val="32"/>
          <w:szCs w:val="32"/>
          <w:rPrChange w:id="3951" w:author="Ryan" w:date="2017-04-30T19:28:00Z">
            <w:rPr>
              <w:rFonts w:ascii="Calibri" w:hAnsi="Calibri" w:cs="Calibri"/>
              <w:sz w:val="32"/>
              <w:szCs w:val="32"/>
            </w:rPr>
          </w:rPrChange>
        </w:rPr>
        <w:t>mind; and, what is more, it may, as to the</w:t>
      </w:r>
      <w:r w:rsidR="00A2308A" w:rsidRPr="00C93E5C">
        <w:rPr>
          <w:rFonts w:ascii="Helvetica" w:hAnsi="Helvetica" w:cs="Calibri"/>
          <w:sz w:val="32"/>
          <w:szCs w:val="32"/>
          <w:rPrChange w:id="3952"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3953" w:author="Ryan" w:date="2017-04-30T19:28:00Z">
            <w:rPr>
              <w:rFonts w:ascii="Calibri" w:hAnsi="Calibri" w:cs="Calibri"/>
              <w:sz w:val="32"/>
              <w:szCs w:val="32"/>
            </w:rPr>
          </w:rPrChange>
        </w:rPr>
        <w:t>fal</w:t>
      </w:r>
      <w:proofErr w:type="spellEnd"/>
      <w:r w:rsidR="00A2308A" w:rsidRPr="00C93E5C">
        <w:rPr>
          <w:rFonts w:ascii="Helvetica" w:hAnsi="Helvetica" w:cs="Calibri"/>
          <w:sz w:val="32"/>
          <w:szCs w:val="32"/>
          <w:rPrChange w:id="3954" w:author="Ryan" w:date="2017-04-30T19:28:00Z">
            <w:rPr>
              <w:rFonts w:ascii="Calibri" w:hAnsi="Calibri" w:cs="Calibri"/>
              <w:sz w:val="32"/>
              <w:szCs w:val="32"/>
            </w:rPr>
          </w:rPrChange>
        </w:rPr>
        <w:t>-</w:t>
      </w:r>
    </w:p>
    <w:p w14:paraId="02B9700B" w14:textId="77777777" w:rsidR="003C3FFA" w:rsidRPr="00C93E5C" w:rsidRDefault="00472BE7" w:rsidP="00472BE7">
      <w:pPr>
        <w:spacing w:after="0"/>
        <w:rPr>
          <w:rFonts w:ascii="Helvetica" w:hAnsi="Helvetica" w:cs="Calibri"/>
          <w:sz w:val="32"/>
          <w:szCs w:val="32"/>
          <w:rPrChange w:id="3955" w:author="Ryan" w:date="2017-04-30T19:28:00Z">
            <w:rPr>
              <w:rFonts w:ascii="Calibri" w:hAnsi="Calibri" w:cs="Calibri"/>
              <w:sz w:val="32"/>
              <w:szCs w:val="32"/>
            </w:rPr>
          </w:rPrChange>
        </w:rPr>
      </w:pPr>
      <w:r w:rsidRPr="00C93E5C">
        <w:rPr>
          <w:rFonts w:ascii="Helvetica" w:hAnsi="Helvetica" w:cs="Calibri"/>
          <w:sz w:val="32"/>
          <w:szCs w:val="32"/>
          <w:rPrChange w:id="3956" w:author="Ryan" w:date="2017-04-30T19:28:00Z">
            <w:rPr>
              <w:rFonts w:ascii="Calibri" w:hAnsi="Calibri" w:cs="Calibri"/>
              <w:sz w:val="32"/>
              <w:szCs w:val="32"/>
            </w:rPr>
          </w:rPrChange>
        </w:rPr>
        <w:t>lacy of</w:t>
      </w:r>
      <w:r w:rsidR="00A2308A" w:rsidRPr="00C93E5C">
        <w:rPr>
          <w:rFonts w:ascii="Helvetica" w:hAnsi="Helvetica" w:cs="Calibri"/>
          <w:sz w:val="32"/>
          <w:szCs w:val="32"/>
          <w:rPrChange w:id="3957" w:author="Ryan" w:date="2017-04-30T19:28:00Z">
            <w:rPr>
              <w:rFonts w:ascii="Calibri" w:hAnsi="Calibri" w:cs="Calibri"/>
              <w:sz w:val="32"/>
              <w:szCs w:val="32"/>
            </w:rPr>
          </w:rPrChange>
        </w:rPr>
        <w:t xml:space="preserve"> public opinion, hazard your re</w:t>
      </w:r>
      <w:r w:rsidRPr="00C93E5C">
        <w:rPr>
          <w:rFonts w:ascii="Helvetica" w:hAnsi="Helvetica" w:cs="Calibri"/>
          <w:sz w:val="32"/>
          <w:szCs w:val="32"/>
          <w:rPrChange w:id="3958" w:author="Ryan" w:date="2017-04-30T19:28:00Z">
            <w:rPr>
              <w:rFonts w:ascii="Calibri" w:hAnsi="Calibri" w:cs="Calibri"/>
              <w:sz w:val="32"/>
              <w:szCs w:val="32"/>
            </w:rPr>
          </w:rPrChange>
        </w:rPr>
        <w:t xml:space="preserve">putation, </w:t>
      </w:r>
    </w:p>
    <w:p w14:paraId="1F0C0F65" w14:textId="77777777" w:rsidR="003C3FFA" w:rsidRPr="00C93E5C" w:rsidRDefault="00472BE7" w:rsidP="00472BE7">
      <w:pPr>
        <w:spacing w:after="0"/>
        <w:rPr>
          <w:rFonts w:ascii="Helvetica" w:hAnsi="Helvetica" w:cs="Calibri"/>
          <w:sz w:val="32"/>
          <w:szCs w:val="32"/>
          <w:rPrChange w:id="3959" w:author="Ryan" w:date="2017-04-30T19:28:00Z">
            <w:rPr>
              <w:rFonts w:ascii="Calibri" w:hAnsi="Calibri" w:cs="Calibri"/>
              <w:sz w:val="32"/>
              <w:szCs w:val="32"/>
            </w:rPr>
          </w:rPrChange>
        </w:rPr>
      </w:pPr>
      <w:r w:rsidRPr="00C93E5C">
        <w:rPr>
          <w:rFonts w:ascii="Helvetica" w:hAnsi="Helvetica" w:cs="Calibri"/>
          <w:sz w:val="32"/>
          <w:szCs w:val="32"/>
          <w:rPrChange w:id="3960" w:author="Ryan" w:date="2017-04-30T19:28:00Z">
            <w:rPr>
              <w:rFonts w:ascii="Calibri" w:hAnsi="Calibri" w:cs="Calibri"/>
              <w:sz w:val="32"/>
              <w:szCs w:val="32"/>
            </w:rPr>
          </w:rPrChange>
        </w:rPr>
        <w:lastRenderedPageBreak/>
        <w:t>which is far dearer to me than</w:t>
      </w:r>
      <w:r w:rsidR="003C3FFA" w:rsidRPr="00C93E5C">
        <w:rPr>
          <w:rFonts w:ascii="Helvetica" w:hAnsi="Helvetica" w:cs="Calibri"/>
          <w:sz w:val="32"/>
          <w:szCs w:val="32"/>
          <w:rPrChange w:id="3961" w:author="Ryan" w:date="2017-04-30T19:28:00Z">
            <w:rPr>
              <w:rFonts w:ascii="Calibri" w:hAnsi="Calibri" w:cs="Calibri"/>
              <w:sz w:val="32"/>
              <w:szCs w:val="32"/>
            </w:rPr>
          </w:rPrChange>
        </w:rPr>
        <w:t xml:space="preserve"> </w:t>
      </w:r>
      <w:r w:rsidRPr="00C93E5C">
        <w:rPr>
          <w:rFonts w:ascii="Helvetica" w:hAnsi="Helvetica" w:cs="Calibri"/>
          <w:sz w:val="32"/>
          <w:szCs w:val="32"/>
          <w:rPrChange w:id="3962" w:author="Ryan" w:date="2017-04-30T19:28:00Z">
            <w:rPr>
              <w:rFonts w:ascii="Calibri" w:hAnsi="Calibri" w:cs="Calibri"/>
              <w:sz w:val="32"/>
              <w:szCs w:val="32"/>
            </w:rPr>
          </w:rPrChange>
        </w:rPr>
        <w:t xml:space="preserve">my own. There </w:t>
      </w:r>
    </w:p>
    <w:p w14:paraId="2CB74E6A" w14:textId="77777777" w:rsidR="003C3FFA" w:rsidRPr="00C93E5C" w:rsidRDefault="00472BE7" w:rsidP="00472BE7">
      <w:pPr>
        <w:spacing w:after="0"/>
        <w:rPr>
          <w:rFonts w:ascii="Helvetica" w:hAnsi="Helvetica" w:cs="Calibri"/>
          <w:sz w:val="32"/>
          <w:szCs w:val="32"/>
          <w:rPrChange w:id="3963" w:author="Ryan" w:date="2017-04-30T19:28:00Z">
            <w:rPr>
              <w:rFonts w:ascii="Calibri" w:hAnsi="Calibri" w:cs="Calibri"/>
              <w:sz w:val="32"/>
              <w:szCs w:val="32"/>
            </w:rPr>
          </w:rPrChange>
        </w:rPr>
      </w:pPr>
      <w:r w:rsidRPr="00C93E5C">
        <w:rPr>
          <w:rFonts w:ascii="Helvetica" w:hAnsi="Helvetica" w:cs="Calibri"/>
          <w:sz w:val="32"/>
          <w:szCs w:val="32"/>
          <w:rPrChange w:id="3964" w:author="Ryan" w:date="2017-04-30T19:28:00Z">
            <w:rPr>
              <w:rFonts w:ascii="Calibri" w:hAnsi="Calibri" w:cs="Calibri"/>
              <w:sz w:val="32"/>
              <w:szCs w:val="32"/>
            </w:rPr>
          </w:rPrChange>
        </w:rPr>
        <w:t>is, therefore, but two alternatives, and these de</w:t>
      </w:r>
      <w:r w:rsidR="003C3FFA" w:rsidRPr="00C93E5C">
        <w:rPr>
          <w:rFonts w:ascii="Helvetica" w:hAnsi="Helvetica" w:cs="Calibri"/>
          <w:sz w:val="32"/>
          <w:szCs w:val="32"/>
          <w:rPrChange w:id="3965" w:author="Ryan" w:date="2017-04-30T19:28:00Z">
            <w:rPr>
              <w:rFonts w:ascii="Calibri" w:hAnsi="Calibri" w:cs="Calibri"/>
              <w:sz w:val="32"/>
              <w:szCs w:val="32"/>
            </w:rPr>
          </w:rPrChange>
        </w:rPr>
        <w:t>-</w:t>
      </w:r>
    </w:p>
    <w:p w14:paraId="0F48163F" w14:textId="77777777" w:rsidR="003C3FFA" w:rsidRPr="00C93E5C" w:rsidRDefault="00472BE7" w:rsidP="00472BE7">
      <w:pPr>
        <w:spacing w:after="0"/>
        <w:rPr>
          <w:rFonts w:ascii="Helvetica" w:hAnsi="Helvetica" w:cs="Calibri"/>
          <w:sz w:val="32"/>
          <w:szCs w:val="32"/>
          <w:rPrChange w:id="3966" w:author="Ryan" w:date="2017-04-30T19:28:00Z">
            <w:rPr>
              <w:rFonts w:ascii="Calibri" w:hAnsi="Calibri" w:cs="Calibri"/>
              <w:sz w:val="32"/>
              <w:szCs w:val="32"/>
            </w:rPr>
          </w:rPrChange>
        </w:rPr>
      </w:pPr>
      <w:r w:rsidRPr="00C93E5C">
        <w:rPr>
          <w:rFonts w:ascii="Helvetica" w:hAnsi="Helvetica" w:cs="Calibri"/>
          <w:sz w:val="32"/>
          <w:szCs w:val="32"/>
          <w:rPrChange w:id="3967" w:author="Ryan" w:date="2017-04-30T19:28:00Z">
            <w:rPr>
              <w:rFonts w:ascii="Calibri" w:hAnsi="Calibri" w:cs="Calibri"/>
              <w:sz w:val="32"/>
              <w:szCs w:val="32"/>
            </w:rPr>
          </w:rPrChange>
        </w:rPr>
        <w:t>pend on your own</w:t>
      </w:r>
      <w:r w:rsidR="003C3FFA" w:rsidRPr="00C93E5C">
        <w:rPr>
          <w:rFonts w:ascii="Helvetica" w:hAnsi="Helvetica" w:cs="Calibri"/>
          <w:sz w:val="32"/>
          <w:szCs w:val="32"/>
          <w:rPrChange w:id="3968" w:author="Ryan" w:date="2017-04-30T19:28:00Z">
            <w:rPr>
              <w:rFonts w:ascii="Calibri" w:hAnsi="Calibri" w:cs="Calibri"/>
              <w:sz w:val="32"/>
              <w:szCs w:val="32"/>
            </w:rPr>
          </w:rPrChange>
        </w:rPr>
        <w:t xml:space="preserve"> </w:t>
      </w:r>
      <w:r w:rsidRPr="00C93E5C">
        <w:rPr>
          <w:rFonts w:ascii="Helvetica" w:hAnsi="Helvetica" w:cs="Calibri"/>
          <w:sz w:val="32"/>
          <w:szCs w:val="32"/>
          <w:rPrChange w:id="3969" w:author="Ryan" w:date="2017-04-30T19:28:00Z">
            <w:rPr>
              <w:rFonts w:ascii="Calibri" w:hAnsi="Calibri" w:cs="Calibri"/>
              <w:sz w:val="32"/>
              <w:szCs w:val="32"/>
            </w:rPr>
          </w:rPrChange>
        </w:rPr>
        <w:t>choice. The</w:t>
      </w:r>
      <w:r w:rsidR="00A2308A" w:rsidRPr="00C93E5C">
        <w:rPr>
          <w:rFonts w:ascii="Helvetica" w:hAnsi="Helvetica" w:cs="Calibri"/>
          <w:sz w:val="32"/>
          <w:szCs w:val="32"/>
          <w:rPrChange w:id="3970" w:author="Ryan" w:date="2017-04-30T19:28:00Z">
            <w:rPr>
              <w:rFonts w:ascii="Calibri" w:hAnsi="Calibri" w:cs="Calibri"/>
              <w:sz w:val="32"/>
              <w:szCs w:val="32"/>
            </w:rPr>
          </w:rPrChange>
        </w:rPr>
        <w:t xml:space="preserve"> first is, to break </w:t>
      </w:r>
    </w:p>
    <w:p w14:paraId="5B8A2B47" w14:textId="77777777" w:rsidR="003C3FFA" w:rsidRPr="00C93E5C" w:rsidRDefault="00A2308A" w:rsidP="00472BE7">
      <w:pPr>
        <w:spacing w:after="0"/>
        <w:rPr>
          <w:rFonts w:ascii="Helvetica" w:hAnsi="Helvetica" w:cs="Calibri"/>
          <w:sz w:val="32"/>
          <w:szCs w:val="32"/>
          <w:rPrChange w:id="3971" w:author="Ryan" w:date="2017-04-30T19:28:00Z">
            <w:rPr>
              <w:rFonts w:ascii="Calibri" w:hAnsi="Calibri" w:cs="Calibri"/>
              <w:sz w:val="32"/>
              <w:szCs w:val="32"/>
            </w:rPr>
          </w:rPrChange>
        </w:rPr>
      </w:pPr>
      <w:r w:rsidRPr="00C93E5C">
        <w:rPr>
          <w:rFonts w:ascii="Helvetica" w:hAnsi="Helvetica" w:cs="Calibri"/>
          <w:sz w:val="32"/>
          <w:szCs w:val="32"/>
          <w:rPrChange w:id="3972" w:author="Ryan" w:date="2017-04-30T19:28:00Z">
            <w:rPr>
              <w:rFonts w:ascii="Calibri" w:hAnsi="Calibri" w:cs="Calibri"/>
              <w:sz w:val="32"/>
              <w:szCs w:val="32"/>
            </w:rPr>
          </w:rPrChange>
        </w:rPr>
        <w:t>off all con</w:t>
      </w:r>
      <w:r w:rsidR="00472BE7" w:rsidRPr="00C93E5C">
        <w:rPr>
          <w:rFonts w:ascii="Helvetica" w:hAnsi="Helvetica" w:cs="Calibri"/>
          <w:sz w:val="32"/>
          <w:szCs w:val="32"/>
          <w:rPrChange w:id="3973" w:author="Ryan" w:date="2017-04-30T19:28:00Z">
            <w:rPr>
              <w:rFonts w:ascii="Calibri" w:hAnsi="Calibri" w:cs="Calibri"/>
              <w:sz w:val="32"/>
              <w:szCs w:val="32"/>
            </w:rPr>
          </w:rPrChange>
        </w:rPr>
        <w:t xml:space="preserve">nection instantly; in this case I shall </w:t>
      </w:r>
    </w:p>
    <w:p w14:paraId="5EAB2C11" w14:textId="77777777" w:rsidR="003C3FFA" w:rsidRPr="00C93E5C" w:rsidRDefault="00472BE7" w:rsidP="00472BE7">
      <w:pPr>
        <w:spacing w:after="0"/>
        <w:rPr>
          <w:rFonts w:ascii="Helvetica" w:hAnsi="Helvetica" w:cs="Calibri"/>
          <w:sz w:val="32"/>
          <w:szCs w:val="32"/>
          <w:rPrChange w:id="3974" w:author="Ryan" w:date="2017-04-30T19:28:00Z">
            <w:rPr>
              <w:rFonts w:ascii="Calibri" w:hAnsi="Calibri" w:cs="Calibri"/>
              <w:sz w:val="32"/>
              <w:szCs w:val="32"/>
            </w:rPr>
          </w:rPrChange>
        </w:rPr>
      </w:pPr>
      <w:r w:rsidRPr="00C93E5C">
        <w:rPr>
          <w:rFonts w:ascii="Helvetica" w:hAnsi="Helvetica" w:cs="Calibri"/>
          <w:sz w:val="32"/>
          <w:szCs w:val="32"/>
          <w:rPrChange w:id="3975" w:author="Ryan" w:date="2017-04-30T19:28:00Z">
            <w:rPr>
              <w:rFonts w:ascii="Calibri" w:hAnsi="Calibri" w:cs="Calibri"/>
              <w:sz w:val="32"/>
              <w:szCs w:val="32"/>
            </w:rPr>
          </w:rPrChange>
        </w:rPr>
        <w:t>leave</w:t>
      </w:r>
      <w:r w:rsidR="003C3FFA" w:rsidRPr="00C93E5C">
        <w:rPr>
          <w:rFonts w:ascii="Helvetica" w:hAnsi="Helvetica" w:cs="Calibri"/>
          <w:sz w:val="32"/>
          <w:szCs w:val="32"/>
          <w:rPrChange w:id="3976" w:author="Ryan" w:date="2017-04-30T19:28:00Z">
            <w:rPr>
              <w:rFonts w:ascii="Calibri" w:hAnsi="Calibri" w:cs="Calibri"/>
              <w:sz w:val="32"/>
              <w:szCs w:val="32"/>
            </w:rPr>
          </w:rPrChange>
        </w:rPr>
        <w:t xml:space="preserve"> </w:t>
      </w:r>
      <w:r w:rsidRPr="00C93E5C">
        <w:rPr>
          <w:rFonts w:ascii="Helvetica" w:hAnsi="Helvetica" w:cs="Calibri"/>
          <w:sz w:val="32"/>
          <w:szCs w:val="32"/>
          <w:rPrChange w:id="3977" w:author="Ryan" w:date="2017-04-30T19:28:00Z">
            <w:rPr>
              <w:rFonts w:ascii="Calibri" w:hAnsi="Calibri" w:cs="Calibri"/>
              <w:sz w:val="32"/>
              <w:szCs w:val="32"/>
            </w:rPr>
          </w:rPrChange>
        </w:rPr>
        <w:t xml:space="preserve">America </w:t>
      </w:r>
      <w:r w:rsidR="00A2308A" w:rsidRPr="00C93E5C">
        <w:rPr>
          <w:rFonts w:ascii="Helvetica" w:hAnsi="Helvetica" w:cs="Calibri"/>
          <w:sz w:val="32"/>
          <w:szCs w:val="32"/>
          <w:rPrChange w:id="3978" w:author="Ryan" w:date="2017-04-30T19:28:00Z">
            <w:rPr>
              <w:rFonts w:ascii="Calibri" w:hAnsi="Calibri" w:cs="Calibri"/>
              <w:sz w:val="32"/>
              <w:szCs w:val="32"/>
            </w:rPr>
          </w:rPrChange>
        </w:rPr>
        <w:t>immediately, and strive, by tra</w:t>
      </w:r>
      <w:r w:rsidRPr="00C93E5C">
        <w:rPr>
          <w:rFonts w:ascii="Helvetica" w:hAnsi="Helvetica" w:cs="Calibri"/>
          <w:sz w:val="32"/>
          <w:szCs w:val="32"/>
          <w:rPrChange w:id="3979" w:author="Ryan" w:date="2017-04-30T19:28:00Z">
            <w:rPr>
              <w:rFonts w:ascii="Calibri" w:hAnsi="Calibri" w:cs="Calibri"/>
              <w:sz w:val="32"/>
              <w:szCs w:val="32"/>
            </w:rPr>
          </w:rPrChange>
        </w:rPr>
        <w:t xml:space="preserve">vel </w:t>
      </w:r>
    </w:p>
    <w:p w14:paraId="67C669E1" w14:textId="77777777" w:rsidR="003C3FFA" w:rsidRPr="00C93E5C" w:rsidRDefault="00472BE7" w:rsidP="00472BE7">
      <w:pPr>
        <w:spacing w:after="0"/>
        <w:rPr>
          <w:rFonts w:ascii="Helvetica" w:hAnsi="Helvetica" w:cs="Calibri"/>
          <w:sz w:val="32"/>
          <w:szCs w:val="32"/>
          <w:rPrChange w:id="3980" w:author="Ryan" w:date="2017-04-30T19:28:00Z">
            <w:rPr>
              <w:rFonts w:ascii="Calibri" w:hAnsi="Calibri" w:cs="Calibri"/>
              <w:sz w:val="32"/>
              <w:szCs w:val="32"/>
            </w:rPr>
          </w:rPrChange>
        </w:rPr>
      </w:pPr>
      <w:r w:rsidRPr="00C93E5C">
        <w:rPr>
          <w:rFonts w:ascii="Helvetica" w:hAnsi="Helvetica" w:cs="Calibri"/>
          <w:sz w:val="32"/>
          <w:szCs w:val="32"/>
          <w:rPrChange w:id="3981" w:author="Ryan" w:date="2017-04-30T19:28:00Z">
            <w:rPr>
              <w:rFonts w:ascii="Calibri" w:hAnsi="Calibri" w:cs="Calibri"/>
              <w:sz w:val="32"/>
              <w:szCs w:val="32"/>
            </w:rPr>
          </w:rPrChange>
        </w:rPr>
        <w:t>and chan</w:t>
      </w:r>
      <w:r w:rsidR="003C3FFA" w:rsidRPr="00C93E5C">
        <w:rPr>
          <w:rFonts w:ascii="Helvetica" w:hAnsi="Helvetica" w:cs="Calibri"/>
          <w:sz w:val="32"/>
          <w:szCs w:val="32"/>
          <w:rPrChange w:id="3982" w:author="Ryan" w:date="2017-04-30T19:28:00Z">
            <w:rPr>
              <w:rFonts w:ascii="Calibri" w:hAnsi="Calibri" w:cs="Calibri"/>
              <w:sz w:val="32"/>
              <w:szCs w:val="32"/>
            </w:rPr>
          </w:rPrChange>
        </w:rPr>
        <w:t>ge of objects, to divert a hope</w:t>
      </w:r>
      <w:r w:rsidRPr="00C93E5C">
        <w:rPr>
          <w:rFonts w:ascii="Helvetica" w:hAnsi="Helvetica" w:cs="Calibri"/>
          <w:sz w:val="32"/>
          <w:szCs w:val="32"/>
          <w:rPrChange w:id="3983" w:author="Ryan" w:date="2017-04-30T19:28:00Z">
            <w:rPr>
              <w:rFonts w:ascii="Calibri" w:hAnsi="Calibri" w:cs="Calibri"/>
              <w:sz w:val="32"/>
              <w:szCs w:val="32"/>
            </w:rPr>
          </w:rPrChange>
        </w:rPr>
        <w:t xml:space="preserve">less </w:t>
      </w:r>
      <w:proofErr w:type="spellStart"/>
      <w:r w:rsidRPr="00C93E5C">
        <w:rPr>
          <w:rFonts w:ascii="Helvetica" w:hAnsi="Helvetica" w:cs="Calibri"/>
          <w:sz w:val="32"/>
          <w:szCs w:val="32"/>
          <w:rPrChange w:id="3984" w:author="Ryan" w:date="2017-04-30T19:28:00Z">
            <w:rPr>
              <w:rFonts w:ascii="Calibri" w:hAnsi="Calibri" w:cs="Calibri"/>
              <w:sz w:val="32"/>
              <w:szCs w:val="32"/>
            </w:rPr>
          </w:rPrChange>
        </w:rPr>
        <w:t>passi</w:t>
      </w:r>
      <w:proofErr w:type="spellEnd"/>
      <w:r w:rsidR="003C3FFA" w:rsidRPr="00C93E5C">
        <w:rPr>
          <w:rFonts w:ascii="Helvetica" w:hAnsi="Helvetica" w:cs="Calibri"/>
          <w:sz w:val="32"/>
          <w:szCs w:val="32"/>
          <w:rPrChange w:id="3985" w:author="Ryan" w:date="2017-04-30T19:28:00Z">
            <w:rPr>
              <w:rFonts w:ascii="Calibri" w:hAnsi="Calibri" w:cs="Calibri"/>
              <w:sz w:val="32"/>
              <w:szCs w:val="32"/>
            </w:rPr>
          </w:rPrChange>
        </w:rPr>
        <w:t>-</w:t>
      </w:r>
    </w:p>
    <w:p w14:paraId="41D8D78C" w14:textId="77777777" w:rsidR="003C3FFA" w:rsidRPr="00C93E5C" w:rsidRDefault="00472BE7" w:rsidP="00472BE7">
      <w:pPr>
        <w:spacing w:after="0"/>
        <w:rPr>
          <w:rFonts w:ascii="Helvetica" w:hAnsi="Helvetica" w:cs="Calibri"/>
          <w:sz w:val="32"/>
          <w:szCs w:val="32"/>
          <w:rPrChange w:id="3986" w:author="Ryan" w:date="2017-04-30T19:28:00Z">
            <w:rPr>
              <w:rFonts w:ascii="Calibri" w:hAnsi="Calibri" w:cs="Calibri"/>
              <w:sz w:val="32"/>
              <w:szCs w:val="32"/>
            </w:rPr>
          </w:rPrChange>
        </w:rPr>
      </w:pPr>
      <w:r w:rsidRPr="00C93E5C">
        <w:rPr>
          <w:rFonts w:ascii="Helvetica" w:hAnsi="Helvetica" w:cs="Calibri"/>
          <w:sz w:val="32"/>
          <w:szCs w:val="32"/>
          <w:rPrChange w:id="3987" w:author="Ryan" w:date="2017-04-30T19:28:00Z">
            <w:rPr>
              <w:rFonts w:ascii="Calibri" w:hAnsi="Calibri" w:cs="Calibri"/>
              <w:sz w:val="32"/>
              <w:szCs w:val="32"/>
            </w:rPr>
          </w:rPrChange>
        </w:rPr>
        <w:t>on; for, when banished from you,</w:t>
      </w:r>
      <w:r w:rsidR="00A2308A" w:rsidRPr="00C93E5C">
        <w:rPr>
          <w:rFonts w:ascii="Helvetica" w:hAnsi="Helvetica" w:cs="Calibri"/>
          <w:sz w:val="32"/>
          <w:szCs w:val="32"/>
          <w:rPrChange w:id="3988" w:author="Ryan" w:date="2017-04-30T19:28:00Z">
            <w:rPr>
              <w:rFonts w:ascii="Calibri" w:hAnsi="Calibri" w:cs="Calibri"/>
              <w:sz w:val="32"/>
              <w:szCs w:val="32"/>
            </w:rPr>
          </w:rPrChange>
        </w:rPr>
        <w:t xml:space="preserve"> </w:t>
      </w:r>
      <w:r w:rsidRPr="00C93E5C">
        <w:rPr>
          <w:rFonts w:ascii="Helvetica" w:hAnsi="Helvetica" w:cs="Calibri"/>
          <w:sz w:val="32"/>
          <w:szCs w:val="32"/>
          <w:rPrChange w:id="3989" w:author="Ryan" w:date="2017-04-30T19:28:00Z">
            <w:rPr>
              <w:rFonts w:ascii="Calibri" w:hAnsi="Calibri" w:cs="Calibri"/>
              <w:sz w:val="32"/>
              <w:szCs w:val="32"/>
            </w:rPr>
          </w:rPrChange>
        </w:rPr>
        <w:t xml:space="preserve">I shall never </w:t>
      </w:r>
    </w:p>
    <w:p w14:paraId="36D1E489" w14:textId="0AA4AD0F" w:rsidR="003C3FFA" w:rsidRPr="00C93E5C" w:rsidRDefault="00472BE7" w:rsidP="00472BE7">
      <w:pPr>
        <w:spacing w:after="0"/>
        <w:rPr>
          <w:rFonts w:ascii="Helvetica" w:hAnsi="Helvetica" w:cs="Calibri"/>
          <w:sz w:val="32"/>
          <w:szCs w:val="32"/>
          <w:rPrChange w:id="3990" w:author="Ryan" w:date="2017-04-30T19:28:00Z">
            <w:rPr>
              <w:rFonts w:ascii="Calibri" w:hAnsi="Calibri" w:cs="Calibri"/>
              <w:sz w:val="32"/>
              <w:szCs w:val="32"/>
            </w:rPr>
          </w:rPrChange>
        </w:rPr>
      </w:pPr>
      <w:r w:rsidRPr="00C93E5C">
        <w:rPr>
          <w:rFonts w:ascii="Helvetica" w:hAnsi="Helvetica" w:cs="Calibri"/>
          <w:sz w:val="32"/>
          <w:szCs w:val="32"/>
          <w:rPrChange w:id="3991" w:author="Ryan" w:date="2017-04-30T19:28:00Z">
            <w:rPr>
              <w:rFonts w:ascii="Calibri" w:hAnsi="Calibri" w:cs="Calibri"/>
              <w:sz w:val="32"/>
              <w:szCs w:val="32"/>
            </w:rPr>
          </w:rPrChange>
        </w:rPr>
        <w:t>more see a moment of real</w:t>
      </w:r>
      <w:r w:rsidR="003C3FFA" w:rsidRPr="00C93E5C">
        <w:rPr>
          <w:rFonts w:ascii="Helvetica" w:hAnsi="Helvetica" w:cs="Calibri"/>
          <w:sz w:val="32"/>
          <w:szCs w:val="32"/>
          <w:rPrChange w:id="3992" w:author="Ryan" w:date="2017-04-30T19:28:00Z">
            <w:rPr>
              <w:rFonts w:ascii="Calibri" w:hAnsi="Calibri" w:cs="Calibri"/>
              <w:sz w:val="32"/>
              <w:szCs w:val="32"/>
            </w:rPr>
          </w:rPrChange>
        </w:rPr>
        <w:t xml:space="preserve"> </w:t>
      </w:r>
      <w:r w:rsidRPr="00C93E5C">
        <w:rPr>
          <w:rFonts w:ascii="Helvetica" w:hAnsi="Helvetica" w:cs="Calibri"/>
          <w:sz w:val="32"/>
          <w:szCs w:val="32"/>
          <w:rPrChange w:id="3993" w:author="Ryan" w:date="2017-04-30T19:28:00Z">
            <w:rPr>
              <w:rFonts w:ascii="Calibri" w:hAnsi="Calibri" w:cs="Calibri"/>
              <w:sz w:val="32"/>
              <w:szCs w:val="32"/>
            </w:rPr>
          </w:rPrChange>
        </w:rPr>
        <w:t>comfort.</w:t>
      </w:r>
      <w:r w:rsidR="003C3FFA" w:rsidRPr="00C93E5C">
        <w:rPr>
          <w:rFonts w:ascii="Helvetica" w:hAnsi="Helvetica" w:cs="Calibri"/>
          <w:sz w:val="32"/>
          <w:szCs w:val="32"/>
          <w:rPrChange w:id="3994" w:author="Ryan" w:date="2017-04-30T19:28:00Z">
            <w:rPr>
              <w:rFonts w:ascii="Calibri" w:hAnsi="Calibri" w:cs="Calibri"/>
              <w:sz w:val="32"/>
              <w:szCs w:val="32"/>
            </w:rPr>
          </w:rPrChange>
        </w:rPr>
        <w:t xml:space="preserve"> </w:t>
      </w:r>
      <w:del w:id="3995" w:author="Ryan" w:date="2017-04-30T19:49:00Z">
        <w:r w:rsidR="003C3FFA" w:rsidRPr="00C93E5C" w:rsidDel="00FB4514">
          <w:rPr>
            <w:rFonts w:ascii="Helvetica" w:hAnsi="Helvetica" w:cs="Calibri"/>
            <w:sz w:val="32"/>
            <w:szCs w:val="32"/>
            <w:rPrChange w:id="3996" w:author="Ryan" w:date="2017-04-30T19:28:00Z">
              <w:rPr>
                <w:rFonts w:ascii="Calibri" w:hAnsi="Calibri" w:cs="Calibri"/>
                <w:sz w:val="32"/>
                <w:szCs w:val="32"/>
              </w:rPr>
            </w:rPrChange>
          </w:rPr>
          <w:delText>—</w:delText>
        </w:r>
      </w:del>
      <w:ins w:id="3997" w:author="Ryan" w:date="2017-04-30T19:49:00Z">
        <w:r w:rsidR="00FB4514">
          <w:rPr>
            <w:rFonts w:ascii="Helvetica" w:hAnsi="Helvetica" w:cs="Calibri"/>
            <w:sz w:val="32"/>
            <w:szCs w:val="32"/>
          </w:rPr>
          <w:t>--</w:t>
        </w:r>
      </w:ins>
      <w:r w:rsidRPr="00C93E5C">
        <w:rPr>
          <w:rFonts w:ascii="Helvetica" w:hAnsi="Helvetica" w:cs="Calibri"/>
          <w:sz w:val="32"/>
          <w:szCs w:val="32"/>
          <w:rPrChange w:id="3998" w:author="Ryan" w:date="2017-04-30T19:28:00Z">
            <w:rPr>
              <w:rFonts w:ascii="Calibri" w:hAnsi="Calibri" w:cs="Calibri"/>
              <w:sz w:val="32"/>
              <w:szCs w:val="32"/>
            </w:rPr>
          </w:rPrChange>
        </w:rPr>
        <w:t xml:space="preserve">The other </w:t>
      </w:r>
    </w:p>
    <w:p w14:paraId="2D392AF8" w14:textId="77777777" w:rsidR="003C3FFA" w:rsidRPr="00C93E5C" w:rsidRDefault="00472BE7" w:rsidP="00472BE7">
      <w:pPr>
        <w:spacing w:after="0"/>
        <w:rPr>
          <w:rFonts w:ascii="Helvetica" w:hAnsi="Helvetica" w:cs="Calibri"/>
          <w:sz w:val="32"/>
          <w:szCs w:val="32"/>
          <w:rPrChange w:id="3999" w:author="Ryan" w:date="2017-04-30T19:28:00Z">
            <w:rPr>
              <w:rFonts w:ascii="Calibri" w:hAnsi="Calibri" w:cs="Calibri"/>
              <w:sz w:val="32"/>
              <w:szCs w:val="32"/>
            </w:rPr>
          </w:rPrChange>
        </w:rPr>
      </w:pPr>
      <w:r w:rsidRPr="00C93E5C">
        <w:rPr>
          <w:rFonts w:ascii="Helvetica" w:hAnsi="Helvetica" w:cs="Calibri"/>
          <w:sz w:val="32"/>
          <w:szCs w:val="32"/>
          <w:rPrChange w:id="4000" w:author="Ryan" w:date="2017-04-30T19:28:00Z">
            <w:rPr>
              <w:rFonts w:ascii="Calibri" w:hAnsi="Calibri" w:cs="Calibri"/>
              <w:sz w:val="32"/>
              <w:szCs w:val="32"/>
            </w:rPr>
          </w:rPrChange>
        </w:rPr>
        <w:t>is, that you accept my</w:t>
      </w:r>
      <w:r w:rsidR="00A2308A" w:rsidRPr="00C93E5C">
        <w:rPr>
          <w:rFonts w:ascii="Helvetica" w:hAnsi="Helvetica" w:cs="Calibri"/>
          <w:sz w:val="32"/>
          <w:szCs w:val="32"/>
          <w:rPrChange w:id="4001" w:author="Ryan" w:date="2017-04-30T19:28:00Z">
            <w:rPr>
              <w:rFonts w:ascii="Calibri" w:hAnsi="Calibri" w:cs="Calibri"/>
              <w:sz w:val="32"/>
              <w:szCs w:val="32"/>
            </w:rPr>
          </w:rPrChange>
        </w:rPr>
        <w:t xml:space="preserve"> </w:t>
      </w:r>
      <w:r w:rsidRPr="00C93E5C">
        <w:rPr>
          <w:rFonts w:ascii="Helvetica" w:hAnsi="Helvetica" w:cs="Calibri"/>
          <w:sz w:val="32"/>
          <w:szCs w:val="32"/>
          <w:rPrChange w:id="4002" w:author="Ryan" w:date="2017-04-30T19:28:00Z">
            <w:rPr>
              <w:rFonts w:ascii="Calibri" w:hAnsi="Calibri" w:cs="Calibri"/>
              <w:sz w:val="32"/>
              <w:szCs w:val="32"/>
            </w:rPr>
          </w:rPrChange>
        </w:rPr>
        <w:t xml:space="preserve">hand, which, with all the </w:t>
      </w:r>
    </w:p>
    <w:p w14:paraId="053245B6" w14:textId="77777777" w:rsidR="003C3FFA" w:rsidRPr="00C93E5C" w:rsidRDefault="00472BE7" w:rsidP="00472BE7">
      <w:pPr>
        <w:spacing w:after="0"/>
        <w:rPr>
          <w:rFonts w:ascii="Helvetica" w:hAnsi="Helvetica" w:cs="Calibri"/>
          <w:sz w:val="32"/>
          <w:szCs w:val="32"/>
          <w:rPrChange w:id="4003" w:author="Ryan" w:date="2017-04-30T19:28:00Z">
            <w:rPr>
              <w:rFonts w:ascii="Calibri" w:hAnsi="Calibri" w:cs="Calibri"/>
              <w:sz w:val="32"/>
              <w:szCs w:val="32"/>
            </w:rPr>
          </w:rPrChange>
        </w:rPr>
      </w:pPr>
      <w:r w:rsidRPr="00C93E5C">
        <w:rPr>
          <w:rFonts w:ascii="Helvetica" w:hAnsi="Helvetica" w:cs="Calibri"/>
          <w:sz w:val="32"/>
          <w:szCs w:val="32"/>
          <w:rPrChange w:id="4004" w:author="Ryan" w:date="2017-04-30T19:28:00Z">
            <w:rPr>
              <w:rFonts w:ascii="Calibri" w:hAnsi="Calibri" w:cs="Calibri"/>
              <w:sz w:val="32"/>
              <w:szCs w:val="32"/>
            </w:rPr>
          </w:rPrChange>
        </w:rPr>
        <w:t xml:space="preserve">powers of my soul, shall ever be devoted to </w:t>
      </w:r>
      <w:proofErr w:type="spellStart"/>
      <w:r w:rsidRPr="00C93E5C">
        <w:rPr>
          <w:rFonts w:ascii="Helvetica" w:hAnsi="Helvetica" w:cs="Calibri"/>
          <w:sz w:val="32"/>
          <w:szCs w:val="32"/>
          <w:rPrChange w:id="4005" w:author="Ryan" w:date="2017-04-30T19:28:00Z">
            <w:rPr>
              <w:rFonts w:ascii="Calibri" w:hAnsi="Calibri" w:cs="Calibri"/>
              <w:sz w:val="32"/>
              <w:szCs w:val="32"/>
            </w:rPr>
          </w:rPrChange>
        </w:rPr>
        <w:t>ren</w:t>
      </w:r>
      <w:proofErr w:type="spellEnd"/>
      <w:r w:rsidR="003C3FFA" w:rsidRPr="00C93E5C">
        <w:rPr>
          <w:rFonts w:ascii="Helvetica" w:hAnsi="Helvetica" w:cs="Calibri"/>
          <w:sz w:val="32"/>
          <w:szCs w:val="32"/>
          <w:rPrChange w:id="4006" w:author="Ryan" w:date="2017-04-30T19:28:00Z">
            <w:rPr>
              <w:rFonts w:ascii="Calibri" w:hAnsi="Calibri" w:cs="Calibri"/>
              <w:sz w:val="32"/>
              <w:szCs w:val="32"/>
            </w:rPr>
          </w:rPrChange>
        </w:rPr>
        <w:t>-</w:t>
      </w:r>
    </w:p>
    <w:p w14:paraId="74A913E2" w14:textId="77777777" w:rsidR="003C3FFA" w:rsidRPr="00C93E5C" w:rsidRDefault="00472BE7" w:rsidP="00472BE7">
      <w:pPr>
        <w:spacing w:after="0"/>
        <w:rPr>
          <w:rFonts w:ascii="Helvetica" w:hAnsi="Helvetica" w:cs="Calibri"/>
          <w:sz w:val="32"/>
          <w:szCs w:val="32"/>
          <w:rPrChange w:id="4007" w:author="Ryan" w:date="2017-04-30T19:28:00Z">
            <w:rPr>
              <w:rFonts w:ascii="Calibri" w:hAnsi="Calibri" w:cs="Calibri"/>
              <w:sz w:val="32"/>
              <w:szCs w:val="32"/>
            </w:rPr>
          </w:rPrChange>
        </w:rPr>
      </w:pPr>
      <w:r w:rsidRPr="00C93E5C">
        <w:rPr>
          <w:rFonts w:ascii="Helvetica" w:hAnsi="Helvetica" w:cs="Calibri"/>
          <w:sz w:val="32"/>
          <w:szCs w:val="32"/>
          <w:rPrChange w:id="4008" w:author="Ryan" w:date="2017-04-30T19:28:00Z">
            <w:rPr>
              <w:rFonts w:ascii="Calibri" w:hAnsi="Calibri" w:cs="Calibri"/>
              <w:sz w:val="32"/>
              <w:szCs w:val="32"/>
            </w:rPr>
          </w:rPrChange>
        </w:rPr>
        <w:t xml:space="preserve">der your </w:t>
      </w:r>
      <w:r w:rsidR="003C3FFA" w:rsidRPr="00C93E5C">
        <w:rPr>
          <w:rFonts w:ascii="Helvetica" w:hAnsi="Helvetica" w:cs="Calibri"/>
          <w:sz w:val="32"/>
          <w:szCs w:val="32"/>
          <w:rPrChange w:id="4009" w:author="Ryan" w:date="2017-04-30T19:28:00Z">
            <w:rPr>
              <w:rFonts w:ascii="Calibri" w:hAnsi="Calibri" w:cs="Calibri"/>
              <w:sz w:val="32"/>
              <w:szCs w:val="32"/>
            </w:rPr>
          </w:rPrChange>
        </w:rPr>
        <w:t>situation as happy as this life will admit</w:t>
      </w:r>
      <w:r w:rsidRPr="00C93E5C">
        <w:rPr>
          <w:rFonts w:ascii="Helvetica" w:hAnsi="Helvetica" w:cs="Calibri"/>
          <w:sz w:val="32"/>
          <w:szCs w:val="32"/>
          <w:rPrChange w:id="4010" w:author="Ryan" w:date="2017-04-30T19:28:00Z">
            <w:rPr>
              <w:rFonts w:ascii="Calibri" w:hAnsi="Calibri" w:cs="Calibri"/>
              <w:sz w:val="32"/>
              <w:szCs w:val="32"/>
            </w:rPr>
          </w:rPrChange>
        </w:rPr>
        <w:t xml:space="preserve">. </w:t>
      </w:r>
    </w:p>
    <w:p w14:paraId="156CAADB" w14:textId="77777777" w:rsidR="003C3FFA" w:rsidRPr="00C93E5C" w:rsidRDefault="00472BE7" w:rsidP="00472BE7">
      <w:pPr>
        <w:spacing w:after="0"/>
        <w:rPr>
          <w:rFonts w:ascii="Helvetica" w:hAnsi="Helvetica" w:cs="Calibri"/>
          <w:sz w:val="32"/>
          <w:szCs w:val="32"/>
          <w:rPrChange w:id="4011" w:author="Ryan" w:date="2017-04-30T19:28:00Z">
            <w:rPr>
              <w:rFonts w:ascii="Calibri" w:hAnsi="Calibri" w:cs="Calibri"/>
              <w:sz w:val="32"/>
              <w:szCs w:val="32"/>
            </w:rPr>
          </w:rPrChange>
        </w:rPr>
      </w:pPr>
      <w:r w:rsidRPr="00C93E5C">
        <w:rPr>
          <w:rFonts w:ascii="Helvetica" w:hAnsi="Helvetica" w:cs="Calibri"/>
          <w:sz w:val="32"/>
          <w:szCs w:val="32"/>
          <w:rPrChange w:id="4012" w:author="Ryan" w:date="2017-04-30T19:28:00Z">
            <w:rPr>
              <w:rFonts w:ascii="Calibri" w:hAnsi="Calibri" w:cs="Calibri"/>
              <w:sz w:val="32"/>
              <w:szCs w:val="32"/>
            </w:rPr>
          </w:rPrChange>
        </w:rPr>
        <w:t xml:space="preserve">I </w:t>
      </w:r>
      <w:r w:rsidR="003C3FFA" w:rsidRPr="00C93E5C">
        <w:rPr>
          <w:rFonts w:ascii="Helvetica" w:hAnsi="Helvetica" w:cs="Calibri"/>
          <w:sz w:val="32"/>
          <w:szCs w:val="32"/>
          <w:rPrChange w:id="4013" w:author="Ryan" w:date="2017-04-30T19:28:00Z">
            <w:rPr>
              <w:rFonts w:ascii="Calibri" w:hAnsi="Calibri" w:cs="Calibri"/>
              <w:sz w:val="32"/>
              <w:szCs w:val="32"/>
            </w:rPr>
          </w:rPrChange>
        </w:rPr>
        <w:t xml:space="preserve">will now </w:t>
      </w:r>
      <w:r w:rsidRPr="00C93E5C">
        <w:rPr>
          <w:rFonts w:ascii="Helvetica" w:hAnsi="Helvetica" w:cs="Calibri"/>
          <w:sz w:val="32"/>
          <w:szCs w:val="32"/>
          <w:rPrChange w:id="4014" w:author="Ryan" w:date="2017-04-30T19:28:00Z">
            <w:rPr>
              <w:rFonts w:ascii="Calibri" w:hAnsi="Calibri" w:cs="Calibri"/>
              <w:sz w:val="32"/>
              <w:szCs w:val="32"/>
            </w:rPr>
          </w:rPrChange>
        </w:rPr>
        <w:t>leave you</w:t>
      </w:r>
      <w:r w:rsidR="00A2308A" w:rsidRPr="00C93E5C">
        <w:rPr>
          <w:rFonts w:ascii="Helvetica" w:hAnsi="Helvetica" w:cs="Calibri"/>
          <w:sz w:val="32"/>
          <w:szCs w:val="32"/>
          <w:rPrChange w:id="4015" w:author="Ryan" w:date="2017-04-30T19:28:00Z">
            <w:rPr>
              <w:rFonts w:ascii="Calibri" w:hAnsi="Calibri" w:cs="Calibri"/>
              <w:sz w:val="32"/>
              <w:szCs w:val="32"/>
            </w:rPr>
          </w:rPrChange>
        </w:rPr>
        <w:t xml:space="preserve">, that you may think of the </w:t>
      </w:r>
    </w:p>
    <w:p w14:paraId="04E360D0" w14:textId="77777777" w:rsidR="003C3FFA" w:rsidRPr="00C93E5C" w:rsidRDefault="00A2308A" w:rsidP="00472BE7">
      <w:pPr>
        <w:spacing w:after="0"/>
        <w:rPr>
          <w:rFonts w:ascii="Helvetica" w:hAnsi="Helvetica" w:cs="Calibri"/>
          <w:sz w:val="32"/>
          <w:szCs w:val="32"/>
          <w:rPrChange w:id="4016" w:author="Ryan" w:date="2017-04-30T19:28:00Z">
            <w:rPr>
              <w:rFonts w:ascii="Calibri" w:hAnsi="Calibri" w:cs="Calibri"/>
              <w:sz w:val="32"/>
              <w:szCs w:val="32"/>
            </w:rPr>
          </w:rPrChange>
        </w:rPr>
      </w:pPr>
      <w:r w:rsidRPr="00C93E5C">
        <w:rPr>
          <w:rFonts w:ascii="Helvetica" w:hAnsi="Helvetica" w:cs="Calibri"/>
          <w:sz w:val="32"/>
          <w:szCs w:val="32"/>
          <w:rPrChange w:id="4017" w:author="Ryan" w:date="2017-04-30T19:28:00Z">
            <w:rPr>
              <w:rFonts w:ascii="Calibri" w:hAnsi="Calibri" w:cs="Calibri"/>
              <w:sz w:val="32"/>
              <w:szCs w:val="32"/>
            </w:rPr>
          </w:rPrChange>
        </w:rPr>
        <w:t>sub</w:t>
      </w:r>
      <w:r w:rsidR="00472BE7" w:rsidRPr="00C93E5C">
        <w:rPr>
          <w:rFonts w:ascii="Helvetica" w:hAnsi="Helvetica" w:cs="Calibri"/>
          <w:sz w:val="32"/>
          <w:szCs w:val="32"/>
          <w:rPrChange w:id="4018" w:author="Ryan" w:date="2017-04-30T19:28:00Z">
            <w:rPr>
              <w:rFonts w:ascii="Calibri" w:hAnsi="Calibri" w:cs="Calibri"/>
              <w:sz w:val="32"/>
              <w:szCs w:val="32"/>
            </w:rPr>
          </w:rPrChange>
        </w:rPr>
        <w:t>ject, and will call to-morrow evening for</w:t>
      </w:r>
      <w:r w:rsidR="003C3FFA" w:rsidRPr="00C93E5C">
        <w:rPr>
          <w:rFonts w:ascii="Helvetica" w:hAnsi="Helvetica" w:cs="Calibri"/>
          <w:sz w:val="32"/>
          <w:szCs w:val="32"/>
          <w:rPrChange w:id="4019"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4020" w:author="Ryan" w:date="2017-04-30T19:28:00Z">
            <w:rPr>
              <w:rFonts w:ascii="Calibri" w:hAnsi="Calibri" w:cs="Calibri"/>
              <w:sz w:val="32"/>
              <w:szCs w:val="32"/>
            </w:rPr>
          </w:rPrChange>
        </w:rPr>
        <w:t xml:space="preserve">your </w:t>
      </w:r>
    </w:p>
    <w:p w14:paraId="2205C975" w14:textId="77777777" w:rsidR="003C3FFA" w:rsidRPr="00C93E5C" w:rsidRDefault="00472BE7" w:rsidP="00472BE7">
      <w:pPr>
        <w:spacing w:after="0"/>
        <w:rPr>
          <w:rFonts w:ascii="Helvetica" w:hAnsi="Helvetica" w:cs="Calibri"/>
          <w:sz w:val="32"/>
          <w:szCs w:val="32"/>
          <w:rPrChange w:id="4021" w:author="Ryan" w:date="2017-04-30T19:28:00Z">
            <w:rPr>
              <w:rFonts w:ascii="Calibri" w:hAnsi="Calibri" w:cs="Calibri"/>
              <w:sz w:val="32"/>
              <w:szCs w:val="32"/>
            </w:rPr>
          </w:rPrChange>
        </w:rPr>
      </w:pPr>
      <w:r w:rsidRPr="00C93E5C">
        <w:rPr>
          <w:rFonts w:ascii="Helvetica" w:hAnsi="Helvetica" w:cs="Calibri"/>
          <w:sz w:val="32"/>
          <w:szCs w:val="32"/>
          <w:rPrChange w:id="4022" w:author="Ryan" w:date="2017-04-30T19:28:00Z">
            <w:rPr>
              <w:rFonts w:ascii="Calibri" w:hAnsi="Calibri" w:cs="Calibri"/>
              <w:sz w:val="32"/>
              <w:szCs w:val="32"/>
            </w:rPr>
          </w:rPrChange>
        </w:rPr>
        <w:t>answer." He then withdrew, and Eliza</w:t>
      </w:r>
      <w:r w:rsidR="00A2308A" w:rsidRPr="00C93E5C">
        <w:rPr>
          <w:rFonts w:ascii="Helvetica" w:hAnsi="Helvetica" w:cs="Calibri"/>
          <w:sz w:val="32"/>
          <w:szCs w:val="32"/>
          <w:rPrChange w:id="4023" w:author="Ryan" w:date="2017-04-30T19:28:00Z">
            <w:rPr>
              <w:rFonts w:ascii="Calibri" w:hAnsi="Calibri" w:cs="Calibri"/>
              <w:sz w:val="32"/>
              <w:szCs w:val="32"/>
            </w:rPr>
          </w:rPrChange>
        </w:rPr>
        <w:t xml:space="preserve"> </w:t>
      </w:r>
      <w:r w:rsidRPr="00C93E5C">
        <w:rPr>
          <w:rFonts w:ascii="Helvetica" w:hAnsi="Helvetica" w:cs="Calibri"/>
          <w:sz w:val="32"/>
          <w:szCs w:val="32"/>
          <w:rPrChange w:id="4024" w:author="Ryan" w:date="2017-04-30T19:28:00Z">
            <w:rPr>
              <w:rFonts w:ascii="Calibri" w:hAnsi="Calibri" w:cs="Calibri"/>
              <w:sz w:val="32"/>
              <w:szCs w:val="32"/>
            </w:rPr>
          </w:rPrChange>
        </w:rPr>
        <w:t xml:space="preserve">was left </w:t>
      </w:r>
    </w:p>
    <w:p w14:paraId="530E4254" w14:textId="77777777" w:rsidR="00472BE7" w:rsidRPr="00C93E5C" w:rsidRDefault="00472BE7" w:rsidP="00472BE7">
      <w:pPr>
        <w:spacing w:after="0"/>
        <w:rPr>
          <w:rFonts w:ascii="Helvetica" w:hAnsi="Helvetica" w:cs="Calibri"/>
          <w:sz w:val="32"/>
          <w:szCs w:val="32"/>
          <w:rPrChange w:id="4025" w:author="Ryan" w:date="2017-04-30T19:28:00Z">
            <w:rPr>
              <w:rFonts w:ascii="Calibri" w:hAnsi="Calibri" w:cs="Calibri"/>
              <w:sz w:val="32"/>
              <w:szCs w:val="32"/>
            </w:rPr>
          </w:rPrChange>
        </w:rPr>
      </w:pPr>
      <w:r w:rsidRPr="00C93E5C">
        <w:rPr>
          <w:rFonts w:ascii="Helvetica" w:hAnsi="Helvetica" w:cs="Calibri"/>
          <w:sz w:val="32"/>
          <w:szCs w:val="32"/>
          <w:rPrChange w:id="4026" w:author="Ryan" w:date="2017-04-30T19:28:00Z">
            <w:rPr>
              <w:rFonts w:ascii="Calibri" w:hAnsi="Calibri" w:cs="Calibri"/>
              <w:sz w:val="32"/>
              <w:szCs w:val="32"/>
            </w:rPr>
          </w:rPrChange>
        </w:rPr>
        <w:t>to her own</w:t>
      </w:r>
      <w:r w:rsidR="003C3FFA" w:rsidRPr="00C93E5C">
        <w:rPr>
          <w:rFonts w:ascii="Helvetica" w:hAnsi="Helvetica" w:cs="Calibri"/>
          <w:sz w:val="32"/>
          <w:szCs w:val="32"/>
          <w:rPrChange w:id="4027" w:author="Ryan" w:date="2017-04-30T19:28:00Z">
            <w:rPr>
              <w:rFonts w:ascii="Calibri" w:hAnsi="Calibri" w:cs="Calibri"/>
              <w:sz w:val="32"/>
              <w:szCs w:val="32"/>
            </w:rPr>
          </w:rPrChange>
        </w:rPr>
        <w:t xml:space="preserve"> meditations</w:t>
      </w:r>
      <w:r w:rsidRPr="00C93E5C">
        <w:rPr>
          <w:rFonts w:ascii="Helvetica" w:hAnsi="Helvetica" w:cs="Calibri"/>
          <w:sz w:val="32"/>
          <w:szCs w:val="32"/>
          <w:rPrChange w:id="4028" w:author="Ryan" w:date="2017-04-30T19:28:00Z">
            <w:rPr>
              <w:rFonts w:ascii="Calibri" w:hAnsi="Calibri" w:cs="Calibri"/>
              <w:sz w:val="32"/>
              <w:szCs w:val="32"/>
            </w:rPr>
          </w:rPrChange>
        </w:rPr>
        <w:t>.</w:t>
      </w:r>
    </w:p>
    <w:p w14:paraId="65136C87" w14:textId="77777777" w:rsidR="003C3FFA" w:rsidRPr="00C93E5C" w:rsidRDefault="00472BE7" w:rsidP="007D5C8B">
      <w:pPr>
        <w:spacing w:after="0"/>
        <w:ind w:firstLine="800"/>
        <w:rPr>
          <w:rFonts w:ascii="Helvetica" w:hAnsi="Helvetica" w:cs="Calibri"/>
          <w:sz w:val="32"/>
          <w:szCs w:val="32"/>
          <w:rPrChange w:id="4029" w:author="Ryan" w:date="2017-04-30T19:28:00Z">
            <w:rPr>
              <w:rFonts w:ascii="Calibri" w:hAnsi="Calibri" w:cs="Calibri"/>
              <w:sz w:val="32"/>
              <w:szCs w:val="32"/>
            </w:rPr>
          </w:rPrChange>
        </w:rPr>
      </w:pPr>
      <w:r w:rsidRPr="00C93E5C">
        <w:rPr>
          <w:rFonts w:ascii="Helvetica" w:hAnsi="Helvetica" w:cs="Calibri"/>
          <w:sz w:val="32"/>
          <w:szCs w:val="32"/>
          <w:rPrChange w:id="4030" w:author="Ryan" w:date="2017-04-30T19:28:00Z">
            <w:rPr>
              <w:rFonts w:ascii="Calibri" w:hAnsi="Calibri" w:cs="Calibri"/>
              <w:sz w:val="32"/>
              <w:szCs w:val="32"/>
            </w:rPr>
          </w:rPrChange>
        </w:rPr>
        <w:t>Eliza f</w:t>
      </w:r>
      <w:r w:rsidR="003C3FFA" w:rsidRPr="00C93E5C">
        <w:rPr>
          <w:rFonts w:ascii="Helvetica" w:hAnsi="Helvetica" w:cs="Calibri"/>
          <w:sz w:val="32"/>
          <w:szCs w:val="32"/>
          <w:rPrChange w:id="4031" w:author="Ryan" w:date="2017-04-30T19:28:00Z">
            <w:rPr>
              <w:rFonts w:ascii="Calibri" w:hAnsi="Calibri" w:cs="Calibri"/>
              <w:sz w:val="32"/>
              <w:szCs w:val="32"/>
            </w:rPr>
          </w:rPrChange>
        </w:rPr>
        <w:t>elt the cando</w:t>
      </w:r>
      <w:r w:rsidR="00A2308A" w:rsidRPr="00C93E5C">
        <w:rPr>
          <w:rFonts w:ascii="Helvetica" w:hAnsi="Helvetica" w:cs="Calibri"/>
          <w:sz w:val="32"/>
          <w:szCs w:val="32"/>
          <w:rPrChange w:id="4032" w:author="Ryan" w:date="2017-04-30T19:28:00Z">
            <w:rPr>
              <w:rFonts w:ascii="Calibri" w:hAnsi="Calibri" w:cs="Calibri"/>
              <w:sz w:val="32"/>
              <w:szCs w:val="32"/>
            </w:rPr>
          </w:rPrChange>
        </w:rPr>
        <w:t>r of this declara</w:t>
      </w:r>
      <w:r w:rsidRPr="00C93E5C">
        <w:rPr>
          <w:rFonts w:ascii="Helvetica" w:hAnsi="Helvetica" w:cs="Calibri"/>
          <w:sz w:val="32"/>
          <w:szCs w:val="32"/>
          <w:rPrChange w:id="4033" w:author="Ryan" w:date="2017-04-30T19:28:00Z">
            <w:rPr>
              <w:rFonts w:ascii="Calibri" w:hAnsi="Calibri" w:cs="Calibri"/>
              <w:sz w:val="32"/>
              <w:szCs w:val="32"/>
            </w:rPr>
          </w:rPrChange>
        </w:rPr>
        <w:t>tion. I</w:t>
      </w:r>
      <w:r w:rsidR="00A2308A" w:rsidRPr="00C93E5C">
        <w:rPr>
          <w:rFonts w:ascii="Helvetica" w:hAnsi="Helvetica" w:cs="Calibri"/>
          <w:sz w:val="32"/>
          <w:szCs w:val="32"/>
          <w:rPrChange w:id="4034" w:author="Ryan" w:date="2017-04-30T19:28:00Z">
            <w:rPr>
              <w:rFonts w:ascii="Calibri" w:hAnsi="Calibri" w:cs="Calibri"/>
              <w:sz w:val="32"/>
              <w:szCs w:val="32"/>
            </w:rPr>
          </w:rPrChange>
        </w:rPr>
        <w:t xml:space="preserve">t </w:t>
      </w:r>
    </w:p>
    <w:p w14:paraId="353752FB" w14:textId="6A8FCE9F" w:rsidR="003C3FFA" w:rsidRPr="00C93E5C" w:rsidRDefault="00A2308A" w:rsidP="003C3FFA">
      <w:pPr>
        <w:spacing w:after="0"/>
        <w:rPr>
          <w:rFonts w:ascii="Helvetica" w:hAnsi="Helvetica" w:cs="Calibri"/>
          <w:sz w:val="32"/>
          <w:szCs w:val="32"/>
          <w:rPrChange w:id="4035" w:author="Ryan" w:date="2017-04-30T19:28:00Z">
            <w:rPr>
              <w:rFonts w:ascii="Calibri" w:hAnsi="Calibri" w:cs="Calibri"/>
              <w:sz w:val="32"/>
              <w:szCs w:val="32"/>
            </w:rPr>
          </w:rPrChange>
        </w:rPr>
      </w:pPr>
      <w:r w:rsidRPr="00C93E5C">
        <w:rPr>
          <w:rFonts w:ascii="Helvetica" w:hAnsi="Helvetica" w:cs="Calibri"/>
          <w:sz w:val="32"/>
          <w:szCs w:val="32"/>
          <w:rPrChange w:id="4036" w:author="Ryan" w:date="2017-04-30T19:28:00Z">
            <w:rPr>
              <w:rFonts w:ascii="Calibri" w:hAnsi="Calibri" w:cs="Calibri"/>
              <w:sz w:val="32"/>
              <w:szCs w:val="32"/>
            </w:rPr>
          </w:rPrChange>
        </w:rPr>
        <w:t>was ingenious</w:t>
      </w:r>
      <w:del w:id="4037" w:author="Ryan" w:date="2017-04-30T19:49:00Z">
        <w:r w:rsidR="003C3FFA" w:rsidRPr="00C93E5C" w:rsidDel="00FB4514">
          <w:rPr>
            <w:rFonts w:ascii="Helvetica" w:hAnsi="Helvetica" w:cs="Calibri"/>
            <w:sz w:val="32"/>
            <w:szCs w:val="32"/>
            <w:rPrChange w:id="4038" w:author="Ryan" w:date="2017-04-30T19:28:00Z">
              <w:rPr>
                <w:rFonts w:ascii="Calibri" w:hAnsi="Calibri" w:cs="Calibri"/>
                <w:sz w:val="32"/>
                <w:szCs w:val="32"/>
              </w:rPr>
            </w:rPrChange>
          </w:rPr>
          <w:delText>—</w:delText>
        </w:r>
      </w:del>
      <w:ins w:id="4039" w:author="Ryan" w:date="2017-04-30T19:49:00Z">
        <w:r w:rsidR="00FB4514">
          <w:rPr>
            <w:rFonts w:ascii="Helvetica" w:hAnsi="Helvetica" w:cs="Calibri"/>
            <w:sz w:val="32"/>
            <w:szCs w:val="32"/>
          </w:rPr>
          <w:t>--</w:t>
        </w:r>
      </w:ins>
      <w:r w:rsidRPr="00C93E5C">
        <w:rPr>
          <w:rFonts w:ascii="Helvetica" w:hAnsi="Helvetica" w:cs="Calibri"/>
          <w:sz w:val="32"/>
          <w:szCs w:val="32"/>
          <w:rPrChange w:id="4040" w:author="Ryan" w:date="2017-04-30T19:28:00Z">
            <w:rPr>
              <w:rFonts w:ascii="Calibri" w:hAnsi="Calibri" w:cs="Calibri"/>
              <w:sz w:val="32"/>
              <w:szCs w:val="32"/>
            </w:rPr>
          </w:rPrChange>
        </w:rPr>
        <w:t>it was honora</w:t>
      </w:r>
      <w:r w:rsidR="00472BE7" w:rsidRPr="00C93E5C">
        <w:rPr>
          <w:rFonts w:ascii="Helvetica" w:hAnsi="Helvetica" w:cs="Calibri"/>
          <w:sz w:val="32"/>
          <w:szCs w:val="32"/>
          <w:rPrChange w:id="4041" w:author="Ryan" w:date="2017-04-30T19:28:00Z">
            <w:rPr>
              <w:rFonts w:ascii="Calibri" w:hAnsi="Calibri" w:cs="Calibri"/>
              <w:sz w:val="32"/>
              <w:szCs w:val="32"/>
            </w:rPr>
          </w:rPrChange>
        </w:rPr>
        <w:t xml:space="preserve">ble. Blake had </w:t>
      </w:r>
    </w:p>
    <w:p w14:paraId="26773C27" w14:textId="77777777" w:rsidR="003C3FFA" w:rsidRPr="00C93E5C" w:rsidRDefault="00472BE7" w:rsidP="003C3FFA">
      <w:pPr>
        <w:spacing w:after="0"/>
        <w:rPr>
          <w:rFonts w:ascii="Helvetica" w:hAnsi="Helvetica" w:cs="Calibri"/>
          <w:sz w:val="32"/>
          <w:szCs w:val="32"/>
          <w:rPrChange w:id="4042" w:author="Ryan" w:date="2017-04-30T19:28:00Z">
            <w:rPr>
              <w:rFonts w:ascii="Calibri" w:hAnsi="Calibri" w:cs="Calibri"/>
              <w:sz w:val="32"/>
              <w:szCs w:val="32"/>
            </w:rPr>
          </w:rPrChange>
        </w:rPr>
      </w:pPr>
      <w:r w:rsidRPr="00C93E5C">
        <w:rPr>
          <w:rFonts w:ascii="Helvetica" w:hAnsi="Helvetica" w:cs="Calibri"/>
          <w:sz w:val="32"/>
          <w:szCs w:val="32"/>
          <w:rPrChange w:id="4043" w:author="Ryan" w:date="2017-04-30T19:28:00Z">
            <w:rPr>
              <w:rFonts w:ascii="Calibri" w:hAnsi="Calibri" w:cs="Calibri"/>
              <w:sz w:val="32"/>
              <w:szCs w:val="32"/>
            </w:rPr>
          </w:rPrChange>
        </w:rPr>
        <w:t>been</w:t>
      </w:r>
      <w:r w:rsidR="003C3FFA" w:rsidRPr="00C93E5C">
        <w:rPr>
          <w:rFonts w:ascii="Helvetica" w:hAnsi="Helvetica" w:cs="Calibri"/>
          <w:sz w:val="32"/>
          <w:szCs w:val="32"/>
          <w:rPrChange w:id="4044" w:author="Ryan" w:date="2017-04-30T19:28:00Z">
            <w:rPr>
              <w:rFonts w:ascii="Calibri" w:hAnsi="Calibri" w:cs="Calibri"/>
              <w:sz w:val="32"/>
              <w:szCs w:val="32"/>
            </w:rPr>
          </w:rPrChange>
        </w:rPr>
        <w:t>,</w:t>
      </w:r>
      <w:r w:rsidRPr="00C93E5C">
        <w:rPr>
          <w:rFonts w:ascii="Helvetica" w:hAnsi="Helvetica" w:cs="Calibri"/>
          <w:sz w:val="32"/>
          <w:szCs w:val="32"/>
          <w:rPrChange w:id="4045" w:author="Ryan" w:date="2017-04-30T19:28:00Z">
            <w:rPr>
              <w:rFonts w:ascii="Calibri" w:hAnsi="Calibri" w:cs="Calibri"/>
              <w:sz w:val="32"/>
              <w:szCs w:val="32"/>
            </w:rPr>
          </w:rPrChange>
        </w:rPr>
        <w:t xml:space="preserve"> to her, the sincerest</w:t>
      </w:r>
      <w:r w:rsidR="00A2308A" w:rsidRPr="00C93E5C">
        <w:rPr>
          <w:rFonts w:ascii="Helvetica" w:hAnsi="Helvetica" w:cs="Calibri"/>
          <w:sz w:val="32"/>
          <w:szCs w:val="32"/>
          <w:rPrChange w:id="4046" w:author="Ryan" w:date="2017-04-30T19:28:00Z">
            <w:rPr>
              <w:rFonts w:ascii="Calibri" w:hAnsi="Calibri" w:cs="Calibri"/>
              <w:sz w:val="32"/>
              <w:szCs w:val="32"/>
            </w:rPr>
          </w:rPrChange>
        </w:rPr>
        <w:t xml:space="preserve"> </w:t>
      </w:r>
      <w:r w:rsidRPr="00C93E5C">
        <w:rPr>
          <w:rFonts w:ascii="Helvetica" w:hAnsi="Helvetica" w:cs="Calibri"/>
          <w:sz w:val="32"/>
          <w:szCs w:val="32"/>
          <w:rPrChange w:id="4047" w:author="Ryan" w:date="2017-04-30T19:28:00Z">
            <w:rPr>
              <w:rFonts w:ascii="Calibri" w:hAnsi="Calibri" w:cs="Calibri"/>
              <w:sz w:val="32"/>
              <w:szCs w:val="32"/>
            </w:rPr>
          </w:rPrChange>
        </w:rPr>
        <w:t xml:space="preserve">friend. He had once </w:t>
      </w:r>
    </w:p>
    <w:p w14:paraId="474B7D42" w14:textId="77777777" w:rsidR="003C3FFA" w:rsidRPr="00C93E5C" w:rsidRDefault="00472BE7" w:rsidP="00472BE7">
      <w:pPr>
        <w:spacing w:after="0"/>
        <w:rPr>
          <w:rFonts w:ascii="Helvetica" w:hAnsi="Helvetica" w:cs="Calibri"/>
          <w:sz w:val="32"/>
          <w:szCs w:val="32"/>
          <w:rPrChange w:id="4048" w:author="Ryan" w:date="2017-04-30T19:28:00Z">
            <w:rPr>
              <w:rFonts w:ascii="Calibri" w:hAnsi="Calibri" w:cs="Calibri"/>
              <w:sz w:val="32"/>
              <w:szCs w:val="32"/>
            </w:rPr>
          </w:rPrChange>
        </w:rPr>
      </w:pPr>
      <w:r w:rsidRPr="00C93E5C">
        <w:rPr>
          <w:rFonts w:ascii="Helvetica" w:hAnsi="Helvetica" w:cs="Calibri"/>
          <w:sz w:val="32"/>
          <w:szCs w:val="32"/>
          <w:rPrChange w:id="4049" w:author="Ryan" w:date="2017-04-30T19:28:00Z">
            <w:rPr>
              <w:rFonts w:ascii="Calibri" w:hAnsi="Calibri" w:cs="Calibri"/>
              <w:sz w:val="32"/>
              <w:szCs w:val="32"/>
            </w:rPr>
          </w:rPrChange>
        </w:rPr>
        <w:t>snatched her from</w:t>
      </w:r>
      <w:r w:rsidR="003C3FFA" w:rsidRPr="00C93E5C">
        <w:rPr>
          <w:rFonts w:ascii="Helvetica" w:hAnsi="Helvetica" w:cs="Calibri"/>
          <w:sz w:val="32"/>
          <w:szCs w:val="32"/>
          <w:rPrChange w:id="4050" w:author="Ryan" w:date="2017-04-30T19:28:00Z">
            <w:rPr>
              <w:rFonts w:ascii="Calibri" w:hAnsi="Calibri" w:cs="Calibri"/>
              <w:sz w:val="32"/>
              <w:szCs w:val="32"/>
            </w:rPr>
          </w:rPrChange>
        </w:rPr>
        <w:t xml:space="preserve"> </w:t>
      </w:r>
      <w:r w:rsidRPr="00C93E5C">
        <w:rPr>
          <w:rFonts w:ascii="Helvetica" w:hAnsi="Helvetica" w:cs="Calibri"/>
          <w:sz w:val="32"/>
          <w:szCs w:val="32"/>
          <w:rPrChange w:id="4051" w:author="Ryan" w:date="2017-04-30T19:28:00Z">
            <w:rPr>
              <w:rFonts w:ascii="Calibri" w:hAnsi="Calibri" w:cs="Calibri"/>
              <w:sz w:val="32"/>
              <w:szCs w:val="32"/>
            </w:rPr>
          </w:rPrChange>
        </w:rPr>
        <w:t xml:space="preserve">the verge of death, at the risk </w:t>
      </w:r>
    </w:p>
    <w:p w14:paraId="361125B1" w14:textId="29F6901E" w:rsidR="003C3FFA" w:rsidRPr="00C93E5C" w:rsidRDefault="00472BE7" w:rsidP="00472BE7">
      <w:pPr>
        <w:spacing w:after="0"/>
        <w:rPr>
          <w:rFonts w:ascii="Helvetica" w:hAnsi="Helvetica" w:cs="Calibri"/>
          <w:sz w:val="32"/>
          <w:szCs w:val="32"/>
          <w:rPrChange w:id="4052" w:author="Ryan" w:date="2017-04-30T19:28:00Z">
            <w:rPr>
              <w:rFonts w:ascii="Calibri" w:hAnsi="Calibri" w:cs="Calibri"/>
              <w:sz w:val="32"/>
              <w:szCs w:val="32"/>
            </w:rPr>
          </w:rPrChange>
        </w:rPr>
      </w:pPr>
      <w:r w:rsidRPr="00C93E5C">
        <w:rPr>
          <w:rFonts w:ascii="Helvetica" w:hAnsi="Helvetica" w:cs="Calibri"/>
          <w:sz w:val="32"/>
          <w:szCs w:val="32"/>
          <w:rPrChange w:id="4053" w:author="Ryan" w:date="2017-04-30T19:28:00Z">
            <w:rPr>
              <w:rFonts w:ascii="Calibri" w:hAnsi="Calibri" w:cs="Calibri"/>
              <w:sz w:val="32"/>
              <w:szCs w:val="32"/>
            </w:rPr>
          </w:rPrChange>
        </w:rPr>
        <w:t>of his own</w:t>
      </w:r>
      <w:r w:rsidR="00A2308A" w:rsidRPr="00C93E5C">
        <w:rPr>
          <w:rFonts w:ascii="Helvetica" w:hAnsi="Helvetica" w:cs="Calibri"/>
          <w:sz w:val="32"/>
          <w:szCs w:val="32"/>
          <w:rPrChange w:id="4054" w:author="Ryan" w:date="2017-04-30T19:28:00Z">
            <w:rPr>
              <w:rFonts w:ascii="Calibri" w:hAnsi="Calibri" w:cs="Calibri"/>
              <w:sz w:val="32"/>
              <w:szCs w:val="32"/>
            </w:rPr>
          </w:rPrChange>
        </w:rPr>
        <w:t xml:space="preserve"> </w:t>
      </w:r>
      <w:r w:rsidRPr="00C93E5C">
        <w:rPr>
          <w:rFonts w:ascii="Helvetica" w:hAnsi="Helvetica" w:cs="Calibri"/>
          <w:sz w:val="32"/>
          <w:szCs w:val="32"/>
          <w:rPrChange w:id="4055" w:author="Ryan" w:date="2017-04-30T19:28:00Z">
            <w:rPr>
              <w:rFonts w:ascii="Calibri" w:hAnsi="Calibri" w:cs="Calibri"/>
              <w:sz w:val="32"/>
              <w:szCs w:val="32"/>
            </w:rPr>
          </w:rPrChange>
        </w:rPr>
        <w:t>life</w:t>
      </w:r>
      <w:del w:id="4056" w:author="Ryan" w:date="2017-04-30T19:49:00Z">
        <w:r w:rsidR="003C3FFA" w:rsidRPr="00C93E5C" w:rsidDel="00FB4514">
          <w:rPr>
            <w:rFonts w:ascii="Helvetica" w:hAnsi="Helvetica" w:cs="Calibri"/>
            <w:sz w:val="32"/>
            <w:szCs w:val="32"/>
            <w:rPrChange w:id="4057" w:author="Ryan" w:date="2017-04-30T19:28:00Z">
              <w:rPr>
                <w:rFonts w:ascii="Calibri" w:hAnsi="Calibri" w:cs="Calibri"/>
                <w:sz w:val="32"/>
                <w:szCs w:val="32"/>
              </w:rPr>
            </w:rPrChange>
          </w:rPr>
          <w:delText>—</w:delText>
        </w:r>
      </w:del>
      <w:ins w:id="4058" w:author="Ryan" w:date="2017-04-30T19:49:00Z">
        <w:r w:rsidR="00FB4514">
          <w:rPr>
            <w:rFonts w:ascii="Helvetica" w:hAnsi="Helvetica" w:cs="Calibri"/>
            <w:sz w:val="32"/>
            <w:szCs w:val="32"/>
          </w:rPr>
          <w:t>--</w:t>
        </w:r>
      </w:ins>
      <w:r w:rsidRPr="00C93E5C">
        <w:rPr>
          <w:rFonts w:ascii="Helvetica" w:hAnsi="Helvetica" w:cs="Calibri"/>
          <w:sz w:val="32"/>
          <w:szCs w:val="32"/>
          <w:rPrChange w:id="4059" w:author="Ryan" w:date="2017-04-30T19:28:00Z">
            <w:rPr>
              <w:rFonts w:ascii="Calibri" w:hAnsi="Calibri" w:cs="Calibri"/>
              <w:sz w:val="32"/>
              <w:szCs w:val="32"/>
            </w:rPr>
          </w:rPrChange>
        </w:rPr>
        <w:t xml:space="preserve">once from that which, perhaps, </w:t>
      </w:r>
    </w:p>
    <w:p w14:paraId="4ADFD38A" w14:textId="77777777" w:rsidR="003C3FFA" w:rsidRPr="00C93E5C" w:rsidRDefault="00472BE7" w:rsidP="00472BE7">
      <w:pPr>
        <w:spacing w:after="0"/>
        <w:rPr>
          <w:rFonts w:ascii="Helvetica" w:hAnsi="Helvetica" w:cs="Calibri"/>
          <w:sz w:val="32"/>
          <w:szCs w:val="32"/>
          <w:rPrChange w:id="4060" w:author="Ryan" w:date="2017-04-30T19:28:00Z">
            <w:rPr>
              <w:rFonts w:ascii="Calibri" w:hAnsi="Calibri" w:cs="Calibri"/>
              <w:sz w:val="32"/>
              <w:szCs w:val="32"/>
            </w:rPr>
          </w:rPrChange>
        </w:rPr>
      </w:pPr>
      <w:r w:rsidRPr="00C93E5C">
        <w:rPr>
          <w:rFonts w:ascii="Helvetica" w:hAnsi="Helvetica" w:cs="Calibri"/>
          <w:sz w:val="32"/>
          <w:szCs w:val="32"/>
          <w:rPrChange w:id="4061" w:author="Ryan" w:date="2017-04-30T19:28:00Z">
            <w:rPr>
              <w:rFonts w:ascii="Calibri" w:hAnsi="Calibri" w:cs="Calibri"/>
              <w:sz w:val="32"/>
              <w:szCs w:val="32"/>
            </w:rPr>
          </w:rPrChange>
        </w:rPr>
        <w:t xml:space="preserve">would have been worse than death. He was a </w:t>
      </w:r>
    </w:p>
    <w:p w14:paraId="07C31F9E" w14:textId="73038704" w:rsidR="003C3FFA" w:rsidRPr="00C93E5C" w:rsidRDefault="00472BE7" w:rsidP="00472BE7">
      <w:pPr>
        <w:spacing w:after="0"/>
        <w:rPr>
          <w:rFonts w:ascii="Helvetica" w:hAnsi="Helvetica" w:cs="Calibri"/>
          <w:sz w:val="32"/>
          <w:szCs w:val="32"/>
          <w:rPrChange w:id="4062" w:author="Ryan" w:date="2017-04-30T19:28:00Z">
            <w:rPr>
              <w:rFonts w:ascii="Calibri" w:hAnsi="Calibri" w:cs="Calibri"/>
              <w:sz w:val="32"/>
              <w:szCs w:val="32"/>
            </w:rPr>
          </w:rPrChange>
        </w:rPr>
      </w:pPr>
      <w:r w:rsidRPr="00C93E5C">
        <w:rPr>
          <w:rFonts w:ascii="Helvetica" w:hAnsi="Helvetica" w:cs="Calibri"/>
          <w:sz w:val="32"/>
          <w:szCs w:val="32"/>
          <w:rPrChange w:id="4063" w:author="Ryan" w:date="2017-04-30T19:28:00Z">
            <w:rPr>
              <w:rFonts w:ascii="Calibri" w:hAnsi="Calibri" w:cs="Calibri"/>
              <w:sz w:val="32"/>
              <w:szCs w:val="32"/>
            </w:rPr>
          </w:rPrChange>
        </w:rPr>
        <w:t>character held in high estimation</w:t>
      </w:r>
      <w:del w:id="4064" w:author="Ryan" w:date="2017-04-30T19:49:00Z">
        <w:r w:rsidR="003C3FFA" w:rsidRPr="00C93E5C" w:rsidDel="00FB4514">
          <w:rPr>
            <w:rFonts w:ascii="Helvetica" w:hAnsi="Helvetica" w:cs="Calibri"/>
            <w:sz w:val="32"/>
            <w:szCs w:val="32"/>
            <w:rPrChange w:id="4065" w:author="Ryan" w:date="2017-04-30T19:28:00Z">
              <w:rPr>
                <w:rFonts w:ascii="Calibri" w:hAnsi="Calibri" w:cs="Calibri"/>
                <w:sz w:val="32"/>
                <w:szCs w:val="32"/>
              </w:rPr>
            </w:rPrChange>
          </w:rPr>
          <w:delText>—</w:delText>
        </w:r>
      </w:del>
      <w:ins w:id="4066" w:author="Ryan" w:date="2017-04-30T19:49:00Z">
        <w:r w:rsidR="00FB4514">
          <w:rPr>
            <w:rFonts w:ascii="Helvetica" w:hAnsi="Helvetica" w:cs="Calibri"/>
            <w:sz w:val="32"/>
            <w:szCs w:val="32"/>
          </w:rPr>
          <w:t>--</w:t>
        </w:r>
      </w:ins>
      <w:r w:rsidR="003C3FFA" w:rsidRPr="00C93E5C">
        <w:rPr>
          <w:rFonts w:ascii="Helvetica" w:hAnsi="Helvetica" w:cs="Calibri"/>
          <w:sz w:val="32"/>
          <w:szCs w:val="32"/>
          <w:rPrChange w:id="4067" w:author="Ryan" w:date="2017-04-30T19:28:00Z">
            <w:rPr>
              <w:rFonts w:ascii="Calibri" w:hAnsi="Calibri" w:cs="Calibri"/>
              <w:sz w:val="32"/>
              <w:szCs w:val="32"/>
            </w:rPr>
          </w:rPrChange>
        </w:rPr>
        <w:t>his pro</w:t>
      </w:r>
      <w:r w:rsidRPr="00C93E5C">
        <w:rPr>
          <w:rFonts w:ascii="Helvetica" w:hAnsi="Helvetica" w:cs="Calibri"/>
          <w:sz w:val="32"/>
          <w:szCs w:val="32"/>
          <w:rPrChange w:id="4068" w:author="Ryan" w:date="2017-04-30T19:28:00Z">
            <w:rPr>
              <w:rFonts w:ascii="Calibri" w:hAnsi="Calibri" w:cs="Calibri"/>
              <w:sz w:val="32"/>
              <w:szCs w:val="32"/>
            </w:rPr>
          </w:rPrChange>
        </w:rPr>
        <w:t xml:space="preserve">perty </w:t>
      </w:r>
    </w:p>
    <w:p w14:paraId="63A092A4" w14:textId="695FA687" w:rsidR="003C3FFA" w:rsidRPr="00C93E5C" w:rsidRDefault="00472BE7" w:rsidP="00472BE7">
      <w:pPr>
        <w:spacing w:after="0"/>
        <w:rPr>
          <w:rFonts w:ascii="Helvetica" w:hAnsi="Helvetica" w:cs="Calibri"/>
          <w:sz w:val="32"/>
          <w:szCs w:val="32"/>
          <w:rPrChange w:id="4069" w:author="Ryan" w:date="2017-04-30T19:28:00Z">
            <w:rPr>
              <w:rFonts w:ascii="Calibri" w:hAnsi="Calibri" w:cs="Calibri"/>
              <w:sz w:val="32"/>
              <w:szCs w:val="32"/>
            </w:rPr>
          </w:rPrChange>
        </w:rPr>
      </w:pPr>
      <w:r w:rsidRPr="00C93E5C">
        <w:rPr>
          <w:rFonts w:ascii="Helvetica" w:hAnsi="Helvetica" w:cs="Calibri"/>
          <w:sz w:val="32"/>
          <w:szCs w:val="32"/>
          <w:rPrChange w:id="4070" w:author="Ryan" w:date="2017-04-30T19:28:00Z">
            <w:rPr>
              <w:rFonts w:ascii="Calibri" w:hAnsi="Calibri" w:cs="Calibri"/>
              <w:sz w:val="32"/>
              <w:szCs w:val="32"/>
            </w:rPr>
          </w:rPrChange>
        </w:rPr>
        <w:t>large</w:t>
      </w:r>
      <w:del w:id="4071" w:author="Ryan" w:date="2017-04-30T19:49:00Z">
        <w:r w:rsidR="003C3FFA" w:rsidRPr="00C93E5C" w:rsidDel="00FB4514">
          <w:rPr>
            <w:rFonts w:ascii="Helvetica" w:hAnsi="Helvetica" w:cs="Calibri"/>
            <w:sz w:val="32"/>
            <w:szCs w:val="32"/>
            <w:rPrChange w:id="4072" w:author="Ryan" w:date="2017-04-30T19:28:00Z">
              <w:rPr>
                <w:rFonts w:ascii="Calibri" w:hAnsi="Calibri" w:cs="Calibri"/>
                <w:sz w:val="32"/>
                <w:szCs w:val="32"/>
              </w:rPr>
            </w:rPrChange>
          </w:rPr>
          <w:delText>—</w:delText>
        </w:r>
      </w:del>
      <w:ins w:id="4073" w:author="Ryan" w:date="2017-04-30T19:49:00Z">
        <w:r w:rsidR="00FB4514">
          <w:rPr>
            <w:rFonts w:ascii="Helvetica" w:hAnsi="Helvetica" w:cs="Calibri"/>
            <w:sz w:val="32"/>
            <w:szCs w:val="32"/>
          </w:rPr>
          <w:t>--</w:t>
        </w:r>
      </w:ins>
      <w:r w:rsidRPr="00C93E5C">
        <w:rPr>
          <w:rFonts w:ascii="Helvetica" w:hAnsi="Helvetica" w:cs="Calibri"/>
          <w:sz w:val="32"/>
          <w:szCs w:val="32"/>
          <w:rPrChange w:id="4074" w:author="Ryan" w:date="2017-04-30T19:28:00Z">
            <w:rPr>
              <w:rFonts w:ascii="Calibri" w:hAnsi="Calibri" w:cs="Calibri"/>
              <w:sz w:val="32"/>
              <w:szCs w:val="32"/>
            </w:rPr>
          </w:rPrChange>
        </w:rPr>
        <w:t>his connections respectable.</w:t>
      </w:r>
      <w:r w:rsidR="00A2308A" w:rsidRPr="00C93E5C">
        <w:rPr>
          <w:rFonts w:ascii="Helvetica" w:hAnsi="Helvetica" w:cs="Calibri"/>
          <w:sz w:val="32"/>
          <w:szCs w:val="32"/>
          <w:rPrChange w:id="4075" w:author="Ryan" w:date="2017-04-30T19:28:00Z">
            <w:rPr>
              <w:rFonts w:ascii="Calibri" w:hAnsi="Calibri" w:cs="Calibri"/>
              <w:sz w:val="32"/>
              <w:szCs w:val="32"/>
            </w:rPr>
          </w:rPrChange>
        </w:rPr>
        <w:t xml:space="preserve"> </w:t>
      </w:r>
      <w:r w:rsidRPr="00C93E5C">
        <w:rPr>
          <w:rFonts w:ascii="Helvetica" w:hAnsi="Helvetica" w:cs="Calibri"/>
          <w:sz w:val="32"/>
          <w:szCs w:val="32"/>
          <w:rPrChange w:id="4076" w:author="Ryan" w:date="2017-04-30T19:28:00Z">
            <w:rPr>
              <w:rFonts w:ascii="Calibri" w:hAnsi="Calibri" w:cs="Calibri"/>
              <w:sz w:val="32"/>
              <w:szCs w:val="32"/>
            </w:rPr>
          </w:rPrChange>
        </w:rPr>
        <w:t xml:space="preserve">Her father </w:t>
      </w:r>
    </w:p>
    <w:p w14:paraId="222677CB" w14:textId="77777777" w:rsidR="003C3FFA" w:rsidRPr="00C93E5C" w:rsidRDefault="003C3FFA" w:rsidP="00472BE7">
      <w:pPr>
        <w:spacing w:after="0"/>
        <w:rPr>
          <w:rFonts w:ascii="Helvetica" w:hAnsi="Helvetica" w:cs="Calibri"/>
          <w:sz w:val="32"/>
          <w:szCs w:val="32"/>
          <w:rPrChange w:id="4077" w:author="Ryan" w:date="2017-04-30T19:28:00Z">
            <w:rPr>
              <w:rFonts w:ascii="Calibri" w:hAnsi="Calibri" w:cs="Calibri"/>
              <w:sz w:val="32"/>
              <w:szCs w:val="32"/>
            </w:rPr>
          </w:rPrChange>
        </w:rPr>
      </w:pPr>
      <w:r w:rsidRPr="00C93E5C">
        <w:rPr>
          <w:rFonts w:ascii="Helvetica" w:hAnsi="Helvetica" w:cs="Calibri"/>
          <w:sz w:val="32"/>
          <w:szCs w:val="32"/>
          <w:rPrChange w:id="4078" w:author="Ryan" w:date="2017-04-30T19:28:00Z">
            <w:rPr>
              <w:rFonts w:ascii="Calibri" w:hAnsi="Calibri" w:cs="Calibri"/>
              <w:sz w:val="32"/>
              <w:szCs w:val="32"/>
            </w:rPr>
          </w:rPrChange>
        </w:rPr>
        <w:t>was a man of but moderate in</w:t>
      </w:r>
      <w:r w:rsidR="00472BE7" w:rsidRPr="00C93E5C">
        <w:rPr>
          <w:rFonts w:ascii="Helvetica" w:hAnsi="Helvetica" w:cs="Calibri"/>
          <w:sz w:val="32"/>
          <w:szCs w:val="32"/>
          <w:rPrChange w:id="4079" w:author="Ryan" w:date="2017-04-30T19:28:00Z">
            <w:rPr>
              <w:rFonts w:ascii="Calibri" w:hAnsi="Calibri" w:cs="Calibri"/>
              <w:sz w:val="32"/>
              <w:szCs w:val="32"/>
            </w:rPr>
          </w:rPrChange>
        </w:rPr>
        <w:t xml:space="preserve">come; the time </w:t>
      </w:r>
    </w:p>
    <w:p w14:paraId="38CE74E6" w14:textId="77777777" w:rsidR="003C3FFA" w:rsidRPr="00C93E5C" w:rsidRDefault="00472BE7" w:rsidP="00472BE7">
      <w:pPr>
        <w:spacing w:after="0"/>
        <w:rPr>
          <w:rFonts w:ascii="Helvetica" w:hAnsi="Helvetica" w:cs="Calibri"/>
          <w:sz w:val="32"/>
          <w:szCs w:val="32"/>
          <w:rPrChange w:id="4080" w:author="Ryan" w:date="2017-04-30T19:28:00Z">
            <w:rPr>
              <w:rFonts w:ascii="Calibri" w:hAnsi="Calibri" w:cs="Calibri"/>
              <w:sz w:val="32"/>
              <w:szCs w:val="32"/>
            </w:rPr>
          </w:rPrChange>
        </w:rPr>
      </w:pPr>
      <w:r w:rsidRPr="00C93E5C">
        <w:rPr>
          <w:rFonts w:ascii="Helvetica" w:hAnsi="Helvetica" w:cs="Calibri"/>
          <w:sz w:val="32"/>
          <w:szCs w:val="32"/>
          <w:rPrChange w:id="4081" w:author="Ryan" w:date="2017-04-30T19:28:00Z">
            <w:rPr>
              <w:rFonts w:ascii="Calibri" w:hAnsi="Calibri" w:cs="Calibri"/>
              <w:sz w:val="32"/>
              <w:szCs w:val="32"/>
            </w:rPr>
          </w:rPrChange>
        </w:rPr>
        <w:t>might be near when he</w:t>
      </w:r>
      <w:r w:rsidR="00A2308A" w:rsidRPr="00C93E5C">
        <w:rPr>
          <w:rFonts w:ascii="Helvetica" w:hAnsi="Helvetica" w:cs="Calibri"/>
          <w:sz w:val="32"/>
          <w:szCs w:val="32"/>
          <w:rPrChange w:id="4082" w:author="Ryan" w:date="2017-04-30T19:28:00Z">
            <w:rPr>
              <w:rFonts w:ascii="Calibri" w:hAnsi="Calibri" w:cs="Calibri"/>
              <w:sz w:val="32"/>
              <w:szCs w:val="32"/>
            </w:rPr>
          </w:rPrChange>
        </w:rPr>
        <w:t xml:space="preserve"> </w:t>
      </w:r>
      <w:r w:rsidRPr="00C93E5C">
        <w:rPr>
          <w:rFonts w:ascii="Helvetica" w:hAnsi="Helvetica" w:cs="Calibri"/>
          <w:sz w:val="32"/>
          <w:szCs w:val="32"/>
          <w:rPrChange w:id="4083" w:author="Ryan" w:date="2017-04-30T19:28:00Z">
            <w:rPr>
              <w:rFonts w:ascii="Calibri" w:hAnsi="Calibri" w:cs="Calibri"/>
              <w:sz w:val="32"/>
              <w:szCs w:val="32"/>
            </w:rPr>
          </w:rPrChange>
        </w:rPr>
        <w:t xml:space="preserve">would be no more, and </w:t>
      </w:r>
    </w:p>
    <w:p w14:paraId="63676056" w14:textId="6BDBBDF4" w:rsidR="00D62270" w:rsidRPr="00C93E5C" w:rsidRDefault="00472BE7" w:rsidP="00472BE7">
      <w:pPr>
        <w:spacing w:after="0"/>
        <w:rPr>
          <w:rFonts w:ascii="Helvetica" w:hAnsi="Helvetica" w:cs="Calibri"/>
          <w:sz w:val="32"/>
          <w:szCs w:val="32"/>
          <w:rPrChange w:id="4084" w:author="Ryan" w:date="2017-04-30T19:28:00Z">
            <w:rPr>
              <w:rFonts w:ascii="Calibri" w:hAnsi="Calibri" w:cs="Calibri"/>
              <w:sz w:val="32"/>
              <w:szCs w:val="32"/>
            </w:rPr>
          </w:rPrChange>
        </w:rPr>
      </w:pPr>
      <w:r w:rsidRPr="00C93E5C">
        <w:rPr>
          <w:rFonts w:ascii="Helvetica" w:hAnsi="Helvetica" w:cs="Calibri"/>
          <w:sz w:val="32"/>
          <w:szCs w:val="32"/>
          <w:rPrChange w:id="4085" w:author="Ryan" w:date="2017-04-30T19:28:00Z">
            <w:rPr>
              <w:rFonts w:ascii="Calibri" w:hAnsi="Calibri" w:cs="Calibri"/>
              <w:sz w:val="32"/>
              <w:szCs w:val="32"/>
            </w:rPr>
          </w:rPrChange>
        </w:rPr>
        <w:t xml:space="preserve">then where was she to look for a guardian! She </w:t>
      </w:r>
    </w:p>
    <w:p w14:paraId="0FE7B9B5" w14:textId="77777777" w:rsidR="00D62270" w:rsidRPr="00C93E5C" w:rsidRDefault="00472BE7" w:rsidP="00472BE7">
      <w:pPr>
        <w:spacing w:after="0"/>
        <w:rPr>
          <w:rFonts w:ascii="Helvetica" w:hAnsi="Helvetica" w:cs="Calibri"/>
          <w:sz w:val="32"/>
          <w:szCs w:val="32"/>
          <w:rPrChange w:id="4086" w:author="Ryan" w:date="2017-04-30T19:28:00Z">
            <w:rPr>
              <w:rFonts w:ascii="Calibri" w:hAnsi="Calibri" w:cs="Calibri"/>
              <w:sz w:val="32"/>
              <w:szCs w:val="32"/>
            </w:rPr>
          </w:rPrChange>
        </w:rPr>
      </w:pPr>
      <w:r w:rsidRPr="00C93E5C">
        <w:rPr>
          <w:rFonts w:ascii="Helvetica" w:hAnsi="Helvetica" w:cs="Calibri"/>
          <w:sz w:val="32"/>
          <w:szCs w:val="32"/>
          <w:rPrChange w:id="4087" w:author="Ryan" w:date="2017-04-30T19:28:00Z">
            <w:rPr>
              <w:rFonts w:ascii="Calibri" w:hAnsi="Calibri" w:cs="Calibri"/>
              <w:sz w:val="32"/>
              <w:szCs w:val="32"/>
            </w:rPr>
          </w:rPrChange>
        </w:rPr>
        <w:t xml:space="preserve">had no brother, and only two sisters, who were </w:t>
      </w:r>
    </w:p>
    <w:p w14:paraId="47CC0EE6" w14:textId="77777777" w:rsidR="00D62270" w:rsidRPr="00C93E5C" w:rsidRDefault="00472BE7" w:rsidP="00472BE7">
      <w:pPr>
        <w:spacing w:after="0"/>
        <w:rPr>
          <w:rFonts w:ascii="Helvetica" w:hAnsi="Helvetica" w:cs="Calibri"/>
          <w:sz w:val="32"/>
          <w:szCs w:val="32"/>
          <w:rPrChange w:id="4088" w:author="Ryan" w:date="2017-04-30T19:28:00Z">
            <w:rPr>
              <w:rFonts w:ascii="Calibri" w:hAnsi="Calibri" w:cs="Calibri"/>
              <w:sz w:val="32"/>
              <w:szCs w:val="32"/>
            </w:rPr>
          </w:rPrChange>
        </w:rPr>
      </w:pPr>
      <w:r w:rsidRPr="00C93E5C">
        <w:rPr>
          <w:rFonts w:ascii="Helvetica" w:hAnsi="Helvetica" w:cs="Calibri"/>
          <w:sz w:val="32"/>
          <w:szCs w:val="32"/>
          <w:rPrChange w:id="4089" w:author="Ryan" w:date="2017-04-30T19:28:00Z">
            <w:rPr>
              <w:rFonts w:ascii="Calibri" w:hAnsi="Calibri" w:cs="Calibri"/>
              <w:sz w:val="32"/>
              <w:szCs w:val="32"/>
            </w:rPr>
          </w:rPrChange>
        </w:rPr>
        <w:t>very young. Affection,</w:t>
      </w:r>
      <w:r w:rsidR="00A2308A" w:rsidRPr="00C93E5C">
        <w:rPr>
          <w:rFonts w:ascii="Helvetica" w:hAnsi="Helvetica" w:cs="Calibri"/>
          <w:sz w:val="32"/>
          <w:szCs w:val="32"/>
          <w:rPrChange w:id="4090" w:author="Ryan" w:date="2017-04-30T19:28:00Z">
            <w:rPr>
              <w:rFonts w:ascii="Calibri" w:hAnsi="Calibri" w:cs="Calibri"/>
              <w:sz w:val="32"/>
              <w:szCs w:val="32"/>
            </w:rPr>
          </w:rPrChange>
        </w:rPr>
        <w:t xml:space="preserve"> it is true, she had none </w:t>
      </w:r>
    </w:p>
    <w:p w14:paraId="7A646598" w14:textId="77777777" w:rsidR="00472BE7" w:rsidRPr="00C93E5C" w:rsidRDefault="00A2308A" w:rsidP="00472BE7">
      <w:pPr>
        <w:spacing w:after="0"/>
        <w:rPr>
          <w:rFonts w:ascii="Helvetica" w:hAnsi="Helvetica" w:cs="Calibri"/>
          <w:sz w:val="32"/>
          <w:szCs w:val="32"/>
          <w:rPrChange w:id="4091" w:author="Ryan" w:date="2017-04-30T19:28:00Z">
            <w:rPr>
              <w:rFonts w:ascii="Calibri" w:hAnsi="Calibri" w:cs="Calibri"/>
              <w:sz w:val="32"/>
              <w:szCs w:val="32"/>
            </w:rPr>
          </w:rPrChange>
        </w:rPr>
      </w:pPr>
      <w:r w:rsidRPr="00C93E5C">
        <w:rPr>
          <w:rFonts w:ascii="Helvetica" w:hAnsi="Helvetica" w:cs="Calibri"/>
          <w:sz w:val="32"/>
          <w:szCs w:val="32"/>
          <w:rPrChange w:id="4092" w:author="Ryan" w:date="2017-04-30T19:28:00Z">
            <w:rPr>
              <w:rFonts w:ascii="Calibri" w:hAnsi="Calibri" w:cs="Calibri"/>
              <w:sz w:val="32"/>
              <w:szCs w:val="32"/>
            </w:rPr>
          </w:rPrChange>
        </w:rPr>
        <w:t>to be</w:t>
      </w:r>
      <w:r w:rsidR="00472BE7" w:rsidRPr="00C93E5C">
        <w:rPr>
          <w:rFonts w:ascii="Helvetica" w:hAnsi="Helvetica" w:cs="Calibri"/>
          <w:sz w:val="32"/>
          <w:szCs w:val="32"/>
          <w:rPrChange w:id="4093" w:author="Ryan" w:date="2017-04-30T19:28:00Z">
            <w:rPr>
              <w:rFonts w:ascii="Calibri" w:hAnsi="Calibri" w:cs="Calibri"/>
              <w:sz w:val="32"/>
              <w:szCs w:val="32"/>
            </w:rPr>
          </w:rPrChange>
        </w:rPr>
        <w:t xml:space="preserve">stow; but if ever she thought of connecting </w:t>
      </w:r>
    </w:p>
    <w:p w14:paraId="789A6277" w14:textId="77777777" w:rsidR="00D62270" w:rsidRPr="00C93E5C" w:rsidRDefault="00472BE7" w:rsidP="00472BE7">
      <w:pPr>
        <w:spacing w:after="0"/>
        <w:rPr>
          <w:rFonts w:ascii="Helvetica" w:hAnsi="Helvetica" w:cs="Calibri"/>
          <w:sz w:val="32"/>
          <w:szCs w:val="32"/>
          <w:rPrChange w:id="4094" w:author="Ryan" w:date="2017-04-30T19:28:00Z">
            <w:rPr>
              <w:rFonts w:ascii="Calibri" w:hAnsi="Calibri" w:cs="Calibri"/>
              <w:sz w:val="32"/>
              <w:szCs w:val="32"/>
            </w:rPr>
          </w:rPrChange>
        </w:rPr>
      </w:pPr>
      <w:r w:rsidRPr="00C93E5C">
        <w:rPr>
          <w:rFonts w:ascii="Helvetica" w:hAnsi="Helvetica" w:cs="Calibri"/>
          <w:sz w:val="32"/>
          <w:szCs w:val="32"/>
          <w:rPrChange w:id="4095" w:author="Ryan" w:date="2017-04-30T19:28:00Z">
            <w:rPr>
              <w:rFonts w:ascii="Calibri" w:hAnsi="Calibri" w:cs="Calibri"/>
              <w:sz w:val="32"/>
              <w:szCs w:val="32"/>
            </w:rPr>
          </w:rPrChange>
        </w:rPr>
        <w:t xml:space="preserve">herself to any one, was it probable she would find </w:t>
      </w:r>
    </w:p>
    <w:p w14:paraId="55C05EF3" w14:textId="77777777" w:rsidR="00D62270" w:rsidRPr="00C93E5C" w:rsidRDefault="00472BE7" w:rsidP="00472BE7">
      <w:pPr>
        <w:spacing w:after="0"/>
        <w:rPr>
          <w:rFonts w:ascii="Helvetica" w:hAnsi="Helvetica" w:cs="Calibri"/>
          <w:sz w:val="32"/>
          <w:szCs w:val="32"/>
          <w:rPrChange w:id="4096" w:author="Ryan" w:date="2017-04-30T19:28:00Z">
            <w:rPr>
              <w:rFonts w:ascii="Calibri" w:hAnsi="Calibri" w:cs="Calibri"/>
              <w:sz w:val="32"/>
              <w:szCs w:val="32"/>
            </w:rPr>
          </w:rPrChange>
        </w:rPr>
      </w:pPr>
      <w:r w:rsidRPr="00C93E5C">
        <w:rPr>
          <w:rFonts w:ascii="Helvetica" w:hAnsi="Helvetica" w:cs="Calibri"/>
          <w:sz w:val="32"/>
          <w:szCs w:val="32"/>
          <w:rPrChange w:id="4097" w:author="Ryan" w:date="2017-04-30T19:28:00Z">
            <w:rPr>
              <w:rFonts w:ascii="Calibri" w:hAnsi="Calibri" w:cs="Calibri"/>
              <w:sz w:val="32"/>
              <w:szCs w:val="32"/>
            </w:rPr>
          </w:rPrChange>
        </w:rPr>
        <w:t>a person of purer principles than Blake? She de</w:t>
      </w:r>
      <w:r w:rsidR="00D62270" w:rsidRPr="00C93E5C">
        <w:rPr>
          <w:rFonts w:ascii="Helvetica" w:hAnsi="Helvetica" w:cs="Calibri"/>
          <w:sz w:val="32"/>
          <w:szCs w:val="32"/>
          <w:rPrChange w:id="4098" w:author="Ryan" w:date="2017-04-30T19:28:00Z">
            <w:rPr>
              <w:rFonts w:ascii="Calibri" w:hAnsi="Calibri" w:cs="Calibri"/>
              <w:sz w:val="32"/>
              <w:szCs w:val="32"/>
            </w:rPr>
          </w:rPrChange>
        </w:rPr>
        <w:t>-</w:t>
      </w:r>
    </w:p>
    <w:p w14:paraId="50076386" w14:textId="3EAFEDA5" w:rsidR="00D62270" w:rsidRPr="00C93E5C" w:rsidRDefault="00D9659C" w:rsidP="00472BE7">
      <w:pPr>
        <w:spacing w:after="0"/>
        <w:rPr>
          <w:rFonts w:ascii="Helvetica" w:hAnsi="Helvetica" w:cs="Calibri"/>
          <w:sz w:val="32"/>
          <w:szCs w:val="32"/>
          <w:rPrChange w:id="4099" w:author="Ryan" w:date="2017-04-30T19:28:00Z">
            <w:rPr>
              <w:rFonts w:ascii="Calibri" w:hAnsi="Calibri" w:cs="Calibri"/>
              <w:sz w:val="32"/>
              <w:szCs w:val="32"/>
            </w:rPr>
          </w:rPrChange>
        </w:rPr>
      </w:pPr>
      <w:proofErr w:type="spellStart"/>
      <w:r w:rsidRPr="00C93E5C">
        <w:rPr>
          <w:rFonts w:ascii="Helvetica" w:hAnsi="Helvetica" w:cs="Calibri"/>
          <w:sz w:val="32"/>
          <w:szCs w:val="32"/>
          <w:rPrChange w:id="4100" w:author="Ryan" w:date="2017-04-30T19:28:00Z">
            <w:rPr>
              <w:rFonts w:ascii="Calibri" w:hAnsi="Calibri" w:cs="Calibri"/>
              <w:sz w:val="32"/>
              <w:szCs w:val="32"/>
            </w:rPr>
          </w:rPrChange>
        </w:rPr>
        <w:lastRenderedPageBreak/>
        <w:t>termined</w:t>
      </w:r>
      <w:proofErr w:type="spellEnd"/>
      <w:r w:rsidRPr="00C93E5C">
        <w:rPr>
          <w:rFonts w:ascii="Helvetica" w:hAnsi="Helvetica" w:cs="Calibri"/>
          <w:sz w:val="32"/>
          <w:szCs w:val="32"/>
          <w:rPrChange w:id="4101" w:author="Ryan" w:date="2017-04-30T19:28:00Z">
            <w:rPr>
              <w:rFonts w:ascii="Calibri" w:hAnsi="Calibri" w:cs="Calibri"/>
              <w:sz w:val="32"/>
              <w:szCs w:val="32"/>
            </w:rPr>
          </w:rPrChange>
        </w:rPr>
        <w:t>,</w:t>
      </w:r>
      <w:r w:rsidR="00472BE7" w:rsidRPr="00C93E5C">
        <w:rPr>
          <w:rFonts w:ascii="Helvetica" w:hAnsi="Helvetica" w:cs="Calibri"/>
          <w:sz w:val="32"/>
          <w:szCs w:val="32"/>
          <w:rPrChange w:id="4102" w:author="Ryan" w:date="2017-04-30T19:28:00Z">
            <w:rPr>
              <w:rFonts w:ascii="Calibri" w:hAnsi="Calibri" w:cs="Calibri"/>
              <w:sz w:val="32"/>
              <w:szCs w:val="32"/>
            </w:rPr>
          </w:rPrChange>
        </w:rPr>
        <w:t xml:space="preserve"> however to do nothing rashly, and to</w:t>
      </w:r>
    </w:p>
    <w:p w14:paraId="4681DDF3" w14:textId="77777777" w:rsidR="00D62270" w:rsidRPr="00C93E5C" w:rsidRDefault="00D62270" w:rsidP="00472BE7">
      <w:pPr>
        <w:spacing w:after="0"/>
        <w:rPr>
          <w:rFonts w:ascii="Helvetica" w:hAnsi="Helvetica" w:cs="Calibri"/>
          <w:sz w:val="32"/>
          <w:szCs w:val="32"/>
          <w:rPrChange w:id="4103" w:author="Ryan" w:date="2017-04-30T19:28:00Z">
            <w:rPr>
              <w:rFonts w:ascii="Calibri" w:hAnsi="Calibri" w:cs="Calibri"/>
              <w:sz w:val="32"/>
              <w:szCs w:val="32"/>
            </w:rPr>
          </w:rPrChange>
        </w:rPr>
      </w:pPr>
      <w:r w:rsidRPr="00C93E5C">
        <w:rPr>
          <w:rFonts w:ascii="Helvetica" w:hAnsi="Helvetica" w:cs="Calibri"/>
          <w:sz w:val="32"/>
          <w:szCs w:val="32"/>
          <w:rPrChange w:id="4104" w:author="Ryan" w:date="2017-04-30T19:28:00Z">
            <w:rPr>
              <w:rFonts w:ascii="Calibri" w:hAnsi="Calibri" w:cs="Calibri"/>
              <w:sz w:val="32"/>
              <w:szCs w:val="32"/>
            </w:rPr>
          </w:rPrChange>
        </w:rPr>
        <w:t>take proper time be</w:t>
      </w:r>
      <w:r w:rsidR="00472BE7" w:rsidRPr="00C93E5C">
        <w:rPr>
          <w:rFonts w:ascii="Helvetica" w:hAnsi="Helvetica" w:cs="Calibri"/>
          <w:sz w:val="32"/>
          <w:szCs w:val="32"/>
          <w:rPrChange w:id="4105" w:author="Ryan" w:date="2017-04-30T19:28:00Z">
            <w:rPr>
              <w:rFonts w:ascii="Calibri" w:hAnsi="Calibri" w:cs="Calibri"/>
              <w:sz w:val="32"/>
              <w:szCs w:val="32"/>
            </w:rPr>
          </w:rPrChange>
        </w:rPr>
        <w:t>fore she gave an answer.</w:t>
      </w:r>
      <w:r w:rsidR="00A2308A" w:rsidRPr="00C93E5C">
        <w:rPr>
          <w:rFonts w:ascii="Helvetica" w:hAnsi="Helvetica" w:cs="Calibri"/>
          <w:sz w:val="32"/>
          <w:szCs w:val="32"/>
          <w:rPrChange w:id="4106" w:author="Ryan" w:date="2017-04-30T19:28:00Z">
            <w:rPr>
              <w:rFonts w:ascii="Calibri" w:hAnsi="Calibri" w:cs="Calibri"/>
              <w:sz w:val="32"/>
              <w:szCs w:val="32"/>
            </w:rPr>
          </w:rPrChange>
        </w:rPr>
        <w:t xml:space="preserve"> </w:t>
      </w:r>
    </w:p>
    <w:p w14:paraId="7F2C9E0C" w14:textId="77777777" w:rsidR="00D62270" w:rsidRPr="00C93E5C" w:rsidRDefault="00472BE7" w:rsidP="007D5C8B">
      <w:pPr>
        <w:spacing w:after="0"/>
        <w:ind w:firstLine="800"/>
        <w:rPr>
          <w:rFonts w:ascii="Helvetica" w:hAnsi="Helvetica" w:cs="Calibri"/>
          <w:sz w:val="32"/>
          <w:szCs w:val="32"/>
          <w:rPrChange w:id="4107" w:author="Ryan" w:date="2017-04-30T19:28:00Z">
            <w:rPr>
              <w:rFonts w:ascii="Calibri" w:hAnsi="Calibri" w:cs="Calibri"/>
              <w:sz w:val="32"/>
              <w:szCs w:val="32"/>
            </w:rPr>
          </w:rPrChange>
        </w:rPr>
      </w:pPr>
      <w:r w:rsidRPr="00C93E5C">
        <w:rPr>
          <w:rFonts w:ascii="Helvetica" w:hAnsi="Helvetica" w:cs="Calibri"/>
          <w:sz w:val="32"/>
          <w:szCs w:val="32"/>
          <w:rPrChange w:id="4108" w:author="Ryan" w:date="2017-04-30T19:28:00Z">
            <w:rPr>
              <w:rFonts w:ascii="Calibri" w:hAnsi="Calibri" w:cs="Calibri"/>
              <w:sz w:val="32"/>
              <w:szCs w:val="32"/>
            </w:rPr>
          </w:rPrChange>
        </w:rPr>
        <w:t xml:space="preserve">When </w:t>
      </w:r>
      <w:r w:rsidR="00D62270" w:rsidRPr="00C93E5C">
        <w:rPr>
          <w:rFonts w:ascii="Helvetica" w:hAnsi="Helvetica" w:cs="Calibri"/>
          <w:sz w:val="32"/>
          <w:szCs w:val="32"/>
          <w:rPrChange w:id="4109" w:author="Ryan" w:date="2017-04-30T19:28:00Z">
            <w:rPr>
              <w:rFonts w:ascii="Calibri" w:hAnsi="Calibri" w:cs="Calibri"/>
              <w:sz w:val="32"/>
              <w:szCs w:val="32"/>
            </w:rPr>
          </w:rPrChange>
        </w:rPr>
        <w:t>Blake called the following even</w:t>
      </w:r>
      <w:r w:rsidRPr="00C93E5C">
        <w:rPr>
          <w:rFonts w:ascii="Helvetica" w:hAnsi="Helvetica" w:cs="Calibri"/>
          <w:sz w:val="32"/>
          <w:szCs w:val="32"/>
          <w:rPrChange w:id="4110" w:author="Ryan" w:date="2017-04-30T19:28:00Z">
            <w:rPr>
              <w:rFonts w:ascii="Calibri" w:hAnsi="Calibri" w:cs="Calibri"/>
              <w:sz w:val="32"/>
              <w:szCs w:val="32"/>
            </w:rPr>
          </w:rPrChange>
        </w:rPr>
        <w:t xml:space="preserve">ing, </w:t>
      </w:r>
    </w:p>
    <w:p w14:paraId="6DB82C57" w14:textId="766D20F7" w:rsidR="00D62270" w:rsidRPr="00C93E5C" w:rsidRDefault="00472BE7" w:rsidP="00D62270">
      <w:pPr>
        <w:spacing w:after="0"/>
        <w:rPr>
          <w:rFonts w:ascii="Helvetica" w:hAnsi="Helvetica" w:cs="Calibri"/>
          <w:sz w:val="32"/>
          <w:szCs w:val="32"/>
          <w:rPrChange w:id="4111" w:author="Ryan" w:date="2017-04-30T19:28:00Z">
            <w:rPr>
              <w:rFonts w:ascii="Calibri" w:hAnsi="Calibri" w:cs="Calibri"/>
              <w:sz w:val="32"/>
              <w:szCs w:val="32"/>
            </w:rPr>
          </w:rPrChange>
        </w:rPr>
      </w:pPr>
      <w:r w:rsidRPr="00C93E5C">
        <w:rPr>
          <w:rFonts w:ascii="Helvetica" w:hAnsi="Helvetica" w:cs="Calibri"/>
          <w:sz w:val="32"/>
          <w:szCs w:val="32"/>
          <w:rPrChange w:id="4112" w:author="Ryan" w:date="2017-04-30T19:28:00Z">
            <w:rPr>
              <w:rFonts w:ascii="Calibri" w:hAnsi="Calibri" w:cs="Calibri"/>
              <w:sz w:val="32"/>
              <w:szCs w:val="32"/>
            </w:rPr>
          </w:rPrChange>
        </w:rPr>
        <w:t>she to</w:t>
      </w:r>
      <w:r w:rsidR="00D9659C" w:rsidRPr="00C93E5C">
        <w:rPr>
          <w:rFonts w:ascii="Helvetica" w:hAnsi="Helvetica" w:cs="Calibri"/>
          <w:sz w:val="32"/>
          <w:szCs w:val="32"/>
          <w:rPrChange w:id="4113" w:author="Ryan" w:date="2017-04-30T19:28:00Z">
            <w:rPr>
              <w:rFonts w:ascii="Calibri" w:hAnsi="Calibri" w:cs="Calibri"/>
              <w:sz w:val="32"/>
              <w:szCs w:val="32"/>
            </w:rPr>
          </w:rPrChange>
        </w:rPr>
        <w:t>ld him</w:t>
      </w:r>
      <w:r w:rsidR="00A2308A" w:rsidRPr="00C93E5C">
        <w:rPr>
          <w:rFonts w:ascii="Helvetica" w:hAnsi="Helvetica" w:cs="Calibri"/>
          <w:sz w:val="32"/>
          <w:szCs w:val="32"/>
          <w:rPrChange w:id="4114" w:author="Ryan" w:date="2017-04-30T19:28:00Z">
            <w:rPr>
              <w:rFonts w:ascii="Calibri" w:hAnsi="Calibri" w:cs="Calibri"/>
              <w:sz w:val="32"/>
              <w:szCs w:val="32"/>
            </w:rPr>
          </w:rPrChange>
        </w:rPr>
        <w:t xml:space="preserve"> that so important an af</w:t>
      </w:r>
      <w:r w:rsidRPr="00C93E5C">
        <w:rPr>
          <w:rFonts w:ascii="Helvetica" w:hAnsi="Helvetica" w:cs="Calibri"/>
          <w:sz w:val="32"/>
          <w:szCs w:val="32"/>
          <w:rPrChange w:id="4115" w:author="Ryan" w:date="2017-04-30T19:28:00Z">
            <w:rPr>
              <w:rFonts w:ascii="Calibri" w:hAnsi="Calibri" w:cs="Calibri"/>
              <w:sz w:val="32"/>
              <w:szCs w:val="32"/>
            </w:rPr>
          </w:rPrChange>
        </w:rPr>
        <w:t>fair demanded</w:t>
      </w:r>
    </w:p>
    <w:p w14:paraId="4D89FAB8" w14:textId="0755A1FB" w:rsidR="00D62270" w:rsidRPr="00C93E5C" w:rsidRDefault="00D9659C" w:rsidP="00472BE7">
      <w:pPr>
        <w:spacing w:after="0"/>
        <w:rPr>
          <w:rFonts w:ascii="Helvetica" w:hAnsi="Helvetica" w:cs="Calibri"/>
          <w:sz w:val="32"/>
          <w:szCs w:val="32"/>
          <w:rPrChange w:id="4116" w:author="Ryan" w:date="2017-04-30T19:28:00Z">
            <w:rPr>
              <w:rFonts w:ascii="Calibri" w:hAnsi="Calibri" w:cs="Calibri"/>
              <w:sz w:val="32"/>
              <w:szCs w:val="32"/>
            </w:rPr>
          </w:rPrChange>
        </w:rPr>
      </w:pPr>
      <w:r w:rsidRPr="00C93E5C">
        <w:rPr>
          <w:rFonts w:ascii="Helvetica" w:hAnsi="Helvetica" w:cs="Calibri"/>
          <w:sz w:val="32"/>
          <w:szCs w:val="32"/>
          <w:rPrChange w:id="4117" w:author="Ryan" w:date="2017-04-30T19:28:00Z">
            <w:rPr>
              <w:rFonts w:ascii="Calibri" w:hAnsi="Calibri" w:cs="Calibri"/>
              <w:sz w:val="32"/>
              <w:szCs w:val="32"/>
            </w:rPr>
          </w:rPrChange>
        </w:rPr>
        <w:t>serious consideration. T</w:t>
      </w:r>
      <w:r w:rsidR="00472BE7" w:rsidRPr="00C93E5C">
        <w:rPr>
          <w:rFonts w:ascii="Helvetica" w:hAnsi="Helvetica" w:cs="Calibri"/>
          <w:sz w:val="32"/>
          <w:szCs w:val="32"/>
          <w:rPrChange w:id="4118" w:author="Ryan" w:date="2017-04-30T19:28:00Z">
            <w:rPr>
              <w:rFonts w:ascii="Calibri" w:hAnsi="Calibri" w:cs="Calibri"/>
              <w:sz w:val="32"/>
              <w:szCs w:val="32"/>
            </w:rPr>
          </w:rPrChange>
        </w:rPr>
        <w:t>hat</w:t>
      </w:r>
      <w:r w:rsidRPr="00C93E5C">
        <w:rPr>
          <w:rFonts w:ascii="Helvetica" w:hAnsi="Helvetica" w:cs="Calibri"/>
          <w:sz w:val="32"/>
          <w:szCs w:val="32"/>
          <w:rPrChange w:id="4119" w:author="Ryan" w:date="2017-04-30T19:28:00Z">
            <w:rPr>
              <w:rFonts w:ascii="Calibri" w:hAnsi="Calibri" w:cs="Calibri"/>
              <w:sz w:val="32"/>
              <w:szCs w:val="32"/>
            </w:rPr>
          </w:rPrChange>
        </w:rPr>
        <w:t xml:space="preserve"> its consequences mu</w:t>
      </w:r>
      <w:r w:rsidR="00472BE7" w:rsidRPr="00C93E5C">
        <w:rPr>
          <w:rFonts w:ascii="Helvetica" w:hAnsi="Helvetica" w:cs="Calibri"/>
          <w:sz w:val="32"/>
          <w:szCs w:val="32"/>
          <w:rPrChange w:id="4120" w:author="Ryan" w:date="2017-04-30T19:28:00Z">
            <w:rPr>
              <w:rFonts w:ascii="Calibri" w:hAnsi="Calibri" w:cs="Calibri"/>
              <w:sz w:val="32"/>
              <w:szCs w:val="32"/>
            </w:rPr>
          </w:rPrChange>
        </w:rPr>
        <w:t xml:space="preserve">st </w:t>
      </w:r>
    </w:p>
    <w:p w14:paraId="41643B16" w14:textId="77777777" w:rsidR="00D62270" w:rsidRPr="00C93E5C" w:rsidRDefault="00472BE7" w:rsidP="00472BE7">
      <w:pPr>
        <w:spacing w:after="0"/>
        <w:rPr>
          <w:rFonts w:ascii="Helvetica" w:hAnsi="Helvetica" w:cs="Calibri"/>
          <w:sz w:val="32"/>
          <w:szCs w:val="32"/>
          <w:rPrChange w:id="4121" w:author="Ryan" w:date="2017-04-30T19:28:00Z">
            <w:rPr>
              <w:rFonts w:ascii="Calibri" w:hAnsi="Calibri" w:cs="Calibri"/>
              <w:sz w:val="32"/>
              <w:szCs w:val="32"/>
            </w:rPr>
          </w:rPrChange>
        </w:rPr>
      </w:pPr>
      <w:r w:rsidRPr="00C93E5C">
        <w:rPr>
          <w:rFonts w:ascii="Helvetica" w:hAnsi="Helvetica" w:cs="Calibri"/>
          <w:sz w:val="32"/>
          <w:szCs w:val="32"/>
          <w:rPrChange w:id="4122" w:author="Ryan" w:date="2017-04-30T19:28:00Z">
            <w:rPr>
              <w:rFonts w:ascii="Calibri" w:hAnsi="Calibri" w:cs="Calibri"/>
              <w:sz w:val="32"/>
              <w:szCs w:val="32"/>
            </w:rPr>
          </w:rPrChange>
        </w:rPr>
        <w:t>embrace a variety of</w:t>
      </w:r>
      <w:r w:rsidR="00A2308A" w:rsidRPr="00C93E5C">
        <w:rPr>
          <w:rFonts w:ascii="Helvetica" w:hAnsi="Helvetica" w:cs="Calibri"/>
          <w:sz w:val="32"/>
          <w:szCs w:val="32"/>
          <w:rPrChange w:id="4123" w:author="Ryan" w:date="2017-04-30T19:28:00Z">
            <w:rPr>
              <w:rFonts w:ascii="Calibri" w:hAnsi="Calibri" w:cs="Calibri"/>
              <w:sz w:val="32"/>
              <w:szCs w:val="32"/>
            </w:rPr>
          </w:rPrChange>
        </w:rPr>
        <w:t xml:space="preserve"> </w:t>
      </w:r>
      <w:r w:rsidRPr="00C93E5C">
        <w:rPr>
          <w:rFonts w:ascii="Helvetica" w:hAnsi="Helvetica" w:cs="Calibri"/>
          <w:sz w:val="32"/>
          <w:szCs w:val="32"/>
          <w:rPrChange w:id="4124" w:author="Ryan" w:date="2017-04-30T19:28:00Z">
            <w:rPr>
              <w:rFonts w:ascii="Calibri" w:hAnsi="Calibri" w:cs="Calibri"/>
              <w:sz w:val="32"/>
              <w:szCs w:val="32"/>
            </w:rPr>
          </w:rPrChange>
        </w:rPr>
        <w:t xml:space="preserve">objects, and therefore some </w:t>
      </w:r>
    </w:p>
    <w:p w14:paraId="3D3B9774" w14:textId="77777777" w:rsidR="00D62270" w:rsidRPr="00C93E5C" w:rsidRDefault="00472BE7" w:rsidP="00472BE7">
      <w:pPr>
        <w:spacing w:after="0"/>
        <w:rPr>
          <w:rFonts w:ascii="Helvetica" w:hAnsi="Helvetica" w:cs="Calibri"/>
          <w:sz w:val="32"/>
          <w:szCs w:val="32"/>
          <w:rPrChange w:id="4125" w:author="Ryan" w:date="2017-04-30T19:28:00Z">
            <w:rPr>
              <w:rFonts w:ascii="Calibri" w:hAnsi="Calibri" w:cs="Calibri"/>
              <w:sz w:val="32"/>
              <w:szCs w:val="32"/>
            </w:rPr>
          </w:rPrChange>
        </w:rPr>
      </w:pPr>
      <w:r w:rsidRPr="00C93E5C">
        <w:rPr>
          <w:rFonts w:ascii="Helvetica" w:hAnsi="Helvetica" w:cs="Calibri"/>
          <w:sz w:val="32"/>
          <w:szCs w:val="32"/>
          <w:rPrChange w:id="4126" w:author="Ryan" w:date="2017-04-30T19:28:00Z">
            <w:rPr>
              <w:rFonts w:ascii="Calibri" w:hAnsi="Calibri" w:cs="Calibri"/>
              <w:sz w:val="32"/>
              <w:szCs w:val="32"/>
            </w:rPr>
          </w:rPrChange>
        </w:rPr>
        <w:t>time would be</w:t>
      </w:r>
      <w:r w:rsidR="00D62270" w:rsidRPr="00C93E5C">
        <w:rPr>
          <w:rFonts w:ascii="Helvetica" w:hAnsi="Helvetica" w:cs="Calibri"/>
          <w:sz w:val="32"/>
          <w:szCs w:val="32"/>
          <w:rPrChange w:id="4127" w:author="Ryan" w:date="2017-04-30T19:28:00Z">
            <w:rPr>
              <w:rFonts w:ascii="Calibri" w:hAnsi="Calibri" w:cs="Calibri"/>
              <w:sz w:val="32"/>
              <w:szCs w:val="32"/>
            </w:rPr>
          </w:rPrChange>
        </w:rPr>
        <w:t xml:space="preserve"> </w:t>
      </w:r>
      <w:r w:rsidRPr="00C93E5C">
        <w:rPr>
          <w:rFonts w:ascii="Helvetica" w:hAnsi="Helvetica" w:cs="Calibri"/>
          <w:sz w:val="32"/>
          <w:szCs w:val="32"/>
          <w:rPrChange w:id="4128" w:author="Ryan" w:date="2017-04-30T19:28:00Z">
            <w:rPr>
              <w:rFonts w:ascii="Calibri" w:hAnsi="Calibri" w:cs="Calibri"/>
              <w:sz w:val="32"/>
              <w:szCs w:val="32"/>
            </w:rPr>
          </w:rPrChange>
        </w:rPr>
        <w:t xml:space="preserve">requisite; that, for the present, </w:t>
      </w:r>
    </w:p>
    <w:p w14:paraId="322E1C87" w14:textId="77777777" w:rsidR="00D62270" w:rsidRPr="00C93E5C" w:rsidRDefault="00472BE7" w:rsidP="00472BE7">
      <w:pPr>
        <w:spacing w:after="0"/>
        <w:rPr>
          <w:rFonts w:ascii="Helvetica" w:hAnsi="Helvetica" w:cs="Calibri"/>
          <w:sz w:val="32"/>
          <w:szCs w:val="32"/>
          <w:rPrChange w:id="4129" w:author="Ryan" w:date="2017-04-30T19:28:00Z">
            <w:rPr>
              <w:rFonts w:ascii="Calibri" w:hAnsi="Calibri" w:cs="Calibri"/>
              <w:sz w:val="32"/>
              <w:szCs w:val="32"/>
            </w:rPr>
          </w:rPrChange>
        </w:rPr>
      </w:pPr>
      <w:r w:rsidRPr="00C93E5C">
        <w:rPr>
          <w:rFonts w:ascii="Helvetica" w:hAnsi="Helvetica" w:cs="Calibri"/>
          <w:sz w:val="32"/>
          <w:szCs w:val="32"/>
          <w:rPrChange w:id="4130" w:author="Ryan" w:date="2017-04-30T19:28:00Z">
            <w:rPr>
              <w:rFonts w:ascii="Calibri" w:hAnsi="Calibri" w:cs="Calibri"/>
              <w:sz w:val="32"/>
              <w:szCs w:val="32"/>
            </w:rPr>
          </w:rPrChange>
        </w:rPr>
        <w:t xml:space="preserve">she thought it advisable for him to withdraw his </w:t>
      </w:r>
    </w:p>
    <w:p w14:paraId="2E092349" w14:textId="77777777" w:rsidR="00D62270" w:rsidRPr="00C93E5C" w:rsidRDefault="00472BE7" w:rsidP="00472BE7">
      <w:pPr>
        <w:spacing w:after="0"/>
        <w:rPr>
          <w:rFonts w:ascii="Helvetica" w:hAnsi="Helvetica" w:cs="Calibri"/>
          <w:sz w:val="32"/>
          <w:szCs w:val="32"/>
          <w:rPrChange w:id="4131" w:author="Ryan" w:date="2017-04-30T19:28:00Z">
            <w:rPr>
              <w:rFonts w:ascii="Calibri" w:hAnsi="Calibri" w:cs="Calibri"/>
              <w:sz w:val="32"/>
              <w:szCs w:val="32"/>
            </w:rPr>
          </w:rPrChange>
        </w:rPr>
      </w:pPr>
      <w:r w:rsidRPr="00C93E5C">
        <w:rPr>
          <w:rFonts w:ascii="Helvetica" w:hAnsi="Helvetica" w:cs="Calibri"/>
          <w:sz w:val="32"/>
          <w:szCs w:val="32"/>
          <w:rPrChange w:id="4132" w:author="Ryan" w:date="2017-04-30T19:28:00Z">
            <w:rPr>
              <w:rFonts w:ascii="Calibri" w:hAnsi="Calibri" w:cs="Calibri"/>
              <w:sz w:val="32"/>
              <w:szCs w:val="32"/>
            </w:rPr>
          </w:rPrChange>
        </w:rPr>
        <w:t xml:space="preserve">visits: and that, in one month from that time, </w:t>
      </w:r>
    </w:p>
    <w:p w14:paraId="2F9B82DC" w14:textId="77777777" w:rsidR="00D62270" w:rsidRPr="00C93E5C" w:rsidRDefault="00472BE7" w:rsidP="00472BE7">
      <w:pPr>
        <w:spacing w:after="0"/>
        <w:rPr>
          <w:rFonts w:ascii="Helvetica" w:hAnsi="Helvetica" w:cs="Calibri"/>
          <w:sz w:val="32"/>
          <w:szCs w:val="32"/>
          <w:rPrChange w:id="4133" w:author="Ryan" w:date="2017-04-30T19:28:00Z">
            <w:rPr>
              <w:rFonts w:ascii="Calibri" w:hAnsi="Calibri" w:cs="Calibri"/>
              <w:sz w:val="32"/>
              <w:szCs w:val="32"/>
            </w:rPr>
          </w:rPrChange>
        </w:rPr>
      </w:pPr>
      <w:r w:rsidRPr="00C93E5C">
        <w:rPr>
          <w:rFonts w:ascii="Helvetica" w:hAnsi="Helvetica" w:cs="Calibri"/>
          <w:sz w:val="32"/>
          <w:szCs w:val="32"/>
          <w:rPrChange w:id="4134" w:author="Ryan" w:date="2017-04-30T19:28:00Z">
            <w:rPr>
              <w:rFonts w:ascii="Calibri" w:hAnsi="Calibri" w:cs="Calibri"/>
              <w:sz w:val="32"/>
              <w:szCs w:val="32"/>
            </w:rPr>
          </w:rPrChange>
        </w:rPr>
        <w:t>she</w:t>
      </w:r>
      <w:r w:rsidR="00A2308A" w:rsidRPr="00C93E5C">
        <w:rPr>
          <w:rFonts w:ascii="Helvetica" w:hAnsi="Helvetica" w:cs="Calibri"/>
          <w:sz w:val="32"/>
          <w:szCs w:val="32"/>
          <w:rPrChange w:id="4135" w:author="Ryan" w:date="2017-04-30T19:28:00Z">
            <w:rPr>
              <w:rFonts w:ascii="Calibri" w:hAnsi="Calibri" w:cs="Calibri"/>
              <w:sz w:val="32"/>
              <w:szCs w:val="32"/>
            </w:rPr>
          </w:rPrChange>
        </w:rPr>
        <w:t xml:space="preserve"> </w:t>
      </w:r>
      <w:r w:rsidRPr="00C93E5C">
        <w:rPr>
          <w:rFonts w:ascii="Helvetica" w:hAnsi="Helvetica" w:cs="Calibri"/>
          <w:sz w:val="32"/>
          <w:szCs w:val="32"/>
          <w:rPrChange w:id="4136" w:author="Ryan" w:date="2017-04-30T19:28:00Z">
            <w:rPr>
              <w:rFonts w:ascii="Calibri" w:hAnsi="Calibri" w:cs="Calibri"/>
              <w:sz w:val="32"/>
              <w:szCs w:val="32"/>
            </w:rPr>
          </w:rPrChange>
        </w:rPr>
        <w:t>would give him a decisive answer. Blake ac</w:t>
      </w:r>
      <w:r w:rsidR="00D62270" w:rsidRPr="00C93E5C">
        <w:rPr>
          <w:rFonts w:ascii="Helvetica" w:hAnsi="Helvetica" w:cs="Calibri"/>
          <w:sz w:val="32"/>
          <w:szCs w:val="32"/>
          <w:rPrChange w:id="4137" w:author="Ryan" w:date="2017-04-30T19:28:00Z">
            <w:rPr>
              <w:rFonts w:ascii="Calibri" w:hAnsi="Calibri" w:cs="Calibri"/>
              <w:sz w:val="32"/>
              <w:szCs w:val="32"/>
            </w:rPr>
          </w:rPrChange>
        </w:rPr>
        <w:t>-</w:t>
      </w:r>
    </w:p>
    <w:p w14:paraId="7BF7F581" w14:textId="77777777" w:rsidR="00D62270" w:rsidRPr="00C93E5C" w:rsidRDefault="00472BE7" w:rsidP="00472BE7">
      <w:pPr>
        <w:spacing w:after="0"/>
        <w:rPr>
          <w:rFonts w:ascii="Helvetica" w:hAnsi="Helvetica" w:cs="Calibri"/>
          <w:sz w:val="32"/>
          <w:szCs w:val="32"/>
          <w:rPrChange w:id="4138" w:author="Ryan" w:date="2017-04-30T19:28:00Z">
            <w:rPr>
              <w:rFonts w:ascii="Calibri" w:hAnsi="Calibri" w:cs="Calibri"/>
              <w:sz w:val="32"/>
              <w:szCs w:val="32"/>
            </w:rPr>
          </w:rPrChange>
        </w:rPr>
      </w:pPr>
      <w:proofErr w:type="spellStart"/>
      <w:r w:rsidRPr="00C93E5C">
        <w:rPr>
          <w:rFonts w:ascii="Helvetica" w:hAnsi="Helvetica" w:cs="Calibri"/>
          <w:sz w:val="32"/>
          <w:szCs w:val="32"/>
          <w:rPrChange w:id="4139" w:author="Ryan" w:date="2017-04-30T19:28:00Z">
            <w:rPr>
              <w:rFonts w:ascii="Calibri" w:hAnsi="Calibri" w:cs="Calibri"/>
              <w:sz w:val="32"/>
              <w:szCs w:val="32"/>
            </w:rPr>
          </w:rPrChange>
        </w:rPr>
        <w:t>knowl</w:t>
      </w:r>
      <w:r w:rsidR="00A2308A" w:rsidRPr="00C93E5C">
        <w:rPr>
          <w:rFonts w:ascii="Helvetica" w:hAnsi="Helvetica" w:cs="Calibri"/>
          <w:sz w:val="32"/>
          <w:szCs w:val="32"/>
          <w:rPrChange w:id="4140" w:author="Ryan" w:date="2017-04-30T19:28:00Z">
            <w:rPr>
              <w:rFonts w:ascii="Calibri" w:hAnsi="Calibri" w:cs="Calibri"/>
              <w:sz w:val="32"/>
              <w:szCs w:val="32"/>
            </w:rPr>
          </w:rPrChange>
        </w:rPr>
        <w:t>edged</w:t>
      </w:r>
      <w:proofErr w:type="spellEnd"/>
      <w:r w:rsidR="00A2308A" w:rsidRPr="00C93E5C">
        <w:rPr>
          <w:rFonts w:ascii="Helvetica" w:hAnsi="Helvetica" w:cs="Calibri"/>
          <w:sz w:val="32"/>
          <w:szCs w:val="32"/>
          <w:rPrChange w:id="4141" w:author="Ryan" w:date="2017-04-30T19:28:00Z">
            <w:rPr>
              <w:rFonts w:ascii="Calibri" w:hAnsi="Calibri" w:cs="Calibri"/>
              <w:sz w:val="32"/>
              <w:szCs w:val="32"/>
            </w:rPr>
          </w:rPrChange>
        </w:rPr>
        <w:t xml:space="preserve"> the propriety of these re</w:t>
      </w:r>
      <w:r w:rsidRPr="00C93E5C">
        <w:rPr>
          <w:rFonts w:ascii="Helvetica" w:hAnsi="Helvetica" w:cs="Calibri"/>
          <w:sz w:val="32"/>
          <w:szCs w:val="32"/>
          <w:rPrChange w:id="4142" w:author="Ryan" w:date="2017-04-30T19:28:00Z">
            <w:rPr>
              <w:rFonts w:ascii="Calibri" w:hAnsi="Calibri" w:cs="Calibri"/>
              <w:sz w:val="32"/>
              <w:szCs w:val="32"/>
            </w:rPr>
          </w:rPrChange>
        </w:rPr>
        <w:t xml:space="preserve">marks, and </w:t>
      </w:r>
    </w:p>
    <w:p w14:paraId="72924FEB" w14:textId="77777777" w:rsidR="00D62270" w:rsidRPr="00C93E5C" w:rsidRDefault="00D62270" w:rsidP="00472BE7">
      <w:pPr>
        <w:spacing w:after="0"/>
        <w:rPr>
          <w:rFonts w:ascii="Helvetica" w:hAnsi="Helvetica" w:cs="Calibri"/>
          <w:sz w:val="32"/>
          <w:szCs w:val="32"/>
          <w:rPrChange w:id="4143" w:author="Ryan" w:date="2017-04-30T19:28:00Z">
            <w:rPr>
              <w:rFonts w:ascii="Calibri" w:hAnsi="Calibri" w:cs="Calibri"/>
              <w:sz w:val="32"/>
              <w:szCs w:val="32"/>
            </w:rPr>
          </w:rPrChange>
        </w:rPr>
      </w:pPr>
      <w:r w:rsidRPr="00C93E5C">
        <w:rPr>
          <w:rFonts w:ascii="Helvetica" w:hAnsi="Helvetica" w:cs="Calibri"/>
          <w:sz w:val="32"/>
          <w:szCs w:val="32"/>
          <w:rPrChange w:id="4144" w:author="Ryan" w:date="2017-04-30T19:28:00Z">
            <w:rPr>
              <w:rFonts w:ascii="Calibri" w:hAnsi="Calibri" w:cs="Calibri"/>
              <w:sz w:val="32"/>
              <w:szCs w:val="32"/>
            </w:rPr>
          </w:rPrChange>
        </w:rPr>
        <w:t>after acceding to the plan, re</w:t>
      </w:r>
      <w:r w:rsidR="00472BE7" w:rsidRPr="00C93E5C">
        <w:rPr>
          <w:rFonts w:ascii="Helvetica" w:hAnsi="Helvetica" w:cs="Calibri"/>
          <w:sz w:val="32"/>
          <w:szCs w:val="32"/>
          <w:rPrChange w:id="4145" w:author="Ryan" w:date="2017-04-30T19:28:00Z">
            <w:rPr>
              <w:rFonts w:ascii="Calibri" w:hAnsi="Calibri" w:cs="Calibri"/>
              <w:sz w:val="32"/>
              <w:szCs w:val="32"/>
            </w:rPr>
          </w:rPrChange>
        </w:rPr>
        <w:t>tired.</w:t>
      </w:r>
      <w:r w:rsidR="00A2308A" w:rsidRPr="00C93E5C">
        <w:rPr>
          <w:rFonts w:ascii="Helvetica" w:hAnsi="Helvetica" w:cs="Calibri"/>
          <w:sz w:val="32"/>
          <w:szCs w:val="32"/>
          <w:rPrChange w:id="4146" w:author="Ryan" w:date="2017-04-30T19:28:00Z">
            <w:rPr>
              <w:rFonts w:ascii="Calibri" w:hAnsi="Calibri" w:cs="Calibri"/>
              <w:sz w:val="32"/>
              <w:szCs w:val="32"/>
            </w:rPr>
          </w:rPrChange>
        </w:rPr>
        <w:t xml:space="preserve"> </w:t>
      </w:r>
    </w:p>
    <w:p w14:paraId="7210E686" w14:textId="77777777" w:rsidR="00D62270" w:rsidRPr="00C93E5C" w:rsidRDefault="00472BE7" w:rsidP="007D5C8B">
      <w:pPr>
        <w:spacing w:after="0"/>
        <w:ind w:firstLine="800"/>
        <w:rPr>
          <w:rFonts w:ascii="Helvetica" w:hAnsi="Helvetica" w:cs="Calibri"/>
          <w:sz w:val="32"/>
          <w:szCs w:val="32"/>
          <w:rPrChange w:id="4147" w:author="Ryan" w:date="2017-04-30T19:28:00Z">
            <w:rPr>
              <w:rFonts w:ascii="Calibri" w:hAnsi="Calibri" w:cs="Calibri"/>
              <w:sz w:val="32"/>
              <w:szCs w:val="32"/>
            </w:rPr>
          </w:rPrChange>
        </w:rPr>
      </w:pPr>
      <w:r w:rsidRPr="00C93E5C">
        <w:rPr>
          <w:rFonts w:ascii="Helvetica" w:hAnsi="Helvetica" w:cs="Calibri"/>
          <w:sz w:val="32"/>
          <w:szCs w:val="32"/>
          <w:rPrChange w:id="4148" w:author="Ryan" w:date="2017-04-30T19:28:00Z">
            <w:rPr>
              <w:rFonts w:ascii="Calibri" w:hAnsi="Calibri" w:cs="Calibri"/>
              <w:sz w:val="32"/>
              <w:szCs w:val="32"/>
            </w:rPr>
          </w:rPrChange>
        </w:rPr>
        <w:t>Eliza laid the affair before her uncle</w:t>
      </w:r>
      <w:r w:rsidR="00A2308A" w:rsidRPr="00C93E5C">
        <w:rPr>
          <w:rFonts w:ascii="Helvetica" w:hAnsi="Helvetica" w:cs="Calibri"/>
          <w:sz w:val="32"/>
          <w:szCs w:val="32"/>
          <w:rPrChange w:id="4149" w:author="Ryan" w:date="2017-04-30T19:28:00Z">
            <w:rPr>
              <w:rFonts w:ascii="Calibri" w:hAnsi="Calibri" w:cs="Calibri"/>
              <w:sz w:val="32"/>
              <w:szCs w:val="32"/>
            </w:rPr>
          </w:rPrChange>
        </w:rPr>
        <w:t xml:space="preserve"> </w:t>
      </w:r>
      <w:r w:rsidRPr="00C93E5C">
        <w:rPr>
          <w:rFonts w:ascii="Helvetica" w:hAnsi="Helvetica" w:cs="Calibri"/>
          <w:sz w:val="32"/>
          <w:szCs w:val="32"/>
          <w:rPrChange w:id="4150" w:author="Ryan" w:date="2017-04-30T19:28:00Z">
            <w:rPr>
              <w:rFonts w:ascii="Calibri" w:hAnsi="Calibri" w:cs="Calibri"/>
              <w:sz w:val="32"/>
              <w:szCs w:val="32"/>
            </w:rPr>
          </w:rPrChange>
        </w:rPr>
        <w:t xml:space="preserve">and aunt, </w:t>
      </w:r>
    </w:p>
    <w:p w14:paraId="0D68A223" w14:textId="77777777" w:rsidR="00D62270" w:rsidRPr="00C93E5C" w:rsidRDefault="00472BE7" w:rsidP="00472BE7">
      <w:pPr>
        <w:spacing w:after="0"/>
        <w:rPr>
          <w:rFonts w:ascii="Helvetica" w:hAnsi="Helvetica" w:cs="Calibri"/>
          <w:sz w:val="32"/>
          <w:szCs w:val="32"/>
          <w:rPrChange w:id="4151" w:author="Ryan" w:date="2017-04-30T19:28:00Z">
            <w:rPr>
              <w:rFonts w:ascii="Calibri" w:hAnsi="Calibri" w:cs="Calibri"/>
              <w:sz w:val="32"/>
              <w:szCs w:val="32"/>
            </w:rPr>
          </w:rPrChange>
        </w:rPr>
      </w:pPr>
      <w:r w:rsidRPr="00C93E5C">
        <w:rPr>
          <w:rFonts w:ascii="Helvetica" w:hAnsi="Helvetica" w:cs="Calibri"/>
          <w:sz w:val="32"/>
          <w:szCs w:val="32"/>
          <w:rPrChange w:id="4152" w:author="Ryan" w:date="2017-04-30T19:28:00Z">
            <w:rPr>
              <w:rFonts w:ascii="Calibri" w:hAnsi="Calibri" w:cs="Calibri"/>
              <w:sz w:val="32"/>
              <w:szCs w:val="32"/>
            </w:rPr>
          </w:rPrChange>
        </w:rPr>
        <w:t>who highly recommended Blake,</w:t>
      </w:r>
      <w:r w:rsidR="00D62270" w:rsidRPr="00C93E5C">
        <w:rPr>
          <w:rFonts w:ascii="Helvetica" w:hAnsi="Helvetica" w:cs="Calibri"/>
          <w:sz w:val="32"/>
          <w:szCs w:val="32"/>
          <w:rPrChange w:id="4153" w:author="Ryan" w:date="2017-04-30T19:28:00Z">
            <w:rPr>
              <w:rFonts w:ascii="Calibri" w:hAnsi="Calibri" w:cs="Calibri"/>
              <w:sz w:val="32"/>
              <w:szCs w:val="32"/>
            </w:rPr>
          </w:rPrChange>
        </w:rPr>
        <w:t xml:space="preserve"> </w:t>
      </w:r>
      <w:r w:rsidRPr="00C93E5C">
        <w:rPr>
          <w:rFonts w:ascii="Helvetica" w:hAnsi="Helvetica" w:cs="Calibri"/>
          <w:sz w:val="32"/>
          <w:szCs w:val="32"/>
          <w:rPrChange w:id="4154" w:author="Ryan" w:date="2017-04-30T19:28:00Z">
            <w:rPr>
              <w:rFonts w:ascii="Calibri" w:hAnsi="Calibri" w:cs="Calibri"/>
              <w:sz w:val="32"/>
              <w:szCs w:val="32"/>
            </w:rPr>
          </w:rPrChange>
        </w:rPr>
        <w:t>and advised her</w:t>
      </w:r>
      <w:r w:rsidR="00D62270" w:rsidRPr="00C93E5C">
        <w:rPr>
          <w:rFonts w:ascii="Helvetica" w:hAnsi="Helvetica" w:cs="Calibri"/>
          <w:sz w:val="32"/>
          <w:szCs w:val="32"/>
          <w:rPrChange w:id="4155" w:author="Ryan" w:date="2017-04-30T19:28:00Z">
            <w:rPr>
              <w:rFonts w:ascii="Calibri" w:hAnsi="Calibri" w:cs="Calibri"/>
              <w:sz w:val="32"/>
              <w:szCs w:val="32"/>
            </w:rPr>
          </w:rPrChange>
        </w:rPr>
        <w:t>,</w:t>
      </w:r>
    </w:p>
    <w:p w14:paraId="0220CB25" w14:textId="77777777" w:rsidR="00D62270" w:rsidRPr="00C93E5C" w:rsidRDefault="00472BE7" w:rsidP="00472BE7">
      <w:pPr>
        <w:spacing w:after="0"/>
        <w:rPr>
          <w:rFonts w:ascii="Helvetica" w:hAnsi="Helvetica" w:cs="Calibri"/>
          <w:sz w:val="32"/>
          <w:szCs w:val="32"/>
          <w:rPrChange w:id="4156" w:author="Ryan" w:date="2017-04-30T19:28:00Z">
            <w:rPr>
              <w:rFonts w:ascii="Calibri" w:hAnsi="Calibri" w:cs="Calibri"/>
              <w:sz w:val="32"/>
              <w:szCs w:val="32"/>
            </w:rPr>
          </w:rPrChange>
        </w:rPr>
      </w:pPr>
      <w:r w:rsidRPr="00C93E5C">
        <w:rPr>
          <w:rFonts w:ascii="Helvetica" w:hAnsi="Helvetica" w:cs="Calibri"/>
          <w:sz w:val="32"/>
          <w:szCs w:val="32"/>
          <w:rPrChange w:id="4157" w:author="Ryan" w:date="2017-04-30T19:28:00Z">
            <w:rPr>
              <w:rFonts w:ascii="Calibri" w:hAnsi="Calibri" w:cs="Calibri"/>
              <w:sz w:val="32"/>
              <w:szCs w:val="32"/>
            </w:rPr>
          </w:rPrChange>
        </w:rPr>
        <w:t xml:space="preserve">by all means not to reject so fair an opportunity, </w:t>
      </w:r>
    </w:p>
    <w:p w14:paraId="3F1E0749" w14:textId="77777777" w:rsidR="00D62270" w:rsidRPr="00C93E5C" w:rsidRDefault="00472BE7" w:rsidP="00472BE7">
      <w:pPr>
        <w:spacing w:after="0"/>
        <w:rPr>
          <w:rFonts w:ascii="Helvetica" w:hAnsi="Helvetica" w:cs="Calibri"/>
          <w:sz w:val="32"/>
          <w:szCs w:val="32"/>
          <w:rPrChange w:id="4158" w:author="Ryan" w:date="2017-04-30T19:28:00Z">
            <w:rPr>
              <w:rFonts w:ascii="Calibri" w:hAnsi="Calibri" w:cs="Calibri"/>
              <w:sz w:val="32"/>
              <w:szCs w:val="32"/>
            </w:rPr>
          </w:rPrChange>
        </w:rPr>
      </w:pPr>
      <w:r w:rsidRPr="00C93E5C">
        <w:rPr>
          <w:rFonts w:ascii="Helvetica" w:hAnsi="Helvetica" w:cs="Calibri"/>
          <w:sz w:val="32"/>
          <w:szCs w:val="32"/>
          <w:rPrChange w:id="4159" w:author="Ryan" w:date="2017-04-30T19:28:00Z">
            <w:rPr>
              <w:rFonts w:ascii="Calibri" w:hAnsi="Calibri" w:cs="Calibri"/>
              <w:sz w:val="32"/>
              <w:szCs w:val="32"/>
            </w:rPr>
          </w:rPrChange>
        </w:rPr>
        <w:t>as they expressed</w:t>
      </w:r>
      <w:r w:rsidR="00D62270" w:rsidRPr="00C93E5C">
        <w:rPr>
          <w:rFonts w:ascii="Helvetica" w:hAnsi="Helvetica" w:cs="Calibri"/>
          <w:sz w:val="32"/>
          <w:szCs w:val="32"/>
          <w:rPrChange w:id="4160" w:author="Ryan" w:date="2017-04-30T19:28:00Z">
            <w:rPr>
              <w:rFonts w:ascii="Calibri" w:hAnsi="Calibri" w:cs="Calibri"/>
              <w:sz w:val="32"/>
              <w:szCs w:val="32"/>
            </w:rPr>
          </w:rPrChange>
        </w:rPr>
        <w:t xml:space="preserve"> </w:t>
      </w:r>
      <w:r w:rsidRPr="00C93E5C">
        <w:rPr>
          <w:rFonts w:ascii="Helvetica" w:hAnsi="Helvetica" w:cs="Calibri"/>
          <w:sz w:val="32"/>
          <w:szCs w:val="32"/>
          <w:rPrChange w:id="4161" w:author="Ryan" w:date="2017-04-30T19:28:00Z">
            <w:rPr>
              <w:rFonts w:ascii="Calibri" w:hAnsi="Calibri" w:cs="Calibri"/>
              <w:sz w:val="32"/>
              <w:szCs w:val="32"/>
            </w:rPr>
          </w:rPrChange>
        </w:rPr>
        <w:t xml:space="preserve">it, saying there were few ladies </w:t>
      </w:r>
    </w:p>
    <w:p w14:paraId="7E0A41E0" w14:textId="77777777" w:rsidR="00D62270" w:rsidRPr="00C93E5C" w:rsidRDefault="00472BE7" w:rsidP="00472BE7">
      <w:pPr>
        <w:spacing w:after="0"/>
        <w:rPr>
          <w:rFonts w:ascii="Helvetica" w:hAnsi="Helvetica" w:cs="Calibri"/>
          <w:sz w:val="32"/>
          <w:szCs w:val="32"/>
          <w:rPrChange w:id="4162" w:author="Ryan" w:date="2017-04-30T19:28:00Z">
            <w:rPr>
              <w:rFonts w:ascii="Calibri" w:hAnsi="Calibri" w:cs="Calibri"/>
              <w:sz w:val="32"/>
              <w:szCs w:val="32"/>
            </w:rPr>
          </w:rPrChange>
        </w:rPr>
      </w:pPr>
      <w:r w:rsidRPr="00C93E5C">
        <w:rPr>
          <w:rFonts w:ascii="Helvetica" w:hAnsi="Helvetica" w:cs="Calibri"/>
          <w:sz w:val="32"/>
          <w:szCs w:val="32"/>
          <w:rPrChange w:id="4163" w:author="Ryan" w:date="2017-04-30T19:28:00Z">
            <w:rPr>
              <w:rFonts w:ascii="Calibri" w:hAnsi="Calibri" w:cs="Calibri"/>
              <w:sz w:val="32"/>
              <w:szCs w:val="32"/>
            </w:rPr>
          </w:rPrChange>
        </w:rPr>
        <w:t>in the city</w:t>
      </w:r>
      <w:r w:rsidR="00A2308A" w:rsidRPr="00C93E5C">
        <w:rPr>
          <w:rFonts w:ascii="Helvetica" w:hAnsi="Helvetica" w:cs="Calibri"/>
          <w:sz w:val="32"/>
          <w:szCs w:val="32"/>
          <w:rPrChange w:id="4164" w:author="Ryan" w:date="2017-04-30T19:28:00Z">
            <w:rPr>
              <w:rFonts w:ascii="Calibri" w:hAnsi="Calibri" w:cs="Calibri"/>
              <w:sz w:val="32"/>
              <w:szCs w:val="32"/>
            </w:rPr>
          </w:rPrChange>
        </w:rPr>
        <w:t xml:space="preserve"> </w:t>
      </w:r>
      <w:r w:rsidRPr="00C93E5C">
        <w:rPr>
          <w:rFonts w:ascii="Helvetica" w:hAnsi="Helvetica" w:cs="Calibri"/>
          <w:sz w:val="32"/>
          <w:szCs w:val="32"/>
          <w:rPrChange w:id="4165" w:author="Ryan" w:date="2017-04-30T19:28:00Z">
            <w:rPr>
              <w:rFonts w:ascii="Calibri" w:hAnsi="Calibri" w:cs="Calibri"/>
              <w:sz w:val="32"/>
              <w:szCs w:val="32"/>
            </w:rPr>
          </w:rPrChange>
        </w:rPr>
        <w:t xml:space="preserve">but who should think themselves much </w:t>
      </w:r>
    </w:p>
    <w:p w14:paraId="6A8E34B8" w14:textId="77777777" w:rsidR="00D62270" w:rsidRPr="00C93E5C" w:rsidRDefault="00D62270" w:rsidP="00472BE7">
      <w:pPr>
        <w:spacing w:after="0"/>
        <w:rPr>
          <w:rFonts w:ascii="Helvetica" w:hAnsi="Helvetica" w:cs="Calibri"/>
          <w:sz w:val="32"/>
          <w:szCs w:val="32"/>
          <w:rPrChange w:id="4166" w:author="Ryan" w:date="2017-04-30T19:28:00Z">
            <w:rPr>
              <w:rFonts w:ascii="Calibri" w:hAnsi="Calibri" w:cs="Calibri"/>
              <w:sz w:val="32"/>
              <w:szCs w:val="32"/>
            </w:rPr>
          </w:rPrChange>
        </w:rPr>
      </w:pPr>
      <w:r w:rsidRPr="00C93E5C">
        <w:rPr>
          <w:rFonts w:ascii="Helvetica" w:hAnsi="Helvetica" w:cs="Calibri"/>
          <w:sz w:val="32"/>
          <w:szCs w:val="32"/>
          <w:rPrChange w:id="4167" w:author="Ryan" w:date="2017-04-30T19:28:00Z">
            <w:rPr>
              <w:rFonts w:ascii="Calibri" w:hAnsi="Calibri" w:cs="Calibri"/>
              <w:sz w:val="32"/>
              <w:szCs w:val="32"/>
            </w:rPr>
          </w:rPrChange>
        </w:rPr>
        <w:t>hono</w:t>
      </w:r>
      <w:r w:rsidR="00472BE7" w:rsidRPr="00C93E5C">
        <w:rPr>
          <w:rFonts w:ascii="Helvetica" w:hAnsi="Helvetica" w:cs="Calibri"/>
          <w:sz w:val="32"/>
          <w:szCs w:val="32"/>
          <w:rPrChange w:id="4168" w:author="Ryan" w:date="2017-04-30T19:28:00Z">
            <w:rPr>
              <w:rFonts w:ascii="Calibri" w:hAnsi="Calibri" w:cs="Calibri"/>
              <w:sz w:val="32"/>
              <w:szCs w:val="32"/>
            </w:rPr>
          </w:rPrChange>
        </w:rPr>
        <w:t>red by being placed in her situation.</w:t>
      </w:r>
      <w:r w:rsidR="00A2308A" w:rsidRPr="00C93E5C">
        <w:rPr>
          <w:rFonts w:ascii="Helvetica" w:hAnsi="Helvetica" w:cs="Calibri"/>
          <w:sz w:val="32"/>
          <w:szCs w:val="32"/>
          <w:rPrChange w:id="4169" w:author="Ryan" w:date="2017-04-30T19:28:00Z">
            <w:rPr>
              <w:rFonts w:ascii="Calibri" w:hAnsi="Calibri" w:cs="Calibri"/>
              <w:sz w:val="32"/>
              <w:szCs w:val="32"/>
            </w:rPr>
          </w:rPrChange>
        </w:rPr>
        <w:t xml:space="preserve"> </w:t>
      </w:r>
    </w:p>
    <w:p w14:paraId="6C896AE8" w14:textId="62FAE54E" w:rsidR="00D62270" w:rsidRPr="00C93E5C" w:rsidRDefault="00472BE7" w:rsidP="007D5C8B">
      <w:pPr>
        <w:spacing w:after="0"/>
        <w:ind w:firstLine="800"/>
        <w:rPr>
          <w:rFonts w:ascii="Helvetica" w:hAnsi="Helvetica" w:cs="Calibri"/>
          <w:sz w:val="32"/>
          <w:szCs w:val="32"/>
          <w:rPrChange w:id="4170" w:author="Ryan" w:date="2017-04-30T19:28:00Z">
            <w:rPr>
              <w:rFonts w:ascii="Calibri" w:hAnsi="Calibri" w:cs="Calibri"/>
              <w:sz w:val="32"/>
              <w:szCs w:val="32"/>
            </w:rPr>
          </w:rPrChange>
        </w:rPr>
      </w:pPr>
      <w:r w:rsidRPr="00C93E5C">
        <w:rPr>
          <w:rFonts w:ascii="Helvetica" w:hAnsi="Helvetica" w:cs="Calibri"/>
          <w:sz w:val="32"/>
          <w:szCs w:val="32"/>
          <w:rPrChange w:id="4171" w:author="Ryan" w:date="2017-04-30T19:28:00Z">
            <w:rPr>
              <w:rFonts w:ascii="Calibri" w:hAnsi="Calibri" w:cs="Calibri"/>
              <w:sz w:val="32"/>
              <w:szCs w:val="32"/>
            </w:rPr>
          </w:rPrChange>
        </w:rPr>
        <w:t>Eliza stepped into a milliner's shop</w:t>
      </w:r>
      <w:r w:rsidR="00FA58E0" w:rsidRPr="00C93E5C">
        <w:rPr>
          <w:rFonts w:ascii="Helvetica" w:hAnsi="Helvetica" w:cs="Calibri"/>
          <w:sz w:val="32"/>
          <w:szCs w:val="32"/>
          <w:rPrChange w:id="4172" w:author="Ryan" w:date="2017-04-30T19:28:00Z">
            <w:rPr>
              <w:rFonts w:ascii="Calibri" w:hAnsi="Calibri" w:cs="Calibri"/>
              <w:sz w:val="32"/>
              <w:szCs w:val="32"/>
            </w:rPr>
          </w:rPrChange>
        </w:rPr>
        <w:t>,</w:t>
      </w:r>
      <w:r w:rsidRPr="00C93E5C">
        <w:rPr>
          <w:rFonts w:ascii="Helvetica" w:hAnsi="Helvetica" w:cs="Calibri"/>
          <w:sz w:val="32"/>
          <w:szCs w:val="32"/>
          <w:rPrChange w:id="4173" w:author="Ryan" w:date="2017-04-30T19:28:00Z">
            <w:rPr>
              <w:rFonts w:ascii="Calibri" w:hAnsi="Calibri" w:cs="Calibri"/>
              <w:sz w:val="32"/>
              <w:szCs w:val="32"/>
            </w:rPr>
          </w:rPrChange>
        </w:rPr>
        <w:t xml:space="preserve"> one</w:t>
      </w:r>
      <w:r w:rsidR="00A2308A" w:rsidRPr="00C93E5C">
        <w:rPr>
          <w:rFonts w:ascii="Helvetica" w:hAnsi="Helvetica" w:cs="Calibri"/>
          <w:sz w:val="32"/>
          <w:szCs w:val="32"/>
          <w:rPrChange w:id="4174" w:author="Ryan" w:date="2017-04-30T19:28:00Z">
            <w:rPr>
              <w:rFonts w:ascii="Calibri" w:hAnsi="Calibri" w:cs="Calibri"/>
              <w:sz w:val="32"/>
              <w:szCs w:val="32"/>
            </w:rPr>
          </w:rPrChange>
        </w:rPr>
        <w:t xml:space="preserve"> </w:t>
      </w:r>
      <w:r w:rsidRPr="00C93E5C">
        <w:rPr>
          <w:rFonts w:ascii="Helvetica" w:hAnsi="Helvetica" w:cs="Calibri"/>
          <w:sz w:val="32"/>
          <w:szCs w:val="32"/>
          <w:rPrChange w:id="4175" w:author="Ryan" w:date="2017-04-30T19:28:00Z">
            <w:rPr>
              <w:rFonts w:ascii="Calibri" w:hAnsi="Calibri" w:cs="Calibri"/>
              <w:sz w:val="32"/>
              <w:szCs w:val="32"/>
            </w:rPr>
          </w:rPrChange>
        </w:rPr>
        <w:t xml:space="preserve">day, </w:t>
      </w:r>
    </w:p>
    <w:p w14:paraId="6ED72DFB" w14:textId="77777777" w:rsidR="00DA7445" w:rsidRPr="00C93E5C" w:rsidRDefault="00472BE7" w:rsidP="00D62270">
      <w:pPr>
        <w:spacing w:after="0"/>
        <w:rPr>
          <w:rFonts w:ascii="Helvetica" w:hAnsi="Helvetica" w:cs="Calibri"/>
          <w:sz w:val="32"/>
          <w:szCs w:val="32"/>
          <w:rPrChange w:id="4176" w:author="Ryan" w:date="2017-04-30T19:28:00Z">
            <w:rPr>
              <w:rFonts w:ascii="Calibri" w:hAnsi="Calibri" w:cs="Calibri"/>
              <w:sz w:val="32"/>
              <w:szCs w:val="32"/>
            </w:rPr>
          </w:rPrChange>
        </w:rPr>
      </w:pPr>
      <w:r w:rsidRPr="00C93E5C">
        <w:rPr>
          <w:rFonts w:ascii="Helvetica" w:hAnsi="Helvetica" w:cs="Calibri"/>
          <w:sz w:val="32"/>
          <w:szCs w:val="32"/>
          <w:rPrChange w:id="4177" w:author="Ryan" w:date="2017-04-30T19:28:00Z">
            <w:rPr>
              <w:rFonts w:ascii="Calibri" w:hAnsi="Calibri" w:cs="Calibri"/>
              <w:sz w:val="32"/>
              <w:szCs w:val="32"/>
            </w:rPr>
          </w:rPrChange>
        </w:rPr>
        <w:t xml:space="preserve">and </w:t>
      </w:r>
      <w:r w:rsidR="00A2308A" w:rsidRPr="00C93E5C">
        <w:rPr>
          <w:rFonts w:ascii="Helvetica" w:hAnsi="Helvetica" w:cs="Calibri"/>
          <w:sz w:val="32"/>
          <w:szCs w:val="32"/>
          <w:rPrChange w:id="4178" w:author="Ryan" w:date="2017-04-30T19:28:00Z">
            <w:rPr>
              <w:rFonts w:ascii="Calibri" w:hAnsi="Calibri" w:cs="Calibri"/>
              <w:sz w:val="32"/>
              <w:szCs w:val="32"/>
            </w:rPr>
          </w:rPrChange>
        </w:rPr>
        <w:t>was obliged to wait for the fol</w:t>
      </w:r>
      <w:r w:rsidRPr="00C93E5C">
        <w:rPr>
          <w:rFonts w:ascii="Helvetica" w:hAnsi="Helvetica" w:cs="Calibri"/>
          <w:sz w:val="32"/>
          <w:szCs w:val="32"/>
          <w:rPrChange w:id="4179" w:author="Ryan" w:date="2017-04-30T19:28:00Z">
            <w:rPr>
              <w:rFonts w:ascii="Calibri" w:hAnsi="Calibri" w:cs="Calibri"/>
              <w:sz w:val="32"/>
              <w:szCs w:val="32"/>
            </w:rPr>
          </w:rPrChange>
        </w:rPr>
        <w:t>lowing dis</w:t>
      </w:r>
      <w:r w:rsidR="00DA7445" w:rsidRPr="00C93E5C">
        <w:rPr>
          <w:rFonts w:ascii="Helvetica" w:hAnsi="Helvetica" w:cs="Calibri"/>
          <w:sz w:val="32"/>
          <w:szCs w:val="32"/>
          <w:rPrChange w:id="4180" w:author="Ryan" w:date="2017-04-30T19:28:00Z">
            <w:rPr>
              <w:rFonts w:ascii="Calibri" w:hAnsi="Calibri" w:cs="Calibri"/>
              <w:sz w:val="32"/>
              <w:szCs w:val="32"/>
            </w:rPr>
          </w:rPrChange>
        </w:rPr>
        <w:t>-</w:t>
      </w:r>
    </w:p>
    <w:p w14:paraId="7DB294E0" w14:textId="77777777" w:rsidR="00FA58E0" w:rsidRPr="00C93E5C" w:rsidRDefault="00472BE7" w:rsidP="00472BE7">
      <w:pPr>
        <w:spacing w:after="0"/>
        <w:rPr>
          <w:rFonts w:ascii="Helvetica" w:hAnsi="Helvetica" w:cs="Calibri"/>
          <w:sz w:val="32"/>
          <w:szCs w:val="32"/>
          <w:rPrChange w:id="4181" w:author="Ryan" w:date="2017-04-30T19:28:00Z">
            <w:rPr>
              <w:rFonts w:ascii="Calibri" w:hAnsi="Calibri" w:cs="Calibri"/>
              <w:sz w:val="32"/>
              <w:szCs w:val="32"/>
            </w:rPr>
          </w:rPrChange>
        </w:rPr>
      </w:pPr>
      <w:r w:rsidRPr="00C93E5C">
        <w:rPr>
          <w:rFonts w:ascii="Helvetica" w:hAnsi="Helvetica" w:cs="Calibri"/>
          <w:sz w:val="32"/>
          <w:szCs w:val="32"/>
          <w:rPrChange w:id="4182" w:author="Ryan" w:date="2017-04-30T19:28:00Z">
            <w:rPr>
              <w:rFonts w:ascii="Calibri" w:hAnsi="Calibri" w:cs="Calibri"/>
              <w:sz w:val="32"/>
              <w:szCs w:val="32"/>
            </w:rPr>
          </w:rPrChange>
        </w:rPr>
        <w:t>course to be ended</w:t>
      </w:r>
      <w:r w:rsidR="00FA58E0" w:rsidRPr="00C93E5C">
        <w:rPr>
          <w:rFonts w:ascii="Helvetica" w:hAnsi="Helvetica" w:cs="Calibri"/>
          <w:sz w:val="32"/>
          <w:szCs w:val="32"/>
          <w:rPrChange w:id="4183" w:author="Ryan" w:date="2017-04-30T19:28:00Z">
            <w:rPr>
              <w:rFonts w:ascii="Calibri" w:hAnsi="Calibri" w:cs="Calibri"/>
              <w:sz w:val="32"/>
              <w:szCs w:val="32"/>
            </w:rPr>
          </w:rPrChange>
        </w:rPr>
        <w:t>, between the milliner and a</w:t>
      </w:r>
    </w:p>
    <w:p w14:paraId="500BDF02" w14:textId="1CC2630D" w:rsidR="00DA7445" w:rsidRPr="00C93E5C" w:rsidRDefault="00FA58E0" w:rsidP="00472BE7">
      <w:pPr>
        <w:spacing w:after="0"/>
        <w:rPr>
          <w:rFonts w:ascii="Helvetica" w:hAnsi="Helvetica" w:cs="Calibri"/>
          <w:sz w:val="32"/>
          <w:szCs w:val="32"/>
          <w:rPrChange w:id="4184" w:author="Ryan" w:date="2017-04-30T19:28:00Z">
            <w:rPr>
              <w:rFonts w:ascii="Calibri" w:hAnsi="Calibri" w:cs="Calibri"/>
              <w:sz w:val="32"/>
              <w:szCs w:val="32"/>
            </w:rPr>
          </w:rPrChange>
        </w:rPr>
      </w:pPr>
      <w:r w:rsidRPr="00C93E5C">
        <w:rPr>
          <w:rFonts w:ascii="Helvetica" w:hAnsi="Helvetica" w:cs="Calibri"/>
          <w:sz w:val="32"/>
          <w:szCs w:val="32"/>
          <w:rPrChange w:id="4185" w:author="Ryan" w:date="2017-04-30T19:28:00Z">
            <w:rPr>
              <w:rFonts w:ascii="Calibri" w:hAnsi="Calibri" w:cs="Calibri"/>
              <w:sz w:val="32"/>
              <w:szCs w:val="32"/>
            </w:rPr>
          </w:rPrChange>
        </w:rPr>
        <w:t>strange lady,</w:t>
      </w:r>
      <w:r w:rsidR="00472BE7" w:rsidRPr="00C93E5C">
        <w:rPr>
          <w:rFonts w:ascii="Helvetica" w:hAnsi="Helvetica" w:cs="Calibri"/>
          <w:sz w:val="32"/>
          <w:szCs w:val="32"/>
          <w:rPrChange w:id="4186" w:author="Ryan" w:date="2017-04-30T19:28:00Z">
            <w:rPr>
              <w:rFonts w:ascii="Calibri" w:hAnsi="Calibri" w:cs="Calibri"/>
              <w:sz w:val="32"/>
              <w:szCs w:val="32"/>
            </w:rPr>
          </w:rPrChange>
        </w:rPr>
        <w:t xml:space="preserve"> before she could be waited upon.</w:t>
      </w:r>
      <w:r w:rsidR="00A2308A" w:rsidRPr="00C93E5C">
        <w:rPr>
          <w:rFonts w:ascii="Helvetica" w:hAnsi="Helvetica" w:cs="Calibri"/>
          <w:sz w:val="32"/>
          <w:szCs w:val="32"/>
          <w:rPrChange w:id="4187" w:author="Ryan" w:date="2017-04-30T19:28:00Z">
            <w:rPr>
              <w:rFonts w:ascii="Calibri" w:hAnsi="Calibri" w:cs="Calibri"/>
              <w:sz w:val="32"/>
              <w:szCs w:val="32"/>
            </w:rPr>
          </w:rPrChange>
        </w:rPr>
        <w:t xml:space="preserve"> </w:t>
      </w:r>
    </w:p>
    <w:p w14:paraId="72772E0F" w14:textId="77777777" w:rsidR="00DA7445" w:rsidRPr="00C93E5C" w:rsidRDefault="00472BE7" w:rsidP="00247129">
      <w:pPr>
        <w:spacing w:after="0"/>
        <w:ind w:firstLineChars="100" w:firstLine="320"/>
        <w:rPr>
          <w:rFonts w:ascii="Helvetica" w:hAnsi="Helvetica" w:cs="Calibri"/>
          <w:sz w:val="32"/>
          <w:szCs w:val="32"/>
          <w:rPrChange w:id="4188" w:author="Ryan" w:date="2017-04-30T19:28:00Z">
            <w:rPr>
              <w:rFonts w:ascii="Calibri" w:hAnsi="Calibri" w:cs="Calibri"/>
              <w:sz w:val="32"/>
              <w:szCs w:val="32"/>
            </w:rPr>
          </w:rPrChange>
        </w:rPr>
      </w:pPr>
      <w:r w:rsidRPr="00C93E5C">
        <w:rPr>
          <w:rFonts w:ascii="Helvetica" w:hAnsi="Helvetica" w:cs="Calibri"/>
          <w:i/>
          <w:sz w:val="32"/>
          <w:szCs w:val="32"/>
          <w:rPrChange w:id="4189" w:author="Ryan" w:date="2017-04-30T19:28:00Z">
            <w:rPr>
              <w:rFonts w:ascii="Calibri" w:hAnsi="Calibri" w:cs="Calibri"/>
              <w:i/>
              <w:sz w:val="32"/>
              <w:szCs w:val="32"/>
            </w:rPr>
          </w:rPrChange>
        </w:rPr>
        <w:t>Milliner.</w:t>
      </w:r>
      <w:r w:rsidRPr="00C93E5C">
        <w:rPr>
          <w:rFonts w:ascii="Helvetica" w:hAnsi="Helvetica" w:cs="Calibri"/>
          <w:sz w:val="32"/>
          <w:szCs w:val="32"/>
          <w:rPrChange w:id="4190" w:author="Ryan" w:date="2017-04-30T19:28:00Z">
            <w:rPr>
              <w:rFonts w:ascii="Calibri" w:hAnsi="Calibri" w:cs="Calibri"/>
              <w:sz w:val="32"/>
              <w:szCs w:val="32"/>
            </w:rPr>
          </w:rPrChange>
        </w:rPr>
        <w:t xml:space="preserve"> Married, do you say, and to</w:t>
      </w:r>
      <w:r w:rsidR="00DA7445" w:rsidRPr="00C93E5C">
        <w:rPr>
          <w:rFonts w:ascii="Helvetica" w:hAnsi="Helvetica" w:cs="Calibri"/>
          <w:sz w:val="32"/>
          <w:szCs w:val="32"/>
          <w:rPrChange w:id="4191" w:author="Ryan" w:date="2017-04-30T19:28:00Z">
            <w:rPr>
              <w:rFonts w:ascii="Calibri" w:hAnsi="Calibri" w:cs="Calibri"/>
              <w:sz w:val="32"/>
              <w:szCs w:val="32"/>
            </w:rPr>
          </w:rPrChange>
        </w:rPr>
        <w:t xml:space="preserve"> </w:t>
      </w:r>
      <w:r w:rsidR="00A2308A" w:rsidRPr="00C93E5C">
        <w:rPr>
          <w:rFonts w:ascii="Helvetica" w:hAnsi="Helvetica" w:cs="Calibri"/>
          <w:sz w:val="32"/>
          <w:szCs w:val="32"/>
          <w:rPrChange w:id="4192" w:author="Ryan" w:date="2017-04-30T19:28:00Z">
            <w:rPr>
              <w:rFonts w:ascii="Calibri" w:hAnsi="Calibri" w:cs="Calibri"/>
              <w:sz w:val="32"/>
              <w:szCs w:val="32"/>
            </w:rPr>
          </w:rPrChange>
        </w:rPr>
        <w:t xml:space="preserve">a lady </w:t>
      </w:r>
    </w:p>
    <w:p w14:paraId="612EE996" w14:textId="77777777" w:rsidR="00DA7445" w:rsidRPr="00C93E5C" w:rsidRDefault="00DA7445" w:rsidP="00472BE7">
      <w:pPr>
        <w:spacing w:after="0"/>
        <w:rPr>
          <w:rFonts w:ascii="Helvetica" w:hAnsi="Helvetica" w:cs="Calibri"/>
          <w:sz w:val="32"/>
          <w:szCs w:val="32"/>
          <w:rPrChange w:id="4193" w:author="Ryan" w:date="2017-04-30T19:28:00Z">
            <w:rPr>
              <w:rFonts w:ascii="Calibri" w:hAnsi="Calibri" w:cs="Calibri"/>
              <w:sz w:val="32"/>
              <w:szCs w:val="32"/>
            </w:rPr>
          </w:rPrChange>
        </w:rPr>
      </w:pPr>
      <w:r w:rsidRPr="00C93E5C">
        <w:rPr>
          <w:rFonts w:ascii="Helvetica" w:hAnsi="Helvetica" w:cs="Calibri"/>
          <w:sz w:val="32"/>
          <w:szCs w:val="32"/>
          <w:rPrChange w:id="4194" w:author="Ryan" w:date="2017-04-30T19:28:00Z">
            <w:rPr>
              <w:rFonts w:ascii="Calibri" w:hAnsi="Calibri" w:cs="Calibri"/>
              <w:sz w:val="32"/>
              <w:szCs w:val="32"/>
            </w:rPr>
          </w:rPrChange>
        </w:rPr>
        <w:t xml:space="preserve">of </w:t>
      </w:r>
      <w:r w:rsidR="00A2308A" w:rsidRPr="00C93E5C">
        <w:rPr>
          <w:rFonts w:ascii="Helvetica" w:hAnsi="Helvetica" w:cs="Calibri"/>
          <w:sz w:val="32"/>
          <w:szCs w:val="32"/>
          <w:rPrChange w:id="4195" w:author="Ryan" w:date="2017-04-30T19:28:00Z">
            <w:rPr>
              <w:rFonts w:ascii="Calibri" w:hAnsi="Calibri" w:cs="Calibri"/>
              <w:sz w:val="32"/>
              <w:szCs w:val="32"/>
            </w:rPr>
          </w:rPrChange>
        </w:rPr>
        <w:t>fortune in London</w:t>
      </w:r>
      <w:r w:rsidR="00472BE7" w:rsidRPr="00C93E5C">
        <w:rPr>
          <w:rFonts w:ascii="Helvetica" w:hAnsi="Helvetica" w:cs="Calibri"/>
          <w:sz w:val="32"/>
          <w:szCs w:val="32"/>
          <w:rPrChange w:id="4196" w:author="Ryan" w:date="2017-04-30T19:28:00Z">
            <w:rPr>
              <w:rFonts w:ascii="Calibri" w:hAnsi="Calibri" w:cs="Calibri"/>
              <w:sz w:val="32"/>
              <w:szCs w:val="32"/>
            </w:rPr>
          </w:rPrChange>
        </w:rPr>
        <w:t>?</w:t>
      </w:r>
      <w:r w:rsidR="00A2308A" w:rsidRPr="00C93E5C">
        <w:rPr>
          <w:rFonts w:ascii="Helvetica" w:hAnsi="Helvetica" w:cs="Calibri"/>
          <w:sz w:val="32"/>
          <w:szCs w:val="32"/>
          <w:rPrChange w:id="4197" w:author="Ryan" w:date="2017-04-30T19:28:00Z">
            <w:rPr>
              <w:rFonts w:ascii="Calibri" w:hAnsi="Calibri" w:cs="Calibri"/>
              <w:sz w:val="32"/>
              <w:szCs w:val="32"/>
            </w:rPr>
          </w:rPrChange>
        </w:rPr>
        <w:t xml:space="preserve"> </w:t>
      </w:r>
    </w:p>
    <w:p w14:paraId="5FC40E4F" w14:textId="77777777" w:rsidR="00DA7445" w:rsidRPr="00C93E5C" w:rsidRDefault="00472BE7" w:rsidP="00247129">
      <w:pPr>
        <w:spacing w:after="0"/>
        <w:ind w:firstLineChars="100" w:firstLine="320"/>
        <w:rPr>
          <w:rFonts w:ascii="Helvetica" w:hAnsi="Helvetica" w:cs="Calibri"/>
          <w:sz w:val="32"/>
          <w:szCs w:val="32"/>
          <w:rPrChange w:id="4198" w:author="Ryan" w:date="2017-04-30T19:28:00Z">
            <w:rPr>
              <w:rFonts w:ascii="Calibri" w:hAnsi="Calibri" w:cs="Calibri"/>
              <w:sz w:val="32"/>
              <w:szCs w:val="32"/>
            </w:rPr>
          </w:rPrChange>
        </w:rPr>
      </w:pPr>
      <w:r w:rsidRPr="00C93E5C">
        <w:rPr>
          <w:rFonts w:ascii="Helvetica" w:hAnsi="Helvetica" w:cs="Calibri"/>
          <w:i/>
          <w:sz w:val="32"/>
          <w:szCs w:val="32"/>
          <w:rPrChange w:id="4199" w:author="Ryan" w:date="2017-04-30T19:28:00Z">
            <w:rPr>
              <w:rFonts w:ascii="Calibri" w:hAnsi="Calibri" w:cs="Calibri"/>
              <w:i/>
              <w:sz w:val="32"/>
              <w:szCs w:val="32"/>
            </w:rPr>
          </w:rPrChange>
        </w:rPr>
        <w:t>Stranger.</w:t>
      </w:r>
      <w:r w:rsidRPr="00C93E5C">
        <w:rPr>
          <w:rFonts w:ascii="Helvetica" w:hAnsi="Helvetica" w:cs="Calibri"/>
          <w:sz w:val="32"/>
          <w:szCs w:val="32"/>
          <w:rPrChange w:id="4200" w:author="Ryan" w:date="2017-04-30T19:28:00Z">
            <w:rPr>
              <w:rFonts w:ascii="Calibri" w:hAnsi="Calibri" w:cs="Calibri"/>
              <w:sz w:val="32"/>
              <w:szCs w:val="32"/>
            </w:rPr>
          </w:rPrChange>
        </w:rPr>
        <w:t xml:space="preserve"> Not only to a fortune, but to</w:t>
      </w:r>
      <w:r w:rsidR="00DA7445" w:rsidRPr="00C93E5C">
        <w:rPr>
          <w:rFonts w:ascii="Helvetica" w:hAnsi="Helvetica" w:cs="Calibri"/>
          <w:sz w:val="32"/>
          <w:szCs w:val="32"/>
          <w:rPrChange w:id="4201" w:author="Ryan" w:date="2017-04-30T19:28:00Z">
            <w:rPr>
              <w:rFonts w:ascii="Calibri" w:hAnsi="Calibri" w:cs="Calibri"/>
              <w:sz w:val="32"/>
              <w:szCs w:val="32"/>
            </w:rPr>
          </w:rPrChange>
        </w:rPr>
        <w:t xml:space="preserve"> </w:t>
      </w:r>
      <w:r w:rsidRPr="00C93E5C">
        <w:rPr>
          <w:rFonts w:ascii="Helvetica" w:hAnsi="Helvetica" w:cs="Calibri"/>
          <w:sz w:val="32"/>
          <w:szCs w:val="32"/>
          <w:rPrChange w:id="4202" w:author="Ryan" w:date="2017-04-30T19:28:00Z">
            <w:rPr>
              <w:rFonts w:ascii="Calibri" w:hAnsi="Calibri" w:cs="Calibri"/>
              <w:sz w:val="32"/>
              <w:szCs w:val="32"/>
            </w:rPr>
          </w:rPrChange>
        </w:rPr>
        <w:t xml:space="preserve">a lady </w:t>
      </w:r>
    </w:p>
    <w:p w14:paraId="7F65DF56" w14:textId="77777777" w:rsidR="00DA7445" w:rsidRPr="00C93E5C" w:rsidRDefault="00472BE7" w:rsidP="00DA7445">
      <w:pPr>
        <w:spacing w:after="0"/>
        <w:rPr>
          <w:rFonts w:ascii="Helvetica" w:hAnsi="Helvetica" w:cs="Calibri"/>
          <w:sz w:val="32"/>
          <w:szCs w:val="32"/>
          <w:rPrChange w:id="4203" w:author="Ryan" w:date="2017-04-30T19:28:00Z">
            <w:rPr>
              <w:rFonts w:ascii="Calibri" w:hAnsi="Calibri" w:cs="Calibri"/>
              <w:sz w:val="32"/>
              <w:szCs w:val="32"/>
            </w:rPr>
          </w:rPrChange>
        </w:rPr>
      </w:pPr>
      <w:r w:rsidRPr="00C93E5C">
        <w:rPr>
          <w:rFonts w:ascii="Helvetica" w:hAnsi="Helvetica" w:cs="Calibri"/>
          <w:sz w:val="32"/>
          <w:szCs w:val="32"/>
          <w:rPrChange w:id="4204" w:author="Ryan" w:date="2017-04-30T19:28:00Z">
            <w:rPr>
              <w:rFonts w:ascii="Calibri" w:hAnsi="Calibri" w:cs="Calibri"/>
              <w:sz w:val="32"/>
              <w:szCs w:val="32"/>
            </w:rPr>
          </w:rPrChange>
        </w:rPr>
        <w:t>of f</w:t>
      </w:r>
      <w:r w:rsidR="00A2308A" w:rsidRPr="00C93E5C">
        <w:rPr>
          <w:rFonts w:ascii="Helvetica" w:hAnsi="Helvetica" w:cs="Calibri"/>
          <w:sz w:val="32"/>
          <w:szCs w:val="32"/>
          <w:rPrChange w:id="4205" w:author="Ryan" w:date="2017-04-30T19:28:00Z">
            <w:rPr>
              <w:rFonts w:ascii="Calibri" w:hAnsi="Calibri" w:cs="Calibri"/>
              <w:sz w:val="32"/>
              <w:szCs w:val="32"/>
            </w:rPr>
          </w:rPrChange>
        </w:rPr>
        <w:t>amily, and one of the first bea</w:t>
      </w:r>
      <w:r w:rsidR="00DA7445" w:rsidRPr="00C93E5C">
        <w:rPr>
          <w:rFonts w:ascii="Helvetica" w:hAnsi="Helvetica" w:cs="Calibri"/>
          <w:sz w:val="32"/>
          <w:szCs w:val="32"/>
          <w:rPrChange w:id="4206" w:author="Ryan" w:date="2017-04-30T19:28:00Z">
            <w:rPr>
              <w:rFonts w:ascii="Calibri" w:hAnsi="Calibri" w:cs="Calibri"/>
              <w:sz w:val="32"/>
              <w:szCs w:val="32"/>
            </w:rPr>
          </w:rPrChange>
        </w:rPr>
        <w:t>u</w:t>
      </w:r>
      <w:r w:rsidRPr="00C93E5C">
        <w:rPr>
          <w:rFonts w:ascii="Helvetica" w:hAnsi="Helvetica" w:cs="Calibri"/>
          <w:sz w:val="32"/>
          <w:szCs w:val="32"/>
          <w:rPrChange w:id="4207" w:author="Ryan" w:date="2017-04-30T19:28:00Z">
            <w:rPr>
              <w:rFonts w:ascii="Calibri" w:hAnsi="Calibri" w:cs="Calibri"/>
              <w:sz w:val="32"/>
              <w:szCs w:val="32"/>
            </w:rPr>
          </w:rPrChange>
        </w:rPr>
        <w:t>ties in En</w:t>
      </w:r>
      <w:r w:rsidR="00DA7445" w:rsidRPr="00C93E5C">
        <w:rPr>
          <w:rFonts w:ascii="Helvetica" w:hAnsi="Helvetica" w:cs="Calibri"/>
          <w:sz w:val="32"/>
          <w:szCs w:val="32"/>
          <w:rPrChange w:id="4208" w:author="Ryan" w:date="2017-04-30T19:28:00Z">
            <w:rPr>
              <w:rFonts w:ascii="Calibri" w:hAnsi="Calibri" w:cs="Calibri"/>
              <w:sz w:val="32"/>
              <w:szCs w:val="32"/>
            </w:rPr>
          </w:rPrChange>
        </w:rPr>
        <w:t>-</w:t>
      </w:r>
    </w:p>
    <w:p w14:paraId="0235E300" w14:textId="77777777" w:rsidR="00472BE7" w:rsidRPr="00C93E5C" w:rsidRDefault="00472BE7" w:rsidP="00DA7445">
      <w:pPr>
        <w:spacing w:after="0"/>
        <w:rPr>
          <w:rFonts w:ascii="Helvetica" w:hAnsi="Helvetica" w:cs="Calibri"/>
          <w:sz w:val="32"/>
          <w:szCs w:val="32"/>
          <w:rPrChange w:id="4209" w:author="Ryan" w:date="2017-04-30T19:28:00Z">
            <w:rPr>
              <w:rFonts w:ascii="Calibri" w:hAnsi="Calibri" w:cs="Calibri"/>
              <w:sz w:val="32"/>
              <w:szCs w:val="32"/>
            </w:rPr>
          </w:rPrChange>
        </w:rPr>
      </w:pPr>
      <w:r w:rsidRPr="00C93E5C">
        <w:rPr>
          <w:rFonts w:ascii="Helvetica" w:hAnsi="Helvetica" w:cs="Calibri"/>
          <w:sz w:val="32"/>
          <w:szCs w:val="32"/>
          <w:rPrChange w:id="4210" w:author="Ryan" w:date="2017-04-30T19:28:00Z">
            <w:rPr>
              <w:rFonts w:ascii="Calibri" w:hAnsi="Calibri" w:cs="Calibri"/>
              <w:sz w:val="32"/>
              <w:szCs w:val="32"/>
            </w:rPr>
          </w:rPrChange>
        </w:rPr>
        <w:t>gland.</w:t>
      </w:r>
    </w:p>
    <w:p w14:paraId="68523B1C" w14:textId="77777777" w:rsidR="00DA7445" w:rsidRPr="00C93E5C" w:rsidRDefault="00472BE7" w:rsidP="00247129">
      <w:pPr>
        <w:spacing w:after="0"/>
        <w:ind w:firstLineChars="100" w:firstLine="320"/>
        <w:rPr>
          <w:rFonts w:ascii="Helvetica" w:hAnsi="Helvetica" w:cs="Calibri"/>
          <w:sz w:val="32"/>
          <w:szCs w:val="32"/>
          <w:rPrChange w:id="4211" w:author="Ryan" w:date="2017-04-30T19:28:00Z">
            <w:rPr>
              <w:rFonts w:ascii="Calibri" w:hAnsi="Calibri" w:cs="Calibri"/>
              <w:sz w:val="32"/>
              <w:szCs w:val="32"/>
            </w:rPr>
          </w:rPrChange>
        </w:rPr>
      </w:pPr>
      <w:r w:rsidRPr="00C93E5C">
        <w:rPr>
          <w:rFonts w:ascii="Helvetica" w:hAnsi="Helvetica" w:cs="Calibri"/>
          <w:i/>
          <w:sz w:val="32"/>
          <w:szCs w:val="32"/>
          <w:rPrChange w:id="4212" w:author="Ryan" w:date="2017-04-30T19:28:00Z">
            <w:rPr>
              <w:rFonts w:ascii="Calibri" w:hAnsi="Calibri" w:cs="Calibri"/>
              <w:i/>
              <w:sz w:val="32"/>
              <w:szCs w:val="32"/>
            </w:rPr>
          </w:rPrChange>
        </w:rPr>
        <w:t>Mil.</w:t>
      </w:r>
      <w:r w:rsidRPr="00C93E5C">
        <w:rPr>
          <w:rFonts w:ascii="Helvetica" w:hAnsi="Helvetica" w:cs="Calibri"/>
          <w:sz w:val="32"/>
          <w:szCs w:val="32"/>
          <w:rPrChange w:id="4213" w:author="Ryan" w:date="2017-04-30T19:28:00Z">
            <w:rPr>
              <w:rFonts w:ascii="Calibri" w:hAnsi="Calibri" w:cs="Calibri"/>
              <w:sz w:val="32"/>
              <w:szCs w:val="32"/>
            </w:rPr>
          </w:rPrChange>
        </w:rPr>
        <w:t xml:space="preserve"> And keeps a coach?</w:t>
      </w:r>
      <w:r w:rsidR="00A2308A" w:rsidRPr="00C93E5C">
        <w:rPr>
          <w:rFonts w:ascii="Helvetica" w:hAnsi="Helvetica" w:cs="Calibri"/>
          <w:sz w:val="32"/>
          <w:szCs w:val="32"/>
          <w:rPrChange w:id="4214" w:author="Ryan" w:date="2017-04-30T19:28:00Z">
            <w:rPr>
              <w:rFonts w:ascii="Calibri" w:hAnsi="Calibri" w:cs="Calibri"/>
              <w:sz w:val="32"/>
              <w:szCs w:val="32"/>
            </w:rPr>
          </w:rPrChange>
        </w:rPr>
        <w:t xml:space="preserve"> </w:t>
      </w:r>
    </w:p>
    <w:p w14:paraId="35B27F49" w14:textId="685E9C13" w:rsidR="00DA7445" w:rsidRPr="00C93E5C" w:rsidRDefault="00472BE7" w:rsidP="00247129">
      <w:pPr>
        <w:spacing w:after="0"/>
        <w:ind w:firstLineChars="100" w:firstLine="320"/>
        <w:rPr>
          <w:rFonts w:ascii="Helvetica" w:hAnsi="Helvetica" w:cs="Calibri"/>
          <w:sz w:val="32"/>
          <w:szCs w:val="32"/>
          <w:rPrChange w:id="4215" w:author="Ryan" w:date="2017-04-30T19:28:00Z">
            <w:rPr>
              <w:rFonts w:ascii="Calibri" w:hAnsi="Calibri" w:cs="Calibri"/>
              <w:sz w:val="32"/>
              <w:szCs w:val="32"/>
            </w:rPr>
          </w:rPrChange>
        </w:rPr>
      </w:pPr>
      <w:proofErr w:type="spellStart"/>
      <w:r w:rsidRPr="00C93E5C">
        <w:rPr>
          <w:rFonts w:ascii="Helvetica" w:hAnsi="Helvetica" w:cs="Calibri"/>
          <w:i/>
          <w:sz w:val="32"/>
          <w:szCs w:val="32"/>
          <w:rPrChange w:id="4216" w:author="Ryan" w:date="2017-04-30T19:28:00Z">
            <w:rPr>
              <w:rFonts w:ascii="Calibri" w:hAnsi="Calibri" w:cs="Calibri"/>
              <w:i/>
              <w:sz w:val="32"/>
              <w:szCs w:val="32"/>
            </w:rPr>
          </w:rPrChange>
        </w:rPr>
        <w:t>St</w:t>
      </w:r>
      <w:r w:rsidR="00DA7445" w:rsidRPr="00C93E5C">
        <w:rPr>
          <w:rFonts w:ascii="Helvetica" w:hAnsi="Helvetica" w:cs="Calibri"/>
          <w:i/>
          <w:sz w:val="32"/>
          <w:szCs w:val="32"/>
          <w:rPrChange w:id="4217" w:author="Ryan" w:date="2017-04-30T19:28:00Z">
            <w:rPr>
              <w:rFonts w:ascii="Calibri" w:hAnsi="Calibri" w:cs="Calibri"/>
              <w:i/>
              <w:sz w:val="32"/>
              <w:szCs w:val="32"/>
            </w:rPr>
          </w:rPrChange>
        </w:rPr>
        <w:t>ran</w:t>
      </w:r>
      <w:proofErr w:type="spellEnd"/>
      <w:r w:rsidR="00DA7445" w:rsidRPr="00C93E5C">
        <w:rPr>
          <w:rFonts w:ascii="Helvetica" w:hAnsi="Helvetica" w:cs="Calibri"/>
          <w:i/>
          <w:sz w:val="32"/>
          <w:szCs w:val="32"/>
          <w:rPrChange w:id="4218" w:author="Ryan" w:date="2017-04-30T19:28:00Z">
            <w:rPr>
              <w:rFonts w:ascii="Calibri" w:hAnsi="Calibri" w:cs="Calibri"/>
              <w:i/>
              <w:sz w:val="32"/>
              <w:szCs w:val="32"/>
            </w:rPr>
          </w:rPrChange>
        </w:rPr>
        <w:t>.</w:t>
      </w:r>
      <w:r w:rsidR="00DA7445" w:rsidRPr="00C93E5C">
        <w:rPr>
          <w:rFonts w:ascii="Helvetica" w:hAnsi="Helvetica" w:cs="Calibri"/>
          <w:sz w:val="32"/>
          <w:szCs w:val="32"/>
          <w:rPrChange w:id="4219" w:author="Ryan" w:date="2017-04-30T19:28:00Z">
            <w:rPr>
              <w:rFonts w:ascii="Calibri" w:hAnsi="Calibri" w:cs="Calibri"/>
              <w:sz w:val="32"/>
              <w:szCs w:val="32"/>
            </w:rPr>
          </w:rPrChange>
        </w:rPr>
        <w:t xml:space="preserve"> A coach and livery servant</w:t>
      </w:r>
      <w:r w:rsidR="00FA58E0" w:rsidRPr="00C93E5C">
        <w:rPr>
          <w:rFonts w:ascii="Helvetica" w:hAnsi="Helvetica" w:cs="Calibri"/>
          <w:sz w:val="32"/>
          <w:szCs w:val="32"/>
          <w:rPrChange w:id="4220" w:author="Ryan" w:date="2017-04-30T19:28:00Z">
            <w:rPr>
              <w:rFonts w:ascii="Calibri" w:hAnsi="Calibri" w:cs="Calibri"/>
              <w:sz w:val="32"/>
              <w:szCs w:val="32"/>
            </w:rPr>
          </w:rPrChange>
        </w:rPr>
        <w:t>s</w:t>
      </w:r>
      <w:r w:rsidRPr="00C93E5C">
        <w:rPr>
          <w:rFonts w:ascii="Helvetica" w:hAnsi="Helvetica" w:cs="Calibri"/>
          <w:sz w:val="32"/>
          <w:szCs w:val="32"/>
          <w:rPrChange w:id="4221" w:author="Ryan" w:date="2017-04-30T19:28:00Z">
            <w:rPr>
              <w:rFonts w:ascii="Calibri" w:hAnsi="Calibri" w:cs="Calibri"/>
              <w:sz w:val="32"/>
              <w:szCs w:val="32"/>
            </w:rPr>
          </w:rPrChange>
        </w:rPr>
        <w:t xml:space="preserve">; and when </w:t>
      </w:r>
    </w:p>
    <w:p w14:paraId="1BC9E365" w14:textId="77777777" w:rsidR="00DA7445" w:rsidRPr="00C93E5C" w:rsidRDefault="00472BE7" w:rsidP="00472BE7">
      <w:pPr>
        <w:spacing w:after="0"/>
        <w:rPr>
          <w:rFonts w:ascii="Helvetica" w:hAnsi="Helvetica" w:cs="Calibri"/>
          <w:sz w:val="32"/>
          <w:szCs w:val="32"/>
          <w:rPrChange w:id="4222" w:author="Ryan" w:date="2017-04-30T19:28:00Z">
            <w:rPr>
              <w:rFonts w:ascii="Calibri" w:hAnsi="Calibri" w:cs="Calibri"/>
              <w:sz w:val="32"/>
              <w:szCs w:val="32"/>
            </w:rPr>
          </w:rPrChange>
        </w:rPr>
      </w:pPr>
      <w:r w:rsidRPr="00C93E5C">
        <w:rPr>
          <w:rFonts w:ascii="Helvetica" w:hAnsi="Helvetica" w:cs="Calibri"/>
          <w:sz w:val="32"/>
          <w:szCs w:val="32"/>
          <w:rPrChange w:id="4223" w:author="Ryan" w:date="2017-04-30T19:28:00Z">
            <w:rPr>
              <w:rFonts w:ascii="Calibri" w:hAnsi="Calibri" w:cs="Calibri"/>
              <w:sz w:val="32"/>
              <w:szCs w:val="32"/>
            </w:rPr>
          </w:rPrChange>
        </w:rPr>
        <w:t>I</w:t>
      </w:r>
      <w:r w:rsidR="00A2308A" w:rsidRPr="00C93E5C">
        <w:rPr>
          <w:rFonts w:ascii="Helvetica" w:hAnsi="Helvetica" w:cs="Calibri"/>
          <w:sz w:val="32"/>
          <w:szCs w:val="32"/>
          <w:rPrChange w:id="4224" w:author="Ryan" w:date="2017-04-30T19:28:00Z">
            <w:rPr>
              <w:rFonts w:ascii="Calibri" w:hAnsi="Calibri" w:cs="Calibri"/>
              <w:sz w:val="32"/>
              <w:szCs w:val="32"/>
            </w:rPr>
          </w:rPrChange>
        </w:rPr>
        <w:t xml:space="preserve"> left London, about two months </w:t>
      </w:r>
      <w:r w:rsidRPr="00C93E5C">
        <w:rPr>
          <w:rFonts w:ascii="Helvetica" w:hAnsi="Helvetica" w:cs="Calibri"/>
          <w:sz w:val="32"/>
          <w:szCs w:val="32"/>
          <w:rPrChange w:id="4225" w:author="Ryan" w:date="2017-04-30T19:28:00Z">
            <w:rPr>
              <w:rFonts w:ascii="Calibri" w:hAnsi="Calibri" w:cs="Calibri"/>
              <w:sz w:val="32"/>
              <w:szCs w:val="32"/>
            </w:rPr>
          </w:rPrChange>
        </w:rPr>
        <w:t xml:space="preserve">ago, there was </w:t>
      </w:r>
    </w:p>
    <w:p w14:paraId="2B25654C" w14:textId="77777777" w:rsidR="00DA7445" w:rsidRPr="00C93E5C" w:rsidRDefault="00DA7445" w:rsidP="00472BE7">
      <w:pPr>
        <w:spacing w:after="0"/>
        <w:rPr>
          <w:rFonts w:ascii="Helvetica" w:hAnsi="Helvetica" w:cs="Calibri"/>
          <w:sz w:val="32"/>
          <w:szCs w:val="32"/>
          <w:rPrChange w:id="4226" w:author="Ryan" w:date="2017-04-30T19:28:00Z">
            <w:rPr>
              <w:rFonts w:ascii="Calibri" w:hAnsi="Calibri" w:cs="Calibri"/>
              <w:sz w:val="32"/>
              <w:szCs w:val="32"/>
            </w:rPr>
          </w:rPrChange>
        </w:rPr>
      </w:pPr>
      <w:r w:rsidRPr="00C93E5C">
        <w:rPr>
          <w:rFonts w:ascii="Helvetica" w:hAnsi="Helvetica" w:cs="Calibri"/>
          <w:sz w:val="32"/>
          <w:szCs w:val="32"/>
          <w:rPrChange w:id="4227" w:author="Ryan" w:date="2017-04-30T19:28:00Z">
            <w:rPr>
              <w:rFonts w:ascii="Calibri" w:hAnsi="Calibri" w:cs="Calibri"/>
              <w:sz w:val="32"/>
              <w:szCs w:val="32"/>
            </w:rPr>
          </w:rPrChange>
        </w:rPr>
        <w:t xml:space="preserve">talk of his purchasing a </w:t>
      </w:r>
      <w:r w:rsidR="00472BE7" w:rsidRPr="00C93E5C">
        <w:rPr>
          <w:rFonts w:ascii="Helvetica" w:hAnsi="Helvetica" w:cs="Calibri"/>
          <w:sz w:val="32"/>
          <w:szCs w:val="32"/>
          <w:rPrChange w:id="4228" w:author="Ryan" w:date="2017-04-30T19:28:00Z">
            <w:rPr>
              <w:rFonts w:ascii="Calibri" w:hAnsi="Calibri" w:cs="Calibri"/>
              <w:sz w:val="32"/>
              <w:szCs w:val="32"/>
            </w:rPr>
          </w:rPrChange>
        </w:rPr>
        <w:t>title.</w:t>
      </w:r>
      <w:r w:rsidR="00A2308A" w:rsidRPr="00C93E5C">
        <w:rPr>
          <w:rFonts w:ascii="Helvetica" w:hAnsi="Helvetica" w:cs="Calibri"/>
          <w:sz w:val="32"/>
          <w:szCs w:val="32"/>
          <w:rPrChange w:id="4229" w:author="Ryan" w:date="2017-04-30T19:28:00Z">
            <w:rPr>
              <w:rFonts w:ascii="Calibri" w:hAnsi="Calibri" w:cs="Calibri"/>
              <w:sz w:val="32"/>
              <w:szCs w:val="32"/>
            </w:rPr>
          </w:rPrChange>
        </w:rPr>
        <w:t xml:space="preserve"> </w:t>
      </w:r>
    </w:p>
    <w:p w14:paraId="54ABD2A6" w14:textId="77777777" w:rsidR="00DA7445" w:rsidRPr="00C93E5C" w:rsidRDefault="00472BE7" w:rsidP="00247129">
      <w:pPr>
        <w:spacing w:after="0"/>
        <w:ind w:firstLineChars="100" w:firstLine="320"/>
        <w:rPr>
          <w:rFonts w:ascii="Helvetica" w:hAnsi="Helvetica" w:cs="Calibri"/>
          <w:sz w:val="32"/>
          <w:szCs w:val="32"/>
          <w:rPrChange w:id="4230" w:author="Ryan" w:date="2017-04-30T19:28:00Z">
            <w:rPr>
              <w:rFonts w:ascii="Calibri" w:hAnsi="Calibri" w:cs="Calibri"/>
              <w:sz w:val="32"/>
              <w:szCs w:val="32"/>
            </w:rPr>
          </w:rPrChange>
        </w:rPr>
      </w:pPr>
      <w:r w:rsidRPr="00C93E5C">
        <w:rPr>
          <w:rFonts w:ascii="Helvetica" w:hAnsi="Helvetica" w:cs="Calibri"/>
          <w:i/>
          <w:sz w:val="32"/>
          <w:szCs w:val="32"/>
          <w:rPrChange w:id="4231" w:author="Ryan" w:date="2017-04-30T19:28:00Z">
            <w:rPr>
              <w:rFonts w:ascii="Calibri" w:hAnsi="Calibri" w:cs="Calibri"/>
              <w:i/>
              <w:sz w:val="32"/>
              <w:szCs w:val="32"/>
            </w:rPr>
          </w:rPrChange>
        </w:rPr>
        <w:lastRenderedPageBreak/>
        <w:t>Mil.</w:t>
      </w:r>
      <w:r w:rsidRPr="00C93E5C">
        <w:rPr>
          <w:rFonts w:ascii="Helvetica" w:hAnsi="Helvetica" w:cs="Calibri"/>
          <w:sz w:val="32"/>
          <w:szCs w:val="32"/>
          <w:rPrChange w:id="4232" w:author="Ryan" w:date="2017-04-30T19:28:00Z">
            <w:rPr>
              <w:rFonts w:ascii="Calibri" w:hAnsi="Calibri" w:cs="Calibri"/>
              <w:sz w:val="32"/>
              <w:szCs w:val="32"/>
            </w:rPr>
          </w:rPrChange>
        </w:rPr>
        <w:t xml:space="preserve"> Well, this is a strange business. I</w:t>
      </w:r>
      <w:r w:rsidR="00A2308A" w:rsidRPr="00C93E5C">
        <w:rPr>
          <w:rFonts w:ascii="Helvetica" w:hAnsi="Helvetica" w:cs="Calibri"/>
          <w:sz w:val="32"/>
          <w:szCs w:val="32"/>
          <w:rPrChange w:id="4233" w:author="Ryan" w:date="2017-04-30T19:28:00Z">
            <w:rPr>
              <w:rFonts w:ascii="Calibri" w:hAnsi="Calibri" w:cs="Calibri"/>
              <w:sz w:val="32"/>
              <w:szCs w:val="32"/>
            </w:rPr>
          </w:rPrChange>
        </w:rPr>
        <w:t xml:space="preserve"> </w:t>
      </w:r>
      <w:r w:rsidRPr="00C93E5C">
        <w:rPr>
          <w:rFonts w:ascii="Helvetica" w:hAnsi="Helvetica" w:cs="Calibri"/>
          <w:sz w:val="32"/>
          <w:szCs w:val="32"/>
          <w:rPrChange w:id="4234" w:author="Ryan" w:date="2017-04-30T19:28:00Z">
            <w:rPr>
              <w:rFonts w:ascii="Calibri" w:hAnsi="Calibri" w:cs="Calibri"/>
              <w:sz w:val="32"/>
              <w:szCs w:val="32"/>
            </w:rPr>
          </w:rPrChange>
        </w:rPr>
        <w:t xml:space="preserve">knew </w:t>
      </w:r>
    </w:p>
    <w:p w14:paraId="5EBD136D" w14:textId="77777777" w:rsidR="00DA7445" w:rsidRPr="00C93E5C" w:rsidRDefault="00DA7445" w:rsidP="00472BE7">
      <w:pPr>
        <w:spacing w:after="0"/>
        <w:rPr>
          <w:rFonts w:ascii="Helvetica" w:hAnsi="Helvetica" w:cs="Calibri"/>
          <w:sz w:val="32"/>
          <w:szCs w:val="32"/>
          <w:rPrChange w:id="4235" w:author="Ryan" w:date="2017-04-30T19:28:00Z">
            <w:rPr>
              <w:rFonts w:ascii="Calibri" w:hAnsi="Calibri" w:cs="Calibri"/>
              <w:sz w:val="32"/>
              <w:szCs w:val="32"/>
            </w:rPr>
          </w:rPrChange>
        </w:rPr>
      </w:pPr>
      <w:r w:rsidRPr="00C93E5C">
        <w:rPr>
          <w:rFonts w:ascii="Helvetica" w:hAnsi="Helvetica" w:cs="Calibri"/>
          <w:sz w:val="32"/>
          <w:szCs w:val="32"/>
          <w:rPrChange w:id="4236" w:author="Ryan" w:date="2017-04-30T19:28:00Z">
            <w:rPr>
              <w:rFonts w:ascii="Calibri" w:hAnsi="Calibri" w:cs="Calibri"/>
              <w:sz w:val="32"/>
              <w:szCs w:val="32"/>
            </w:rPr>
          </w:rPrChange>
        </w:rPr>
        <w:t>the family of the *******’s (here she men</w:t>
      </w:r>
      <w:r w:rsidR="00472BE7" w:rsidRPr="00C93E5C">
        <w:rPr>
          <w:rFonts w:ascii="Helvetica" w:hAnsi="Helvetica" w:cs="Calibri"/>
          <w:sz w:val="32"/>
          <w:szCs w:val="32"/>
          <w:rPrChange w:id="4237" w:author="Ryan" w:date="2017-04-30T19:28:00Z">
            <w:rPr>
              <w:rFonts w:ascii="Calibri" w:hAnsi="Calibri" w:cs="Calibri"/>
              <w:sz w:val="32"/>
              <w:szCs w:val="32"/>
            </w:rPr>
          </w:rPrChange>
        </w:rPr>
        <w:t xml:space="preserve">tioned </w:t>
      </w:r>
    </w:p>
    <w:p w14:paraId="169F36BC" w14:textId="77777777" w:rsidR="00DA7445" w:rsidRPr="00C93E5C" w:rsidRDefault="00DA7445" w:rsidP="00472BE7">
      <w:pPr>
        <w:spacing w:after="0"/>
        <w:rPr>
          <w:rFonts w:ascii="Helvetica" w:hAnsi="Helvetica" w:cs="Calibri"/>
          <w:sz w:val="32"/>
          <w:szCs w:val="32"/>
          <w:rPrChange w:id="4238" w:author="Ryan" w:date="2017-04-30T19:28:00Z">
            <w:rPr>
              <w:rFonts w:ascii="Calibri" w:hAnsi="Calibri" w:cs="Calibri"/>
              <w:sz w:val="32"/>
              <w:szCs w:val="32"/>
            </w:rPr>
          </w:rPrChange>
        </w:rPr>
      </w:pPr>
      <w:r w:rsidRPr="00C93E5C">
        <w:rPr>
          <w:rFonts w:ascii="Helvetica" w:hAnsi="Helvetica" w:cs="Calibri"/>
          <w:sz w:val="32"/>
          <w:szCs w:val="32"/>
          <w:rPrChange w:id="4239" w:author="Ryan" w:date="2017-04-30T19:28:00Z">
            <w:rPr>
              <w:rFonts w:ascii="Calibri" w:hAnsi="Calibri" w:cs="Calibri"/>
              <w:sz w:val="32"/>
              <w:szCs w:val="32"/>
            </w:rPr>
          </w:rPrChange>
        </w:rPr>
        <w:t>Albert's family name)</w:t>
      </w:r>
      <w:r w:rsidR="00472BE7" w:rsidRPr="00C93E5C">
        <w:rPr>
          <w:rFonts w:ascii="Helvetica" w:hAnsi="Helvetica" w:cs="Calibri"/>
          <w:sz w:val="32"/>
          <w:szCs w:val="32"/>
          <w:rPrChange w:id="4240" w:author="Ryan" w:date="2017-04-30T19:28:00Z">
            <w:rPr>
              <w:rFonts w:ascii="Calibri" w:hAnsi="Calibri" w:cs="Calibri"/>
              <w:sz w:val="32"/>
              <w:szCs w:val="32"/>
            </w:rPr>
          </w:rPrChange>
        </w:rPr>
        <w:t xml:space="preserve"> very well</w:t>
      </w:r>
      <w:r w:rsidR="00A2308A" w:rsidRPr="00C93E5C">
        <w:rPr>
          <w:rFonts w:ascii="Helvetica" w:hAnsi="Helvetica" w:cs="Calibri"/>
          <w:sz w:val="32"/>
          <w:szCs w:val="32"/>
          <w:rPrChange w:id="4241"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4242" w:author="Ryan" w:date="2017-04-30T19:28:00Z">
            <w:rPr>
              <w:rFonts w:ascii="Calibri" w:hAnsi="Calibri" w:cs="Calibri"/>
              <w:sz w:val="32"/>
              <w:szCs w:val="32"/>
            </w:rPr>
          </w:rPrChange>
        </w:rPr>
        <w:t xml:space="preserve">when I lived on </w:t>
      </w:r>
    </w:p>
    <w:p w14:paraId="7503809E" w14:textId="77777777" w:rsidR="00DA7445" w:rsidRPr="00C93E5C" w:rsidRDefault="00472BE7" w:rsidP="00472BE7">
      <w:pPr>
        <w:spacing w:after="0"/>
        <w:rPr>
          <w:rFonts w:ascii="Helvetica" w:hAnsi="Helvetica" w:cs="Calibri"/>
          <w:i/>
          <w:sz w:val="32"/>
          <w:szCs w:val="32"/>
          <w:rPrChange w:id="4243" w:author="Ryan" w:date="2017-04-30T19:28:00Z">
            <w:rPr>
              <w:rFonts w:ascii="Calibri" w:hAnsi="Calibri" w:cs="Calibri"/>
              <w:i/>
              <w:sz w:val="32"/>
              <w:szCs w:val="32"/>
            </w:rPr>
          </w:rPrChange>
        </w:rPr>
      </w:pPr>
      <w:r w:rsidRPr="00C93E5C">
        <w:rPr>
          <w:rFonts w:ascii="Helvetica" w:hAnsi="Helvetica" w:cs="Calibri"/>
          <w:sz w:val="32"/>
          <w:szCs w:val="32"/>
          <w:rPrChange w:id="4244" w:author="Ryan" w:date="2017-04-30T19:28:00Z">
            <w:rPr>
              <w:rFonts w:ascii="Calibri" w:hAnsi="Calibri" w:cs="Calibri"/>
              <w:sz w:val="32"/>
              <w:szCs w:val="32"/>
            </w:rPr>
          </w:rPrChange>
        </w:rPr>
        <w:t>the Island</w:t>
      </w:r>
      <w:r w:rsidR="00DA7445" w:rsidRPr="00C93E5C">
        <w:rPr>
          <w:rFonts w:ascii="Helvetica" w:hAnsi="Helvetica" w:cs="Calibri"/>
          <w:sz w:val="32"/>
          <w:szCs w:val="32"/>
          <w:rPrChange w:id="4245" w:author="Ryan" w:date="2017-04-30T19:28:00Z">
            <w:rPr>
              <w:rFonts w:ascii="Calibri" w:hAnsi="Calibri" w:cs="Calibri"/>
              <w:sz w:val="32"/>
              <w:szCs w:val="32"/>
            </w:rPr>
          </w:rPrChange>
        </w:rPr>
        <w:t>;</w:t>
      </w:r>
      <w:r w:rsidRPr="00C93E5C">
        <w:rPr>
          <w:rFonts w:ascii="Helvetica" w:hAnsi="Helvetica" w:cs="Calibri"/>
          <w:sz w:val="32"/>
          <w:szCs w:val="32"/>
          <w:rPrChange w:id="4246" w:author="Ryan" w:date="2017-04-30T19:28:00Z">
            <w:rPr>
              <w:rFonts w:ascii="Calibri" w:hAnsi="Calibri" w:cs="Calibri"/>
              <w:sz w:val="32"/>
              <w:szCs w:val="32"/>
            </w:rPr>
          </w:rPrChange>
        </w:rPr>
        <w:t xml:space="preserve"> </w:t>
      </w:r>
      <w:r w:rsidR="00DA7445" w:rsidRPr="00C93E5C">
        <w:rPr>
          <w:rFonts w:ascii="Helvetica" w:hAnsi="Helvetica" w:cs="Calibri"/>
          <w:sz w:val="32"/>
          <w:szCs w:val="32"/>
          <w:rPrChange w:id="4247" w:author="Ryan" w:date="2017-04-30T19:28:00Z">
            <w:rPr>
              <w:rFonts w:ascii="Calibri" w:hAnsi="Calibri" w:cs="Calibri"/>
              <w:sz w:val="32"/>
              <w:szCs w:val="32"/>
            </w:rPr>
          </w:rPrChange>
        </w:rPr>
        <w:t>t</w:t>
      </w:r>
      <w:r w:rsidRPr="00C93E5C">
        <w:rPr>
          <w:rFonts w:ascii="Helvetica" w:hAnsi="Helvetica" w:cs="Calibri"/>
          <w:sz w:val="32"/>
          <w:szCs w:val="32"/>
          <w:rPrChange w:id="4248" w:author="Ryan" w:date="2017-04-30T19:28:00Z">
            <w:rPr>
              <w:rFonts w:ascii="Calibri" w:hAnsi="Calibri" w:cs="Calibri"/>
              <w:sz w:val="32"/>
              <w:szCs w:val="32"/>
            </w:rPr>
          </w:rPrChange>
        </w:rPr>
        <w:t>hey were</w:t>
      </w:r>
      <w:r w:rsidR="00DA7445" w:rsidRPr="00C93E5C">
        <w:rPr>
          <w:rFonts w:ascii="Helvetica" w:hAnsi="Helvetica" w:cs="Calibri"/>
          <w:sz w:val="32"/>
          <w:szCs w:val="32"/>
          <w:rPrChange w:id="4249" w:author="Ryan" w:date="2017-04-30T19:28:00Z">
            <w:rPr>
              <w:rFonts w:ascii="Calibri" w:hAnsi="Calibri" w:cs="Calibri"/>
              <w:sz w:val="32"/>
              <w:szCs w:val="32"/>
            </w:rPr>
          </w:rPrChange>
        </w:rPr>
        <w:t xml:space="preserve"> </w:t>
      </w:r>
      <w:r w:rsidRPr="00C93E5C">
        <w:rPr>
          <w:rFonts w:ascii="Helvetica" w:hAnsi="Helvetica" w:cs="Calibri"/>
          <w:sz w:val="32"/>
          <w:szCs w:val="32"/>
          <w:rPrChange w:id="4250" w:author="Ryan" w:date="2017-04-30T19:28:00Z">
            <w:rPr>
              <w:rFonts w:ascii="Calibri" w:hAnsi="Calibri" w:cs="Calibri"/>
              <w:sz w:val="32"/>
              <w:szCs w:val="32"/>
            </w:rPr>
          </w:rPrChange>
        </w:rPr>
        <w:t>always exc</w:t>
      </w:r>
      <w:r w:rsidR="00A2308A" w:rsidRPr="00C93E5C">
        <w:rPr>
          <w:rFonts w:ascii="Helvetica" w:hAnsi="Helvetica" w:cs="Calibri"/>
          <w:sz w:val="32"/>
          <w:szCs w:val="32"/>
          <w:rPrChange w:id="4251" w:author="Ryan" w:date="2017-04-30T19:28:00Z">
            <w:rPr>
              <w:rFonts w:ascii="Calibri" w:hAnsi="Calibri" w:cs="Calibri"/>
              <w:sz w:val="32"/>
              <w:szCs w:val="32"/>
            </w:rPr>
          </w:rPrChange>
        </w:rPr>
        <w:t xml:space="preserve">eeding </w:t>
      </w:r>
      <w:r w:rsidR="00A2308A" w:rsidRPr="00C93E5C">
        <w:rPr>
          <w:rFonts w:ascii="Helvetica" w:hAnsi="Helvetica" w:cs="Calibri"/>
          <w:i/>
          <w:sz w:val="32"/>
          <w:szCs w:val="32"/>
          <w:rPrChange w:id="4252" w:author="Ryan" w:date="2017-04-30T19:28:00Z">
            <w:rPr>
              <w:rFonts w:ascii="Calibri" w:hAnsi="Calibri" w:cs="Calibri"/>
              <w:i/>
              <w:sz w:val="32"/>
              <w:szCs w:val="32"/>
            </w:rPr>
          </w:rPrChange>
        </w:rPr>
        <w:t xml:space="preserve">clever </w:t>
      </w:r>
    </w:p>
    <w:p w14:paraId="226A21B0" w14:textId="0B458BE1" w:rsidR="00DA7445" w:rsidRPr="00C93E5C" w:rsidRDefault="00A2308A" w:rsidP="00472BE7">
      <w:pPr>
        <w:spacing w:after="0"/>
        <w:rPr>
          <w:rFonts w:ascii="Helvetica" w:hAnsi="Helvetica" w:cs="Calibri"/>
          <w:sz w:val="32"/>
          <w:szCs w:val="32"/>
          <w:rPrChange w:id="4253" w:author="Ryan" w:date="2017-04-30T19:28:00Z">
            <w:rPr>
              <w:rFonts w:ascii="Calibri" w:hAnsi="Calibri" w:cs="Calibri"/>
              <w:sz w:val="32"/>
              <w:szCs w:val="32"/>
            </w:rPr>
          </w:rPrChange>
        </w:rPr>
      </w:pPr>
      <w:r w:rsidRPr="00C93E5C">
        <w:rPr>
          <w:rFonts w:ascii="Helvetica" w:hAnsi="Helvetica" w:cs="Calibri"/>
          <w:i/>
          <w:sz w:val="32"/>
          <w:szCs w:val="32"/>
          <w:rPrChange w:id="4254" w:author="Ryan" w:date="2017-04-30T19:28:00Z">
            <w:rPr>
              <w:rFonts w:ascii="Calibri" w:hAnsi="Calibri" w:cs="Calibri"/>
              <w:i/>
              <w:sz w:val="32"/>
              <w:szCs w:val="32"/>
            </w:rPr>
          </w:rPrChange>
        </w:rPr>
        <w:t>bodies</w:t>
      </w:r>
      <w:r w:rsidR="00DA7445" w:rsidRPr="00C93E5C">
        <w:rPr>
          <w:rFonts w:ascii="Helvetica" w:hAnsi="Helvetica" w:cs="Calibri"/>
          <w:i/>
          <w:sz w:val="32"/>
          <w:szCs w:val="32"/>
          <w:rPrChange w:id="4255" w:author="Ryan" w:date="2017-04-30T19:28:00Z">
            <w:rPr>
              <w:rFonts w:ascii="Calibri" w:hAnsi="Calibri" w:cs="Calibri"/>
              <w:i/>
              <w:sz w:val="32"/>
              <w:szCs w:val="32"/>
            </w:rPr>
          </w:rPrChange>
        </w:rPr>
        <w:t>;</w:t>
      </w:r>
      <w:r w:rsidRPr="00C93E5C">
        <w:rPr>
          <w:rFonts w:ascii="Helvetica" w:hAnsi="Helvetica" w:cs="Calibri"/>
          <w:sz w:val="32"/>
          <w:szCs w:val="32"/>
          <w:rPrChange w:id="4256" w:author="Ryan" w:date="2017-04-30T19:28:00Z">
            <w:rPr>
              <w:rFonts w:ascii="Calibri" w:hAnsi="Calibri" w:cs="Calibri"/>
              <w:sz w:val="32"/>
              <w:szCs w:val="32"/>
            </w:rPr>
          </w:rPrChange>
        </w:rPr>
        <w:t xml:space="preserve"> </w:t>
      </w:r>
      <w:r w:rsidR="00DA7445" w:rsidRPr="00C93E5C">
        <w:rPr>
          <w:rFonts w:ascii="Helvetica" w:hAnsi="Helvetica" w:cs="Calibri"/>
          <w:sz w:val="32"/>
          <w:szCs w:val="32"/>
          <w:rPrChange w:id="4257" w:author="Ryan" w:date="2017-04-30T19:28:00Z">
            <w:rPr>
              <w:rFonts w:ascii="Calibri" w:hAnsi="Calibri" w:cs="Calibri"/>
              <w:sz w:val="32"/>
              <w:szCs w:val="32"/>
            </w:rPr>
          </w:rPrChange>
        </w:rPr>
        <w:t>i</w:t>
      </w:r>
      <w:r w:rsidR="00FA58E0" w:rsidRPr="00C93E5C">
        <w:rPr>
          <w:rFonts w:ascii="Helvetica" w:hAnsi="Helvetica" w:cs="Calibri"/>
          <w:sz w:val="32"/>
          <w:szCs w:val="32"/>
          <w:rPrChange w:id="4258" w:author="Ryan" w:date="2017-04-30T19:28:00Z">
            <w:rPr>
              <w:rFonts w:ascii="Calibri" w:hAnsi="Calibri" w:cs="Calibri"/>
              <w:sz w:val="32"/>
              <w:szCs w:val="32"/>
            </w:rPr>
          </w:rPrChange>
        </w:rPr>
        <w:t>t ha</w:t>
      </w:r>
      <w:r w:rsidRPr="00C93E5C">
        <w:rPr>
          <w:rFonts w:ascii="Helvetica" w:hAnsi="Helvetica" w:cs="Calibri"/>
          <w:sz w:val="32"/>
          <w:szCs w:val="32"/>
          <w:rPrChange w:id="4259" w:author="Ryan" w:date="2017-04-30T19:28:00Z">
            <w:rPr>
              <w:rFonts w:ascii="Calibri" w:hAnsi="Calibri" w:cs="Calibri"/>
              <w:sz w:val="32"/>
              <w:szCs w:val="32"/>
            </w:rPr>
          </w:rPrChange>
        </w:rPr>
        <w:t>s hap</w:t>
      </w:r>
      <w:r w:rsidR="00472BE7" w:rsidRPr="00C93E5C">
        <w:rPr>
          <w:rFonts w:ascii="Helvetica" w:hAnsi="Helvetica" w:cs="Calibri"/>
          <w:sz w:val="32"/>
          <w:szCs w:val="32"/>
          <w:rPrChange w:id="4260" w:author="Ryan" w:date="2017-04-30T19:28:00Z">
            <w:rPr>
              <w:rFonts w:ascii="Calibri" w:hAnsi="Calibri" w:cs="Calibri"/>
              <w:sz w:val="32"/>
              <w:szCs w:val="32"/>
            </w:rPr>
          </w:rPrChange>
        </w:rPr>
        <w:t xml:space="preserve">pened well for this young man, </w:t>
      </w:r>
    </w:p>
    <w:p w14:paraId="5C9B332E" w14:textId="14B5340D" w:rsidR="00DA7445" w:rsidRPr="00C93E5C" w:rsidRDefault="00472BE7" w:rsidP="00472BE7">
      <w:pPr>
        <w:spacing w:after="0"/>
        <w:rPr>
          <w:rFonts w:ascii="Helvetica" w:hAnsi="Helvetica" w:cs="Calibri"/>
          <w:sz w:val="32"/>
          <w:szCs w:val="32"/>
          <w:rPrChange w:id="4261" w:author="Ryan" w:date="2017-04-30T19:28:00Z">
            <w:rPr>
              <w:rFonts w:ascii="Calibri" w:hAnsi="Calibri" w:cs="Calibri"/>
              <w:sz w:val="32"/>
              <w:szCs w:val="32"/>
            </w:rPr>
          </w:rPrChange>
        </w:rPr>
      </w:pPr>
      <w:r w:rsidRPr="00C93E5C">
        <w:rPr>
          <w:rFonts w:ascii="Helvetica" w:hAnsi="Helvetica" w:cs="Calibri"/>
          <w:sz w:val="32"/>
          <w:szCs w:val="32"/>
          <w:rPrChange w:id="4262" w:author="Ryan" w:date="2017-04-30T19:28:00Z">
            <w:rPr>
              <w:rFonts w:ascii="Calibri" w:hAnsi="Calibri" w:cs="Calibri"/>
              <w:sz w:val="32"/>
              <w:szCs w:val="32"/>
            </w:rPr>
          </w:rPrChange>
        </w:rPr>
        <w:t xml:space="preserve">for his father died not worth a </w:t>
      </w:r>
      <w:proofErr w:type="spellStart"/>
      <w:r w:rsidRPr="00C93E5C">
        <w:rPr>
          <w:rFonts w:ascii="Helvetica" w:hAnsi="Helvetica" w:cs="Calibri"/>
          <w:sz w:val="32"/>
          <w:szCs w:val="32"/>
          <w:rPrChange w:id="4263" w:author="Ryan" w:date="2017-04-30T19:28:00Z">
            <w:rPr>
              <w:rFonts w:ascii="Calibri" w:hAnsi="Calibri" w:cs="Calibri"/>
              <w:sz w:val="32"/>
              <w:szCs w:val="32"/>
            </w:rPr>
          </w:rPrChange>
        </w:rPr>
        <w:t>groat</w:t>
      </w:r>
      <w:proofErr w:type="spellEnd"/>
      <w:r w:rsidRPr="00C93E5C">
        <w:rPr>
          <w:rFonts w:ascii="Helvetica" w:hAnsi="Helvetica" w:cs="Calibri"/>
          <w:sz w:val="32"/>
          <w:szCs w:val="32"/>
          <w:rPrChange w:id="4264" w:author="Ryan" w:date="2017-04-30T19:28:00Z">
            <w:rPr>
              <w:rFonts w:ascii="Calibri" w:hAnsi="Calibri" w:cs="Calibri"/>
              <w:sz w:val="32"/>
              <w:szCs w:val="32"/>
            </w:rPr>
          </w:rPrChange>
        </w:rPr>
        <w:t>.</w:t>
      </w:r>
      <w:r w:rsidR="00DA7445" w:rsidRPr="00C93E5C">
        <w:rPr>
          <w:rFonts w:ascii="Helvetica" w:hAnsi="Helvetica" w:cs="Calibri"/>
          <w:sz w:val="32"/>
          <w:szCs w:val="32"/>
          <w:rPrChange w:id="4265" w:author="Ryan" w:date="2017-04-30T19:28:00Z">
            <w:rPr>
              <w:rFonts w:ascii="Calibri" w:hAnsi="Calibri" w:cs="Calibri"/>
              <w:sz w:val="32"/>
              <w:szCs w:val="32"/>
            </w:rPr>
          </w:rPrChange>
        </w:rPr>
        <w:t xml:space="preserve"> </w:t>
      </w:r>
      <w:del w:id="4266" w:author="Ryan" w:date="2017-04-30T19:49:00Z">
        <w:r w:rsidR="00DA7445" w:rsidRPr="00C93E5C" w:rsidDel="00FB4514">
          <w:rPr>
            <w:rFonts w:ascii="Helvetica" w:hAnsi="Helvetica" w:cs="Calibri"/>
            <w:sz w:val="32"/>
            <w:szCs w:val="32"/>
            <w:rPrChange w:id="4267" w:author="Ryan" w:date="2017-04-30T19:28:00Z">
              <w:rPr>
                <w:rFonts w:ascii="Calibri" w:hAnsi="Calibri" w:cs="Calibri"/>
                <w:sz w:val="32"/>
                <w:szCs w:val="32"/>
              </w:rPr>
            </w:rPrChange>
          </w:rPr>
          <w:delText>—</w:delText>
        </w:r>
      </w:del>
      <w:ins w:id="4268" w:author="Ryan" w:date="2017-04-30T19:49:00Z">
        <w:r w:rsidR="00FB4514">
          <w:rPr>
            <w:rFonts w:ascii="Helvetica" w:hAnsi="Helvetica" w:cs="Calibri"/>
            <w:sz w:val="32"/>
            <w:szCs w:val="32"/>
          </w:rPr>
          <w:t>--</w:t>
        </w:r>
      </w:ins>
      <w:del w:id="4269" w:author="Ryan" w:date="2017-04-30T19:49:00Z">
        <w:r w:rsidR="00DA7445" w:rsidRPr="00C93E5C" w:rsidDel="00FB4514">
          <w:rPr>
            <w:rFonts w:ascii="Helvetica" w:hAnsi="Helvetica" w:cs="Calibri"/>
            <w:sz w:val="32"/>
            <w:szCs w:val="32"/>
            <w:rPrChange w:id="4270" w:author="Ryan" w:date="2017-04-30T19:28:00Z">
              <w:rPr>
                <w:rFonts w:ascii="Calibri" w:hAnsi="Calibri" w:cs="Calibri"/>
                <w:sz w:val="32"/>
                <w:szCs w:val="32"/>
              </w:rPr>
            </w:rPrChange>
          </w:rPr>
          <w:delText>—</w:delText>
        </w:r>
      </w:del>
      <w:ins w:id="4271" w:author="Ryan" w:date="2017-04-30T19:49:00Z">
        <w:r w:rsidR="00FB4514">
          <w:rPr>
            <w:rFonts w:ascii="Helvetica" w:hAnsi="Helvetica" w:cs="Calibri"/>
            <w:sz w:val="32"/>
            <w:szCs w:val="32"/>
          </w:rPr>
          <w:t>--</w:t>
        </w:r>
      </w:ins>
      <w:r w:rsidRPr="00C93E5C">
        <w:rPr>
          <w:rFonts w:ascii="Helvetica" w:hAnsi="Helvetica" w:cs="Calibri"/>
          <w:sz w:val="32"/>
          <w:szCs w:val="32"/>
          <w:rPrChange w:id="4272" w:author="Ryan" w:date="2017-04-30T19:28:00Z">
            <w:rPr>
              <w:rFonts w:ascii="Calibri" w:hAnsi="Calibri" w:cs="Calibri"/>
              <w:sz w:val="32"/>
              <w:szCs w:val="32"/>
            </w:rPr>
          </w:rPrChange>
        </w:rPr>
        <w:t xml:space="preserve">Here </w:t>
      </w:r>
    </w:p>
    <w:p w14:paraId="4907482C" w14:textId="77777777" w:rsidR="00DA7445" w:rsidRPr="00C93E5C" w:rsidRDefault="00472BE7" w:rsidP="00472BE7">
      <w:pPr>
        <w:spacing w:after="0"/>
        <w:rPr>
          <w:rFonts w:ascii="Helvetica" w:hAnsi="Helvetica" w:cs="Calibri"/>
          <w:sz w:val="32"/>
          <w:szCs w:val="32"/>
          <w:rPrChange w:id="4273" w:author="Ryan" w:date="2017-04-30T19:28:00Z">
            <w:rPr>
              <w:rFonts w:ascii="Calibri" w:hAnsi="Calibri" w:cs="Calibri"/>
              <w:sz w:val="32"/>
              <w:szCs w:val="32"/>
            </w:rPr>
          </w:rPrChange>
        </w:rPr>
      </w:pPr>
      <w:r w:rsidRPr="00C93E5C">
        <w:rPr>
          <w:rFonts w:ascii="Helvetica" w:hAnsi="Helvetica" w:cs="Calibri"/>
          <w:sz w:val="32"/>
          <w:szCs w:val="32"/>
          <w:rPrChange w:id="4274" w:author="Ryan" w:date="2017-04-30T19:28:00Z">
            <w:rPr>
              <w:rFonts w:ascii="Calibri" w:hAnsi="Calibri" w:cs="Calibri"/>
              <w:sz w:val="32"/>
              <w:szCs w:val="32"/>
            </w:rPr>
          </w:rPrChange>
        </w:rPr>
        <w:t>she</w:t>
      </w:r>
      <w:r w:rsidR="00A2308A" w:rsidRPr="00C93E5C">
        <w:rPr>
          <w:rFonts w:ascii="Helvetica" w:hAnsi="Helvetica" w:cs="Calibri"/>
          <w:sz w:val="32"/>
          <w:szCs w:val="32"/>
          <w:rPrChange w:id="4275" w:author="Ryan" w:date="2017-04-30T19:28:00Z">
            <w:rPr>
              <w:rFonts w:ascii="Calibri" w:hAnsi="Calibri" w:cs="Calibri"/>
              <w:sz w:val="32"/>
              <w:szCs w:val="32"/>
            </w:rPr>
          </w:rPrChange>
        </w:rPr>
        <w:t xml:space="preserve"> </w:t>
      </w:r>
      <w:r w:rsidRPr="00C93E5C">
        <w:rPr>
          <w:rFonts w:ascii="Helvetica" w:hAnsi="Helvetica" w:cs="Calibri"/>
          <w:sz w:val="32"/>
          <w:szCs w:val="32"/>
          <w:rPrChange w:id="4276" w:author="Ryan" w:date="2017-04-30T19:28:00Z">
            <w:rPr>
              <w:rFonts w:ascii="Calibri" w:hAnsi="Calibri" w:cs="Calibri"/>
              <w:sz w:val="32"/>
              <w:szCs w:val="32"/>
            </w:rPr>
          </w:rPrChange>
        </w:rPr>
        <w:t>fixed her eyes on Eliza, and supposing she</w:t>
      </w:r>
      <w:r w:rsidR="00A2308A" w:rsidRPr="00C93E5C">
        <w:rPr>
          <w:rFonts w:ascii="Helvetica" w:hAnsi="Helvetica" w:cs="Calibri"/>
          <w:sz w:val="32"/>
          <w:szCs w:val="32"/>
          <w:rPrChange w:id="4277" w:author="Ryan" w:date="2017-04-30T19:28:00Z">
            <w:rPr>
              <w:rFonts w:ascii="Calibri" w:hAnsi="Calibri" w:cs="Calibri"/>
              <w:sz w:val="32"/>
              <w:szCs w:val="32"/>
            </w:rPr>
          </w:rPrChange>
        </w:rPr>
        <w:t xml:space="preserve"> </w:t>
      </w:r>
    </w:p>
    <w:p w14:paraId="37689F5E" w14:textId="77777777" w:rsidR="00DA7445" w:rsidRPr="00C93E5C" w:rsidRDefault="00472BE7" w:rsidP="00472BE7">
      <w:pPr>
        <w:spacing w:after="0"/>
        <w:rPr>
          <w:rFonts w:ascii="Helvetica" w:hAnsi="Helvetica" w:cs="Calibri"/>
          <w:sz w:val="32"/>
          <w:szCs w:val="32"/>
          <w:rPrChange w:id="4278" w:author="Ryan" w:date="2017-04-30T19:28:00Z">
            <w:rPr>
              <w:rFonts w:ascii="Calibri" w:hAnsi="Calibri" w:cs="Calibri"/>
              <w:sz w:val="32"/>
              <w:szCs w:val="32"/>
            </w:rPr>
          </w:rPrChange>
        </w:rPr>
      </w:pPr>
      <w:r w:rsidRPr="00C93E5C">
        <w:rPr>
          <w:rFonts w:ascii="Helvetica" w:hAnsi="Helvetica" w:cs="Calibri"/>
          <w:sz w:val="32"/>
          <w:szCs w:val="32"/>
          <w:rPrChange w:id="4279" w:author="Ryan" w:date="2017-04-30T19:28:00Z">
            <w:rPr>
              <w:rFonts w:ascii="Calibri" w:hAnsi="Calibri" w:cs="Calibri"/>
              <w:sz w:val="32"/>
              <w:szCs w:val="32"/>
            </w:rPr>
          </w:rPrChange>
        </w:rPr>
        <w:t>wanted som</w:t>
      </w:r>
      <w:r w:rsidR="00A2308A" w:rsidRPr="00C93E5C">
        <w:rPr>
          <w:rFonts w:ascii="Helvetica" w:hAnsi="Helvetica" w:cs="Calibri"/>
          <w:sz w:val="32"/>
          <w:szCs w:val="32"/>
          <w:rPrChange w:id="4280" w:author="Ryan" w:date="2017-04-30T19:28:00Z">
            <w:rPr>
              <w:rFonts w:ascii="Calibri" w:hAnsi="Calibri" w:cs="Calibri"/>
              <w:sz w:val="32"/>
              <w:szCs w:val="32"/>
            </w:rPr>
          </w:rPrChange>
        </w:rPr>
        <w:t>ething out of her shop, the dis</w:t>
      </w:r>
      <w:r w:rsidRPr="00C93E5C">
        <w:rPr>
          <w:rFonts w:ascii="Helvetica" w:hAnsi="Helvetica" w:cs="Calibri"/>
          <w:sz w:val="32"/>
          <w:szCs w:val="32"/>
          <w:rPrChange w:id="4281" w:author="Ryan" w:date="2017-04-30T19:28:00Z">
            <w:rPr>
              <w:rFonts w:ascii="Calibri" w:hAnsi="Calibri" w:cs="Calibri"/>
              <w:sz w:val="32"/>
              <w:szCs w:val="32"/>
            </w:rPr>
          </w:rPrChange>
        </w:rPr>
        <w:t xml:space="preserve">course </w:t>
      </w:r>
    </w:p>
    <w:p w14:paraId="43B6BBC1" w14:textId="77777777" w:rsidR="00DA7445" w:rsidRPr="00C93E5C" w:rsidRDefault="00472BE7" w:rsidP="00472BE7">
      <w:pPr>
        <w:spacing w:after="0"/>
        <w:rPr>
          <w:rFonts w:ascii="Helvetica" w:hAnsi="Helvetica" w:cs="Calibri"/>
          <w:sz w:val="32"/>
          <w:szCs w:val="32"/>
          <w:rPrChange w:id="4282" w:author="Ryan" w:date="2017-04-30T19:28:00Z">
            <w:rPr>
              <w:rFonts w:ascii="Calibri" w:hAnsi="Calibri" w:cs="Calibri"/>
              <w:sz w:val="32"/>
              <w:szCs w:val="32"/>
            </w:rPr>
          </w:rPrChange>
        </w:rPr>
      </w:pPr>
      <w:r w:rsidRPr="00C93E5C">
        <w:rPr>
          <w:rFonts w:ascii="Helvetica" w:hAnsi="Helvetica" w:cs="Calibri"/>
          <w:sz w:val="32"/>
          <w:szCs w:val="32"/>
          <w:rPrChange w:id="4283" w:author="Ryan" w:date="2017-04-30T19:28:00Z">
            <w:rPr>
              <w:rFonts w:ascii="Calibri" w:hAnsi="Calibri" w:cs="Calibri"/>
              <w:sz w:val="32"/>
              <w:szCs w:val="32"/>
            </w:rPr>
          </w:rPrChange>
        </w:rPr>
        <w:t>was broken off. Eliza purchased</w:t>
      </w:r>
      <w:r w:rsidR="00DA7445" w:rsidRPr="00C93E5C">
        <w:rPr>
          <w:rFonts w:ascii="Helvetica" w:hAnsi="Helvetica" w:cs="Calibri"/>
          <w:sz w:val="32"/>
          <w:szCs w:val="32"/>
          <w:rPrChange w:id="4284" w:author="Ryan" w:date="2017-04-30T19:28:00Z">
            <w:rPr>
              <w:rFonts w:ascii="Calibri" w:hAnsi="Calibri" w:cs="Calibri"/>
              <w:sz w:val="32"/>
              <w:szCs w:val="32"/>
            </w:rPr>
          </w:rPrChange>
        </w:rPr>
        <w:t xml:space="preserve"> </w:t>
      </w:r>
      <w:r w:rsidRPr="00C93E5C">
        <w:rPr>
          <w:rFonts w:ascii="Helvetica" w:hAnsi="Helvetica" w:cs="Calibri"/>
          <w:sz w:val="32"/>
          <w:szCs w:val="32"/>
          <w:rPrChange w:id="4285" w:author="Ryan" w:date="2017-04-30T19:28:00Z">
            <w:rPr>
              <w:rFonts w:ascii="Calibri" w:hAnsi="Calibri" w:cs="Calibri"/>
              <w:sz w:val="32"/>
              <w:szCs w:val="32"/>
            </w:rPr>
          </w:rPrChange>
        </w:rPr>
        <w:t xml:space="preserve">the articles she </w:t>
      </w:r>
    </w:p>
    <w:p w14:paraId="544DB673" w14:textId="77777777" w:rsidR="00D6120D" w:rsidRPr="00C93E5C" w:rsidRDefault="00472BE7" w:rsidP="00472BE7">
      <w:pPr>
        <w:spacing w:after="0"/>
        <w:rPr>
          <w:rFonts w:ascii="Helvetica" w:hAnsi="Helvetica" w:cs="Calibri"/>
          <w:sz w:val="32"/>
          <w:szCs w:val="32"/>
          <w:rPrChange w:id="4286" w:author="Ryan" w:date="2017-04-30T19:28:00Z">
            <w:rPr>
              <w:rFonts w:ascii="Calibri" w:hAnsi="Calibri" w:cs="Calibri"/>
              <w:sz w:val="32"/>
              <w:szCs w:val="32"/>
            </w:rPr>
          </w:rPrChange>
        </w:rPr>
      </w:pPr>
      <w:r w:rsidRPr="00C93E5C">
        <w:rPr>
          <w:rFonts w:ascii="Helvetica" w:hAnsi="Helvetica" w:cs="Calibri"/>
          <w:sz w:val="32"/>
          <w:szCs w:val="32"/>
          <w:rPrChange w:id="4287" w:author="Ryan" w:date="2017-04-30T19:28:00Z">
            <w:rPr>
              <w:rFonts w:ascii="Calibri" w:hAnsi="Calibri" w:cs="Calibri"/>
              <w:sz w:val="32"/>
              <w:szCs w:val="32"/>
            </w:rPr>
          </w:rPrChange>
        </w:rPr>
        <w:t>wanted, and left the shop.</w:t>
      </w:r>
      <w:r w:rsidR="00A2308A" w:rsidRPr="00C93E5C">
        <w:rPr>
          <w:rFonts w:ascii="Helvetica" w:hAnsi="Helvetica" w:cs="Calibri"/>
          <w:sz w:val="32"/>
          <w:szCs w:val="32"/>
          <w:rPrChange w:id="4288" w:author="Ryan" w:date="2017-04-30T19:28:00Z">
            <w:rPr>
              <w:rFonts w:ascii="Calibri" w:hAnsi="Calibri" w:cs="Calibri"/>
              <w:sz w:val="32"/>
              <w:szCs w:val="32"/>
            </w:rPr>
          </w:rPrChange>
        </w:rPr>
        <w:t xml:space="preserve"> </w:t>
      </w:r>
      <w:r w:rsidRPr="00C93E5C">
        <w:rPr>
          <w:rFonts w:ascii="Helvetica" w:hAnsi="Helvetica" w:cs="Calibri"/>
          <w:sz w:val="32"/>
          <w:szCs w:val="32"/>
          <w:rPrChange w:id="4289" w:author="Ryan" w:date="2017-04-30T19:28:00Z">
            <w:rPr>
              <w:rFonts w:ascii="Calibri" w:hAnsi="Calibri" w:cs="Calibri"/>
              <w:sz w:val="32"/>
              <w:szCs w:val="32"/>
            </w:rPr>
          </w:rPrChange>
        </w:rPr>
        <w:t xml:space="preserve">"And is it thus," </w:t>
      </w:r>
    </w:p>
    <w:p w14:paraId="445D43BA" w14:textId="77777777" w:rsidR="00D6120D" w:rsidRPr="00C93E5C" w:rsidRDefault="00472BE7" w:rsidP="00472BE7">
      <w:pPr>
        <w:spacing w:after="0"/>
        <w:rPr>
          <w:rFonts w:ascii="Helvetica" w:hAnsi="Helvetica" w:cs="Calibri"/>
          <w:sz w:val="32"/>
          <w:szCs w:val="32"/>
          <w:rPrChange w:id="4290" w:author="Ryan" w:date="2017-04-30T19:28:00Z">
            <w:rPr>
              <w:rFonts w:ascii="Calibri" w:hAnsi="Calibri" w:cs="Calibri"/>
              <w:sz w:val="32"/>
              <w:szCs w:val="32"/>
            </w:rPr>
          </w:rPrChange>
        </w:rPr>
      </w:pPr>
      <w:r w:rsidRPr="00C93E5C">
        <w:rPr>
          <w:rFonts w:ascii="Helvetica" w:hAnsi="Helvetica" w:cs="Calibri"/>
          <w:sz w:val="32"/>
          <w:szCs w:val="32"/>
          <w:rPrChange w:id="4291" w:author="Ryan" w:date="2017-04-30T19:28:00Z">
            <w:rPr>
              <w:rFonts w:ascii="Calibri" w:hAnsi="Calibri" w:cs="Calibri"/>
              <w:sz w:val="32"/>
              <w:szCs w:val="32"/>
            </w:rPr>
          </w:rPrChange>
        </w:rPr>
        <w:t>said she, as she returned</w:t>
      </w:r>
      <w:r w:rsidR="00A2308A" w:rsidRPr="00C93E5C">
        <w:rPr>
          <w:rFonts w:ascii="Helvetica" w:hAnsi="Helvetica" w:cs="Calibri"/>
          <w:sz w:val="32"/>
          <w:szCs w:val="32"/>
          <w:rPrChange w:id="4292" w:author="Ryan" w:date="2017-04-30T19:28:00Z">
            <w:rPr>
              <w:rFonts w:ascii="Calibri" w:hAnsi="Calibri" w:cs="Calibri"/>
              <w:sz w:val="32"/>
              <w:szCs w:val="32"/>
            </w:rPr>
          </w:rPrChange>
        </w:rPr>
        <w:t xml:space="preserve"> </w:t>
      </w:r>
      <w:r w:rsidRPr="00C93E5C">
        <w:rPr>
          <w:rFonts w:ascii="Helvetica" w:hAnsi="Helvetica" w:cs="Calibri"/>
          <w:sz w:val="32"/>
          <w:szCs w:val="32"/>
          <w:rPrChange w:id="4293" w:author="Ryan" w:date="2017-04-30T19:28:00Z">
            <w:rPr>
              <w:rFonts w:ascii="Calibri" w:hAnsi="Calibri" w:cs="Calibri"/>
              <w:sz w:val="32"/>
              <w:szCs w:val="32"/>
            </w:rPr>
          </w:rPrChange>
        </w:rPr>
        <w:t xml:space="preserve">home, "is Albert to </w:t>
      </w:r>
    </w:p>
    <w:p w14:paraId="48FC0A44" w14:textId="77777777" w:rsidR="00D6120D" w:rsidRPr="00C93E5C" w:rsidRDefault="00472BE7" w:rsidP="00472BE7">
      <w:pPr>
        <w:spacing w:after="0"/>
        <w:rPr>
          <w:rFonts w:ascii="Helvetica" w:hAnsi="Helvetica" w:cs="Calibri"/>
          <w:sz w:val="32"/>
          <w:szCs w:val="32"/>
          <w:rPrChange w:id="4294" w:author="Ryan" w:date="2017-04-30T19:28:00Z">
            <w:rPr>
              <w:rFonts w:ascii="Calibri" w:hAnsi="Calibri" w:cs="Calibri"/>
              <w:sz w:val="32"/>
              <w:szCs w:val="32"/>
            </w:rPr>
          </w:rPrChange>
        </w:rPr>
      </w:pPr>
      <w:r w:rsidRPr="00C93E5C">
        <w:rPr>
          <w:rFonts w:ascii="Helvetica" w:hAnsi="Helvetica" w:cs="Calibri"/>
          <w:sz w:val="32"/>
          <w:szCs w:val="32"/>
          <w:rPrChange w:id="4295" w:author="Ryan" w:date="2017-04-30T19:28:00Z">
            <w:rPr>
              <w:rFonts w:ascii="Calibri" w:hAnsi="Calibri" w:cs="Calibri"/>
              <w:sz w:val="32"/>
              <w:szCs w:val="32"/>
            </w:rPr>
          </w:rPrChange>
        </w:rPr>
        <w:t>become an English</w:t>
      </w:r>
      <w:r w:rsidR="00A2308A" w:rsidRPr="00C93E5C">
        <w:rPr>
          <w:rFonts w:ascii="Helvetica" w:hAnsi="Helvetica" w:cs="Calibri"/>
          <w:sz w:val="32"/>
          <w:szCs w:val="32"/>
          <w:rPrChange w:id="4296" w:author="Ryan" w:date="2017-04-30T19:28:00Z">
            <w:rPr>
              <w:rFonts w:ascii="Calibri" w:hAnsi="Calibri" w:cs="Calibri"/>
              <w:sz w:val="32"/>
              <w:szCs w:val="32"/>
            </w:rPr>
          </w:rPrChange>
        </w:rPr>
        <w:t xml:space="preserve"> </w:t>
      </w:r>
      <w:r w:rsidRPr="00C93E5C">
        <w:rPr>
          <w:rFonts w:ascii="Helvetica" w:hAnsi="Helvetica" w:cs="Calibri"/>
          <w:sz w:val="32"/>
          <w:szCs w:val="32"/>
          <w:rPrChange w:id="4297" w:author="Ryan" w:date="2017-04-30T19:28:00Z">
            <w:rPr>
              <w:rFonts w:ascii="Calibri" w:hAnsi="Calibri" w:cs="Calibri"/>
              <w:sz w:val="32"/>
              <w:szCs w:val="32"/>
            </w:rPr>
          </w:rPrChange>
        </w:rPr>
        <w:t xml:space="preserve">nobleman! The time will </w:t>
      </w:r>
    </w:p>
    <w:p w14:paraId="531909E6" w14:textId="77777777" w:rsidR="00FA58E0" w:rsidRPr="00C93E5C" w:rsidRDefault="00472BE7" w:rsidP="00472BE7">
      <w:pPr>
        <w:spacing w:after="0"/>
        <w:rPr>
          <w:rFonts w:ascii="Helvetica" w:hAnsi="Helvetica" w:cs="Calibri"/>
          <w:sz w:val="32"/>
          <w:szCs w:val="32"/>
          <w:rPrChange w:id="4298" w:author="Ryan" w:date="2017-04-30T19:28:00Z">
            <w:rPr>
              <w:rFonts w:ascii="Calibri" w:hAnsi="Calibri" w:cs="Calibri"/>
              <w:sz w:val="32"/>
              <w:szCs w:val="32"/>
            </w:rPr>
          </w:rPrChange>
        </w:rPr>
      </w:pPr>
      <w:r w:rsidRPr="00C93E5C">
        <w:rPr>
          <w:rFonts w:ascii="Helvetica" w:hAnsi="Helvetica" w:cs="Calibri"/>
          <w:sz w:val="32"/>
          <w:szCs w:val="32"/>
          <w:rPrChange w:id="4299" w:author="Ryan" w:date="2017-04-30T19:28:00Z">
            <w:rPr>
              <w:rFonts w:ascii="Calibri" w:hAnsi="Calibri" w:cs="Calibri"/>
              <w:sz w:val="32"/>
              <w:szCs w:val="32"/>
            </w:rPr>
          </w:rPrChange>
        </w:rPr>
        <w:t>most assuredly</w:t>
      </w:r>
      <w:r w:rsidR="00D6120D" w:rsidRPr="00C93E5C">
        <w:rPr>
          <w:rFonts w:ascii="Helvetica" w:hAnsi="Helvetica" w:cs="Calibri"/>
          <w:sz w:val="32"/>
          <w:szCs w:val="32"/>
          <w:rPrChange w:id="4300" w:author="Ryan" w:date="2017-04-30T19:28:00Z">
            <w:rPr>
              <w:rFonts w:ascii="Calibri" w:hAnsi="Calibri" w:cs="Calibri"/>
              <w:sz w:val="32"/>
              <w:szCs w:val="32"/>
            </w:rPr>
          </w:rPrChange>
        </w:rPr>
        <w:t xml:space="preserve"> </w:t>
      </w:r>
      <w:r w:rsidRPr="00C93E5C">
        <w:rPr>
          <w:rFonts w:ascii="Helvetica" w:hAnsi="Helvetica" w:cs="Calibri"/>
          <w:sz w:val="32"/>
          <w:szCs w:val="32"/>
          <w:rPrChange w:id="4301" w:author="Ryan" w:date="2017-04-30T19:28:00Z">
            <w:rPr>
              <w:rFonts w:ascii="Calibri" w:hAnsi="Calibri" w:cs="Calibri"/>
              <w:sz w:val="32"/>
              <w:szCs w:val="32"/>
            </w:rPr>
          </w:rPrChange>
        </w:rPr>
        <w:t>come</w:t>
      </w:r>
      <w:r w:rsidR="00D6120D" w:rsidRPr="00C93E5C">
        <w:rPr>
          <w:rFonts w:ascii="Helvetica" w:hAnsi="Helvetica" w:cs="Calibri"/>
          <w:sz w:val="32"/>
          <w:szCs w:val="32"/>
          <w:rPrChange w:id="4302" w:author="Ryan" w:date="2017-04-30T19:28:00Z">
            <w:rPr>
              <w:rFonts w:ascii="Calibri" w:hAnsi="Calibri" w:cs="Calibri"/>
              <w:sz w:val="32"/>
              <w:szCs w:val="32"/>
            </w:rPr>
          </w:rPrChange>
        </w:rPr>
        <w:t>,</w:t>
      </w:r>
      <w:r w:rsidRPr="00C93E5C">
        <w:rPr>
          <w:rFonts w:ascii="Helvetica" w:hAnsi="Helvetica" w:cs="Calibri"/>
          <w:sz w:val="32"/>
          <w:szCs w:val="32"/>
          <w:rPrChange w:id="4303" w:author="Ryan" w:date="2017-04-30T19:28:00Z">
            <w:rPr>
              <w:rFonts w:ascii="Calibri" w:hAnsi="Calibri" w:cs="Calibri"/>
              <w:sz w:val="32"/>
              <w:szCs w:val="32"/>
            </w:rPr>
          </w:rPrChange>
        </w:rPr>
        <w:t xml:space="preserve"> when in tears of blood</w:t>
      </w:r>
      <w:r w:rsidR="00D6120D" w:rsidRPr="00C93E5C">
        <w:rPr>
          <w:rFonts w:ascii="Helvetica" w:hAnsi="Helvetica" w:cs="Calibri"/>
          <w:sz w:val="32"/>
          <w:szCs w:val="32"/>
          <w:rPrChange w:id="4304" w:author="Ryan" w:date="2017-04-30T19:28:00Z">
            <w:rPr>
              <w:rFonts w:ascii="Calibri" w:hAnsi="Calibri" w:cs="Calibri"/>
              <w:sz w:val="32"/>
              <w:szCs w:val="32"/>
            </w:rPr>
          </w:rPrChange>
        </w:rPr>
        <w:t>,</w:t>
      </w:r>
      <w:r w:rsidRPr="00C93E5C">
        <w:rPr>
          <w:rFonts w:ascii="Helvetica" w:hAnsi="Helvetica" w:cs="Calibri"/>
          <w:sz w:val="32"/>
          <w:szCs w:val="32"/>
          <w:rPrChange w:id="4305" w:author="Ryan" w:date="2017-04-30T19:28:00Z">
            <w:rPr>
              <w:rFonts w:ascii="Calibri" w:hAnsi="Calibri" w:cs="Calibri"/>
              <w:sz w:val="32"/>
              <w:szCs w:val="32"/>
            </w:rPr>
          </w:rPrChange>
        </w:rPr>
        <w:t xml:space="preserve"> he </w:t>
      </w:r>
    </w:p>
    <w:p w14:paraId="34A40948" w14:textId="750696AF" w:rsidR="00D6120D" w:rsidRPr="00C93E5C" w:rsidRDefault="00472BE7" w:rsidP="00472BE7">
      <w:pPr>
        <w:spacing w:after="0"/>
        <w:rPr>
          <w:rFonts w:ascii="Helvetica" w:hAnsi="Helvetica" w:cs="Calibri"/>
          <w:sz w:val="32"/>
          <w:szCs w:val="32"/>
          <w:rPrChange w:id="4306" w:author="Ryan" w:date="2017-04-30T19:28:00Z">
            <w:rPr>
              <w:rFonts w:ascii="Calibri" w:hAnsi="Calibri" w:cs="Calibri"/>
              <w:sz w:val="32"/>
              <w:szCs w:val="32"/>
            </w:rPr>
          </w:rPrChange>
        </w:rPr>
      </w:pPr>
      <w:r w:rsidRPr="00C93E5C">
        <w:rPr>
          <w:rFonts w:ascii="Helvetica" w:hAnsi="Helvetica" w:cs="Calibri"/>
          <w:sz w:val="32"/>
          <w:szCs w:val="32"/>
          <w:rPrChange w:id="4307" w:author="Ryan" w:date="2017-04-30T19:28:00Z">
            <w:rPr>
              <w:rFonts w:ascii="Calibri" w:hAnsi="Calibri" w:cs="Calibri"/>
              <w:sz w:val="32"/>
              <w:szCs w:val="32"/>
            </w:rPr>
          </w:rPrChange>
        </w:rPr>
        <w:t>will mourn</w:t>
      </w:r>
      <w:r w:rsidR="00A2308A" w:rsidRPr="00C93E5C">
        <w:rPr>
          <w:rFonts w:ascii="Helvetica" w:hAnsi="Helvetica" w:cs="Calibri"/>
          <w:sz w:val="32"/>
          <w:szCs w:val="32"/>
          <w:rPrChange w:id="4308" w:author="Ryan" w:date="2017-04-30T19:28:00Z">
            <w:rPr>
              <w:rFonts w:ascii="Calibri" w:hAnsi="Calibri" w:cs="Calibri"/>
              <w:sz w:val="32"/>
              <w:szCs w:val="32"/>
            </w:rPr>
          </w:rPrChange>
        </w:rPr>
        <w:t xml:space="preserve"> </w:t>
      </w:r>
      <w:r w:rsidR="00FA58E0" w:rsidRPr="00C93E5C">
        <w:rPr>
          <w:rFonts w:ascii="Helvetica" w:hAnsi="Helvetica" w:cs="Calibri"/>
          <w:sz w:val="32"/>
          <w:szCs w:val="32"/>
          <w:rPrChange w:id="4309" w:author="Ryan" w:date="2017-04-30T19:28:00Z">
            <w:rPr>
              <w:rFonts w:ascii="Calibri" w:hAnsi="Calibri" w:cs="Calibri"/>
              <w:sz w:val="32"/>
              <w:szCs w:val="32"/>
            </w:rPr>
          </w:rPrChange>
        </w:rPr>
        <w:t>over his sacrilegious hono</w:t>
      </w:r>
      <w:r w:rsidRPr="00C93E5C">
        <w:rPr>
          <w:rFonts w:ascii="Helvetica" w:hAnsi="Helvetica" w:cs="Calibri"/>
          <w:sz w:val="32"/>
          <w:szCs w:val="32"/>
          <w:rPrChange w:id="4310" w:author="Ryan" w:date="2017-04-30T19:28:00Z">
            <w:rPr>
              <w:rFonts w:ascii="Calibri" w:hAnsi="Calibri" w:cs="Calibri"/>
              <w:sz w:val="32"/>
              <w:szCs w:val="32"/>
            </w:rPr>
          </w:rPrChange>
        </w:rPr>
        <w:t>rs</w:t>
      </w:r>
      <w:r w:rsidR="00D6120D" w:rsidRPr="00C93E5C">
        <w:rPr>
          <w:rFonts w:ascii="Helvetica" w:hAnsi="Helvetica" w:cs="Calibri"/>
          <w:sz w:val="32"/>
          <w:szCs w:val="32"/>
          <w:rPrChange w:id="4311" w:author="Ryan" w:date="2017-04-30T19:28:00Z">
            <w:rPr>
              <w:rFonts w:ascii="Calibri" w:hAnsi="Calibri" w:cs="Calibri"/>
              <w:sz w:val="32"/>
              <w:szCs w:val="32"/>
            </w:rPr>
          </w:rPrChange>
        </w:rPr>
        <w:t>,</w:t>
      </w:r>
      <w:r w:rsidRPr="00C93E5C">
        <w:rPr>
          <w:rFonts w:ascii="Helvetica" w:hAnsi="Helvetica" w:cs="Calibri"/>
          <w:sz w:val="32"/>
          <w:szCs w:val="32"/>
          <w:rPrChange w:id="4312" w:author="Ryan" w:date="2017-04-30T19:28:00Z">
            <w:rPr>
              <w:rFonts w:ascii="Calibri" w:hAnsi="Calibri" w:cs="Calibri"/>
              <w:sz w:val="32"/>
              <w:szCs w:val="32"/>
            </w:rPr>
          </w:rPrChange>
        </w:rPr>
        <w:t xml:space="preserve"> wither</w:t>
      </w:r>
      <w:r w:rsidR="00D6120D" w:rsidRPr="00C93E5C">
        <w:rPr>
          <w:rFonts w:ascii="Helvetica" w:hAnsi="Helvetica" w:cs="Calibri"/>
          <w:sz w:val="32"/>
          <w:szCs w:val="32"/>
          <w:rPrChange w:id="4313" w:author="Ryan" w:date="2017-04-30T19:28:00Z">
            <w:rPr>
              <w:rFonts w:ascii="Calibri" w:hAnsi="Calibri" w:cs="Calibri"/>
              <w:sz w:val="32"/>
              <w:szCs w:val="32"/>
            </w:rPr>
          </w:rPrChange>
        </w:rPr>
        <w:t>-</w:t>
      </w:r>
    </w:p>
    <w:p w14:paraId="1404E507" w14:textId="77777777" w:rsidR="00D6120D" w:rsidRPr="00C93E5C" w:rsidRDefault="00472BE7" w:rsidP="00472BE7">
      <w:pPr>
        <w:spacing w:after="0"/>
        <w:rPr>
          <w:rFonts w:ascii="Helvetica" w:hAnsi="Helvetica" w:cs="Calibri"/>
          <w:sz w:val="32"/>
          <w:szCs w:val="32"/>
          <w:rPrChange w:id="4314" w:author="Ryan" w:date="2017-04-30T19:28:00Z">
            <w:rPr>
              <w:rFonts w:ascii="Calibri" w:hAnsi="Calibri" w:cs="Calibri"/>
              <w:sz w:val="32"/>
              <w:szCs w:val="32"/>
            </w:rPr>
          </w:rPrChange>
        </w:rPr>
      </w:pPr>
      <w:proofErr w:type="spellStart"/>
      <w:r w:rsidRPr="00C93E5C">
        <w:rPr>
          <w:rFonts w:ascii="Helvetica" w:hAnsi="Helvetica" w:cs="Calibri"/>
          <w:sz w:val="32"/>
          <w:szCs w:val="32"/>
          <w:rPrChange w:id="4315" w:author="Ryan" w:date="2017-04-30T19:28:00Z">
            <w:rPr>
              <w:rFonts w:ascii="Calibri" w:hAnsi="Calibri" w:cs="Calibri"/>
              <w:sz w:val="32"/>
              <w:szCs w:val="32"/>
            </w:rPr>
          </w:rPrChange>
        </w:rPr>
        <w:t>ing</w:t>
      </w:r>
      <w:proofErr w:type="spellEnd"/>
      <w:r w:rsidRPr="00C93E5C">
        <w:rPr>
          <w:rFonts w:ascii="Helvetica" w:hAnsi="Helvetica" w:cs="Calibri"/>
          <w:sz w:val="32"/>
          <w:szCs w:val="32"/>
          <w:rPrChange w:id="4316" w:author="Ryan" w:date="2017-04-30T19:28:00Z">
            <w:rPr>
              <w:rFonts w:ascii="Calibri" w:hAnsi="Calibri" w:cs="Calibri"/>
              <w:sz w:val="32"/>
              <w:szCs w:val="32"/>
            </w:rPr>
          </w:rPrChange>
        </w:rPr>
        <w:t xml:space="preserve"> in the dust."</w:t>
      </w:r>
      <w:r w:rsidR="00A2308A" w:rsidRPr="00C93E5C">
        <w:rPr>
          <w:rFonts w:ascii="Helvetica" w:hAnsi="Helvetica" w:cs="Calibri"/>
          <w:sz w:val="32"/>
          <w:szCs w:val="32"/>
          <w:rPrChange w:id="4317" w:author="Ryan" w:date="2017-04-30T19:28:00Z">
            <w:rPr>
              <w:rFonts w:ascii="Calibri" w:hAnsi="Calibri" w:cs="Calibri"/>
              <w:sz w:val="32"/>
              <w:szCs w:val="32"/>
            </w:rPr>
          </w:rPrChange>
        </w:rPr>
        <w:t xml:space="preserve"> </w:t>
      </w:r>
    </w:p>
    <w:p w14:paraId="1AD2F72A" w14:textId="77777777" w:rsidR="00D6120D" w:rsidRPr="00C93E5C" w:rsidRDefault="00472BE7" w:rsidP="007D5C8B">
      <w:pPr>
        <w:spacing w:after="0"/>
        <w:ind w:firstLine="800"/>
        <w:rPr>
          <w:rFonts w:ascii="Helvetica" w:hAnsi="Helvetica" w:cs="Calibri"/>
          <w:sz w:val="32"/>
          <w:szCs w:val="32"/>
          <w:rPrChange w:id="4318" w:author="Ryan" w:date="2017-04-30T19:28:00Z">
            <w:rPr>
              <w:rFonts w:ascii="Calibri" w:hAnsi="Calibri" w:cs="Calibri"/>
              <w:sz w:val="32"/>
              <w:szCs w:val="32"/>
            </w:rPr>
          </w:rPrChange>
        </w:rPr>
      </w:pPr>
      <w:r w:rsidRPr="00C93E5C">
        <w:rPr>
          <w:rFonts w:ascii="Helvetica" w:hAnsi="Helvetica" w:cs="Calibri"/>
          <w:sz w:val="32"/>
          <w:szCs w:val="32"/>
          <w:rPrChange w:id="4319" w:author="Ryan" w:date="2017-04-30T19:28:00Z">
            <w:rPr>
              <w:rFonts w:ascii="Calibri" w:hAnsi="Calibri" w:cs="Calibri"/>
              <w:sz w:val="32"/>
              <w:szCs w:val="32"/>
            </w:rPr>
          </w:rPrChange>
        </w:rPr>
        <w:t>The day which Eliza had set to give an</w:t>
      </w:r>
      <w:r w:rsidR="00A2308A" w:rsidRPr="00C93E5C">
        <w:rPr>
          <w:rFonts w:ascii="Helvetica" w:hAnsi="Helvetica" w:cs="Calibri"/>
          <w:sz w:val="32"/>
          <w:szCs w:val="32"/>
          <w:rPrChange w:id="4320"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4321" w:author="Ryan" w:date="2017-04-30T19:28:00Z">
            <w:rPr>
              <w:rFonts w:ascii="Calibri" w:hAnsi="Calibri" w:cs="Calibri"/>
              <w:sz w:val="32"/>
              <w:szCs w:val="32"/>
            </w:rPr>
          </w:rPrChange>
        </w:rPr>
        <w:t>an</w:t>
      </w:r>
      <w:proofErr w:type="spellEnd"/>
      <w:r w:rsidR="00D6120D" w:rsidRPr="00C93E5C">
        <w:rPr>
          <w:rFonts w:ascii="Helvetica" w:hAnsi="Helvetica" w:cs="Calibri"/>
          <w:sz w:val="32"/>
          <w:szCs w:val="32"/>
          <w:rPrChange w:id="4322" w:author="Ryan" w:date="2017-04-30T19:28:00Z">
            <w:rPr>
              <w:rFonts w:ascii="Calibri" w:hAnsi="Calibri" w:cs="Calibri"/>
              <w:sz w:val="32"/>
              <w:szCs w:val="32"/>
            </w:rPr>
          </w:rPrChange>
        </w:rPr>
        <w:t>-</w:t>
      </w:r>
    </w:p>
    <w:p w14:paraId="2A60D3E3" w14:textId="069A87F4" w:rsidR="00D6120D" w:rsidRPr="00C93E5C" w:rsidRDefault="00472BE7" w:rsidP="00D6120D">
      <w:pPr>
        <w:spacing w:after="0"/>
        <w:rPr>
          <w:rFonts w:ascii="Helvetica" w:hAnsi="Helvetica" w:cs="Calibri"/>
          <w:sz w:val="32"/>
          <w:szCs w:val="32"/>
          <w:rPrChange w:id="4323" w:author="Ryan" w:date="2017-04-30T19:28:00Z">
            <w:rPr>
              <w:rFonts w:ascii="Calibri" w:hAnsi="Calibri" w:cs="Calibri"/>
              <w:sz w:val="32"/>
              <w:szCs w:val="32"/>
            </w:rPr>
          </w:rPrChange>
        </w:rPr>
      </w:pPr>
      <w:proofErr w:type="spellStart"/>
      <w:r w:rsidRPr="00C93E5C">
        <w:rPr>
          <w:rFonts w:ascii="Helvetica" w:hAnsi="Helvetica" w:cs="Calibri"/>
          <w:sz w:val="32"/>
          <w:szCs w:val="32"/>
          <w:rPrChange w:id="4324" w:author="Ryan" w:date="2017-04-30T19:28:00Z">
            <w:rPr>
              <w:rFonts w:ascii="Calibri" w:hAnsi="Calibri" w:cs="Calibri"/>
              <w:sz w:val="32"/>
              <w:szCs w:val="32"/>
            </w:rPr>
          </w:rPrChange>
        </w:rPr>
        <w:t>swer</w:t>
      </w:r>
      <w:proofErr w:type="spellEnd"/>
      <w:r w:rsidRPr="00C93E5C">
        <w:rPr>
          <w:rFonts w:ascii="Helvetica" w:hAnsi="Helvetica" w:cs="Calibri"/>
          <w:sz w:val="32"/>
          <w:szCs w:val="32"/>
          <w:rPrChange w:id="4325" w:author="Ryan" w:date="2017-04-30T19:28:00Z">
            <w:rPr>
              <w:rFonts w:ascii="Calibri" w:hAnsi="Calibri" w:cs="Calibri"/>
              <w:sz w:val="32"/>
              <w:szCs w:val="32"/>
            </w:rPr>
          </w:rPrChange>
        </w:rPr>
        <w:t xml:space="preserve"> to Blake</w:t>
      </w:r>
      <w:r w:rsidR="00D6120D" w:rsidRPr="00C93E5C">
        <w:rPr>
          <w:rFonts w:ascii="Helvetica" w:hAnsi="Helvetica" w:cs="Calibri"/>
          <w:sz w:val="32"/>
          <w:szCs w:val="32"/>
          <w:rPrChange w:id="4326" w:author="Ryan" w:date="2017-04-30T19:28:00Z">
            <w:rPr>
              <w:rFonts w:ascii="Calibri" w:hAnsi="Calibri" w:cs="Calibri"/>
              <w:sz w:val="32"/>
              <w:szCs w:val="32"/>
            </w:rPr>
          </w:rPrChange>
        </w:rPr>
        <w:t>,</w:t>
      </w:r>
      <w:r w:rsidRPr="00C93E5C">
        <w:rPr>
          <w:rFonts w:ascii="Helvetica" w:hAnsi="Helvetica" w:cs="Calibri"/>
          <w:sz w:val="32"/>
          <w:szCs w:val="32"/>
          <w:rPrChange w:id="4327" w:author="Ryan" w:date="2017-04-30T19:28:00Z">
            <w:rPr>
              <w:rFonts w:ascii="Calibri" w:hAnsi="Calibri" w:cs="Calibri"/>
              <w:sz w:val="32"/>
              <w:szCs w:val="32"/>
            </w:rPr>
          </w:rPrChange>
        </w:rPr>
        <w:t xml:space="preserve"> had now arrived</w:t>
      </w:r>
      <w:del w:id="4328" w:author="Ryan" w:date="2017-04-30T19:49:00Z">
        <w:r w:rsidR="00D6120D" w:rsidRPr="00C93E5C" w:rsidDel="00FB4514">
          <w:rPr>
            <w:rFonts w:ascii="Helvetica" w:hAnsi="Helvetica" w:cs="Calibri"/>
            <w:sz w:val="32"/>
            <w:szCs w:val="32"/>
            <w:rPrChange w:id="4329" w:author="Ryan" w:date="2017-04-30T19:28:00Z">
              <w:rPr>
                <w:rFonts w:ascii="Calibri" w:hAnsi="Calibri" w:cs="Calibri"/>
                <w:sz w:val="32"/>
                <w:szCs w:val="32"/>
              </w:rPr>
            </w:rPrChange>
          </w:rPr>
          <w:delText>—</w:delText>
        </w:r>
      </w:del>
      <w:ins w:id="4330" w:author="Ryan" w:date="2017-04-30T19:49:00Z">
        <w:r w:rsidR="00FB4514">
          <w:rPr>
            <w:rFonts w:ascii="Helvetica" w:hAnsi="Helvetica" w:cs="Calibri"/>
            <w:sz w:val="32"/>
            <w:szCs w:val="32"/>
          </w:rPr>
          <w:t>--</w:t>
        </w:r>
      </w:ins>
      <w:r w:rsidRPr="00C93E5C">
        <w:rPr>
          <w:rFonts w:ascii="Helvetica" w:hAnsi="Helvetica" w:cs="Calibri"/>
          <w:sz w:val="32"/>
          <w:szCs w:val="32"/>
          <w:rPrChange w:id="4331" w:author="Ryan" w:date="2017-04-30T19:28:00Z">
            <w:rPr>
              <w:rFonts w:ascii="Calibri" w:hAnsi="Calibri" w:cs="Calibri"/>
              <w:sz w:val="32"/>
              <w:szCs w:val="32"/>
            </w:rPr>
          </w:rPrChange>
        </w:rPr>
        <w:t>the longes</w:t>
      </w:r>
      <w:r w:rsidR="00A2308A" w:rsidRPr="00C93E5C">
        <w:rPr>
          <w:rFonts w:ascii="Helvetica" w:hAnsi="Helvetica" w:cs="Calibri"/>
          <w:sz w:val="32"/>
          <w:szCs w:val="32"/>
          <w:rPrChange w:id="4332" w:author="Ryan" w:date="2017-04-30T19:28:00Z">
            <w:rPr>
              <w:rFonts w:ascii="Calibri" w:hAnsi="Calibri" w:cs="Calibri"/>
              <w:sz w:val="32"/>
              <w:szCs w:val="32"/>
            </w:rPr>
          </w:rPrChange>
        </w:rPr>
        <w:t xml:space="preserve">t </w:t>
      </w:r>
    </w:p>
    <w:p w14:paraId="5FAD65D5" w14:textId="77777777" w:rsidR="00D6120D" w:rsidRPr="00C93E5C" w:rsidRDefault="00A2308A" w:rsidP="00D6120D">
      <w:pPr>
        <w:spacing w:after="0"/>
        <w:rPr>
          <w:rFonts w:ascii="Helvetica" w:hAnsi="Helvetica" w:cs="Calibri"/>
          <w:sz w:val="32"/>
          <w:szCs w:val="32"/>
          <w:rPrChange w:id="4333" w:author="Ryan" w:date="2017-04-30T19:28:00Z">
            <w:rPr>
              <w:rFonts w:ascii="Calibri" w:hAnsi="Calibri" w:cs="Calibri"/>
              <w:sz w:val="32"/>
              <w:szCs w:val="32"/>
            </w:rPr>
          </w:rPrChange>
        </w:rPr>
      </w:pPr>
      <w:r w:rsidRPr="00C93E5C">
        <w:rPr>
          <w:rFonts w:ascii="Helvetica" w:hAnsi="Helvetica" w:cs="Calibri"/>
          <w:sz w:val="32"/>
          <w:szCs w:val="32"/>
          <w:rPrChange w:id="4334" w:author="Ryan" w:date="2017-04-30T19:28:00Z">
            <w:rPr>
              <w:rFonts w:ascii="Calibri" w:hAnsi="Calibri" w:cs="Calibri"/>
              <w:sz w:val="32"/>
              <w:szCs w:val="32"/>
            </w:rPr>
          </w:rPrChange>
        </w:rPr>
        <w:t>month which she had ever expe</w:t>
      </w:r>
      <w:r w:rsidR="00472BE7" w:rsidRPr="00C93E5C">
        <w:rPr>
          <w:rFonts w:ascii="Helvetica" w:hAnsi="Helvetica" w:cs="Calibri"/>
          <w:sz w:val="32"/>
          <w:szCs w:val="32"/>
          <w:rPrChange w:id="4335" w:author="Ryan" w:date="2017-04-30T19:28:00Z">
            <w:rPr>
              <w:rFonts w:ascii="Calibri" w:hAnsi="Calibri" w:cs="Calibri"/>
              <w:sz w:val="32"/>
              <w:szCs w:val="32"/>
            </w:rPr>
          </w:rPrChange>
        </w:rPr>
        <w:t>rienced. Eliza in</w:t>
      </w:r>
      <w:r w:rsidR="00D6120D" w:rsidRPr="00C93E5C">
        <w:rPr>
          <w:rFonts w:ascii="Helvetica" w:hAnsi="Helvetica" w:cs="Calibri"/>
          <w:sz w:val="32"/>
          <w:szCs w:val="32"/>
          <w:rPrChange w:id="4336" w:author="Ryan" w:date="2017-04-30T19:28:00Z">
            <w:rPr>
              <w:rFonts w:ascii="Calibri" w:hAnsi="Calibri" w:cs="Calibri"/>
              <w:sz w:val="32"/>
              <w:szCs w:val="32"/>
            </w:rPr>
          </w:rPrChange>
        </w:rPr>
        <w:t>-</w:t>
      </w:r>
    </w:p>
    <w:p w14:paraId="1A288954" w14:textId="77777777" w:rsidR="00D6120D" w:rsidRPr="00C93E5C" w:rsidRDefault="00472BE7" w:rsidP="00D6120D">
      <w:pPr>
        <w:spacing w:after="0"/>
        <w:rPr>
          <w:rFonts w:ascii="Helvetica" w:hAnsi="Helvetica" w:cs="Calibri"/>
          <w:sz w:val="32"/>
          <w:szCs w:val="32"/>
          <w:rPrChange w:id="4337" w:author="Ryan" w:date="2017-04-30T19:28:00Z">
            <w:rPr>
              <w:rFonts w:ascii="Calibri" w:hAnsi="Calibri" w:cs="Calibri"/>
              <w:sz w:val="32"/>
              <w:szCs w:val="32"/>
            </w:rPr>
          </w:rPrChange>
        </w:rPr>
      </w:pPr>
      <w:r w:rsidRPr="00C93E5C">
        <w:rPr>
          <w:rFonts w:ascii="Helvetica" w:hAnsi="Helvetica" w:cs="Calibri"/>
          <w:sz w:val="32"/>
          <w:szCs w:val="32"/>
          <w:rPrChange w:id="4338" w:author="Ryan" w:date="2017-04-30T19:28:00Z">
            <w:rPr>
              <w:rFonts w:ascii="Calibri" w:hAnsi="Calibri" w:cs="Calibri"/>
              <w:sz w:val="32"/>
              <w:szCs w:val="32"/>
            </w:rPr>
          </w:rPrChange>
        </w:rPr>
        <w:t>formed him that she had</w:t>
      </w:r>
      <w:r w:rsidR="00A2308A" w:rsidRPr="00C93E5C">
        <w:rPr>
          <w:rFonts w:ascii="Helvetica" w:hAnsi="Helvetica" w:cs="Calibri"/>
          <w:sz w:val="32"/>
          <w:szCs w:val="32"/>
          <w:rPrChange w:id="4339" w:author="Ryan" w:date="2017-04-30T19:28:00Z">
            <w:rPr>
              <w:rFonts w:ascii="Calibri" w:hAnsi="Calibri" w:cs="Calibri"/>
              <w:sz w:val="32"/>
              <w:szCs w:val="32"/>
            </w:rPr>
          </w:rPrChange>
        </w:rPr>
        <w:t xml:space="preserve"> </w:t>
      </w:r>
      <w:r w:rsidRPr="00C93E5C">
        <w:rPr>
          <w:rFonts w:ascii="Helvetica" w:hAnsi="Helvetica" w:cs="Calibri"/>
          <w:sz w:val="32"/>
          <w:szCs w:val="32"/>
          <w:rPrChange w:id="4340" w:author="Ryan" w:date="2017-04-30T19:28:00Z">
            <w:rPr>
              <w:rFonts w:ascii="Calibri" w:hAnsi="Calibri" w:cs="Calibri"/>
              <w:sz w:val="32"/>
              <w:szCs w:val="32"/>
            </w:rPr>
          </w:rPrChange>
        </w:rPr>
        <w:t xml:space="preserve">concluded to accede to </w:t>
      </w:r>
    </w:p>
    <w:p w14:paraId="2029130A" w14:textId="77777777" w:rsidR="00D6120D" w:rsidRPr="00C93E5C" w:rsidRDefault="00472BE7" w:rsidP="00D6120D">
      <w:pPr>
        <w:spacing w:after="0"/>
        <w:rPr>
          <w:rFonts w:ascii="Helvetica" w:hAnsi="Helvetica" w:cs="Calibri"/>
          <w:sz w:val="32"/>
          <w:szCs w:val="32"/>
          <w:rPrChange w:id="4341" w:author="Ryan" w:date="2017-04-30T19:28:00Z">
            <w:rPr>
              <w:rFonts w:ascii="Calibri" w:hAnsi="Calibri" w:cs="Calibri"/>
              <w:sz w:val="32"/>
              <w:szCs w:val="32"/>
            </w:rPr>
          </w:rPrChange>
        </w:rPr>
      </w:pPr>
      <w:r w:rsidRPr="00C93E5C">
        <w:rPr>
          <w:rFonts w:ascii="Helvetica" w:hAnsi="Helvetica" w:cs="Calibri"/>
          <w:sz w:val="32"/>
          <w:szCs w:val="32"/>
          <w:rPrChange w:id="4342" w:author="Ryan" w:date="2017-04-30T19:28:00Z">
            <w:rPr>
              <w:rFonts w:ascii="Calibri" w:hAnsi="Calibri" w:cs="Calibri"/>
              <w:sz w:val="32"/>
              <w:szCs w:val="32"/>
            </w:rPr>
          </w:rPrChange>
        </w:rPr>
        <w:t>his proposals, provided her f</w:t>
      </w:r>
      <w:r w:rsidR="00A2308A" w:rsidRPr="00C93E5C">
        <w:rPr>
          <w:rFonts w:ascii="Helvetica" w:hAnsi="Helvetica" w:cs="Calibri"/>
          <w:sz w:val="32"/>
          <w:szCs w:val="32"/>
          <w:rPrChange w:id="4343" w:author="Ryan" w:date="2017-04-30T19:28:00Z">
            <w:rPr>
              <w:rFonts w:ascii="Calibri" w:hAnsi="Calibri" w:cs="Calibri"/>
              <w:sz w:val="32"/>
              <w:szCs w:val="32"/>
            </w:rPr>
          </w:rPrChange>
        </w:rPr>
        <w:t xml:space="preserve">ather's consent could </w:t>
      </w:r>
    </w:p>
    <w:p w14:paraId="62CC30F6" w14:textId="77777777" w:rsidR="00D6120D" w:rsidRPr="00C93E5C" w:rsidRDefault="00A2308A" w:rsidP="00D6120D">
      <w:pPr>
        <w:spacing w:after="0"/>
        <w:rPr>
          <w:rFonts w:ascii="Helvetica" w:hAnsi="Helvetica" w:cs="Calibri"/>
          <w:sz w:val="32"/>
          <w:szCs w:val="32"/>
          <w:rPrChange w:id="4344" w:author="Ryan" w:date="2017-04-30T19:28:00Z">
            <w:rPr>
              <w:rFonts w:ascii="Calibri" w:hAnsi="Calibri" w:cs="Calibri"/>
              <w:sz w:val="32"/>
              <w:szCs w:val="32"/>
            </w:rPr>
          </w:rPrChange>
        </w:rPr>
      </w:pPr>
      <w:r w:rsidRPr="00C93E5C">
        <w:rPr>
          <w:rFonts w:ascii="Helvetica" w:hAnsi="Helvetica" w:cs="Calibri"/>
          <w:sz w:val="32"/>
          <w:szCs w:val="32"/>
          <w:rPrChange w:id="4345" w:author="Ryan" w:date="2017-04-30T19:28:00Z">
            <w:rPr>
              <w:rFonts w:ascii="Calibri" w:hAnsi="Calibri" w:cs="Calibri"/>
              <w:sz w:val="32"/>
              <w:szCs w:val="32"/>
            </w:rPr>
          </w:rPrChange>
        </w:rPr>
        <w:t>be obtain</w:t>
      </w:r>
      <w:r w:rsidR="00472BE7" w:rsidRPr="00C93E5C">
        <w:rPr>
          <w:rFonts w:ascii="Helvetica" w:hAnsi="Helvetica" w:cs="Calibri"/>
          <w:sz w:val="32"/>
          <w:szCs w:val="32"/>
          <w:rPrChange w:id="4346" w:author="Ryan" w:date="2017-04-30T19:28:00Z">
            <w:rPr>
              <w:rFonts w:ascii="Calibri" w:hAnsi="Calibri" w:cs="Calibri"/>
              <w:sz w:val="32"/>
              <w:szCs w:val="32"/>
            </w:rPr>
          </w:rPrChange>
        </w:rPr>
        <w:t xml:space="preserve">ed. This answer fully compensated </w:t>
      </w:r>
    </w:p>
    <w:p w14:paraId="4E7F2E66" w14:textId="77777777" w:rsidR="00D6120D" w:rsidRPr="00C93E5C" w:rsidRDefault="00472BE7" w:rsidP="00D6120D">
      <w:pPr>
        <w:spacing w:after="0"/>
        <w:rPr>
          <w:rFonts w:ascii="Helvetica" w:hAnsi="Helvetica" w:cs="Calibri"/>
          <w:sz w:val="32"/>
          <w:szCs w:val="32"/>
          <w:rPrChange w:id="4347" w:author="Ryan" w:date="2017-04-30T19:28:00Z">
            <w:rPr>
              <w:rFonts w:ascii="Calibri" w:hAnsi="Calibri" w:cs="Calibri"/>
              <w:sz w:val="32"/>
              <w:szCs w:val="32"/>
            </w:rPr>
          </w:rPrChange>
        </w:rPr>
      </w:pPr>
      <w:r w:rsidRPr="00C93E5C">
        <w:rPr>
          <w:rFonts w:ascii="Helvetica" w:hAnsi="Helvetica" w:cs="Calibri"/>
          <w:sz w:val="32"/>
          <w:szCs w:val="32"/>
          <w:rPrChange w:id="4348" w:author="Ryan" w:date="2017-04-30T19:28:00Z">
            <w:rPr>
              <w:rFonts w:ascii="Calibri" w:hAnsi="Calibri" w:cs="Calibri"/>
              <w:sz w:val="32"/>
              <w:szCs w:val="32"/>
            </w:rPr>
          </w:rPrChange>
        </w:rPr>
        <w:t xml:space="preserve">Blake for the anxieties under which his mind </w:t>
      </w:r>
    </w:p>
    <w:p w14:paraId="0023E184" w14:textId="254546EC" w:rsidR="00D6120D" w:rsidRPr="00C93E5C" w:rsidRDefault="00472BE7" w:rsidP="00D6120D">
      <w:pPr>
        <w:spacing w:after="0"/>
        <w:rPr>
          <w:rFonts w:ascii="Helvetica" w:hAnsi="Helvetica" w:cs="Calibri"/>
          <w:sz w:val="32"/>
          <w:szCs w:val="32"/>
          <w:rPrChange w:id="4349" w:author="Ryan" w:date="2017-04-30T19:28:00Z">
            <w:rPr>
              <w:rFonts w:ascii="Calibri" w:hAnsi="Calibri" w:cs="Calibri"/>
              <w:sz w:val="32"/>
              <w:szCs w:val="32"/>
            </w:rPr>
          </w:rPrChange>
        </w:rPr>
      </w:pPr>
      <w:r w:rsidRPr="00C93E5C">
        <w:rPr>
          <w:rFonts w:ascii="Helvetica" w:hAnsi="Helvetica" w:cs="Calibri"/>
          <w:sz w:val="32"/>
          <w:szCs w:val="32"/>
          <w:rPrChange w:id="4350" w:author="Ryan" w:date="2017-04-30T19:28:00Z">
            <w:rPr>
              <w:rFonts w:ascii="Calibri" w:hAnsi="Calibri" w:cs="Calibri"/>
              <w:sz w:val="32"/>
              <w:szCs w:val="32"/>
            </w:rPr>
          </w:rPrChange>
        </w:rPr>
        <w:t xml:space="preserve">had </w:t>
      </w:r>
      <w:r w:rsidR="00D6120D" w:rsidRPr="00C93E5C">
        <w:rPr>
          <w:rFonts w:ascii="Helvetica" w:hAnsi="Helvetica" w:cs="Calibri"/>
          <w:sz w:val="32"/>
          <w:szCs w:val="32"/>
          <w:rPrChange w:id="4351" w:author="Ryan" w:date="2017-04-30T19:28:00Z">
            <w:rPr>
              <w:rFonts w:ascii="Calibri" w:hAnsi="Calibri" w:cs="Calibri"/>
              <w:sz w:val="32"/>
              <w:szCs w:val="32"/>
            </w:rPr>
          </w:rPrChange>
        </w:rPr>
        <w:t>for a long time labo</w:t>
      </w:r>
      <w:r w:rsidR="00FA58E0" w:rsidRPr="00C93E5C">
        <w:rPr>
          <w:rFonts w:ascii="Helvetica" w:hAnsi="Helvetica" w:cs="Calibri"/>
          <w:sz w:val="32"/>
          <w:szCs w:val="32"/>
          <w:rPrChange w:id="4352" w:author="Ryan" w:date="2017-04-30T19:28:00Z">
            <w:rPr>
              <w:rFonts w:ascii="Calibri" w:hAnsi="Calibri" w:cs="Calibri"/>
              <w:sz w:val="32"/>
              <w:szCs w:val="32"/>
            </w:rPr>
          </w:rPrChange>
        </w:rPr>
        <w:t>red. He imm</w:t>
      </w:r>
      <w:r w:rsidRPr="00C93E5C">
        <w:rPr>
          <w:rFonts w:ascii="Helvetica" w:hAnsi="Helvetica" w:cs="Calibri"/>
          <w:sz w:val="32"/>
          <w:szCs w:val="32"/>
          <w:rPrChange w:id="4353" w:author="Ryan" w:date="2017-04-30T19:28:00Z">
            <w:rPr>
              <w:rFonts w:ascii="Calibri" w:hAnsi="Calibri" w:cs="Calibri"/>
              <w:sz w:val="32"/>
              <w:szCs w:val="32"/>
            </w:rPr>
          </w:rPrChange>
        </w:rPr>
        <w:t xml:space="preserve">ediately </w:t>
      </w:r>
    </w:p>
    <w:p w14:paraId="7B8F2BFD" w14:textId="77777777" w:rsidR="00D6120D" w:rsidRPr="00C93E5C" w:rsidRDefault="00472BE7" w:rsidP="00D6120D">
      <w:pPr>
        <w:spacing w:after="0"/>
        <w:rPr>
          <w:rFonts w:ascii="Helvetica" w:hAnsi="Helvetica" w:cs="Calibri"/>
          <w:sz w:val="32"/>
          <w:szCs w:val="32"/>
          <w:rPrChange w:id="4354" w:author="Ryan" w:date="2017-04-30T19:28:00Z">
            <w:rPr>
              <w:rFonts w:ascii="Calibri" w:hAnsi="Calibri" w:cs="Calibri"/>
              <w:sz w:val="32"/>
              <w:szCs w:val="32"/>
            </w:rPr>
          </w:rPrChange>
        </w:rPr>
      </w:pPr>
      <w:r w:rsidRPr="00C93E5C">
        <w:rPr>
          <w:rFonts w:ascii="Helvetica" w:hAnsi="Helvetica" w:cs="Calibri"/>
          <w:sz w:val="32"/>
          <w:szCs w:val="32"/>
          <w:rPrChange w:id="4355" w:author="Ryan" w:date="2017-04-30T19:28:00Z">
            <w:rPr>
              <w:rFonts w:ascii="Calibri" w:hAnsi="Calibri" w:cs="Calibri"/>
              <w:sz w:val="32"/>
              <w:szCs w:val="32"/>
            </w:rPr>
          </w:rPrChange>
        </w:rPr>
        <w:t xml:space="preserve">wrote to </w:t>
      </w:r>
      <w:r w:rsidR="00A2308A" w:rsidRPr="00C93E5C">
        <w:rPr>
          <w:rFonts w:ascii="Helvetica" w:hAnsi="Helvetica" w:cs="Calibri"/>
          <w:sz w:val="32"/>
          <w:szCs w:val="32"/>
          <w:rPrChange w:id="4356" w:author="Ryan" w:date="2017-04-30T19:28:00Z">
            <w:rPr>
              <w:rFonts w:ascii="Calibri" w:hAnsi="Calibri" w:cs="Calibri"/>
              <w:sz w:val="32"/>
              <w:szCs w:val="32"/>
            </w:rPr>
          </w:rPrChange>
        </w:rPr>
        <w:t>her father, and received for an</w:t>
      </w:r>
      <w:r w:rsidRPr="00C93E5C">
        <w:rPr>
          <w:rFonts w:ascii="Helvetica" w:hAnsi="Helvetica" w:cs="Calibri"/>
          <w:sz w:val="32"/>
          <w:szCs w:val="32"/>
          <w:rPrChange w:id="4357" w:author="Ryan" w:date="2017-04-30T19:28:00Z">
            <w:rPr>
              <w:rFonts w:ascii="Calibri" w:hAnsi="Calibri" w:cs="Calibri"/>
              <w:sz w:val="32"/>
              <w:szCs w:val="32"/>
            </w:rPr>
          </w:rPrChange>
        </w:rPr>
        <w:t xml:space="preserve">swer, that, </w:t>
      </w:r>
    </w:p>
    <w:p w14:paraId="3E977B1A" w14:textId="77777777" w:rsidR="00D6120D" w:rsidRPr="00C93E5C" w:rsidRDefault="00472BE7" w:rsidP="00D6120D">
      <w:pPr>
        <w:spacing w:after="0"/>
        <w:rPr>
          <w:rFonts w:ascii="Helvetica" w:hAnsi="Helvetica" w:cs="Calibri"/>
          <w:sz w:val="32"/>
          <w:szCs w:val="32"/>
          <w:rPrChange w:id="4358" w:author="Ryan" w:date="2017-04-30T19:28:00Z">
            <w:rPr>
              <w:rFonts w:ascii="Calibri" w:hAnsi="Calibri" w:cs="Calibri"/>
              <w:sz w:val="32"/>
              <w:szCs w:val="32"/>
            </w:rPr>
          </w:rPrChange>
        </w:rPr>
      </w:pPr>
      <w:r w:rsidRPr="00C93E5C">
        <w:rPr>
          <w:rFonts w:ascii="Helvetica" w:hAnsi="Helvetica" w:cs="Calibri"/>
          <w:sz w:val="32"/>
          <w:szCs w:val="32"/>
          <w:rPrChange w:id="4359" w:author="Ryan" w:date="2017-04-30T19:28:00Z">
            <w:rPr>
              <w:rFonts w:ascii="Calibri" w:hAnsi="Calibri" w:cs="Calibri"/>
              <w:sz w:val="32"/>
              <w:szCs w:val="32"/>
            </w:rPr>
          </w:rPrChange>
        </w:rPr>
        <w:t xml:space="preserve">as he had been well informed of Blake's </w:t>
      </w:r>
      <w:proofErr w:type="spellStart"/>
      <w:r w:rsidRPr="00C93E5C">
        <w:rPr>
          <w:rFonts w:ascii="Helvetica" w:hAnsi="Helvetica" w:cs="Calibri"/>
          <w:sz w:val="32"/>
          <w:szCs w:val="32"/>
          <w:rPrChange w:id="4360" w:author="Ryan" w:date="2017-04-30T19:28:00Z">
            <w:rPr>
              <w:rFonts w:ascii="Calibri" w:hAnsi="Calibri" w:cs="Calibri"/>
              <w:sz w:val="32"/>
              <w:szCs w:val="32"/>
            </w:rPr>
          </w:rPrChange>
        </w:rPr>
        <w:t>si</w:t>
      </w:r>
      <w:r w:rsidR="00A2308A" w:rsidRPr="00C93E5C">
        <w:rPr>
          <w:rFonts w:ascii="Helvetica" w:hAnsi="Helvetica" w:cs="Calibri"/>
          <w:sz w:val="32"/>
          <w:szCs w:val="32"/>
          <w:rPrChange w:id="4361" w:author="Ryan" w:date="2017-04-30T19:28:00Z">
            <w:rPr>
              <w:rFonts w:ascii="Calibri" w:hAnsi="Calibri" w:cs="Calibri"/>
              <w:sz w:val="32"/>
              <w:szCs w:val="32"/>
            </w:rPr>
          </w:rPrChange>
        </w:rPr>
        <w:t>tuati</w:t>
      </w:r>
      <w:proofErr w:type="spellEnd"/>
      <w:r w:rsidR="00D6120D" w:rsidRPr="00C93E5C">
        <w:rPr>
          <w:rFonts w:ascii="Helvetica" w:hAnsi="Helvetica" w:cs="Calibri"/>
          <w:sz w:val="32"/>
          <w:szCs w:val="32"/>
          <w:rPrChange w:id="4362" w:author="Ryan" w:date="2017-04-30T19:28:00Z">
            <w:rPr>
              <w:rFonts w:ascii="Calibri" w:hAnsi="Calibri" w:cs="Calibri"/>
              <w:sz w:val="32"/>
              <w:szCs w:val="32"/>
            </w:rPr>
          </w:rPrChange>
        </w:rPr>
        <w:t>-</w:t>
      </w:r>
    </w:p>
    <w:p w14:paraId="545A75C7" w14:textId="77777777" w:rsidR="00D6120D" w:rsidRPr="00C93E5C" w:rsidRDefault="00A2308A" w:rsidP="00D6120D">
      <w:pPr>
        <w:spacing w:after="0"/>
        <w:rPr>
          <w:rFonts w:ascii="Helvetica" w:hAnsi="Helvetica" w:cs="Calibri"/>
          <w:sz w:val="32"/>
          <w:szCs w:val="32"/>
          <w:rPrChange w:id="4363" w:author="Ryan" w:date="2017-04-30T19:28:00Z">
            <w:rPr>
              <w:rFonts w:ascii="Calibri" w:hAnsi="Calibri" w:cs="Calibri"/>
              <w:sz w:val="32"/>
              <w:szCs w:val="32"/>
            </w:rPr>
          </w:rPrChange>
        </w:rPr>
      </w:pPr>
      <w:r w:rsidRPr="00C93E5C">
        <w:rPr>
          <w:rFonts w:ascii="Helvetica" w:hAnsi="Helvetica" w:cs="Calibri"/>
          <w:sz w:val="32"/>
          <w:szCs w:val="32"/>
          <w:rPrChange w:id="4364" w:author="Ryan" w:date="2017-04-30T19:28:00Z">
            <w:rPr>
              <w:rFonts w:ascii="Calibri" w:hAnsi="Calibri" w:cs="Calibri"/>
              <w:sz w:val="32"/>
              <w:szCs w:val="32"/>
            </w:rPr>
          </w:rPrChange>
        </w:rPr>
        <w:t>on, connections and charac</w:t>
      </w:r>
      <w:r w:rsidR="00472BE7" w:rsidRPr="00C93E5C">
        <w:rPr>
          <w:rFonts w:ascii="Helvetica" w:hAnsi="Helvetica" w:cs="Calibri"/>
          <w:sz w:val="32"/>
          <w:szCs w:val="32"/>
          <w:rPrChange w:id="4365" w:author="Ryan" w:date="2017-04-30T19:28:00Z">
            <w:rPr>
              <w:rFonts w:ascii="Calibri" w:hAnsi="Calibri" w:cs="Calibri"/>
              <w:sz w:val="32"/>
              <w:szCs w:val="32"/>
            </w:rPr>
          </w:rPrChange>
        </w:rPr>
        <w:t xml:space="preserve">ter, he had no </w:t>
      </w:r>
      <w:proofErr w:type="spellStart"/>
      <w:r w:rsidR="00D6120D" w:rsidRPr="00C93E5C">
        <w:rPr>
          <w:rFonts w:ascii="Helvetica" w:hAnsi="Helvetica" w:cs="Calibri"/>
          <w:sz w:val="32"/>
          <w:szCs w:val="32"/>
          <w:rPrChange w:id="4366" w:author="Ryan" w:date="2017-04-30T19:28:00Z">
            <w:rPr>
              <w:rFonts w:ascii="Calibri" w:hAnsi="Calibri" w:cs="Calibri"/>
              <w:sz w:val="32"/>
              <w:szCs w:val="32"/>
            </w:rPr>
          </w:rPrChange>
        </w:rPr>
        <w:t>objec</w:t>
      </w:r>
      <w:proofErr w:type="spellEnd"/>
      <w:r w:rsidR="00D6120D" w:rsidRPr="00C93E5C">
        <w:rPr>
          <w:rFonts w:ascii="Helvetica" w:hAnsi="Helvetica" w:cs="Calibri"/>
          <w:sz w:val="32"/>
          <w:szCs w:val="32"/>
          <w:rPrChange w:id="4367" w:author="Ryan" w:date="2017-04-30T19:28:00Z">
            <w:rPr>
              <w:rFonts w:ascii="Calibri" w:hAnsi="Calibri" w:cs="Calibri"/>
              <w:sz w:val="32"/>
              <w:szCs w:val="32"/>
            </w:rPr>
          </w:rPrChange>
        </w:rPr>
        <w:t>-</w:t>
      </w:r>
    </w:p>
    <w:p w14:paraId="2D652B43" w14:textId="4BFF4D32" w:rsidR="00D6120D" w:rsidRPr="00C93E5C" w:rsidRDefault="00472BE7" w:rsidP="00D6120D">
      <w:pPr>
        <w:spacing w:after="0"/>
        <w:rPr>
          <w:rFonts w:ascii="Helvetica" w:hAnsi="Helvetica" w:cs="Calibri"/>
          <w:sz w:val="32"/>
          <w:szCs w:val="32"/>
          <w:rPrChange w:id="4368" w:author="Ryan" w:date="2017-04-30T19:28:00Z">
            <w:rPr>
              <w:rFonts w:ascii="Calibri" w:hAnsi="Calibri" w:cs="Calibri"/>
              <w:sz w:val="32"/>
              <w:szCs w:val="32"/>
            </w:rPr>
          </w:rPrChange>
        </w:rPr>
      </w:pPr>
      <w:proofErr w:type="spellStart"/>
      <w:r w:rsidRPr="00C93E5C">
        <w:rPr>
          <w:rFonts w:ascii="Helvetica" w:hAnsi="Helvetica" w:cs="Calibri"/>
          <w:sz w:val="32"/>
          <w:szCs w:val="32"/>
          <w:rPrChange w:id="4369" w:author="Ryan" w:date="2017-04-30T19:28:00Z">
            <w:rPr>
              <w:rFonts w:ascii="Calibri" w:hAnsi="Calibri" w:cs="Calibri"/>
              <w:sz w:val="32"/>
              <w:szCs w:val="32"/>
            </w:rPr>
          </w:rPrChange>
        </w:rPr>
        <w:t>tions</w:t>
      </w:r>
      <w:proofErr w:type="spellEnd"/>
      <w:r w:rsidRPr="00C93E5C">
        <w:rPr>
          <w:rFonts w:ascii="Helvetica" w:hAnsi="Helvetica" w:cs="Calibri"/>
          <w:sz w:val="32"/>
          <w:szCs w:val="32"/>
          <w:rPrChange w:id="4370" w:author="Ryan" w:date="2017-04-30T19:28:00Z">
            <w:rPr>
              <w:rFonts w:ascii="Calibri" w:hAnsi="Calibri" w:cs="Calibri"/>
              <w:sz w:val="32"/>
              <w:szCs w:val="32"/>
            </w:rPr>
          </w:rPrChange>
        </w:rPr>
        <w:t xml:space="preserve"> to the union.</w:t>
      </w:r>
      <w:del w:id="4371" w:author="Ryan" w:date="2017-04-30T19:49:00Z">
        <w:r w:rsidR="00D6120D" w:rsidRPr="00C93E5C" w:rsidDel="00FB4514">
          <w:rPr>
            <w:rFonts w:ascii="Helvetica" w:hAnsi="Helvetica" w:cs="Calibri"/>
            <w:sz w:val="32"/>
            <w:szCs w:val="32"/>
            <w:rPrChange w:id="4372" w:author="Ryan" w:date="2017-04-30T19:28:00Z">
              <w:rPr>
                <w:rFonts w:ascii="Calibri" w:hAnsi="Calibri" w:cs="Calibri"/>
                <w:sz w:val="32"/>
                <w:szCs w:val="32"/>
              </w:rPr>
            </w:rPrChange>
          </w:rPr>
          <w:delText>—</w:delText>
        </w:r>
      </w:del>
      <w:ins w:id="4373" w:author="Ryan" w:date="2017-04-30T19:49:00Z">
        <w:r w:rsidR="00FB4514">
          <w:rPr>
            <w:rFonts w:ascii="Helvetica" w:hAnsi="Helvetica" w:cs="Calibri"/>
            <w:sz w:val="32"/>
            <w:szCs w:val="32"/>
          </w:rPr>
          <w:t>--</w:t>
        </w:r>
      </w:ins>
      <w:del w:id="4374" w:author="Ryan" w:date="2017-04-30T19:49:00Z">
        <w:r w:rsidR="00D6120D" w:rsidRPr="00C93E5C" w:rsidDel="00FB4514">
          <w:rPr>
            <w:rFonts w:ascii="Helvetica" w:hAnsi="Helvetica" w:cs="Calibri"/>
            <w:sz w:val="32"/>
            <w:szCs w:val="32"/>
            <w:rPrChange w:id="4375" w:author="Ryan" w:date="2017-04-30T19:28:00Z">
              <w:rPr>
                <w:rFonts w:ascii="Calibri" w:hAnsi="Calibri" w:cs="Calibri"/>
                <w:sz w:val="32"/>
                <w:szCs w:val="32"/>
              </w:rPr>
            </w:rPrChange>
          </w:rPr>
          <w:delText>—</w:delText>
        </w:r>
      </w:del>
      <w:ins w:id="4376" w:author="Ryan" w:date="2017-04-30T19:49:00Z">
        <w:r w:rsidR="00FB4514">
          <w:rPr>
            <w:rFonts w:ascii="Helvetica" w:hAnsi="Helvetica" w:cs="Calibri"/>
            <w:sz w:val="32"/>
            <w:szCs w:val="32"/>
          </w:rPr>
          <w:t>--</w:t>
        </w:r>
      </w:ins>
      <w:r w:rsidRPr="00C93E5C">
        <w:rPr>
          <w:rFonts w:ascii="Helvetica" w:hAnsi="Helvetica" w:cs="Calibri"/>
          <w:sz w:val="32"/>
          <w:szCs w:val="32"/>
          <w:rPrChange w:id="4377" w:author="Ryan" w:date="2017-04-30T19:28:00Z">
            <w:rPr>
              <w:rFonts w:ascii="Calibri" w:hAnsi="Calibri" w:cs="Calibri"/>
              <w:sz w:val="32"/>
              <w:szCs w:val="32"/>
            </w:rPr>
          </w:rPrChange>
        </w:rPr>
        <w:t>As</w:t>
      </w:r>
      <w:r w:rsidR="00A2308A" w:rsidRPr="00C93E5C">
        <w:rPr>
          <w:rFonts w:ascii="Helvetica" w:hAnsi="Helvetica" w:cs="Calibri"/>
          <w:sz w:val="32"/>
          <w:szCs w:val="32"/>
          <w:rPrChange w:id="4378" w:author="Ryan" w:date="2017-04-30T19:28:00Z">
            <w:rPr>
              <w:rFonts w:ascii="Calibri" w:hAnsi="Calibri" w:cs="Calibri"/>
              <w:sz w:val="32"/>
              <w:szCs w:val="32"/>
            </w:rPr>
          </w:rPrChange>
        </w:rPr>
        <w:t xml:space="preserve"> </w:t>
      </w:r>
      <w:r w:rsidRPr="00C93E5C">
        <w:rPr>
          <w:rFonts w:ascii="Helvetica" w:hAnsi="Helvetica" w:cs="Calibri"/>
          <w:sz w:val="32"/>
          <w:szCs w:val="32"/>
          <w:rPrChange w:id="4379" w:author="Ryan" w:date="2017-04-30T19:28:00Z">
            <w:rPr>
              <w:rFonts w:ascii="Calibri" w:hAnsi="Calibri" w:cs="Calibri"/>
              <w:sz w:val="32"/>
              <w:szCs w:val="32"/>
            </w:rPr>
          </w:rPrChange>
        </w:rPr>
        <w:t xml:space="preserve">winter had now </w:t>
      </w:r>
      <w:proofErr w:type="spellStart"/>
      <w:r w:rsidRPr="00C93E5C">
        <w:rPr>
          <w:rFonts w:ascii="Helvetica" w:hAnsi="Helvetica" w:cs="Calibri"/>
          <w:sz w:val="32"/>
          <w:szCs w:val="32"/>
          <w:rPrChange w:id="4380" w:author="Ryan" w:date="2017-04-30T19:28:00Z">
            <w:rPr>
              <w:rFonts w:ascii="Calibri" w:hAnsi="Calibri" w:cs="Calibri"/>
              <w:sz w:val="32"/>
              <w:szCs w:val="32"/>
            </w:rPr>
          </w:rPrChange>
        </w:rPr>
        <w:t>arri</w:t>
      </w:r>
      <w:proofErr w:type="spellEnd"/>
      <w:r w:rsidR="00D6120D" w:rsidRPr="00C93E5C">
        <w:rPr>
          <w:rFonts w:ascii="Helvetica" w:hAnsi="Helvetica" w:cs="Calibri"/>
          <w:sz w:val="32"/>
          <w:szCs w:val="32"/>
          <w:rPrChange w:id="4381" w:author="Ryan" w:date="2017-04-30T19:28:00Z">
            <w:rPr>
              <w:rFonts w:ascii="Calibri" w:hAnsi="Calibri" w:cs="Calibri"/>
              <w:sz w:val="32"/>
              <w:szCs w:val="32"/>
            </w:rPr>
          </w:rPrChange>
        </w:rPr>
        <w:t>-</w:t>
      </w:r>
    </w:p>
    <w:p w14:paraId="1D396642" w14:textId="77777777" w:rsidR="00D6120D" w:rsidRPr="00C93E5C" w:rsidRDefault="00472BE7" w:rsidP="00472BE7">
      <w:pPr>
        <w:spacing w:after="0"/>
        <w:rPr>
          <w:rFonts w:ascii="Helvetica" w:hAnsi="Helvetica" w:cs="Calibri"/>
          <w:sz w:val="32"/>
          <w:szCs w:val="32"/>
          <w:rPrChange w:id="4382" w:author="Ryan" w:date="2017-04-30T19:28:00Z">
            <w:rPr>
              <w:rFonts w:ascii="Calibri" w:hAnsi="Calibri" w:cs="Calibri"/>
              <w:sz w:val="32"/>
              <w:szCs w:val="32"/>
            </w:rPr>
          </w:rPrChange>
        </w:rPr>
      </w:pPr>
      <w:proofErr w:type="spellStart"/>
      <w:r w:rsidRPr="00C93E5C">
        <w:rPr>
          <w:rFonts w:ascii="Helvetica" w:hAnsi="Helvetica" w:cs="Calibri"/>
          <w:sz w:val="32"/>
          <w:szCs w:val="32"/>
          <w:rPrChange w:id="4383" w:author="Ryan" w:date="2017-04-30T19:28:00Z">
            <w:rPr>
              <w:rFonts w:ascii="Calibri" w:hAnsi="Calibri" w:cs="Calibri"/>
              <w:sz w:val="32"/>
              <w:szCs w:val="32"/>
            </w:rPr>
          </w:rPrChange>
        </w:rPr>
        <w:t>ved</w:t>
      </w:r>
      <w:proofErr w:type="spellEnd"/>
      <w:r w:rsidRPr="00C93E5C">
        <w:rPr>
          <w:rFonts w:ascii="Helvetica" w:hAnsi="Helvetica" w:cs="Calibri"/>
          <w:sz w:val="32"/>
          <w:szCs w:val="32"/>
          <w:rPrChange w:id="4384" w:author="Ryan" w:date="2017-04-30T19:28:00Z">
            <w:rPr>
              <w:rFonts w:ascii="Calibri" w:hAnsi="Calibri" w:cs="Calibri"/>
              <w:sz w:val="32"/>
              <w:szCs w:val="32"/>
            </w:rPr>
          </w:rPrChange>
        </w:rPr>
        <w:t xml:space="preserve">, it was concluded to defer the nuptials until </w:t>
      </w:r>
    </w:p>
    <w:p w14:paraId="3E14BF4E" w14:textId="77777777" w:rsidR="00D6120D" w:rsidRPr="00C93E5C" w:rsidRDefault="00472BE7" w:rsidP="00472BE7">
      <w:pPr>
        <w:spacing w:after="0"/>
        <w:rPr>
          <w:rFonts w:ascii="Helvetica" w:hAnsi="Helvetica" w:cs="Calibri"/>
          <w:sz w:val="32"/>
          <w:szCs w:val="32"/>
          <w:rPrChange w:id="4385" w:author="Ryan" w:date="2017-04-30T19:28:00Z">
            <w:rPr>
              <w:rFonts w:ascii="Calibri" w:hAnsi="Calibri" w:cs="Calibri"/>
              <w:sz w:val="32"/>
              <w:szCs w:val="32"/>
            </w:rPr>
          </w:rPrChange>
        </w:rPr>
      </w:pPr>
      <w:r w:rsidRPr="00C93E5C">
        <w:rPr>
          <w:rFonts w:ascii="Helvetica" w:hAnsi="Helvetica" w:cs="Calibri"/>
          <w:sz w:val="32"/>
          <w:szCs w:val="32"/>
          <w:rPrChange w:id="4386" w:author="Ryan" w:date="2017-04-30T19:28:00Z">
            <w:rPr>
              <w:rFonts w:ascii="Calibri" w:hAnsi="Calibri" w:cs="Calibri"/>
              <w:sz w:val="32"/>
              <w:szCs w:val="32"/>
            </w:rPr>
          </w:rPrChange>
        </w:rPr>
        <w:t xml:space="preserve">spring, when they were to be celebrated at her </w:t>
      </w:r>
    </w:p>
    <w:p w14:paraId="3CFBD832" w14:textId="77777777" w:rsidR="00472BE7" w:rsidRPr="00C93E5C" w:rsidRDefault="00472BE7" w:rsidP="00472BE7">
      <w:pPr>
        <w:spacing w:after="0"/>
        <w:rPr>
          <w:rFonts w:ascii="Helvetica" w:hAnsi="Helvetica" w:cs="Calibri"/>
          <w:sz w:val="32"/>
          <w:szCs w:val="32"/>
          <w:rPrChange w:id="4387" w:author="Ryan" w:date="2017-04-30T19:28:00Z">
            <w:rPr>
              <w:rFonts w:ascii="Calibri" w:hAnsi="Calibri" w:cs="Calibri"/>
              <w:sz w:val="32"/>
              <w:szCs w:val="32"/>
            </w:rPr>
          </w:rPrChange>
        </w:rPr>
      </w:pPr>
      <w:r w:rsidRPr="00C93E5C">
        <w:rPr>
          <w:rFonts w:ascii="Helvetica" w:hAnsi="Helvetica" w:cs="Calibri"/>
          <w:sz w:val="32"/>
          <w:szCs w:val="32"/>
          <w:rPrChange w:id="4388" w:author="Ryan" w:date="2017-04-30T19:28:00Z">
            <w:rPr>
              <w:rFonts w:ascii="Calibri" w:hAnsi="Calibri" w:cs="Calibri"/>
              <w:sz w:val="32"/>
              <w:szCs w:val="32"/>
            </w:rPr>
          </w:rPrChange>
        </w:rPr>
        <w:t>father's house.</w:t>
      </w:r>
    </w:p>
    <w:p w14:paraId="24A1CD3C" w14:textId="77777777" w:rsidR="00D6120D" w:rsidRPr="00C93E5C" w:rsidRDefault="00472BE7" w:rsidP="007D5C8B">
      <w:pPr>
        <w:spacing w:after="0"/>
        <w:ind w:firstLine="800"/>
        <w:rPr>
          <w:rFonts w:ascii="Helvetica" w:hAnsi="Helvetica" w:cs="Calibri"/>
          <w:sz w:val="32"/>
          <w:szCs w:val="32"/>
          <w:rPrChange w:id="4389" w:author="Ryan" w:date="2017-04-30T19:28:00Z">
            <w:rPr>
              <w:rFonts w:ascii="Calibri" w:hAnsi="Calibri" w:cs="Calibri"/>
              <w:sz w:val="32"/>
              <w:szCs w:val="32"/>
            </w:rPr>
          </w:rPrChange>
        </w:rPr>
      </w:pPr>
      <w:r w:rsidRPr="00C93E5C">
        <w:rPr>
          <w:rFonts w:ascii="Helvetica" w:hAnsi="Helvetica" w:cs="Calibri"/>
          <w:sz w:val="32"/>
          <w:szCs w:val="32"/>
          <w:rPrChange w:id="4390" w:author="Ryan" w:date="2017-04-30T19:28:00Z">
            <w:rPr>
              <w:rFonts w:ascii="Calibri" w:hAnsi="Calibri" w:cs="Calibri"/>
              <w:sz w:val="32"/>
              <w:szCs w:val="32"/>
            </w:rPr>
          </w:rPrChange>
        </w:rPr>
        <w:t>At a ball, one evening</w:t>
      </w:r>
      <w:r w:rsidR="00D6120D" w:rsidRPr="00C93E5C">
        <w:rPr>
          <w:rFonts w:ascii="Helvetica" w:hAnsi="Helvetica" w:cs="Calibri"/>
          <w:sz w:val="32"/>
          <w:szCs w:val="32"/>
          <w:rPrChange w:id="4391" w:author="Ryan" w:date="2017-04-30T19:28:00Z">
            <w:rPr>
              <w:rFonts w:ascii="Calibri" w:hAnsi="Calibri" w:cs="Calibri"/>
              <w:sz w:val="32"/>
              <w:szCs w:val="32"/>
            </w:rPr>
          </w:rPrChange>
        </w:rPr>
        <w:t>,</w:t>
      </w:r>
      <w:r w:rsidRPr="00C93E5C">
        <w:rPr>
          <w:rFonts w:ascii="Helvetica" w:hAnsi="Helvetica" w:cs="Calibri"/>
          <w:sz w:val="32"/>
          <w:szCs w:val="32"/>
          <w:rPrChange w:id="4392" w:author="Ryan" w:date="2017-04-30T19:28:00Z">
            <w:rPr>
              <w:rFonts w:ascii="Calibri" w:hAnsi="Calibri" w:cs="Calibri"/>
              <w:sz w:val="32"/>
              <w:szCs w:val="32"/>
            </w:rPr>
          </w:rPrChange>
        </w:rPr>
        <w:t xml:space="preserve"> as Eliza and</w:t>
      </w:r>
      <w:r w:rsidR="00A2308A" w:rsidRPr="00C93E5C">
        <w:rPr>
          <w:rFonts w:ascii="Helvetica" w:hAnsi="Helvetica" w:cs="Calibri"/>
          <w:sz w:val="32"/>
          <w:szCs w:val="32"/>
          <w:rPrChange w:id="4393" w:author="Ryan" w:date="2017-04-30T19:28:00Z">
            <w:rPr>
              <w:rFonts w:ascii="Calibri" w:hAnsi="Calibri" w:cs="Calibri"/>
              <w:sz w:val="32"/>
              <w:szCs w:val="32"/>
            </w:rPr>
          </w:rPrChange>
        </w:rPr>
        <w:t xml:space="preserve"> </w:t>
      </w:r>
      <w:r w:rsidRPr="00C93E5C">
        <w:rPr>
          <w:rFonts w:ascii="Helvetica" w:hAnsi="Helvetica" w:cs="Calibri"/>
          <w:sz w:val="32"/>
          <w:szCs w:val="32"/>
          <w:rPrChange w:id="4394" w:author="Ryan" w:date="2017-04-30T19:28:00Z">
            <w:rPr>
              <w:rFonts w:ascii="Calibri" w:hAnsi="Calibri" w:cs="Calibri"/>
              <w:sz w:val="32"/>
              <w:szCs w:val="32"/>
            </w:rPr>
          </w:rPrChange>
        </w:rPr>
        <w:t xml:space="preserve">Miss </w:t>
      </w:r>
    </w:p>
    <w:p w14:paraId="6E4B2CD1" w14:textId="77777777" w:rsidR="00D6120D" w:rsidRPr="00C93E5C" w:rsidRDefault="00472BE7" w:rsidP="00472BE7">
      <w:pPr>
        <w:spacing w:after="0"/>
        <w:rPr>
          <w:rFonts w:ascii="Helvetica" w:hAnsi="Helvetica" w:cs="Calibri"/>
          <w:sz w:val="32"/>
          <w:szCs w:val="32"/>
          <w:rPrChange w:id="4395" w:author="Ryan" w:date="2017-04-30T19:28:00Z">
            <w:rPr>
              <w:rFonts w:ascii="Calibri" w:hAnsi="Calibri" w:cs="Calibri"/>
              <w:sz w:val="32"/>
              <w:szCs w:val="32"/>
            </w:rPr>
          </w:rPrChange>
        </w:rPr>
      </w:pPr>
      <w:r w:rsidRPr="00C93E5C">
        <w:rPr>
          <w:rFonts w:ascii="Helvetica" w:hAnsi="Helvetica" w:cs="Calibri"/>
          <w:sz w:val="32"/>
          <w:szCs w:val="32"/>
          <w:rPrChange w:id="4396" w:author="Ryan" w:date="2017-04-30T19:28:00Z">
            <w:rPr>
              <w:rFonts w:ascii="Calibri" w:hAnsi="Calibri" w:cs="Calibri"/>
              <w:sz w:val="32"/>
              <w:szCs w:val="32"/>
            </w:rPr>
          </w:rPrChange>
        </w:rPr>
        <w:lastRenderedPageBreak/>
        <w:t>Smith were sitting together, after the</w:t>
      </w:r>
      <w:r w:rsidR="00D6120D" w:rsidRPr="00C93E5C">
        <w:rPr>
          <w:rFonts w:ascii="Helvetica" w:hAnsi="Helvetica" w:cs="Calibri"/>
          <w:sz w:val="32"/>
          <w:szCs w:val="32"/>
          <w:rPrChange w:id="4397" w:author="Ryan" w:date="2017-04-30T19:28:00Z">
            <w:rPr>
              <w:rFonts w:ascii="Calibri" w:hAnsi="Calibri" w:cs="Calibri"/>
              <w:sz w:val="32"/>
              <w:szCs w:val="32"/>
            </w:rPr>
          </w:rPrChange>
        </w:rPr>
        <w:t xml:space="preserve"> </w:t>
      </w:r>
      <w:r w:rsidRPr="00C93E5C">
        <w:rPr>
          <w:rFonts w:ascii="Helvetica" w:hAnsi="Helvetica" w:cs="Calibri"/>
          <w:sz w:val="32"/>
          <w:szCs w:val="32"/>
          <w:rPrChange w:id="4398" w:author="Ryan" w:date="2017-04-30T19:28:00Z">
            <w:rPr>
              <w:rFonts w:ascii="Calibri" w:hAnsi="Calibri" w:cs="Calibri"/>
              <w:sz w:val="32"/>
              <w:szCs w:val="32"/>
            </w:rPr>
          </w:rPrChange>
        </w:rPr>
        <w:t xml:space="preserve">fatigues of </w:t>
      </w:r>
    </w:p>
    <w:p w14:paraId="55034CB4" w14:textId="77777777" w:rsidR="00D6120D" w:rsidRPr="00C93E5C" w:rsidRDefault="00472BE7" w:rsidP="00472BE7">
      <w:pPr>
        <w:spacing w:after="0"/>
        <w:rPr>
          <w:rFonts w:ascii="Helvetica" w:hAnsi="Helvetica" w:cs="Calibri"/>
          <w:sz w:val="32"/>
          <w:szCs w:val="32"/>
          <w:rPrChange w:id="4399" w:author="Ryan" w:date="2017-04-30T19:28:00Z">
            <w:rPr>
              <w:rFonts w:ascii="Calibri" w:hAnsi="Calibri" w:cs="Calibri"/>
              <w:sz w:val="32"/>
              <w:szCs w:val="32"/>
            </w:rPr>
          </w:rPrChange>
        </w:rPr>
      </w:pPr>
      <w:r w:rsidRPr="00C93E5C">
        <w:rPr>
          <w:rFonts w:ascii="Helvetica" w:hAnsi="Helvetica" w:cs="Calibri"/>
          <w:sz w:val="32"/>
          <w:szCs w:val="32"/>
          <w:rPrChange w:id="4400" w:author="Ryan" w:date="2017-04-30T19:28:00Z">
            <w:rPr>
              <w:rFonts w:ascii="Calibri" w:hAnsi="Calibri" w:cs="Calibri"/>
              <w:sz w:val="32"/>
              <w:szCs w:val="32"/>
            </w:rPr>
          </w:rPrChange>
        </w:rPr>
        <w:t>a contra-dance, Miss Smith took Eli</w:t>
      </w:r>
      <w:r w:rsidR="00A2308A" w:rsidRPr="00C93E5C">
        <w:rPr>
          <w:rFonts w:ascii="Helvetica" w:hAnsi="Helvetica" w:cs="Calibri"/>
          <w:sz w:val="32"/>
          <w:szCs w:val="32"/>
          <w:rPrChange w:id="4401" w:author="Ryan" w:date="2017-04-30T19:28:00Z">
            <w:rPr>
              <w:rFonts w:ascii="Calibri" w:hAnsi="Calibri" w:cs="Calibri"/>
              <w:sz w:val="32"/>
              <w:szCs w:val="32"/>
            </w:rPr>
          </w:rPrChange>
        </w:rPr>
        <w:t xml:space="preserve">za's hand, </w:t>
      </w:r>
    </w:p>
    <w:p w14:paraId="7AA27C1D" w14:textId="77777777" w:rsidR="00D6120D" w:rsidRPr="00C93E5C" w:rsidRDefault="00A2308A" w:rsidP="00472BE7">
      <w:pPr>
        <w:spacing w:after="0"/>
        <w:rPr>
          <w:rFonts w:ascii="Helvetica" w:hAnsi="Helvetica" w:cs="Calibri"/>
          <w:sz w:val="32"/>
          <w:szCs w:val="32"/>
          <w:rPrChange w:id="4402" w:author="Ryan" w:date="2017-04-30T19:28:00Z">
            <w:rPr>
              <w:rFonts w:ascii="Calibri" w:hAnsi="Calibri" w:cs="Calibri"/>
              <w:sz w:val="32"/>
              <w:szCs w:val="32"/>
            </w:rPr>
          </w:rPrChange>
        </w:rPr>
      </w:pPr>
      <w:r w:rsidRPr="00C93E5C">
        <w:rPr>
          <w:rFonts w:ascii="Helvetica" w:hAnsi="Helvetica" w:cs="Calibri"/>
          <w:sz w:val="32"/>
          <w:szCs w:val="32"/>
          <w:rPrChange w:id="4403" w:author="Ryan" w:date="2017-04-30T19:28:00Z">
            <w:rPr>
              <w:rFonts w:ascii="Calibri" w:hAnsi="Calibri" w:cs="Calibri"/>
              <w:sz w:val="32"/>
              <w:szCs w:val="32"/>
            </w:rPr>
          </w:rPrChange>
        </w:rPr>
        <w:t>pressed it with vehe</w:t>
      </w:r>
      <w:r w:rsidR="00472BE7" w:rsidRPr="00C93E5C">
        <w:rPr>
          <w:rFonts w:ascii="Helvetica" w:hAnsi="Helvetica" w:cs="Calibri"/>
          <w:sz w:val="32"/>
          <w:szCs w:val="32"/>
          <w:rPrChange w:id="4404" w:author="Ryan" w:date="2017-04-30T19:28:00Z">
            <w:rPr>
              <w:rFonts w:ascii="Calibri" w:hAnsi="Calibri" w:cs="Calibri"/>
              <w:sz w:val="32"/>
              <w:szCs w:val="32"/>
            </w:rPr>
          </w:rPrChange>
        </w:rPr>
        <w:t xml:space="preserve">mence, and sighed deeply, </w:t>
      </w:r>
    </w:p>
    <w:p w14:paraId="468065DC" w14:textId="77777777" w:rsidR="00D6120D" w:rsidRPr="00C93E5C" w:rsidRDefault="00472BE7" w:rsidP="00472BE7">
      <w:pPr>
        <w:spacing w:after="0"/>
        <w:rPr>
          <w:rFonts w:ascii="Helvetica" w:hAnsi="Helvetica" w:cs="Calibri"/>
          <w:sz w:val="32"/>
          <w:szCs w:val="32"/>
          <w:rPrChange w:id="4405" w:author="Ryan" w:date="2017-04-30T19:28:00Z">
            <w:rPr>
              <w:rFonts w:ascii="Calibri" w:hAnsi="Calibri" w:cs="Calibri"/>
              <w:sz w:val="32"/>
              <w:szCs w:val="32"/>
            </w:rPr>
          </w:rPrChange>
        </w:rPr>
      </w:pPr>
      <w:r w:rsidRPr="00C93E5C">
        <w:rPr>
          <w:rFonts w:ascii="Helvetica" w:hAnsi="Helvetica" w:cs="Calibri"/>
          <w:sz w:val="32"/>
          <w:szCs w:val="32"/>
          <w:rPrChange w:id="4406" w:author="Ryan" w:date="2017-04-30T19:28:00Z">
            <w:rPr>
              <w:rFonts w:ascii="Calibri" w:hAnsi="Calibri" w:cs="Calibri"/>
              <w:sz w:val="32"/>
              <w:szCs w:val="32"/>
            </w:rPr>
          </w:rPrChange>
        </w:rPr>
        <w:t>"Eliza," says</w:t>
      </w:r>
      <w:r w:rsidR="00D6120D" w:rsidRPr="00C93E5C">
        <w:rPr>
          <w:rFonts w:ascii="Helvetica" w:hAnsi="Helvetica" w:cs="Calibri"/>
          <w:sz w:val="32"/>
          <w:szCs w:val="32"/>
          <w:rPrChange w:id="4407" w:author="Ryan" w:date="2017-04-30T19:28:00Z">
            <w:rPr>
              <w:rFonts w:ascii="Calibri" w:hAnsi="Calibri" w:cs="Calibri"/>
              <w:sz w:val="32"/>
              <w:szCs w:val="32"/>
            </w:rPr>
          </w:rPrChange>
        </w:rPr>
        <w:t xml:space="preserve"> </w:t>
      </w:r>
      <w:r w:rsidRPr="00C93E5C">
        <w:rPr>
          <w:rFonts w:ascii="Helvetica" w:hAnsi="Helvetica" w:cs="Calibri"/>
          <w:sz w:val="32"/>
          <w:szCs w:val="32"/>
          <w:rPrChange w:id="4408" w:author="Ryan" w:date="2017-04-30T19:28:00Z">
            <w:rPr>
              <w:rFonts w:ascii="Calibri" w:hAnsi="Calibri" w:cs="Calibri"/>
              <w:sz w:val="32"/>
              <w:szCs w:val="32"/>
            </w:rPr>
          </w:rPrChange>
        </w:rPr>
        <w:t>she, "I</w:t>
      </w:r>
      <w:r w:rsidR="00D6120D" w:rsidRPr="00C93E5C">
        <w:rPr>
          <w:rFonts w:ascii="Helvetica" w:hAnsi="Helvetica" w:cs="Calibri"/>
          <w:sz w:val="32"/>
          <w:szCs w:val="32"/>
          <w:rPrChange w:id="4409" w:author="Ryan" w:date="2017-04-30T19:28:00Z">
            <w:rPr>
              <w:rFonts w:ascii="Calibri" w:hAnsi="Calibri" w:cs="Calibri"/>
              <w:sz w:val="32"/>
              <w:szCs w:val="32"/>
            </w:rPr>
          </w:rPrChange>
        </w:rPr>
        <w:t xml:space="preserve"> esteem and pity you;</w:t>
      </w:r>
    </w:p>
    <w:p w14:paraId="46D0968B" w14:textId="77777777" w:rsidR="00472BE7" w:rsidRPr="00C93E5C" w:rsidRDefault="00A2308A" w:rsidP="00472BE7">
      <w:pPr>
        <w:spacing w:after="0"/>
        <w:rPr>
          <w:rFonts w:ascii="Helvetica" w:hAnsi="Helvetica" w:cs="Calibri"/>
          <w:sz w:val="32"/>
          <w:szCs w:val="32"/>
          <w:rPrChange w:id="4410" w:author="Ryan" w:date="2017-04-30T19:28:00Z">
            <w:rPr>
              <w:rFonts w:ascii="Calibri" w:hAnsi="Calibri" w:cs="Calibri"/>
              <w:sz w:val="32"/>
              <w:szCs w:val="32"/>
            </w:rPr>
          </w:rPrChange>
        </w:rPr>
      </w:pPr>
      <w:r w:rsidRPr="00C93E5C">
        <w:rPr>
          <w:rFonts w:ascii="Helvetica" w:hAnsi="Helvetica" w:cs="Calibri"/>
          <w:sz w:val="32"/>
          <w:szCs w:val="32"/>
          <w:rPrChange w:id="4411" w:author="Ryan" w:date="2017-04-30T19:28:00Z">
            <w:rPr>
              <w:rFonts w:ascii="Calibri" w:hAnsi="Calibri" w:cs="Calibri"/>
              <w:sz w:val="32"/>
              <w:szCs w:val="32"/>
            </w:rPr>
          </w:rPrChange>
        </w:rPr>
        <w:t>your inno</w:t>
      </w:r>
      <w:r w:rsidR="00472BE7" w:rsidRPr="00C93E5C">
        <w:rPr>
          <w:rFonts w:ascii="Helvetica" w:hAnsi="Helvetica" w:cs="Calibri"/>
          <w:sz w:val="32"/>
          <w:szCs w:val="32"/>
          <w:rPrChange w:id="4412" w:author="Ryan" w:date="2017-04-30T19:28:00Z">
            <w:rPr>
              <w:rFonts w:ascii="Calibri" w:hAnsi="Calibri" w:cs="Calibri"/>
              <w:sz w:val="32"/>
              <w:szCs w:val="32"/>
            </w:rPr>
          </w:rPrChange>
        </w:rPr>
        <w:t xml:space="preserve">cence and </w:t>
      </w:r>
      <w:r w:rsidR="00D6120D" w:rsidRPr="00C93E5C">
        <w:rPr>
          <w:rFonts w:ascii="Helvetica" w:hAnsi="Helvetica" w:cs="Calibri"/>
          <w:sz w:val="32"/>
          <w:szCs w:val="32"/>
          <w:rPrChange w:id="4413" w:author="Ryan" w:date="2017-04-30T19:28:00Z">
            <w:rPr>
              <w:rFonts w:ascii="Calibri" w:hAnsi="Calibri" w:cs="Calibri"/>
              <w:sz w:val="32"/>
              <w:szCs w:val="32"/>
            </w:rPr>
          </w:rPrChange>
        </w:rPr>
        <w:t>your credulity, my dear girl,</w:t>
      </w:r>
    </w:p>
    <w:p w14:paraId="4B2C225F" w14:textId="77777777" w:rsidR="00D6120D" w:rsidRPr="00C93E5C" w:rsidRDefault="00D6120D" w:rsidP="00472BE7">
      <w:pPr>
        <w:spacing w:after="0"/>
        <w:rPr>
          <w:rFonts w:ascii="Helvetica" w:hAnsi="Helvetica" w:cs="Calibri"/>
          <w:sz w:val="32"/>
          <w:szCs w:val="32"/>
          <w:rPrChange w:id="4414" w:author="Ryan" w:date="2017-04-30T19:28:00Z">
            <w:rPr>
              <w:rFonts w:ascii="Calibri" w:hAnsi="Calibri" w:cs="Calibri"/>
              <w:sz w:val="32"/>
              <w:szCs w:val="32"/>
            </w:rPr>
          </w:rPrChange>
        </w:rPr>
      </w:pPr>
      <w:r w:rsidRPr="00C93E5C">
        <w:rPr>
          <w:rFonts w:ascii="Helvetica" w:hAnsi="Helvetica" w:cs="Calibri"/>
          <w:sz w:val="32"/>
          <w:szCs w:val="32"/>
          <w:rPrChange w:id="4415" w:author="Ryan" w:date="2017-04-30T19:28:00Z">
            <w:rPr>
              <w:rFonts w:ascii="Calibri" w:hAnsi="Calibri" w:cs="Calibri"/>
              <w:sz w:val="32"/>
              <w:szCs w:val="32"/>
            </w:rPr>
          </w:rPrChange>
        </w:rPr>
        <w:t xml:space="preserve">are soon to be </w:t>
      </w:r>
      <w:r w:rsidR="00472BE7" w:rsidRPr="00C93E5C">
        <w:rPr>
          <w:rFonts w:ascii="Helvetica" w:hAnsi="Helvetica" w:cs="Calibri"/>
          <w:sz w:val="32"/>
          <w:szCs w:val="32"/>
          <w:rPrChange w:id="4416" w:author="Ryan" w:date="2017-04-30T19:28:00Z">
            <w:rPr>
              <w:rFonts w:ascii="Calibri" w:hAnsi="Calibri" w:cs="Calibri"/>
              <w:sz w:val="32"/>
              <w:szCs w:val="32"/>
            </w:rPr>
          </w:rPrChange>
        </w:rPr>
        <w:t>wrecked upon the shoals of des</w:t>
      </w:r>
      <w:r w:rsidRPr="00C93E5C">
        <w:rPr>
          <w:rFonts w:ascii="Helvetica" w:hAnsi="Helvetica" w:cs="Calibri"/>
          <w:sz w:val="32"/>
          <w:szCs w:val="32"/>
          <w:rPrChange w:id="4417" w:author="Ryan" w:date="2017-04-30T19:28:00Z">
            <w:rPr>
              <w:rFonts w:ascii="Calibri" w:hAnsi="Calibri" w:cs="Calibri"/>
              <w:sz w:val="32"/>
              <w:szCs w:val="32"/>
            </w:rPr>
          </w:rPrChange>
        </w:rPr>
        <w:t>-</w:t>
      </w:r>
    </w:p>
    <w:p w14:paraId="772F621C" w14:textId="77777777" w:rsidR="00D6120D" w:rsidRPr="00C93E5C" w:rsidRDefault="00472BE7" w:rsidP="00472BE7">
      <w:pPr>
        <w:spacing w:after="0"/>
        <w:rPr>
          <w:rFonts w:ascii="Helvetica" w:hAnsi="Helvetica" w:cs="Calibri"/>
          <w:sz w:val="32"/>
          <w:szCs w:val="32"/>
          <w:rPrChange w:id="4418" w:author="Ryan" w:date="2017-04-30T19:28:00Z">
            <w:rPr>
              <w:rFonts w:ascii="Calibri" w:hAnsi="Calibri" w:cs="Calibri"/>
              <w:sz w:val="32"/>
              <w:szCs w:val="32"/>
            </w:rPr>
          </w:rPrChange>
        </w:rPr>
      </w:pPr>
      <w:r w:rsidRPr="00C93E5C">
        <w:rPr>
          <w:rFonts w:ascii="Helvetica" w:hAnsi="Helvetica" w:cs="Calibri"/>
          <w:sz w:val="32"/>
          <w:szCs w:val="32"/>
          <w:rPrChange w:id="4419" w:author="Ryan" w:date="2017-04-30T19:28:00Z">
            <w:rPr>
              <w:rFonts w:ascii="Calibri" w:hAnsi="Calibri" w:cs="Calibri"/>
              <w:sz w:val="32"/>
              <w:szCs w:val="32"/>
            </w:rPr>
          </w:rPrChange>
        </w:rPr>
        <w:t>pair."</w:t>
      </w:r>
      <w:r w:rsidR="00A2308A" w:rsidRPr="00C93E5C">
        <w:rPr>
          <w:rFonts w:ascii="Helvetica" w:hAnsi="Helvetica" w:cs="Calibri"/>
          <w:sz w:val="32"/>
          <w:szCs w:val="32"/>
          <w:rPrChange w:id="4420" w:author="Ryan" w:date="2017-04-30T19:28:00Z">
            <w:rPr>
              <w:rFonts w:ascii="Calibri" w:hAnsi="Calibri" w:cs="Calibri"/>
              <w:sz w:val="32"/>
              <w:szCs w:val="32"/>
            </w:rPr>
          </w:rPrChange>
        </w:rPr>
        <w:t xml:space="preserve"> </w:t>
      </w:r>
      <w:r w:rsidRPr="00C93E5C">
        <w:rPr>
          <w:rFonts w:ascii="Helvetica" w:hAnsi="Helvetica" w:cs="Calibri"/>
          <w:sz w:val="32"/>
          <w:szCs w:val="32"/>
          <w:rPrChange w:id="4421" w:author="Ryan" w:date="2017-04-30T19:28:00Z">
            <w:rPr>
              <w:rFonts w:ascii="Calibri" w:hAnsi="Calibri" w:cs="Calibri"/>
              <w:sz w:val="32"/>
              <w:szCs w:val="32"/>
            </w:rPr>
          </w:rPrChange>
        </w:rPr>
        <w:t>"What</w:t>
      </w:r>
      <w:r w:rsidR="00A2308A" w:rsidRPr="00C93E5C">
        <w:rPr>
          <w:rFonts w:ascii="Helvetica" w:hAnsi="Helvetica" w:cs="Calibri"/>
          <w:sz w:val="32"/>
          <w:szCs w:val="32"/>
          <w:rPrChange w:id="4422" w:author="Ryan" w:date="2017-04-30T19:28:00Z">
            <w:rPr>
              <w:rFonts w:ascii="Calibri" w:hAnsi="Calibri" w:cs="Calibri"/>
              <w:sz w:val="32"/>
              <w:szCs w:val="32"/>
            </w:rPr>
          </w:rPrChange>
        </w:rPr>
        <w:t xml:space="preserve"> means such a portentous pre</w:t>
      </w:r>
      <w:r w:rsidR="00D6120D" w:rsidRPr="00C93E5C">
        <w:rPr>
          <w:rFonts w:ascii="Helvetica" w:hAnsi="Helvetica" w:cs="Calibri"/>
          <w:sz w:val="32"/>
          <w:szCs w:val="32"/>
          <w:rPrChange w:id="4423" w:author="Ryan" w:date="2017-04-30T19:28:00Z">
            <w:rPr>
              <w:rFonts w:ascii="Calibri" w:hAnsi="Calibri" w:cs="Calibri"/>
              <w:sz w:val="32"/>
              <w:szCs w:val="32"/>
            </w:rPr>
          </w:rPrChange>
        </w:rPr>
        <w:t>-</w:t>
      </w:r>
    </w:p>
    <w:p w14:paraId="6FD3D6F0" w14:textId="77777777" w:rsidR="00472BE7" w:rsidRPr="00C93E5C" w:rsidRDefault="00A2308A" w:rsidP="00472BE7">
      <w:pPr>
        <w:spacing w:after="0"/>
        <w:rPr>
          <w:rFonts w:ascii="Helvetica" w:hAnsi="Helvetica" w:cs="Calibri"/>
          <w:sz w:val="32"/>
          <w:szCs w:val="32"/>
          <w:rPrChange w:id="4424" w:author="Ryan" w:date="2017-04-30T19:28:00Z">
            <w:rPr>
              <w:rFonts w:ascii="Calibri" w:hAnsi="Calibri" w:cs="Calibri"/>
              <w:sz w:val="32"/>
              <w:szCs w:val="32"/>
            </w:rPr>
          </w:rPrChange>
        </w:rPr>
      </w:pPr>
      <w:r w:rsidRPr="00C93E5C">
        <w:rPr>
          <w:rFonts w:ascii="Helvetica" w:hAnsi="Helvetica" w:cs="Calibri"/>
          <w:sz w:val="32"/>
          <w:szCs w:val="32"/>
          <w:rPrChange w:id="4425" w:author="Ryan" w:date="2017-04-30T19:28:00Z">
            <w:rPr>
              <w:rFonts w:ascii="Calibri" w:hAnsi="Calibri" w:cs="Calibri"/>
              <w:sz w:val="32"/>
              <w:szCs w:val="32"/>
            </w:rPr>
          </w:rPrChange>
        </w:rPr>
        <w:t>dic</w:t>
      </w:r>
      <w:r w:rsidR="00472BE7" w:rsidRPr="00C93E5C">
        <w:rPr>
          <w:rFonts w:ascii="Helvetica" w:hAnsi="Helvetica" w:cs="Calibri"/>
          <w:sz w:val="32"/>
          <w:szCs w:val="32"/>
          <w:rPrChange w:id="4426" w:author="Ryan" w:date="2017-04-30T19:28:00Z">
            <w:rPr>
              <w:rFonts w:ascii="Calibri" w:hAnsi="Calibri" w:cs="Calibri"/>
              <w:sz w:val="32"/>
              <w:szCs w:val="32"/>
            </w:rPr>
          </w:rPrChange>
        </w:rPr>
        <w:t>tion?" replied Eliza. '"</w:t>
      </w:r>
      <w:r w:rsidR="00472BE7" w:rsidRPr="00C93E5C">
        <w:rPr>
          <w:rFonts w:ascii="Helvetica" w:hAnsi="Helvetica" w:cs="Calibri"/>
          <w:i/>
          <w:sz w:val="32"/>
          <w:szCs w:val="32"/>
          <w:rPrChange w:id="4427" w:author="Ryan" w:date="2017-04-30T19:28:00Z">
            <w:rPr>
              <w:rFonts w:ascii="Calibri" w:hAnsi="Calibri" w:cs="Calibri"/>
              <w:i/>
              <w:sz w:val="32"/>
              <w:szCs w:val="32"/>
            </w:rPr>
          </w:rPrChange>
        </w:rPr>
        <w:t xml:space="preserve">That </w:t>
      </w:r>
      <w:r w:rsidR="00D6120D" w:rsidRPr="00C93E5C">
        <w:rPr>
          <w:rFonts w:ascii="Helvetica" w:hAnsi="Helvetica" w:cs="Calibri"/>
          <w:sz w:val="32"/>
          <w:szCs w:val="32"/>
          <w:rPrChange w:id="4428" w:author="Ryan" w:date="2017-04-30T19:28:00Z">
            <w:rPr>
              <w:rFonts w:ascii="Calibri" w:hAnsi="Calibri" w:cs="Calibri"/>
              <w:sz w:val="32"/>
              <w:szCs w:val="32"/>
            </w:rPr>
          </w:rPrChange>
        </w:rPr>
        <w:t>you may here-</w:t>
      </w:r>
    </w:p>
    <w:p w14:paraId="2CE99E50" w14:textId="77777777" w:rsidR="00D6120D" w:rsidRPr="00C93E5C" w:rsidRDefault="00D6120D" w:rsidP="00472BE7">
      <w:pPr>
        <w:spacing w:after="0"/>
        <w:rPr>
          <w:rFonts w:ascii="Helvetica" w:hAnsi="Helvetica" w:cs="Calibri"/>
          <w:sz w:val="32"/>
          <w:szCs w:val="32"/>
          <w:rPrChange w:id="4429" w:author="Ryan" w:date="2017-04-30T19:28:00Z">
            <w:rPr>
              <w:rFonts w:ascii="Calibri" w:hAnsi="Calibri" w:cs="Calibri"/>
              <w:sz w:val="32"/>
              <w:szCs w:val="32"/>
            </w:rPr>
          </w:rPrChange>
        </w:rPr>
      </w:pPr>
      <w:r w:rsidRPr="00C93E5C">
        <w:rPr>
          <w:rFonts w:ascii="Helvetica" w:hAnsi="Helvetica" w:cs="Calibri"/>
          <w:sz w:val="32"/>
          <w:szCs w:val="32"/>
          <w:rPrChange w:id="4430" w:author="Ryan" w:date="2017-04-30T19:28:00Z">
            <w:rPr>
              <w:rFonts w:ascii="Calibri" w:hAnsi="Calibri" w:cs="Calibri"/>
              <w:sz w:val="32"/>
              <w:szCs w:val="32"/>
            </w:rPr>
          </w:rPrChange>
        </w:rPr>
        <w:t>af</w:t>
      </w:r>
      <w:r w:rsidR="00472BE7" w:rsidRPr="00C93E5C">
        <w:rPr>
          <w:rFonts w:ascii="Helvetica" w:hAnsi="Helvetica" w:cs="Calibri"/>
          <w:sz w:val="32"/>
          <w:szCs w:val="32"/>
          <w:rPrChange w:id="4431" w:author="Ryan" w:date="2017-04-30T19:28:00Z">
            <w:rPr>
              <w:rFonts w:ascii="Calibri" w:hAnsi="Calibri" w:cs="Calibri"/>
              <w:sz w:val="32"/>
              <w:szCs w:val="32"/>
            </w:rPr>
          </w:rPrChange>
        </w:rPr>
        <w:t>ter know," answered Miss Smith, "but never</w:t>
      </w:r>
      <w:r w:rsidR="00A2308A" w:rsidRPr="00C93E5C">
        <w:rPr>
          <w:rFonts w:ascii="Helvetica" w:hAnsi="Helvetica" w:cs="Calibri"/>
          <w:sz w:val="32"/>
          <w:szCs w:val="32"/>
          <w:rPrChange w:id="4432" w:author="Ryan" w:date="2017-04-30T19:28:00Z">
            <w:rPr>
              <w:rFonts w:ascii="Calibri" w:hAnsi="Calibri" w:cs="Calibri"/>
              <w:sz w:val="32"/>
              <w:szCs w:val="32"/>
            </w:rPr>
          </w:rPrChange>
        </w:rPr>
        <w:t xml:space="preserve"> </w:t>
      </w:r>
    </w:p>
    <w:p w14:paraId="196B36E9" w14:textId="77777777" w:rsidR="00472BE7" w:rsidRPr="00C93E5C" w:rsidRDefault="00472BE7" w:rsidP="00472BE7">
      <w:pPr>
        <w:spacing w:after="0"/>
        <w:rPr>
          <w:rFonts w:ascii="Helvetica" w:hAnsi="Helvetica" w:cs="Calibri"/>
          <w:sz w:val="32"/>
          <w:szCs w:val="32"/>
          <w:rPrChange w:id="4433" w:author="Ryan" w:date="2017-04-30T19:28:00Z">
            <w:rPr>
              <w:rFonts w:ascii="Calibri" w:hAnsi="Calibri" w:cs="Calibri"/>
              <w:sz w:val="32"/>
              <w:szCs w:val="32"/>
            </w:rPr>
          </w:rPrChange>
        </w:rPr>
      </w:pPr>
      <w:r w:rsidRPr="00C93E5C">
        <w:rPr>
          <w:rFonts w:ascii="Helvetica" w:hAnsi="Helvetica" w:cs="Calibri"/>
          <w:sz w:val="32"/>
          <w:szCs w:val="32"/>
          <w:rPrChange w:id="4434" w:author="Ryan" w:date="2017-04-30T19:28:00Z">
            <w:rPr>
              <w:rFonts w:ascii="Calibri" w:hAnsi="Calibri" w:cs="Calibri"/>
              <w:sz w:val="32"/>
              <w:szCs w:val="32"/>
            </w:rPr>
          </w:rPrChange>
        </w:rPr>
        <w:t>from me." At this instant Blake joined them</w:t>
      </w:r>
      <w:r w:rsidR="00D6120D" w:rsidRPr="00C93E5C">
        <w:rPr>
          <w:rFonts w:ascii="Helvetica" w:hAnsi="Helvetica" w:cs="Calibri"/>
          <w:sz w:val="32"/>
          <w:szCs w:val="32"/>
          <w:rPrChange w:id="4435" w:author="Ryan" w:date="2017-04-30T19:28:00Z">
            <w:rPr>
              <w:rFonts w:ascii="Calibri" w:hAnsi="Calibri" w:cs="Calibri"/>
              <w:sz w:val="32"/>
              <w:szCs w:val="32"/>
            </w:rPr>
          </w:rPrChange>
        </w:rPr>
        <w:t>,</w:t>
      </w:r>
    </w:p>
    <w:p w14:paraId="412645F0" w14:textId="77777777" w:rsidR="009A2D33" w:rsidRPr="00C93E5C" w:rsidRDefault="00472BE7" w:rsidP="00472BE7">
      <w:pPr>
        <w:spacing w:after="0"/>
        <w:rPr>
          <w:rFonts w:ascii="Helvetica" w:hAnsi="Helvetica" w:cs="Calibri"/>
          <w:sz w:val="32"/>
          <w:szCs w:val="32"/>
          <w:rPrChange w:id="4436" w:author="Ryan" w:date="2017-04-30T19:28:00Z">
            <w:rPr>
              <w:rFonts w:ascii="Calibri" w:hAnsi="Calibri" w:cs="Calibri"/>
              <w:sz w:val="32"/>
              <w:szCs w:val="32"/>
            </w:rPr>
          </w:rPrChange>
        </w:rPr>
      </w:pPr>
      <w:r w:rsidRPr="00C93E5C">
        <w:rPr>
          <w:rFonts w:ascii="Helvetica" w:hAnsi="Helvetica" w:cs="Calibri"/>
          <w:sz w:val="32"/>
          <w:szCs w:val="32"/>
          <w:rPrChange w:id="4437" w:author="Ryan" w:date="2017-04-30T19:28:00Z">
            <w:rPr>
              <w:rFonts w:ascii="Calibri" w:hAnsi="Calibri" w:cs="Calibri"/>
              <w:sz w:val="32"/>
              <w:szCs w:val="32"/>
            </w:rPr>
          </w:rPrChange>
        </w:rPr>
        <w:t xml:space="preserve">which put </w:t>
      </w:r>
      <w:r w:rsidR="00A2308A" w:rsidRPr="00C93E5C">
        <w:rPr>
          <w:rFonts w:ascii="Helvetica" w:hAnsi="Helvetica" w:cs="Calibri"/>
          <w:sz w:val="32"/>
          <w:szCs w:val="32"/>
          <w:rPrChange w:id="4438" w:author="Ryan" w:date="2017-04-30T19:28:00Z">
            <w:rPr>
              <w:rFonts w:ascii="Calibri" w:hAnsi="Calibri" w:cs="Calibri"/>
              <w:sz w:val="32"/>
              <w:szCs w:val="32"/>
            </w:rPr>
          </w:rPrChange>
        </w:rPr>
        <w:t>an end to the conversation. Eli</w:t>
      </w:r>
      <w:r w:rsidRPr="00C93E5C">
        <w:rPr>
          <w:rFonts w:ascii="Helvetica" w:hAnsi="Helvetica" w:cs="Calibri"/>
          <w:sz w:val="32"/>
          <w:szCs w:val="32"/>
          <w:rPrChange w:id="4439" w:author="Ryan" w:date="2017-04-30T19:28:00Z">
            <w:rPr>
              <w:rFonts w:ascii="Calibri" w:hAnsi="Calibri" w:cs="Calibri"/>
              <w:sz w:val="32"/>
              <w:szCs w:val="32"/>
            </w:rPr>
          </w:rPrChange>
        </w:rPr>
        <w:t xml:space="preserve">za </w:t>
      </w:r>
    </w:p>
    <w:p w14:paraId="7455D1FD" w14:textId="77777777" w:rsidR="009A2D33" w:rsidRPr="00C93E5C" w:rsidRDefault="00472BE7" w:rsidP="00472BE7">
      <w:pPr>
        <w:spacing w:after="0"/>
        <w:rPr>
          <w:rFonts w:ascii="Helvetica" w:hAnsi="Helvetica" w:cs="Calibri"/>
          <w:sz w:val="32"/>
          <w:szCs w:val="32"/>
          <w:rPrChange w:id="4440" w:author="Ryan" w:date="2017-04-30T19:28:00Z">
            <w:rPr>
              <w:rFonts w:ascii="Calibri" w:hAnsi="Calibri" w:cs="Calibri"/>
              <w:sz w:val="32"/>
              <w:szCs w:val="32"/>
            </w:rPr>
          </w:rPrChange>
        </w:rPr>
      </w:pPr>
      <w:r w:rsidRPr="00C93E5C">
        <w:rPr>
          <w:rFonts w:ascii="Helvetica" w:hAnsi="Helvetica" w:cs="Calibri"/>
          <w:sz w:val="32"/>
          <w:szCs w:val="32"/>
          <w:rPrChange w:id="4441" w:author="Ryan" w:date="2017-04-30T19:28:00Z">
            <w:rPr>
              <w:rFonts w:ascii="Calibri" w:hAnsi="Calibri" w:cs="Calibri"/>
              <w:sz w:val="32"/>
              <w:szCs w:val="32"/>
            </w:rPr>
          </w:rPrChange>
        </w:rPr>
        <w:t>suppo</w:t>
      </w:r>
      <w:r w:rsidR="009A2D33" w:rsidRPr="00C93E5C">
        <w:rPr>
          <w:rFonts w:ascii="Helvetica" w:hAnsi="Helvetica" w:cs="Calibri"/>
          <w:sz w:val="32"/>
          <w:szCs w:val="32"/>
          <w:rPrChange w:id="4442" w:author="Ryan" w:date="2017-04-30T19:28:00Z">
            <w:rPr>
              <w:rFonts w:ascii="Calibri" w:hAnsi="Calibri" w:cs="Calibri"/>
              <w:sz w:val="32"/>
              <w:szCs w:val="32"/>
            </w:rPr>
          </w:rPrChange>
        </w:rPr>
        <w:t xml:space="preserve">sed these observations proceeded </w:t>
      </w:r>
      <w:r w:rsidRPr="00C93E5C">
        <w:rPr>
          <w:rFonts w:ascii="Helvetica" w:hAnsi="Helvetica" w:cs="Calibri"/>
          <w:sz w:val="32"/>
          <w:szCs w:val="32"/>
          <w:rPrChange w:id="4443" w:author="Ryan" w:date="2017-04-30T19:28:00Z">
            <w:rPr>
              <w:rFonts w:ascii="Calibri" w:hAnsi="Calibri" w:cs="Calibri"/>
              <w:sz w:val="32"/>
              <w:szCs w:val="32"/>
            </w:rPr>
          </w:rPrChange>
        </w:rPr>
        <w:t xml:space="preserve">from the </w:t>
      </w:r>
    </w:p>
    <w:p w14:paraId="1B65D3E5" w14:textId="77777777" w:rsidR="009A2D33" w:rsidRPr="00C93E5C" w:rsidRDefault="00472BE7" w:rsidP="00472BE7">
      <w:pPr>
        <w:spacing w:after="0"/>
        <w:rPr>
          <w:rFonts w:ascii="Helvetica" w:hAnsi="Helvetica" w:cs="Calibri"/>
          <w:sz w:val="32"/>
          <w:szCs w:val="32"/>
          <w:rPrChange w:id="4444" w:author="Ryan" w:date="2017-04-30T19:28:00Z">
            <w:rPr>
              <w:rFonts w:ascii="Calibri" w:hAnsi="Calibri" w:cs="Calibri"/>
              <w:sz w:val="32"/>
              <w:szCs w:val="32"/>
            </w:rPr>
          </w:rPrChange>
        </w:rPr>
      </w:pPr>
      <w:r w:rsidRPr="00C93E5C">
        <w:rPr>
          <w:rFonts w:ascii="Helvetica" w:hAnsi="Helvetica" w:cs="Calibri"/>
          <w:sz w:val="32"/>
          <w:szCs w:val="32"/>
          <w:rPrChange w:id="4445" w:author="Ryan" w:date="2017-04-30T19:28:00Z">
            <w:rPr>
              <w:rFonts w:ascii="Calibri" w:hAnsi="Calibri" w:cs="Calibri"/>
              <w:sz w:val="32"/>
              <w:szCs w:val="32"/>
            </w:rPr>
          </w:rPrChange>
        </w:rPr>
        <w:t>disappointment which Miss Smith</w:t>
      </w:r>
      <w:r w:rsidR="009A2D33" w:rsidRPr="00C93E5C">
        <w:rPr>
          <w:rFonts w:ascii="Helvetica" w:hAnsi="Helvetica" w:cs="Calibri"/>
          <w:sz w:val="32"/>
          <w:szCs w:val="32"/>
          <w:rPrChange w:id="4446" w:author="Ryan" w:date="2017-04-30T19:28:00Z">
            <w:rPr>
              <w:rFonts w:ascii="Calibri" w:hAnsi="Calibri" w:cs="Calibri"/>
              <w:sz w:val="32"/>
              <w:szCs w:val="32"/>
            </w:rPr>
          </w:rPrChange>
        </w:rPr>
        <w:t xml:space="preserve"> </w:t>
      </w:r>
      <w:r w:rsidRPr="00C93E5C">
        <w:rPr>
          <w:rFonts w:ascii="Helvetica" w:hAnsi="Helvetica" w:cs="Calibri"/>
          <w:sz w:val="32"/>
          <w:szCs w:val="32"/>
          <w:rPrChange w:id="4447" w:author="Ryan" w:date="2017-04-30T19:28:00Z">
            <w:rPr>
              <w:rFonts w:ascii="Calibri" w:hAnsi="Calibri" w:cs="Calibri"/>
              <w:sz w:val="32"/>
              <w:szCs w:val="32"/>
            </w:rPr>
          </w:rPrChange>
        </w:rPr>
        <w:t xml:space="preserve">had </w:t>
      </w:r>
      <w:proofErr w:type="spellStart"/>
      <w:r w:rsidRPr="00C93E5C">
        <w:rPr>
          <w:rFonts w:ascii="Helvetica" w:hAnsi="Helvetica" w:cs="Calibri"/>
          <w:sz w:val="32"/>
          <w:szCs w:val="32"/>
          <w:rPrChange w:id="4448" w:author="Ryan" w:date="2017-04-30T19:28:00Z">
            <w:rPr>
              <w:rFonts w:ascii="Calibri" w:hAnsi="Calibri" w:cs="Calibri"/>
              <w:sz w:val="32"/>
              <w:szCs w:val="32"/>
            </w:rPr>
          </w:rPrChange>
        </w:rPr>
        <w:t>experien</w:t>
      </w:r>
      <w:proofErr w:type="spellEnd"/>
      <w:r w:rsidR="009A2D33" w:rsidRPr="00C93E5C">
        <w:rPr>
          <w:rFonts w:ascii="Helvetica" w:hAnsi="Helvetica" w:cs="Calibri"/>
          <w:sz w:val="32"/>
          <w:szCs w:val="32"/>
          <w:rPrChange w:id="4449" w:author="Ryan" w:date="2017-04-30T19:28:00Z">
            <w:rPr>
              <w:rFonts w:ascii="Calibri" w:hAnsi="Calibri" w:cs="Calibri"/>
              <w:sz w:val="32"/>
              <w:szCs w:val="32"/>
            </w:rPr>
          </w:rPrChange>
        </w:rPr>
        <w:t>-</w:t>
      </w:r>
    </w:p>
    <w:p w14:paraId="2C7EAAC5" w14:textId="77777777" w:rsidR="009A2D33" w:rsidRPr="00C93E5C" w:rsidRDefault="009A2D33" w:rsidP="00472BE7">
      <w:pPr>
        <w:spacing w:after="0"/>
        <w:rPr>
          <w:rFonts w:ascii="Helvetica" w:hAnsi="Helvetica" w:cs="Calibri"/>
          <w:sz w:val="32"/>
          <w:szCs w:val="32"/>
          <w:rPrChange w:id="4450" w:author="Ryan" w:date="2017-04-30T19:28:00Z">
            <w:rPr>
              <w:rFonts w:ascii="Calibri" w:hAnsi="Calibri" w:cs="Calibri"/>
              <w:sz w:val="32"/>
              <w:szCs w:val="32"/>
            </w:rPr>
          </w:rPrChange>
        </w:rPr>
      </w:pPr>
      <w:proofErr w:type="spellStart"/>
      <w:r w:rsidRPr="00C93E5C">
        <w:rPr>
          <w:rFonts w:ascii="Helvetica" w:hAnsi="Helvetica" w:cs="Calibri"/>
          <w:sz w:val="32"/>
          <w:szCs w:val="32"/>
          <w:rPrChange w:id="4451" w:author="Ryan" w:date="2017-04-30T19:28:00Z">
            <w:rPr>
              <w:rFonts w:ascii="Calibri" w:hAnsi="Calibri" w:cs="Calibri"/>
              <w:sz w:val="32"/>
              <w:szCs w:val="32"/>
            </w:rPr>
          </w:rPrChange>
        </w:rPr>
        <w:t>ced</w:t>
      </w:r>
      <w:proofErr w:type="spellEnd"/>
      <w:r w:rsidRPr="00C93E5C">
        <w:rPr>
          <w:rFonts w:ascii="Helvetica" w:hAnsi="Helvetica" w:cs="Calibri"/>
          <w:sz w:val="32"/>
          <w:szCs w:val="32"/>
          <w:rPrChange w:id="4452" w:author="Ryan" w:date="2017-04-30T19:28:00Z">
            <w:rPr>
              <w:rFonts w:ascii="Calibri" w:hAnsi="Calibri" w:cs="Calibri"/>
              <w:sz w:val="32"/>
              <w:szCs w:val="32"/>
            </w:rPr>
          </w:rPrChange>
        </w:rPr>
        <w:t xml:space="preserve">, as her regard for Blake </w:t>
      </w:r>
      <w:r w:rsidR="00472BE7" w:rsidRPr="00C93E5C">
        <w:rPr>
          <w:rFonts w:ascii="Helvetica" w:hAnsi="Helvetica" w:cs="Calibri"/>
          <w:sz w:val="32"/>
          <w:szCs w:val="32"/>
          <w:rPrChange w:id="4453" w:author="Ryan" w:date="2017-04-30T19:28:00Z">
            <w:rPr>
              <w:rFonts w:ascii="Calibri" w:hAnsi="Calibri" w:cs="Calibri"/>
              <w:sz w:val="32"/>
              <w:szCs w:val="32"/>
            </w:rPr>
          </w:rPrChange>
        </w:rPr>
        <w:t>was no secret. Eli</w:t>
      </w:r>
      <w:r w:rsidRPr="00C93E5C">
        <w:rPr>
          <w:rFonts w:ascii="Helvetica" w:hAnsi="Helvetica" w:cs="Calibri"/>
          <w:sz w:val="32"/>
          <w:szCs w:val="32"/>
          <w:rPrChange w:id="4454" w:author="Ryan" w:date="2017-04-30T19:28:00Z">
            <w:rPr>
              <w:rFonts w:ascii="Calibri" w:hAnsi="Calibri" w:cs="Calibri"/>
              <w:sz w:val="32"/>
              <w:szCs w:val="32"/>
            </w:rPr>
          </w:rPrChange>
        </w:rPr>
        <w:t>-</w:t>
      </w:r>
    </w:p>
    <w:p w14:paraId="126A1259" w14:textId="77777777" w:rsidR="009A2D33" w:rsidRPr="00C93E5C" w:rsidRDefault="00472BE7" w:rsidP="00472BE7">
      <w:pPr>
        <w:spacing w:after="0"/>
        <w:rPr>
          <w:rFonts w:ascii="Helvetica" w:hAnsi="Helvetica" w:cs="Calibri"/>
          <w:sz w:val="32"/>
          <w:szCs w:val="32"/>
          <w:rPrChange w:id="4455" w:author="Ryan" w:date="2017-04-30T19:28:00Z">
            <w:rPr>
              <w:rFonts w:ascii="Calibri" w:hAnsi="Calibri" w:cs="Calibri"/>
              <w:sz w:val="32"/>
              <w:szCs w:val="32"/>
            </w:rPr>
          </w:rPrChange>
        </w:rPr>
      </w:pPr>
      <w:proofErr w:type="spellStart"/>
      <w:r w:rsidRPr="00C93E5C">
        <w:rPr>
          <w:rFonts w:ascii="Helvetica" w:hAnsi="Helvetica" w:cs="Calibri"/>
          <w:sz w:val="32"/>
          <w:szCs w:val="32"/>
          <w:rPrChange w:id="4456" w:author="Ryan" w:date="2017-04-30T19:28:00Z">
            <w:rPr>
              <w:rFonts w:ascii="Calibri" w:hAnsi="Calibri" w:cs="Calibri"/>
              <w:sz w:val="32"/>
              <w:szCs w:val="32"/>
            </w:rPr>
          </w:rPrChange>
        </w:rPr>
        <w:t>za</w:t>
      </w:r>
      <w:proofErr w:type="spellEnd"/>
      <w:r w:rsidRPr="00C93E5C">
        <w:rPr>
          <w:rFonts w:ascii="Helvetica" w:hAnsi="Helvetica" w:cs="Calibri"/>
          <w:sz w:val="32"/>
          <w:szCs w:val="32"/>
          <w:rPrChange w:id="4457" w:author="Ryan" w:date="2017-04-30T19:28:00Z">
            <w:rPr>
              <w:rFonts w:ascii="Calibri" w:hAnsi="Calibri" w:cs="Calibri"/>
              <w:sz w:val="32"/>
              <w:szCs w:val="32"/>
            </w:rPr>
          </w:rPrChange>
        </w:rPr>
        <w:t>, however, related the circumstance to Blake</w:t>
      </w:r>
      <w:r w:rsidR="009A2D33" w:rsidRPr="00C93E5C">
        <w:rPr>
          <w:rFonts w:ascii="Helvetica" w:hAnsi="Helvetica" w:cs="Calibri"/>
          <w:sz w:val="32"/>
          <w:szCs w:val="32"/>
          <w:rPrChange w:id="4458" w:author="Ryan" w:date="2017-04-30T19:28:00Z">
            <w:rPr>
              <w:rFonts w:ascii="Calibri" w:hAnsi="Calibri" w:cs="Calibri"/>
              <w:sz w:val="32"/>
              <w:szCs w:val="32"/>
            </w:rPr>
          </w:rPrChange>
        </w:rPr>
        <w:t>,</w:t>
      </w:r>
    </w:p>
    <w:p w14:paraId="0A4E9E74" w14:textId="77777777" w:rsidR="009A2D33" w:rsidRPr="00C93E5C" w:rsidRDefault="00472BE7" w:rsidP="00472BE7">
      <w:pPr>
        <w:spacing w:after="0"/>
        <w:rPr>
          <w:rFonts w:ascii="Helvetica" w:hAnsi="Helvetica" w:cs="Calibri"/>
          <w:sz w:val="32"/>
          <w:szCs w:val="32"/>
          <w:rPrChange w:id="4459" w:author="Ryan" w:date="2017-04-30T19:28:00Z">
            <w:rPr>
              <w:rFonts w:ascii="Calibri" w:hAnsi="Calibri" w:cs="Calibri"/>
              <w:sz w:val="32"/>
              <w:szCs w:val="32"/>
            </w:rPr>
          </w:rPrChange>
        </w:rPr>
      </w:pPr>
      <w:r w:rsidRPr="00C93E5C">
        <w:rPr>
          <w:rFonts w:ascii="Helvetica" w:hAnsi="Helvetica" w:cs="Calibri"/>
          <w:sz w:val="32"/>
          <w:szCs w:val="32"/>
          <w:rPrChange w:id="4460" w:author="Ryan" w:date="2017-04-30T19:28:00Z">
            <w:rPr>
              <w:rFonts w:ascii="Calibri" w:hAnsi="Calibri" w:cs="Calibri"/>
              <w:sz w:val="32"/>
              <w:szCs w:val="32"/>
            </w:rPr>
          </w:rPrChange>
        </w:rPr>
        <w:t xml:space="preserve">which she thought appeared a little to shock him, </w:t>
      </w:r>
    </w:p>
    <w:p w14:paraId="05216B83" w14:textId="77777777" w:rsidR="009A2D33" w:rsidRPr="00C93E5C" w:rsidRDefault="00472BE7" w:rsidP="00472BE7">
      <w:pPr>
        <w:spacing w:after="0"/>
        <w:rPr>
          <w:rFonts w:ascii="Helvetica" w:hAnsi="Helvetica" w:cs="Calibri"/>
          <w:sz w:val="32"/>
          <w:szCs w:val="32"/>
          <w:rPrChange w:id="4461" w:author="Ryan" w:date="2017-04-30T19:28:00Z">
            <w:rPr>
              <w:rFonts w:ascii="Calibri" w:hAnsi="Calibri" w:cs="Calibri"/>
              <w:sz w:val="32"/>
              <w:szCs w:val="32"/>
            </w:rPr>
          </w:rPrChange>
        </w:rPr>
      </w:pPr>
      <w:r w:rsidRPr="00C93E5C">
        <w:rPr>
          <w:rFonts w:ascii="Helvetica" w:hAnsi="Helvetica" w:cs="Calibri"/>
          <w:sz w:val="32"/>
          <w:szCs w:val="32"/>
          <w:rPrChange w:id="4462" w:author="Ryan" w:date="2017-04-30T19:28:00Z">
            <w:rPr>
              <w:rFonts w:ascii="Calibri" w:hAnsi="Calibri" w:cs="Calibri"/>
              <w:sz w:val="32"/>
              <w:szCs w:val="32"/>
            </w:rPr>
          </w:rPrChange>
        </w:rPr>
        <w:t>but he changed the discourse, and no farther no</w:t>
      </w:r>
      <w:r w:rsidR="009A2D33" w:rsidRPr="00C93E5C">
        <w:rPr>
          <w:rFonts w:ascii="Helvetica" w:hAnsi="Helvetica" w:cs="Calibri"/>
          <w:sz w:val="32"/>
          <w:szCs w:val="32"/>
          <w:rPrChange w:id="4463" w:author="Ryan" w:date="2017-04-30T19:28:00Z">
            <w:rPr>
              <w:rFonts w:ascii="Calibri" w:hAnsi="Calibri" w:cs="Calibri"/>
              <w:sz w:val="32"/>
              <w:szCs w:val="32"/>
            </w:rPr>
          </w:rPrChange>
        </w:rPr>
        <w:t>-</w:t>
      </w:r>
    </w:p>
    <w:p w14:paraId="6E2629DF" w14:textId="77777777" w:rsidR="009A2D33" w:rsidRPr="00C93E5C" w:rsidRDefault="00472BE7" w:rsidP="00472BE7">
      <w:pPr>
        <w:spacing w:after="0"/>
        <w:rPr>
          <w:rFonts w:ascii="Helvetica" w:hAnsi="Helvetica" w:cs="Calibri"/>
          <w:sz w:val="32"/>
          <w:szCs w:val="32"/>
          <w:rPrChange w:id="4464" w:author="Ryan" w:date="2017-04-30T19:28:00Z">
            <w:rPr>
              <w:rFonts w:ascii="Calibri" w:hAnsi="Calibri" w:cs="Calibri"/>
              <w:sz w:val="32"/>
              <w:szCs w:val="32"/>
            </w:rPr>
          </w:rPrChange>
        </w:rPr>
      </w:pPr>
      <w:r w:rsidRPr="00C93E5C">
        <w:rPr>
          <w:rFonts w:ascii="Helvetica" w:hAnsi="Helvetica" w:cs="Calibri"/>
          <w:sz w:val="32"/>
          <w:szCs w:val="32"/>
          <w:rPrChange w:id="4465" w:author="Ryan" w:date="2017-04-30T19:28:00Z">
            <w:rPr>
              <w:rFonts w:ascii="Calibri" w:hAnsi="Calibri" w:cs="Calibri"/>
              <w:sz w:val="32"/>
              <w:szCs w:val="32"/>
            </w:rPr>
          </w:rPrChange>
        </w:rPr>
        <w:t>tice was then taken of it.</w:t>
      </w:r>
      <w:r w:rsidR="00A2308A" w:rsidRPr="00C93E5C">
        <w:rPr>
          <w:rFonts w:ascii="Helvetica" w:hAnsi="Helvetica" w:cs="Calibri"/>
          <w:sz w:val="32"/>
          <w:szCs w:val="32"/>
          <w:rPrChange w:id="4466" w:author="Ryan" w:date="2017-04-30T19:28:00Z">
            <w:rPr>
              <w:rFonts w:ascii="Calibri" w:hAnsi="Calibri" w:cs="Calibri"/>
              <w:sz w:val="32"/>
              <w:szCs w:val="32"/>
            </w:rPr>
          </w:rPrChange>
        </w:rPr>
        <w:t xml:space="preserve"> </w:t>
      </w:r>
    </w:p>
    <w:p w14:paraId="49215370" w14:textId="1C416097" w:rsidR="00472BE7" w:rsidRPr="00C93E5C" w:rsidRDefault="00472BE7" w:rsidP="007D5C8B">
      <w:pPr>
        <w:spacing w:after="0"/>
        <w:ind w:firstLine="800"/>
        <w:rPr>
          <w:rFonts w:ascii="Helvetica" w:hAnsi="Helvetica" w:cs="Calibri"/>
          <w:sz w:val="32"/>
          <w:szCs w:val="32"/>
          <w:rPrChange w:id="4467" w:author="Ryan" w:date="2017-04-30T19:28:00Z">
            <w:rPr>
              <w:rFonts w:ascii="Calibri" w:hAnsi="Calibri" w:cs="Calibri"/>
              <w:sz w:val="32"/>
              <w:szCs w:val="32"/>
            </w:rPr>
          </w:rPrChange>
        </w:rPr>
      </w:pPr>
      <w:r w:rsidRPr="00C93E5C">
        <w:rPr>
          <w:rFonts w:ascii="Helvetica" w:hAnsi="Helvetica" w:cs="Calibri"/>
          <w:sz w:val="32"/>
          <w:szCs w:val="32"/>
          <w:rPrChange w:id="4468" w:author="Ryan" w:date="2017-04-30T19:28:00Z">
            <w:rPr>
              <w:rFonts w:ascii="Calibri" w:hAnsi="Calibri" w:cs="Calibri"/>
              <w:sz w:val="32"/>
              <w:szCs w:val="32"/>
            </w:rPr>
          </w:rPrChange>
        </w:rPr>
        <w:t>Soon afte</w:t>
      </w:r>
      <w:r w:rsidR="009A2D33" w:rsidRPr="00C93E5C">
        <w:rPr>
          <w:rFonts w:ascii="Helvetica" w:hAnsi="Helvetica" w:cs="Calibri"/>
          <w:sz w:val="32"/>
          <w:szCs w:val="32"/>
          <w:rPrChange w:id="4469" w:author="Ryan" w:date="2017-04-30T19:28:00Z">
            <w:rPr>
              <w:rFonts w:ascii="Calibri" w:hAnsi="Calibri" w:cs="Calibri"/>
              <w:sz w:val="32"/>
              <w:szCs w:val="32"/>
            </w:rPr>
          </w:rPrChange>
        </w:rPr>
        <w:t>r this, Miss Smith disappeared.</w:t>
      </w:r>
      <w:del w:id="4470" w:author="Ryan" w:date="2017-04-30T19:49:00Z">
        <w:r w:rsidR="009A2D33" w:rsidRPr="00C93E5C" w:rsidDel="00FB4514">
          <w:rPr>
            <w:rFonts w:ascii="Helvetica" w:hAnsi="Helvetica" w:cs="Calibri"/>
            <w:sz w:val="32"/>
            <w:szCs w:val="32"/>
            <w:rPrChange w:id="4471" w:author="Ryan" w:date="2017-04-30T19:28:00Z">
              <w:rPr>
                <w:rFonts w:ascii="Calibri" w:hAnsi="Calibri" w:cs="Calibri"/>
                <w:sz w:val="32"/>
                <w:szCs w:val="32"/>
              </w:rPr>
            </w:rPrChange>
          </w:rPr>
          <w:delText>—</w:delText>
        </w:r>
      </w:del>
      <w:ins w:id="4472" w:author="Ryan" w:date="2017-04-30T19:49:00Z">
        <w:r w:rsidR="00FB4514">
          <w:rPr>
            <w:rFonts w:ascii="Helvetica" w:hAnsi="Helvetica" w:cs="Calibri"/>
            <w:sz w:val="32"/>
            <w:szCs w:val="32"/>
          </w:rPr>
          <w:t>--</w:t>
        </w:r>
      </w:ins>
    </w:p>
    <w:p w14:paraId="1E8ABA3E" w14:textId="77777777" w:rsidR="009A2D33" w:rsidRPr="00C93E5C" w:rsidRDefault="00472BE7" w:rsidP="00472BE7">
      <w:pPr>
        <w:spacing w:after="0"/>
        <w:rPr>
          <w:rFonts w:ascii="Helvetica" w:hAnsi="Helvetica" w:cs="Calibri"/>
          <w:sz w:val="32"/>
          <w:szCs w:val="32"/>
          <w:rPrChange w:id="4473" w:author="Ryan" w:date="2017-04-30T19:28:00Z">
            <w:rPr>
              <w:rFonts w:ascii="Calibri" w:hAnsi="Calibri" w:cs="Calibri"/>
              <w:sz w:val="32"/>
              <w:szCs w:val="32"/>
            </w:rPr>
          </w:rPrChange>
        </w:rPr>
      </w:pPr>
      <w:r w:rsidRPr="00C93E5C">
        <w:rPr>
          <w:rFonts w:ascii="Helvetica" w:hAnsi="Helvetica" w:cs="Calibri"/>
          <w:sz w:val="32"/>
          <w:szCs w:val="32"/>
          <w:rPrChange w:id="4474" w:author="Ryan" w:date="2017-04-30T19:28:00Z">
            <w:rPr>
              <w:rFonts w:ascii="Calibri" w:hAnsi="Calibri" w:cs="Calibri"/>
              <w:sz w:val="32"/>
              <w:szCs w:val="32"/>
            </w:rPr>
          </w:rPrChange>
        </w:rPr>
        <w:t>Blake informed Eliza that she had gone to</w:t>
      </w:r>
      <w:r w:rsidR="009A2D33" w:rsidRPr="00C93E5C">
        <w:rPr>
          <w:rFonts w:ascii="Helvetica" w:hAnsi="Helvetica" w:cs="Calibri"/>
          <w:sz w:val="32"/>
          <w:szCs w:val="32"/>
          <w:rPrChange w:id="4475" w:author="Ryan" w:date="2017-04-30T19:28:00Z">
            <w:rPr>
              <w:rFonts w:ascii="Calibri" w:hAnsi="Calibri" w:cs="Calibri"/>
              <w:sz w:val="32"/>
              <w:szCs w:val="32"/>
            </w:rPr>
          </w:rPrChange>
        </w:rPr>
        <w:t xml:space="preserve"> </w:t>
      </w:r>
      <w:r w:rsidRPr="00C93E5C">
        <w:rPr>
          <w:rFonts w:ascii="Helvetica" w:hAnsi="Helvetica" w:cs="Calibri"/>
          <w:sz w:val="32"/>
          <w:szCs w:val="32"/>
          <w:rPrChange w:id="4476" w:author="Ryan" w:date="2017-04-30T19:28:00Z">
            <w:rPr>
              <w:rFonts w:ascii="Calibri" w:hAnsi="Calibri" w:cs="Calibri"/>
              <w:sz w:val="32"/>
              <w:szCs w:val="32"/>
            </w:rPr>
          </w:rPrChange>
        </w:rPr>
        <w:t>New-</w:t>
      </w:r>
    </w:p>
    <w:p w14:paraId="4B17AC19" w14:textId="77777777" w:rsidR="009A2D33" w:rsidRPr="00C93E5C" w:rsidRDefault="00472BE7" w:rsidP="00472BE7">
      <w:pPr>
        <w:spacing w:after="0"/>
        <w:rPr>
          <w:rFonts w:ascii="Helvetica" w:hAnsi="Helvetica" w:cs="Calibri"/>
          <w:sz w:val="32"/>
          <w:szCs w:val="32"/>
          <w:rPrChange w:id="4477" w:author="Ryan" w:date="2017-04-30T19:28:00Z">
            <w:rPr>
              <w:rFonts w:ascii="Calibri" w:hAnsi="Calibri" w:cs="Calibri"/>
              <w:sz w:val="32"/>
              <w:szCs w:val="32"/>
            </w:rPr>
          </w:rPrChange>
        </w:rPr>
      </w:pPr>
      <w:r w:rsidRPr="00C93E5C">
        <w:rPr>
          <w:rFonts w:ascii="Helvetica" w:hAnsi="Helvetica" w:cs="Calibri"/>
          <w:sz w:val="32"/>
          <w:szCs w:val="32"/>
          <w:rPrChange w:id="4478" w:author="Ryan" w:date="2017-04-30T19:28:00Z">
            <w:rPr>
              <w:rFonts w:ascii="Calibri" w:hAnsi="Calibri" w:cs="Calibri"/>
              <w:sz w:val="32"/>
              <w:szCs w:val="32"/>
            </w:rPr>
          </w:rPrChange>
        </w:rPr>
        <w:t>Jersey, on a visit to a friend, and</w:t>
      </w:r>
      <w:r w:rsidR="009A2D33" w:rsidRPr="00C93E5C">
        <w:rPr>
          <w:rFonts w:ascii="Helvetica" w:hAnsi="Helvetica" w:cs="Calibri"/>
          <w:sz w:val="32"/>
          <w:szCs w:val="32"/>
          <w:rPrChange w:id="4479" w:author="Ryan" w:date="2017-04-30T19:28:00Z">
            <w:rPr>
              <w:rFonts w:ascii="Calibri" w:hAnsi="Calibri" w:cs="Calibri"/>
              <w:sz w:val="32"/>
              <w:szCs w:val="32"/>
            </w:rPr>
          </w:rPrChange>
        </w:rPr>
        <w:t xml:space="preserve"> </w:t>
      </w:r>
      <w:r w:rsidRPr="00C93E5C">
        <w:rPr>
          <w:rFonts w:ascii="Helvetica" w:hAnsi="Helvetica" w:cs="Calibri"/>
          <w:sz w:val="32"/>
          <w:szCs w:val="32"/>
          <w:rPrChange w:id="4480" w:author="Ryan" w:date="2017-04-30T19:28:00Z">
            <w:rPr>
              <w:rFonts w:ascii="Calibri" w:hAnsi="Calibri" w:cs="Calibri"/>
              <w:sz w:val="32"/>
              <w:szCs w:val="32"/>
            </w:rPr>
          </w:rPrChange>
        </w:rPr>
        <w:t>would not re</w:t>
      </w:r>
      <w:r w:rsidR="009A2D33" w:rsidRPr="00C93E5C">
        <w:rPr>
          <w:rFonts w:ascii="Helvetica" w:hAnsi="Helvetica" w:cs="Calibri"/>
          <w:sz w:val="32"/>
          <w:szCs w:val="32"/>
          <w:rPrChange w:id="4481" w:author="Ryan" w:date="2017-04-30T19:28:00Z">
            <w:rPr>
              <w:rFonts w:ascii="Calibri" w:hAnsi="Calibri" w:cs="Calibri"/>
              <w:sz w:val="32"/>
              <w:szCs w:val="32"/>
            </w:rPr>
          </w:rPrChange>
        </w:rPr>
        <w:t>-</w:t>
      </w:r>
    </w:p>
    <w:p w14:paraId="6632112C" w14:textId="77777777" w:rsidR="009A2D33" w:rsidRPr="00C93E5C" w:rsidRDefault="00472BE7" w:rsidP="00472BE7">
      <w:pPr>
        <w:spacing w:after="0"/>
        <w:rPr>
          <w:rFonts w:ascii="Helvetica" w:hAnsi="Helvetica" w:cs="Calibri"/>
          <w:sz w:val="32"/>
          <w:szCs w:val="32"/>
          <w:rPrChange w:id="4482" w:author="Ryan" w:date="2017-04-30T19:28:00Z">
            <w:rPr>
              <w:rFonts w:ascii="Calibri" w:hAnsi="Calibri" w:cs="Calibri"/>
              <w:sz w:val="32"/>
              <w:szCs w:val="32"/>
            </w:rPr>
          </w:rPrChange>
        </w:rPr>
      </w:pPr>
      <w:r w:rsidRPr="00C93E5C">
        <w:rPr>
          <w:rFonts w:ascii="Helvetica" w:hAnsi="Helvetica" w:cs="Calibri"/>
          <w:sz w:val="32"/>
          <w:szCs w:val="32"/>
          <w:rPrChange w:id="4483" w:author="Ryan" w:date="2017-04-30T19:28:00Z">
            <w:rPr>
              <w:rFonts w:ascii="Calibri" w:hAnsi="Calibri" w:cs="Calibri"/>
              <w:sz w:val="32"/>
              <w:szCs w:val="32"/>
            </w:rPr>
          </w:rPrChange>
        </w:rPr>
        <w:t>turn in a considerable time.</w:t>
      </w:r>
      <w:r w:rsidR="009A2D33" w:rsidRPr="00C93E5C">
        <w:rPr>
          <w:rFonts w:ascii="Helvetica" w:hAnsi="Helvetica" w:cs="Calibri"/>
          <w:sz w:val="32"/>
          <w:szCs w:val="32"/>
          <w:rPrChange w:id="4484" w:author="Ryan" w:date="2017-04-30T19:28:00Z">
            <w:rPr>
              <w:rFonts w:ascii="Calibri" w:hAnsi="Calibri" w:cs="Calibri"/>
              <w:sz w:val="32"/>
              <w:szCs w:val="32"/>
            </w:rPr>
          </w:rPrChange>
        </w:rPr>
        <w:t xml:space="preserve"> </w:t>
      </w:r>
      <w:r w:rsidRPr="00C93E5C">
        <w:rPr>
          <w:rFonts w:ascii="Helvetica" w:hAnsi="Helvetica" w:cs="Calibri"/>
          <w:sz w:val="32"/>
          <w:szCs w:val="32"/>
          <w:rPrChange w:id="4485" w:author="Ryan" w:date="2017-04-30T19:28:00Z">
            <w:rPr>
              <w:rFonts w:ascii="Calibri" w:hAnsi="Calibri" w:cs="Calibri"/>
              <w:sz w:val="32"/>
              <w:szCs w:val="32"/>
            </w:rPr>
          </w:rPrChange>
        </w:rPr>
        <w:t xml:space="preserve">Eliza thought it a </w:t>
      </w:r>
    </w:p>
    <w:p w14:paraId="29C9B9E0" w14:textId="77777777" w:rsidR="009A2D33" w:rsidRPr="00C93E5C" w:rsidRDefault="00472BE7" w:rsidP="00472BE7">
      <w:pPr>
        <w:spacing w:after="0"/>
        <w:rPr>
          <w:rFonts w:ascii="Helvetica" w:hAnsi="Helvetica" w:cs="Calibri"/>
          <w:sz w:val="32"/>
          <w:szCs w:val="32"/>
          <w:rPrChange w:id="4486" w:author="Ryan" w:date="2017-04-30T19:28:00Z">
            <w:rPr>
              <w:rFonts w:ascii="Calibri" w:hAnsi="Calibri" w:cs="Calibri"/>
              <w:sz w:val="32"/>
              <w:szCs w:val="32"/>
            </w:rPr>
          </w:rPrChange>
        </w:rPr>
      </w:pPr>
      <w:r w:rsidRPr="00C93E5C">
        <w:rPr>
          <w:rFonts w:ascii="Helvetica" w:hAnsi="Helvetica" w:cs="Calibri"/>
          <w:sz w:val="32"/>
          <w:szCs w:val="32"/>
          <w:rPrChange w:id="4487" w:author="Ryan" w:date="2017-04-30T19:28:00Z">
            <w:rPr>
              <w:rFonts w:ascii="Calibri" w:hAnsi="Calibri" w:cs="Calibri"/>
              <w:sz w:val="32"/>
              <w:szCs w:val="32"/>
            </w:rPr>
          </w:rPrChange>
        </w:rPr>
        <w:t>little singular that she</w:t>
      </w:r>
      <w:r w:rsidR="009A2D33" w:rsidRPr="00C93E5C">
        <w:rPr>
          <w:rFonts w:ascii="Helvetica" w:hAnsi="Helvetica" w:cs="Calibri"/>
          <w:sz w:val="32"/>
          <w:szCs w:val="32"/>
          <w:rPrChange w:id="4488" w:author="Ryan" w:date="2017-04-30T19:28:00Z">
            <w:rPr>
              <w:rFonts w:ascii="Calibri" w:hAnsi="Calibri" w:cs="Calibri"/>
              <w:sz w:val="32"/>
              <w:szCs w:val="32"/>
            </w:rPr>
          </w:rPrChange>
        </w:rPr>
        <w:t xml:space="preserve"> </w:t>
      </w:r>
      <w:r w:rsidRPr="00C93E5C">
        <w:rPr>
          <w:rFonts w:ascii="Helvetica" w:hAnsi="Helvetica" w:cs="Calibri"/>
          <w:sz w:val="32"/>
          <w:szCs w:val="32"/>
          <w:rPrChange w:id="4489" w:author="Ryan" w:date="2017-04-30T19:28:00Z">
            <w:rPr>
              <w:rFonts w:ascii="Calibri" w:hAnsi="Calibri" w:cs="Calibri"/>
              <w:sz w:val="32"/>
              <w:szCs w:val="32"/>
            </w:rPr>
          </w:rPrChange>
        </w:rPr>
        <w:t xml:space="preserve">had never informed her of </w:t>
      </w:r>
    </w:p>
    <w:p w14:paraId="3AEC87A3" w14:textId="77777777" w:rsidR="009A2D33" w:rsidRPr="00C93E5C" w:rsidRDefault="00472BE7" w:rsidP="00472BE7">
      <w:pPr>
        <w:spacing w:after="0"/>
        <w:rPr>
          <w:rFonts w:ascii="Helvetica" w:hAnsi="Helvetica" w:cs="Calibri"/>
          <w:sz w:val="32"/>
          <w:szCs w:val="32"/>
          <w:rPrChange w:id="4490" w:author="Ryan" w:date="2017-04-30T19:28:00Z">
            <w:rPr>
              <w:rFonts w:ascii="Calibri" w:hAnsi="Calibri" w:cs="Calibri"/>
              <w:sz w:val="32"/>
              <w:szCs w:val="32"/>
            </w:rPr>
          </w:rPrChange>
        </w:rPr>
      </w:pPr>
      <w:r w:rsidRPr="00C93E5C">
        <w:rPr>
          <w:rFonts w:ascii="Helvetica" w:hAnsi="Helvetica" w:cs="Calibri"/>
          <w:sz w:val="32"/>
          <w:szCs w:val="32"/>
          <w:rPrChange w:id="4491" w:author="Ryan" w:date="2017-04-30T19:28:00Z">
            <w:rPr>
              <w:rFonts w:ascii="Calibri" w:hAnsi="Calibri" w:cs="Calibri"/>
              <w:sz w:val="32"/>
              <w:szCs w:val="32"/>
            </w:rPr>
          </w:rPrChange>
        </w:rPr>
        <w:t>her intentions.</w:t>
      </w:r>
      <w:r w:rsidR="009A2D33" w:rsidRPr="00C93E5C">
        <w:rPr>
          <w:rFonts w:ascii="Helvetica" w:hAnsi="Helvetica" w:cs="Calibri"/>
          <w:sz w:val="32"/>
          <w:szCs w:val="32"/>
          <w:rPrChange w:id="4492" w:author="Ryan" w:date="2017-04-30T19:28:00Z">
            <w:rPr>
              <w:rFonts w:ascii="Calibri" w:hAnsi="Calibri" w:cs="Calibri"/>
              <w:sz w:val="32"/>
              <w:szCs w:val="32"/>
            </w:rPr>
          </w:rPrChange>
        </w:rPr>
        <w:t xml:space="preserve"> </w:t>
      </w:r>
      <w:r w:rsidRPr="00C93E5C">
        <w:rPr>
          <w:rFonts w:ascii="Helvetica" w:hAnsi="Helvetica" w:cs="Calibri"/>
          <w:sz w:val="32"/>
          <w:szCs w:val="32"/>
          <w:rPrChange w:id="4493" w:author="Ryan" w:date="2017-04-30T19:28:00Z">
            <w:rPr>
              <w:rFonts w:ascii="Calibri" w:hAnsi="Calibri" w:cs="Calibri"/>
              <w:sz w:val="32"/>
              <w:szCs w:val="32"/>
            </w:rPr>
          </w:rPrChange>
        </w:rPr>
        <w:t xml:space="preserve">But as Miss Smith had lately, </w:t>
      </w:r>
    </w:p>
    <w:p w14:paraId="1F1C5A13" w14:textId="77777777" w:rsidR="00AA7D3F" w:rsidRPr="00C93E5C" w:rsidRDefault="00472BE7" w:rsidP="00472BE7">
      <w:pPr>
        <w:spacing w:after="0"/>
        <w:rPr>
          <w:rFonts w:ascii="Helvetica" w:hAnsi="Helvetica" w:cs="Calibri"/>
          <w:sz w:val="32"/>
          <w:szCs w:val="32"/>
          <w:rPrChange w:id="4494" w:author="Ryan" w:date="2017-04-30T19:28:00Z">
            <w:rPr>
              <w:rFonts w:ascii="Calibri" w:hAnsi="Calibri" w:cs="Calibri"/>
              <w:sz w:val="32"/>
              <w:szCs w:val="32"/>
            </w:rPr>
          </w:rPrChange>
        </w:rPr>
      </w:pPr>
      <w:r w:rsidRPr="00C93E5C">
        <w:rPr>
          <w:rFonts w:ascii="Helvetica" w:hAnsi="Helvetica" w:cs="Calibri"/>
          <w:sz w:val="32"/>
          <w:szCs w:val="32"/>
          <w:rPrChange w:id="4495" w:author="Ryan" w:date="2017-04-30T19:28:00Z">
            <w:rPr>
              <w:rFonts w:ascii="Calibri" w:hAnsi="Calibri" w:cs="Calibri"/>
              <w:sz w:val="32"/>
              <w:szCs w:val="32"/>
            </w:rPr>
          </w:rPrChange>
        </w:rPr>
        <w:t>in some</w:t>
      </w:r>
      <w:r w:rsidR="009A2D33" w:rsidRPr="00C93E5C">
        <w:rPr>
          <w:rFonts w:ascii="Helvetica" w:hAnsi="Helvetica" w:cs="Calibri"/>
          <w:sz w:val="32"/>
          <w:szCs w:val="32"/>
          <w:rPrChange w:id="4496" w:author="Ryan" w:date="2017-04-30T19:28:00Z">
            <w:rPr>
              <w:rFonts w:ascii="Calibri" w:hAnsi="Calibri" w:cs="Calibri"/>
              <w:sz w:val="32"/>
              <w:szCs w:val="32"/>
            </w:rPr>
          </w:rPrChange>
        </w:rPr>
        <w:t xml:space="preserve"> </w:t>
      </w:r>
      <w:r w:rsidRPr="00C93E5C">
        <w:rPr>
          <w:rFonts w:ascii="Helvetica" w:hAnsi="Helvetica" w:cs="Calibri"/>
          <w:sz w:val="32"/>
          <w:szCs w:val="32"/>
          <w:rPrChange w:id="4497" w:author="Ryan" w:date="2017-04-30T19:28:00Z">
            <w:rPr>
              <w:rFonts w:ascii="Calibri" w:hAnsi="Calibri" w:cs="Calibri"/>
              <w:sz w:val="32"/>
              <w:szCs w:val="32"/>
            </w:rPr>
          </w:rPrChange>
        </w:rPr>
        <w:t>measure, withdrawn her intimacies, Eli</w:t>
      </w:r>
      <w:r w:rsidR="00AA7D3F" w:rsidRPr="00C93E5C">
        <w:rPr>
          <w:rFonts w:ascii="Helvetica" w:hAnsi="Helvetica" w:cs="Calibri"/>
          <w:sz w:val="32"/>
          <w:szCs w:val="32"/>
          <w:rPrChange w:id="4498" w:author="Ryan" w:date="2017-04-30T19:28:00Z">
            <w:rPr>
              <w:rFonts w:ascii="Calibri" w:hAnsi="Calibri" w:cs="Calibri"/>
              <w:sz w:val="32"/>
              <w:szCs w:val="32"/>
            </w:rPr>
          </w:rPrChange>
        </w:rPr>
        <w:t>-</w:t>
      </w:r>
    </w:p>
    <w:p w14:paraId="1DB846EC" w14:textId="77777777" w:rsidR="00AA7D3F" w:rsidRPr="00C93E5C" w:rsidRDefault="00472BE7" w:rsidP="00472BE7">
      <w:pPr>
        <w:spacing w:after="0"/>
        <w:rPr>
          <w:rFonts w:ascii="Helvetica" w:hAnsi="Helvetica" w:cs="Calibri"/>
          <w:sz w:val="32"/>
          <w:szCs w:val="32"/>
          <w:rPrChange w:id="4499" w:author="Ryan" w:date="2017-04-30T19:28:00Z">
            <w:rPr>
              <w:rFonts w:ascii="Calibri" w:hAnsi="Calibri" w:cs="Calibri"/>
              <w:sz w:val="32"/>
              <w:szCs w:val="32"/>
            </w:rPr>
          </w:rPrChange>
        </w:rPr>
      </w:pPr>
      <w:proofErr w:type="spellStart"/>
      <w:r w:rsidRPr="00C93E5C">
        <w:rPr>
          <w:rFonts w:ascii="Helvetica" w:hAnsi="Helvetica" w:cs="Calibri"/>
          <w:sz w:val="32"/>
          <w:szCs w:val="32"/>
          <w:rPrChange w:id="4500" w:author="Ryan" w:date="2017-04-30T19:28:00Z">
            <w:rPr>
              <w:rFonts w:ascii="Calibri" w:hAnsi="Calibri" w:cs="Calibri"/>
              <w:sz w:val="32"/>
              <w:szCs w:val="32"/>
            </w:rPr>
          </w:rPrChange>
        </w:rPr>
        <w:t>za</w:t>
      </w:r>
      <w:proofErr w:type="spellEnd"/>
      <w:r w:rsidR="00AA7D3F" w:rsidRPr="00C93E5C">
        <w:rPr>
          <w:rFonts w:ascii="Helvetica" w:hAnsi="Helvetica" w:cs="Calibri"/>
          <w:sz w:val="32"/>
          <w:szCs w:val="32"/>
          <w:rPrChange w:id="4501" w:author="Ryan" w:date="2017-04-30T19:28:00Z">
            <w:rPr>
              <w:rFonts w:ascii="Calibri" w:hAnsi="Calibri" w:cs="Calibri"/>
              <w:sz w:val="32"/>
              <w:szCs w:val="32"/>
            </w:rPr>
          </w:rPrChange>
        </w:rPr>
        <w:t xml:space="preserve"> </w:t>
      </w:r>
      <w:r w:rsidRPr="00C93E5C">
        <w:rPr>
          <w:rFonts w:ascii="Helvetica" w:hAnsi="Helvetica" w:cs="Calibri"/>
          <w:sz w:val="32"/>
          <w:szCs w:val="32"/>
          <w:rPrChange w:id="4502" w:author="Ryan" w:date="2017-04-30T19:28:00Z">
            <w:rPr>
              <w:rFonts w:ascii="Calibri" w:hAnsi="Calibri" w:cs="Calibri"/>
              <w:sz w:val="32"/>
              <w:szCs w:val="32"/>
            </w:rPr>
          </w:rPrChange>
        </w:rPr>
        <w:t>imputed this reserve to the same cause</w:t>
      </w:r>
      <w:r w:rsidR="00AA7D3F" w:rsidRPr="00C93E5C">
        <w:rPr>
          <w:rFonts w:ascii="Helvetica" w:hAnsi="Helvetica" w:cs="Calibri"/>
          <w:sz w:val="32"/>
          <w:szCs w:val="32"/>
          <w:rPrChange w:id="4503" w:author="Ryan" w:date="2017-04-30T19:28:00Z">
            <w:rPr>
              <w:rFonts w:ascii="Calibri" w:hAnsi="Calibri" w:cs="Calibri"/>
              <w:sz w:val="32"/>
              <w:szCs w:val="32"/>
            </w:rPr>
          </w:rPrChange>
        </w:rPr>
        <w:t xml:space="preserve"> </w:t>
      </w:r>
      <w:r w:rsidRPr="00C93E5C">
        <w:rPr>
          <w:rFonts w:ascii="Helvetica" w:hAnsi="Helvetica" w:cs="Calibri"/>
          <w:sz w:val="32"/>
          <w:szCs w:val="32"/>
          <w:rPrChange w:id="4504" w:author="Ryan" w:date="2017-04-30T19:28:00Z">
            <w:rPr>
              <w:rFonts w:ascii="Calibri" w:hAnsi="Calibri" w:cs="Calibri"/>
              <w:sz w:val="32"/>
              <w:szCs w:val="32"/>
            </w:rPr>
          </w:rPrChange>
        </w:rPr>
        <w:t xml:space="preserve">which </w:t>
      </w:r>
    </w:p>
    <w:p w14:paraId="4185922B" w14:textId="77777777" w:rsidR="00AA7D3F" w:rsidRPr="00C93E5C" w:rsidRDefault="00472BE7" w:rsidP="00472BE7">
      <w:pPr>
        <w:spacing w:after="0"/>
        <w:rPr>
          <w:rFonts w:ascii="Helvetica" w:hAnsi="Helvetica" w:cs="Calibri"/>
          <w:sz w:val="32"/>
          <w:szCs w:val="32"/>
          <w:rPrChange w:id="4505" w:author="Ryan" w:date="2017-04-30T19:28:00Z">
            <w:rPr>
              <w:rFonts w:ascii="Calibri" w:hAnsi="Calibri" w:cs="Calibri"/>
              <w:sz w:val="32"/>
              <w:szCs w:val="32"/>
            </w:rPr>
          </w:rPrChange>
        </w:rPr>
      </w:pPr>
      <w:r w:rsidRPr="00C93E5C">
        <w:rPr>
          <w:rFonts w:ascii="Helvetica" w:hAnsi="Helvetica" w:cs="Calibri"/>
          <w:sz w:val="32"/>
          <w:szCs w:val="32"/>
          <w:rPrChange w:id="4506" w:author="Ryan" w:date="2017-04-30T19:28:00Z">
            <w:rPr>
              <w:rFonts w:ascii="Calibri" w:hAnsi="Calibri" w:cs="Calibri"/>
              <w:sz w:val="32"/>
              <w:szCs w:val="32"/>
            </w:rPr>
          </w:rPrChange>
        </w:rPr>
        <w:t>produced the conversation at the</w:t>
      </w:r>
      <w:r w:rsidR="00AA7D3F" w:rsidRPr="00C93E5C">
        <w:rPr>
          <w:rFonts w:ascii="Helvetica" w:hAnsi="Helvetica" w:cs="Calibri"/>
          <w:sz w:val="32"/>
          <w:szCs w:val="32"/>
          <w:rPrChange w:id="4507" w:author="Ryan" w:date="2017-04-30T19:28:00Z">
            <w:rPr>
              <w:rFonts w:ascii="Calibri" w:hAnsi="Calibri" w:cs="Calibri"/>
              <w:sz w:val="32"/>
              <w:szCs w:val="32"/>
            </w:rPr>
          </w:rPrChange>
        </w:rPr>
        <w:t xml:space="preserve"> </w:t>
      </w:r>
      <w:r w:rsidRPr="00C93E5C">
        <w:rPr>
          <w:rFonts w:ascii="Helvetica" w:hAnsi="Helvetica" w:cs="Calibri"/>
          <w:sz w:val="32"/>
          <w:szCs w:val="32"/>
          <w:rPrChange w:id="4508" w:author="Ryan" w:date="2017-04-30T19:28:00Z">
            <w:rPr>
              <w:rFonts w:ascii="Calibri" w:hAnsi="Calibri" w:cs="Calibri"/>
              <w:sz w:val="32"/>
              <w:szCs w:val="32"/>
            </w:rPr>
          </w:rPrChange>
        </w:rPr>
        <w:t>ball.</w:t>
      </w:r>
      <w:r w:rsidR="00A2308A" w:rsidRPr="00C93E5C">
        <w:rPr>
          <w:rFonts w:ascii="Helvetica" w:hAnsi="Helvetica" w:cs="Calibri"/>
          <w:sz w:val="32"/>
          <w:szCs w:val="32"/>
          <w:rPrChange w:id="4509" w:author="Ryan" w:date="2017-04-30T19:28:00Z">
            <w:rPr>
              <w:rFonts w:ascii="Calibri" w:hAnsi="Calibri" w:cs="Calibri"/>
              <w:sz w:val="32"/>
              <w:szCs w:val="32"/>
            </w:rPr>
          </w:rPrChange>
        </w:rPr>
        <w:t xml:space="preserve"> </w:t>
      </w:r>
    </w:p>
    <w:p w14:paraId="3C454B92" w14:textId="77777777" w:rsidR="00AA7D3F" w:rsidRPr="00C93E5C" w:rsidRDefault="00472BE7" w:rsidP="007D5C8B">
      <w:pPr>
        <w:spacing w:after="0"/>
        <w:ind w:firstLine="800"/>
        <w:rPr>
          <w:rFonts w:ascii="Helvetica" w:hAnsi="Helvetica" w:cs="Calibri"/>
          <w:sz w:val="32"/>
          <w:szCs w:val="32"/>
          <w:rPrChange w:id="4510" w:author="Ryan" w:date="2017-04-30T19:28:00Z">
            <w:rPr>
              <w:rFonts w:ascii="Calibri" w:hAnsi="Calibri" w:cs="Calibri"/>
              <w:sz w:val="32"/>
              <w:szCs w:val="32"/>
            </w:rPr>
          </w:rPrChange>
        </w:rPr>
      </w:pPr>
      <w:r w:rsidRPr="00C93E5C">
        <w:rPr>
          <w:rFonts w:ascii="Helvetica" w:hAnsi="Helvetica" w:cs="Calibri"/>
          <w:sz w:val="32"/>
          <w:szCs w:val="32"/>
          <w:rPrChange w:id="4511" w:author="Ryan" w:date="2017-04-30T19:28:00Z">
            <w:rPr>
              <w:rFonts w:ascii="Calibri" w:hAnsi="Calibri" w:cs="Calibri"/>
              <w:sz w:val="32"/>
              <w:szCs w:val="32"/>
            </w:rPr>
          </w:rPrChange>
        </w:rPr>
        <w:t>The winter passed away, and spring at</w:t>
      </w:r>
      <w:r w:rsidR="00AA7D3F" w:rsidRPr="00C93E5C">
        <w:rPr>
          <w:rFonts w:ascii="Helvetica" w:hAnsi="Helvetica" w:cs="Calibri"/>
          <w:sz w:val="32"/>
          <w:szCs w:val="32"/>
          <w:rPrChange w:id="4512" w:author="Ryan" w:date="2017-04-30T19:28:00Z">
            <w:rPr>
              <w:rFonts w:ascii="Calibri" w:hAnsi="Calibri" w:cs="Calibri"/>
              <w:sz w:val="32"/>
              <w:szCs w:val="32"/>
            </w:rPr>
          </w:rPrChange>
        </w:rPr>
        <w:t xml:space="preserve"> </w:t>
      </w:r>
      <w:r w:rsidRPr="00C93E5C">
        <w:rPr>
          <w:rFonts w:ascii="Helvetica" w:hAnsi="Helvetica" w:cs="Calibri"/>
          <w:sz w:val="32"/>
          <w:szCs w:val="32"/>
          <w:rPrChange w:id="4513" w:author="Ryan" w:date="2017-04-30T19:28:00Z">
            <w:rPr>
              <w:rFonts w:ascii="Calibri" w:hAnsi="Calibri" w:cs="Calibri"/>
              <w:sz w:val="32"/>
              <w:szCs w:val="32"/>
            </w:rPr>
          </w:rPrChange>
        </w:rPr>
        <w:t xml:space="preserve">length </w:t>
      </w:r>
    </w:p>
    <w:p w14:paraId="4970F29C" w14:textId="77777777" w:rsidR="00AA7D3F" w:rsidRPr="00C93E5C" w:rsidRDefault="00472BE7" w:rsidP="00AA7D3F">
      <w:pPr>
        <w:spacing w:after="0"/>
        <w:rPr>
          <w:rFonts w:ascii="Helvetica" w:hAnsi="Helvetica" w:cs="Calibri"/>
          <w:sz w:val="32"/>
          <w:szCs w:val="32"/>
          <w:rPrChange w:id="4514" w:author="Ryan" w:date="2017-04-30T19:28:00Z">
            <w:rPr>
              <w:rFonts w:ascii="Calibri" w:hAnsi="Calibri" w:cs="Calibri"/>
              <w:sz w:val="32"/>
              <w:szCs w:val="32"/>
            </w:rPr>
          </w:rPrChange>
        </w:rPr>
      </w:pPr>
      <w:r w:rsidRPr="00C93E5C">
        <w:rPr>
          <w:rFonts w:ascii="Helvetica" w:hAnsi="Helvetica" w:cs="Calibri"/>
          <w:sz w:val="32"/>
          <w:szCs w:val="32"/>
          <w:rPrChange w:id="4515" w:author="Ryan" w:date="2017-04-30T19:28:00Z">
            <w:rPr>
              <w:rFonts w:ascii="Calibri" w:hAnsi="Calibri" w:cs="Calibri"/>
              <w:sz w:val="32"/>
              <w:szCs w:val="32"/>
            </w:rPr>
          </w:rPrChange>
        </w:rPr>
        <w:t>ar</w:t>
      </w:r>
      <w:r w:rsidR="00AA7D3F" w:rsidRPr="00C93E5C">
        <w:rPr>
          <w:rFonts w:ascii="Helvetica" w:hAnsi="Helvetica" w:cs="Calibri"/>
          <w:sz w:val="32"/>
          <w:szCs w:val="32"/>
          <w:rPrChange w:id="4516" w:author="Ryan" w:date="2017-04-30T19:28:00Z">
            <w:rPr>
              <w:rFonts w:ascii="Calibri" w:hAnsi="Calibri" w:cs="Calibri"/>
              <w:sz w:val="32"/>
              <w:szCs w:val="32"/>
            </w:rPr>
          </w:rPrChange>
        </w:rPr>
        <w:t>rived, the time in which the H</w:t>
      </w:r>
      <w:r w:rsidR="00A2308A" w:rsidRPr="00C93E5C">
        <w:rPr>
          <w:rFonts w:ascii="Helvetica" w:hAnsi="Helvetica" w:cs="Calibri"/>
          <w:sz w:val="32"/>
          <w:szCs w:val="32"/>
          <w:rPrChange w:id="4517" w:author="Ryan" w:date="2017-04-30T19:28:00Z">
            <w:rPr>
              <w:rFonts w:ascii="Calibri" w:hAnsi="Calibri" w:cs="Calibri"/>
              <w:sz w:val="32"/>
              <w:szCs w:val="32"/>
            </w:rPr>
          </w:rPrChange>
        </w:rPr>
        <w:t>y</w:t>
      </w:r>
      <w:r w:rsidRPr="00C93E5C">
        <w:rPr>
          <w:rFonts w:ascii="Helvetica" w:hAnsi="Helvetica" w:cs="Calibri"/>
          <w:sz w:val="32"/>
          <w:szCs w:val="32"/>
          <w:rPrChange w:id="4518" w:author="Ryan" w:date="2017-04-30T19:28:00Z">
            <w:rPr>
              <w:rFonts w:ascii="Calibri" w:hAnsi="Calibri" w:cs="Calibri"/>
              <w:sz w:val="32"/>
              <w:szCs w:val="32"/>
            </w:rPr>
          </w:rPrChange>
        </w:rPr>
        <w:t xml:space="preserve">meneal rites </w:t>
      </w:r>
    </w:p>
    <w:p w14:paraId="0D182AF5" w14:textId="77777777" w:rsidR="00AA7D3F" w:rsidRPr="00C93E5C" w:rsidRDefault="00472BE7" w:rsidP="00472BE7">
      <w:pPr>
        <w:spacing w:after="0"/>
        <w:rPr>
          <w:rFonts w:ascii="Helvetica" w:hAnsi="Helvetica" w:cs="Calibri"/>
          <w:sz w:val="32"/>
          <w:szCs w:val="32"/>
          <w:rPrChange w:id="4519" w:author="Ryan" w:date="2017-04-30T19:28:00Z">
            <w:rPr>
              <w:rFonts w:ascii="Calibri" w:hAnsi="Calibri" w:cs="Calibri"/>
              <w:sz w:val="32"/>
              <w:szCs w:val="32"/>
            </w:rPr>
          </w:rPrChange>
        </w:rPr>
      </w:pPr>
      <w:r w:rsidRPr="00C93E5C">
        <w:rPr>
          <w:rFonts w:ascii="Helvetica" w:hAnsi="Helvetica" w:cs="Calibri"/>
          <w:sz w:val="32"/>
          <w:szCs w:val="32"/>
          <w:rPrChange w:id="4520" w:author="Ryan" w:date="2017-04-30T19:28:00Z">
            <w:rPr>
              <w:rFonts w:ascii="Calibri" w:hAnsi="Calibri" w:cs="Calibri"/>
              <w:sz w:val="32"/>
              <w:szCs w:val="32"/>
            </w:rPr>
          </w:rPrChange>
        </w:rPr>
        <w:t>were to be celebrated between</w:t>
      </w:r>
      <w:r w:rsidR="00AA7D3F" w:rsidRPr="00C93E5C">
        <w:rPr>
          <w:rFonts w:ascii="Helvetica" w:hAnsi="Helvetica" w:cs="Calibri"/>
          <w:sz w:val="32"/>
          <w:szCs w:val="32"/>
          <w:rPrChange w:id="4521" w:author="Ryan" w:date="2017-04-30T19:28:00Z">
            <w:rPr>
              <w:rFonts w:ascii="Calibri" w:hAnsi="Calibri" w:cs="Calibri"/>
              <w:sz w:val="32"/>
              <w:szCs w:val="32"/>
            </w:rPr>
          </w:rPrChange>
        </w:rPr>
        <w:t xml:space="preserve"> </w:t>
      </w:r>
      <w:r w:rsidRPr="00C93E5C">
        <w:rPr>
          <w:rFonts w:ascii="Helvetica" w:hAnsi="Helvetica" w:cs="Calibri"/>
          <w:sz w:val="32"/>
          <w:szCs w:val="32"/>
          <w:rPrChange w:id="4522" w:author="Ryan" w:date="2017-04-30T19:28:00Z">
            <w:rPr>
              <w:rFonts w:ascii="Calibri" w:hAnsi="Calibri" w:cs="Calibri"/>
              <w:sz w:val="32"/>
              <w:szCs w:val="32"/>
            </w:rPr>
          </w:rPrChange>
        </w:rPr>
        <w:t>Blake and</w:t>
      </w:r>
      <w:r w:rsidR="00A2308A" w:rsidRPr="00C93E5C">
        <w:rPr>
          <w:rFonts w:ascii="Helvetica" w:hAnsi="Helvetica" w:cs="Calibri"/>
          <w:sz w:val="32"/>
          <w:szCs w:val="32"/>
          <w:rPrChange w:id="4523" w:author="Ryan" w:date="2017-04-30T19:28:00Z">
            <w:rPr>
              <w:rFonts w:ascii="Calibri" w:hAnsi="Calibri" w:cs="Calibri"/>
              <w:sz w:val="32"/>
              <w:szCs w:val="32"/>
            </w:rPr>
          </w:rPrChange>
        </w:rPr>
        <w:t xml:space="preserve"> Eliza. </w:t>
      </w:r>
    </w:p>
    <w:p w14:paraId="7334BC23" w14:textId="43C38284" w:rsidR="00AA7D3F" w:rsidRPr="00C93E5C" w:rsidRDefault="00A2308A" w:rsidP="00472BE7">
      <w:pPr>
        <w:spacing w:after="0"/>
        <w:rPr>
          <w:rFonts w:ascii="Helvetica" w:hAnsi="Helvetica" w:cs="Calibri"/>
          <w:sz w:val="32"/>
          <w:szCs w:val="32"/>
          <w:rPrChange w:id="4524" w:author="Ryan" w:date="2017-04-30T19:28:00Z">
            <w:rPr>
              <w:rFonts w:ascii="Calibri" w:hAnsi="Calibri" w:cs="Calibri"/>
              <w:sz w:val="32"/>
              <w:szCs w:val="32"/>
            </w:rPr>
          </w:rPrChange>
        </w:rPr>
      </w:pPr>
      <w:r w:rsidRPr="00C93E5C">
        <w:rPr>
          <w:rFonts w:ascii="Helvetica" w:hAnsi="Helvetica" w:cs="Calibri"/>
          <w:sz w:val="32"/>
          <w:szCs w:val="32"/>
          <w:rPrChange w:id="4525" w:author="Ryan" w:date="2017-04-30T19:28:00Z">
            <w:rPr>
              <w:rFonts w:ascii="Calibri" w:hAnsi="Calibri" w:cs="Calibri"/>
              <w:sz w:val="32"/>
              <w:szCs w:val="32"/>
            </w:rPr>
          </w:rPrChange>
        </w:rPr>
        <w:t>Preparations were</w:t>
      </w:r>
      <w:r w:rsidR="00FA58E0" w:rsidRPr="00C93E5C">
        <w:rPr>
          <w:rFonts w:ascii="Helvetica" w:hAnsi="Helvetica" w:cs="Calibri"/>
          <w:sz w:val="32"/>
          <w:szCs w:val="32"/>
          <w:rPrChange w:id="4526" w:author="Ryan" w:date="2017-04-30T19:28:00Z">
            <w:rPr>
              <w:rFonts w:ascii="Calibri" w:hAnsi="Calibri" w:cs="Calibri"/>
              <w:sz w:val="32"/>
              <w:szCs w:val="32"/>
            </w:rPr>
          </w:rPrChange>
        </w:rPr>
        <w:t>,</w:t>
      </w:r>
      <w:r w:rsidRPr="00C93E5C">
        <w:rPr>
          <w:rFonts w:ascii="Helvetica" w:hAnsi="Helvetica" w:cs="Calibri"/>
          <w:sz w:val="32"/>
          <w:szCs w:val="32"/>
          <w:rPrChange w:id="4527" w:author="Ryan" w:date="2017-04-30T19:28:00Z">
            <w:rPr>
              <w:rFonts w:ascii="Calibri" w:hAnsi="Calibri" w:cs="Calibri"/>
              <w:sz w:val="32"/>
              <w:szCs w:val="32"/>
            </w:rPr>
          </w:rPrChange>
        </w:rPr>
        <w:t xml:space="preserve"> there</w:t>
      </w:r>
      <w:r w:rsidR="00472BE7" w:rsidRPr="00C93E5C">
        <w:rPr>
          <w:rFonts w:ascii="Helvetica" w:hAnsi="Helvetica" w:cs="Calibri"/>
          <w:sz w:val="32"/>
          <w:szCs w:val="32"/>
          <w:rPrChange w:id="4528" w:author="Ryan" w:date="2017-04-30T19:28:00Z">
            <w:rPr>
              <w:rFonts w:ascii="Calibri" w:hAnsi="Calibri" w:cs="Calibri"/>
              <w:sz w:val="32"/>
              <w:szCs w:val="32"/>
            </w:rPr>
          </w:rPrChange>
        </w:rPr>
        <w:t>fore</w:t>
      </w:r>
      <w:r w:rsidR="00FA58E0" w:rsidRPr="00C93E5C">
        <w:rPr>
          <w:rFonts w:ascii="Helvetica" w:hAnsi="Helvetica" w:cs="Calibri"/>
          <w:sz w:val="32"/>
          <w:szCs w:val="32"/>
          <w:rPrChange w:id="4529" w:author="Ryan" w:date="2017-04-30T19:28:00Z">
            <w:rPr>
              <w:rFonts w:ascii="Calibri" w:hAnsi="Calibri" w:cs="Calibri"/>
              <w:sz w:val="32"/>
              <w:szCs w:val="32"/>
            </w:rPr>
          </w:rPrChange>
        </w:rPr>
        <w:t>,</w:t>
      </w:r>
      <w:r w:rsidR="00472BE7" w:rsidRPr="00C93E5C">
        <w:rPr>
          <w:rFonts w:ascii="Helvetica" w:hAnsi="Helvetica" w:cs="Calibri"/>
          <w:sz w:val="32"/>
          <w:szCs w:val="32"/>
          <w:rPrChange w:id="4530" w:author="Ryan" w:date="2017-04-30T19:28:00Z">
            <w:rPr>
              <w:rFonts w:ascii="Calibri" w:hAnsi="Calibri" w:cs="Calibri"/>
              <w:sz w:val="32"/>
              <w:szCs w:val="32"/>
            </w:rPr>
          </w:rPrChange>
        </w:rPr>
        <w:t xml:space="preserve"> made for the jour</w:t>
      </w:r>
      <w:r w:rsidR="00AA7D3F" w:rsidRPr="00C93E5C">
        <w:rPr>
          <w:rFonts w:ascii="Helvetica" w:hAnsi="Helvetica" w:cs="Calibri"/>
          <w:sz w:val="32"/>
          <w:szCs w:val="32"/>
          <w:rPrChange w:id="4531" w:author="Ryan" w:date="2017-04-30T19:28:00Z">
            <w:rPr>
              <w:rFonts w:ascii="Calibri" w:hAnsi="Calibri" w:cs="Calibri"/>
              <w:sz w:val="32"/>
              <w:szCs w:val="32"/>
            </w:rPr>
          </w:rPrChange>
        </w:rPr>
        <w:t>-</w:t>
      </w:r>
    </w:p>
    <w:p w14:paraId="49228153" w14:textId="77777777" w:rsidR="00AA7D3F" w:rsidRPr="00C93E5C" w:rsidRDefault="00472BE7" w:rsidP="00472BE7">
      <w:pPr>
        <w:spacing w:after="0"/>
        <w:rPr>
          <w:rFonts w:ascii="Helvetica" w:hAnsi="Helvetica" w:cs="Calibri"/>
          <w:sz w:val="32"/>
          <w:szCs w:val="32"/>
          <w:rPrChange w:id="4532" w:author="Ryan" w:date="2017-04-30T19:28:00Z">
            <w:rPr>
              <w:rFonts w:ascii="Calibri" w:hAnsi="Calibri" w:cs="Calibri"/>
              <w:sz w:val="32"/>
              <w:szCs w:val="32"/>
            </w:rPr>
          </w:rPrChange>
        </w:rPr>
      </w:pPr>
      <w:proofErr w:type="spellStart"/>
      <w:r w:rsidRPr="00C93E5C">
        <w:rPr>
          <w:rFonts w:ascii="Helvetica" w:hAnsi="Helvetica" w:cs="Calibri"/>
          <w:sz w:val="32"/>
          <w:szCs w:val="32"/>
          <w:rPrChange w:id="4533" w:author="Ryan" w:date="2017-04-30T19:28:00Z">
            <w:rPr>
              <w:rFonts w:ascii="Calibri" w:hAnsi="Calibri" w:cs="Calibri"/>
              <w:sz w:val="32"/>
              <w:szCs w:val="32"/>
            </w:rPr>
          </w:rPrChange>
        </w:rPr>
        <w:lastRenderedPageBreak/>
        <w:t>ney</w:t>
      </w:r>
      <w:proofErr w:type="spellEnd"/>
      <w:r w:rsidRPr="00C93E5C">
        <w:rPr>
          <w:rFonts w:ascii="Helvetica" w:hAnsi="Helvetica" w:cs="Calibri"/>
          <w:sz w:val="32"/>
          <w:szCs w:val="32"/>
          <w:rPrChange w:id="4534" w:author="Ryan" w:date="2017-04-30T19:28:00Z">
            <w:rPr>
              <w:rFonts w:ascii="Calibri" w:hAnsi="Calibri" w:cs="Calibri"/>
              <w:sz w:val="32"/>
              <w:szCs w:val="32"/>
            </w:rPr>
          </w:rPrChange>
        </w:rPr>
        <w:t xml:space="preserve"> home, in which</w:t>
      </w:r>
      <w:r w:rsidR="00A2308A" w:rsidRPr="00C93E5C">
        <w:rPr>
          <w:rFonts w:ascii="Helvetica" w:hAnsi="Helvetica" w:cs="Calibri"/>
          <w:sz w:val="32"/>
          <w:szCs w:val="32"/>
          <w:rPrChange w:id="4535" w:author="Ryan" w:date="2017-04-30T19:28:00Z">
            <w:rPr>
              <w:rFonts w:ascii="Calibri" w:hAnsi="Calibri" w:cs="Calibri"/>
              <w:sz w:val="32"/>
              <w:szCs w:val="32"/>
            </w:rPr>
          </w:rPrChange>
        </w:rPr>
        <w:t xml:space="preserve"> </w:t>
      </w:r>
      <w:r w:rsidRPr="00C93E5C">
        <w:rPr>
          <w:rFonts w:ascii="Helvetica" w:hAnsi="Helvetica" w:cs="Calibri"/>
          <w:sz w:val="32"/>
          <w:szCs w:val="32"/>
          <w:rPrChange w:id="4536" w:author="Ryan" w:date="2017-04-30T19:28:00Z">
            <w:rPr>
              <w:rFonts w:ascii="Calibri" w:hAnsi="Calibri" w:cs="Calibri"/>
              <w:sz w:val="32"/>
              <w:szCs w:val="32"/>
            </w:rPr>
          </w:rPrChange>
        </w:rPr>
        <w:t xml:space="preserve">she was to be attended by </w:t>
      </w:r>
    </w:p>
    <w:p w14:paraId="4BC83BAC" w14:textId="77777777" w:rsidR="00AA7D3F" w:rsidRPr="00C93E5C" w:rsidRDefault="00472BE7" w:rsidP="00472BE7">
      <w:pPr>
        <w:spacing w:after="0"/>
        <w:rPr>
          <w:rFonts w:ascii="Helvetica" w:hAnsi="Helvetica" w:cs="Calibri"/>
          <w:sz w:val="32"/>
          <w:szCs w:val="32"/>
          <w:rPrChange w:id="4537" w:author="Ryan" w:date="2017-04-30T19:28:00Z">
            <w:rPr>
              <w:rFonts w:ascii="Calibri" w:hAnsi="Calibri" w:cs="Calibri"/>
              <w:sz w:val="32"/>
              <w:szCs w:val="32"/>
            </w:rPr>
          </w:rPrChange>
        </w:rPr>
      </w:pPr>
      <w:r w:rsidRPr="00C93E5C">
        <w:rPr>
          <w:rFonts w:ascii="Helvetica" w:hAnsi="Helvetica" w:cs="Calibri"/>
          <w:sz w:val="32"/>
          <w:szCs w:val="32"/>
          <w:rPrChange w:id="4538" w:author="Ryan" w:date="2017-04-30T19:28:00Z">
            <w:rPr>
              <w:rFonts w:ascii="Calibri" w:hAnsi="Calibri" w:cs="Calibri"/>
              <w:sz w:val="32"/>
              <w:szCs w:val="32"/>
            </w:rPr>
          </w:rPrChange>
        </w:rPr>
        <w:t>Blake and the</w:t>
      </w:r>
      <w:r w:rsidR="00A2308A" w:rsidRPr="00C93E5C">
        <w:rPr>
          <w:rFonts w:ascii="Helvetica" w:hAnsi="Helvetica" w:cs="Calibri"/>
          <w:sz w:val="32"/>
          <w:szCs w:val="32"/>
          <w:rPrChange w:id="4539" w:author="Ryan" w:date="2017-04-30T19:28:00Z">
            <w:rPr>
              <w:rFonts w:ascii="Calibri" w:hAnsi="Calibri" w:cs="Calibri"/>
              <w:sz w:val="32"/>
              <w:szCs w:val="32"/>
            </w:rPr>
          </w:rPrChange>
        </w:rPr>
        <w:t xml:space="preserve"> </w:t>
      </w:r>
      <w:r w:rsidRPr="00C93E5C">
        <w:rPr>
          <w:rFonts w:ascii="Helvetica" w:hAnsi="Helvetica" w:cs="Calibri"/>
          <w:sz w:val="32"/>
          <w:szCs w:val="32"/>
          <w:rPrChange w:id="4540" w:author="Ryan" w:date="2017-04-30T19:28:00Z">
            <w:rPr>
              <w:rFonts w:ascii="Calibri" w:hAnsi="Calibri" w:cs="Calibri"/>
              <w:sz w:val="32"/>
              <w:szCs w:val="32"/>
            </w:rPr>
          </w:rPrChange>
        </w:rPr>
        <w:t xml:space="preserve">family of her uncle. The night </w:t>
      </w:r>
    </w:p>
    <w:p w14:paraId="5BA60C40" w14:textId="77777777" w:rsidR="00AA7D3F" w:rsidRPr="00C93E5C" w:rsidRDefault="00472BE7" w:rsidP="00472BE7">
      <w:pPr>
        <w:spacing w:after="0"/>
        <w:rPr>
          <w:rFonts w:ascii="Helvetica" w:hAnsi="Helvetica" w:cs="Calibri"/>
          <w:sz w:val="32"/>
          <w:szCs w:val="32"/>
          <w:rPrChange w:id="4541" w:author="Ryan" w:date="2017-04-30T19:28:00Z">
            <w:rPr>
              <w:rFonts w:ascii="Calibri" w:hAnsi="Calibri" w:cs="Calibri"/>
              <w:sz w:val="32"/>
              <w:szCs w:val="32"/>
            </w:rPr>
          </w:rPrChange>
        </w:rPr>
      </w:pPr>
      <w:r w:rsidRPr="00C93E5C">
        <w:rPr>
          <w:rFonts w:ascii="Helvetica" w:hAnsi="Helvetica" w:cs="Calibri"/>
          <w:sz w:val="32"/>
          <w:szCs w:val="32"/>
          <w:rPrChange w:id="4542" w:author="Ryan" w:date="2017-04-30T19:28:00Z">
            <w:rPr>
              <w:rFonts w:ascii="Calibri" w:hAnsi="Calibri" w:cs="Calibri"/>
              <w:sz w:val="32"/>
              <w:szCs w:val="32"/>
            </w:rPr>
          </w:rPrChange>
        </w:rPr>
        <w:t>before</w:t>
      </w:r>
      <w:r w:rsidR="00A2308A" w:rsidRPr="00C93E5C">
        <w:rPr>
          <w:rFonts w:ascii="Helvetica" w:hAnsi="Helvetica" w:cs="Calibri"/>
          <w:sz w:val="32"/>
          <w:szCs w:val="32"/>
          <w:rPrChange w:id="4543" w:author="Ryan" w:date="2017-04-30T19:28:00Z">
            <w:rPr>
              <w:rFonts w:ascii="Calibri" w:hAnsi="Calibri" w:cs="Calibri"/>
              <w:sz w:val="32"/>
              <w:szCs w:val="32"/>
            </w:rPr>
          </w:rPrChange>
        </w:rPr>
        <w:t xml:space="preserve"> </w:t>
      </w:r>
      <w:r w:rsidRPr="00C93E5C">
        <w:rPr>
          <w:rFonts w:ascii="Helvetica" w:hAnsi="Helvetica" w:cs="Calibri"/>
          <w:sz w:val="32"/>
          <w:szCs w:val="32"/>
          <w:rPrChange w:id="4544" w:author="Ryan" w:date="2017-04-30T19:28:00Z">
            <w:rPr>
              <w:rFonts w:ascii="Calibri" w:hAnsi="Calibri" w:cs="Calibri"/>
              <w:sz w:val="32"/>
              <w:szCs w:val="32"/>
            </w:rPr>
          </w:rPrChange>
        </w:rPr>
        <w:t>they were to set out, Eliza dreamed she</w:t>
      </w:r>
      <w:r w:rsidR="00A2308A" w:rsidRPr="00C93E5C">
        <w:rPr>
          <w:rFonts w:ascii="Helvetica" w:hAnsi="Helvetica" w:cs="Calibri"/>
          <w:sz w:val="32"/>
          <w:szCs w:val="32"/>
          <w:rPrChange w:id="4545" w:author="Ryan" w:date="2017-04-30T19:28:00Z">
            <w:rPr>
              <w:rFonts w:ascii="Calibri" w:hAnsi="Calibri" w:cs="Calibri"/>
              <w:sz w:val="32"/>
              <w:szCs w:val="32"/>
            </w:rPr>
          </w:rPrChange>
        </w:rPr>
        <w:t xml:space="preserve"> </w:t>
      </w:r>
    </w:p>
    <w:p w14:paraId="0C30DA21" w14:textId="77777777" w:rsidR="00AA7D3F" w:rsidRPr="00C93E5C" w:rsidRDefault="00472BE7" w:rsidP="00472BE7">
      <w:pPr>
        <w:spacing w:after="0"/>
        <w:rPr>
          <w:rFonts w:ascii="Helvetica" w:hAnsi="Helvetica" w:cs="Calibri"/>
          <w:sz w:val="32"/>
          <w:szCs w:val="32"/>
          <w:rPrChange w:id="4546" w:author="Ryan" w:date="2017-04-30T19:28:00Z">
            <w:rPr>
              <w:rFonts w:ascii="Calibri" w:hAnsi="Calibri" w:cs="Calibri"/>
              <w:sz w:val="32"/>
              <w:szCs w:val="32"/>
            </w:rPr>
          </w:rPrChange>
        </w:rPr>
      </w:pPr>
      <w:r w:rsidRPr="00C93E5C">
        <w:rPr>
          <w:rFonts w:ascii="Helvetica" w:hAnsi="Helvetica" w:cs="Calibri"/>
          <w:sz w:val="32"/>
          <w:szCs w:val="32"/>
          <w:rPrChange w:id="4547" w:author="Ryan" w:date="2017-04-30T19:28:00Z">
            <w:rPr>
              <w:rFonts w:ascii="Calibri" w:hAnsi="Calibri" w:cs="Calibri"/>
              <w:sz w:val="32"/>
              <w:szCs w:val="32"/>
            </w:rPr>
          </w:rPrChange>
        </w:rPr>
        <w:t>was riding with Blake in his coach, when a</w:t>
      </w:r>
      <w:r w:rsidR="00AA7D3F" w:rsidRPr="00C93E5C">
        <w:rPr>
          <w:rFonts w:ascii="Helvetica" w:hAnsi="Helvetica" w:cs="Calibri"/>
          <w:sz w:val="32"/>
          <w:szCs w:val="32"/>
          <w:rPrChange w:id="4548"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4549" w:author="Ryan" w:date="2017-04-30T19:28:00Z">
            <w:rPr>
              <w:rFonts w:ascii="Calibri" w:hAnsi="Calibri" w:cs="Calibri"/>
              <w:sz w:val="32"/>
              <w:szCs w:val="32"/>
            </w:rPr>
          </w:rPrChange>
        </w:rPr>
        <w:t>sud</w:t>
      </w:r>
      <w:proofErr w:type="spellEnd"/>
      <w:r w:rsidR="00AA7D3F" w:rsidRPr="00C93E5C">
        <w:rPr>
          <w:rFonts w:ascii="Helvetica" w:hAnsi="Helvetica" w:cs="Calibri"/>
          <w:sz w:val="32"/>
          <w:szCs w:val="32"/>
          <w:rPrChange w:id="4550" w:author="Ryan" w:date="2017-04-30T19:28:00Z">
            <w:rPr>
              <w:rFonts w:ascii="Calibri" w:hAnsi="Calibri" w:cs="Calibri"/>
              <w:sz w:val="32"/>
              <w:szCs w:val="32"/>
            </w:rPr>
          </w:rPrChange>
        </w:rPr>
        <w:t>-</w:t>
      </w:r>
    </w:p>
    <w:p w14:paraId="492CE686" w14:textId="77777777" w:rsidR="00AA7D3F" w:rsidRPr="00C93E5C" w:rsidRDefault="00472BE7" w:rsidP="00472BE7">
      <w:pPr>
        <w:spacing w:after="0"/>
        <w:rPr>
          <w:rFonts w:ascii="Helvetica" w:hAnsi="Helvetica" w:cs="Calibri"/>
          <w:sz w:val="32"/>
          <w:szCs w:val="32"/>
          <w:rPrChange w:id="4551" w:author="Ryan" w:date="2017-04-30T19:28:00Z">
            <w:rPr>
              <w:rFonts w:ascii="Calibri" w:hAnsi="Calibri" w:cs="Calibri"/>
              <w:sz w:val="32"/>
              <w:szCs w:val="32"/>
            </w:rPr>
          </w:rPrChange>
        </w:rPr>
      </w:pPr>
      <w:r w:rsidRPr="00C93E5C">
        <w:rPr>
          <w:rFonts w:ascii="Helvetica" w:hAnsi="Helvetica" w:cs="Calibri"/>
          <w:sz w:val="32"/>
          <w:szCs w:val="32"/>
          <w:rPrChange w:id="4552" w:author="Ryan" w:date="2017-04-30T19:28:00Z">
            <w:rPr>
              <w:rFonts w:ascii="Calibri" w:hAnsi="Calibri" w:cs="Calibri"/>
              <w:sz w:val="32"/>
              <w:szCs w:val="32"/>
            </w:rPr>
          </w:rPrChange>
        </w:rPr>
        <w:t>den flash of lightning issued from the</w:t>
      </w:r>
      <w:r w:rsidR="00AA7D3F" w:rsidRPr="00C93E5C">
        <w:rPr>
          <w:rFonts w:ascii="Helvetica" w:hAnsi="Helvetica" w:cs="Calibri"/>
          <w:sz w:val="32"/>
          <w:szCs w:val="32"/>
          <w:rPrChange w:id="4553" w:author="Ryan" w:date="2017-04-30T19:28:00Z">
            <w:rPr>
              <w:rFonts w:ascii="Calibri" w:hAnsi="Calibri" w:cs="Calibri"/>
              <w:sz w:val="32"/>
              <w:szCs w:val="32"/>
            </w:rPr>
          </w:rPrChange>
        </w:rPr>
        <w:t xml:space="preserve"> </w:t>
      </w:r>
      <w:r w:rsidRPr="00C93E5C">
        <w:rPr>
          <w:rFonts w:ascii="Helvetica" w:hAnsi="Helvetica" w:cs="Calibri"/>
          <w:sz w:val="32"/>
          <w:szCs w:val="32"/>
          <w:rPrChange w:id="4554" w:author="Ryan" w:date="2017-04-30T19:28:00Z">
            <w:rPr>
              <w:rFonts w:ascii="Calibri" w:hAnsi="Calibri" w:cs="Calibri"/>
              <w:sz w:val="32"/>
              <w:szCs w:val="32"/>
            </w:rPr>
          </w:rPrChange>
        </w:rPr>
        <w:t xml:space="preserve">heavens, </w:t>
      </w:r>
    </w:p>
    <w:p w14:paraId="5A9487E8" w14:textId="77777777" w:rsidR="00AA7D3F" w:rsidRPr="00C93E5C" w:rsidRDefault="00472BE7" w:rsidP="00472BE7">
      <w:pPr>
        <w:spacing w:after="0"/>
        <w:rPr>
          <w:rFonts w:ascii="Helvetica" w:hAnsi="Helvetica" w:cs="Calibri"/>
          <w:sz w:val="32"/>
          <w:szCs w:val="32"/>
          <w:rPrChange w:id="4555" w:author="Ryan" w:date="2017-04-30T19:28:00Z">
            <w:rPr>
              <w:rFonts w:ascii="Calibri" w:hAnsi="Calibri" w:cs="Calibri"/>
              <w:sz w:val="32"/>
              <w:szCs w:val="32"/>
            </w:rPr>
          </w:rPrChange>
        </w:rPr>
      </w:pPr>
      <w:r w:rsidRPr="00C93E5C">
        <w:rPr>
          <w:rFonts w:ascii="Helvetica" w:hAnsi="Helvetica" w:cs="Calibri"/>
          <w:sz w:val="32"/>
          <w:szCs w:val="32"/>
          <w:rPrChange w:id="4556" w:author="Ryan" w:date="2017-04-30T19:28:00Z">
            <w:rPr>
              <w:rFonts w:ascii="Calibri" w:hAnsi="Calibri" w:cs="Calibri"/>
              <w:sz w:val="32"/>
              <w:szCs w:val="32"/>
            </w:rPr>
          </w:rPrChange>
        </w:rPr>
        <w:t>f</w:t>
      </w:r>
      <w:r w:rsidR="00A2308A" w:rsidRPr="00C93E5C">
        <w:rPr>
          <w:rFonts w:ascii="Helvetica" w:hAnsi="Helvetica" w:cs="Calibri"/>
          <w:sz w:val="32"/>
          <w:szCs w:val="32"/>
          <w:rPrChange w:id="4557" w:author="Ryan" w:date="2017-04-30T19:28:00Z">
            <w:rPr>
              <w:rFonts w:ascii="Calibri" w:hAnsi="Calibri" w:cs="Calibri"/>
              <w:sz w:val="32"/>
              <w:szCs w:val="32"/>
            </w:rPr>
          </w:rPrChange>
        </w:rPr>
        <w:t>ollowed by a loud peal of crash</w:t>
      </w:r>
      <w:r w:rsidRPr="00C93E5C">
        <w:rPr>
          <w:rFonts w:ascii="Helvetica" w:hAnsi="Helvetica" w:cs="Calibri"/>
          <w:sz w:val="32"/>
          <w:szCs w:val="32"/>
          <w:rPrChange w:id="4558" w:author="Ryan" w:date="2017-04-30T19:28:00Z">
            <w:rPr>
              <w:rFonts w:ascii="Calibri" w:hAnsi="Calibri" w:cs="Calibri"/>
              <w:sz w:val="32"/>
              <w:szCs w:val="32"/>
            </w:rPr>
          </w:rPrChange>
        </w:rPr>
        <w:t xml:space="preserve">ing thunder! </w:t>
      </w:r>
      <w:r w:rsidR="00AA7D3F" w:rsidRPr="00C93E5C">
        <w:rPr>
          <w:rFonts w:ascii="Helvetica" w:hAnsi="Helvetica" w:cs="Calibri"/>
          <w:sz w:val="32"/>
          <w:szCs w:val="32"/>
          <w:rPrChange w:id="4559" w:author="Ryan" w:date="2017-04-30T19:28:00Z">
            <w:rPr>
              <w:rFonts w:ascii="Calibri" w:hAnsi="Calibri" w:cs="Calibri"/>
              <w:sz w:val="32"/>
              <w:szCs w:val="32"/>
            </w:rPr>
          </w:rPrChange>
        </w:rPr>
        <w:t>T</w:t>
      </w:r>
      <w:r w:rsidRPr="00C93E5C">
        <w:rPr>
          <w:rFonts w:ascii="Helvetica" w:hAnsi="Helvetica" w:cs="Calibri"/>
          <w:sz w:val="32"/>
          <w:szCs w:val="32"/>
          <w:rPrChange w:id="4560" w:author="Ryan" w:date="2017-04-30T19:28:00Z">
            <w:rPr>
              <w:rFonts w:ascii="Calibri" w:hAnsi="Calibri" w:cs="Calibri"/>
              <w:sz w:val="32"/>
              <w:szCs w:val="32"/>
            </w:rPr>
          </w:rPrChange>
        </w:rPr>
        <w:t>he</w:t>
      </w:r>
    </w:p>
    <w:p w14:paraId="0F2EB856" w14:textId="77777777" w:rsidR="00AA7D3F" w:rsidRPr="00C93E5C" w:rsidRDefault="00472BE7" w:rsidP="00472BE7">
      <w:pPr>
        <w:spacing w:after="0"/>
        <w:rPr>
          <w:rFonts w:ascii="Helvetica" w:hAnsi="Helvetica" w:cs="Calibri"/>
          <w:sz w:val="32"/>
          <w:szCs w:val="32"/>
          <w:rPrChange w:id="4561" w:author="Ryan" w:date="2017-04-30T19:28:00Z">
            <w:rPr>
              <w:rFonts w:ascii="Calibri" w:hAnsi="Calibri" w:cs="Calibri"/>
              <w:sz w:val="32"/>
              <w:szCs w:val="32"/>
            </w:rPr>
          </w:rPrChange>
        </w:rPr>
      </w:pPr>
      <w:r w:rsidRPr="00C93E5C">
        <w:rPr>
          <w:rFonts w:ascii="Helvetica" w:hAnsi="Helvetica" w:cs="Calibri"/>
          <w:sz w:val="32"/>
          <w:szCs w:val="32"/>
          <w:rPrChange w:id="4562" w:author="Ryan" w:date="2017-04-30T19:28:00Z">
            <w:rPr>
              <w:rFonts w:ascii="Calibri" w:hAnsi="Calibri" w:cs="Calibri"/>
              <w:sz w:val="32"/>
              <w:szCs w:val="32"/>
            </w:rPr>
          </w:rPrChange>
        </w:rPr>
        <w:t>horses started, and ran</w:t>
      </w:r>
      <w:r w:rsidR="00AA7D3F" w:rsidRPr="00C93E5C">
        <w:rPr>
          <w:rFonts w:ascii="Helvetica" w:hAnsi="Helvetica" w:cs="Calibri"/>
          <w:sz w:val="32"/>
          <w:szCs w:val="32"/>
          <w:rPrChange w:id="4563" w:author="Ryan" w:date="2017-04-30T19:28:00Z">
            <w:rPr>
              <w:rFonts w:ascii="Calibri" w:hAnsi="Calibri" w:cs="Calibri"/>
              <w:sz w:val="32"/>
              <w:szCs w:val="32"/>
            </w:rPr>
          </w:rPrChange>
        </w:rPr>
        <w:t xml:space="preserve"> </w:t>
      </w:r>
      <w:r w:rsidRPr="00C93E5C">
        <w:rPr>
          <w:rFonts w:ascii="Helvetica" w:hAnsi="Helvetica" w:cs="Calibri"/>
          <w:sz w:val="32"/>
          <w:szCs w:val="32"/>
          <w:rPrChange w:id="4564" w:author="Ryan" w:date="2017-04-30T19:28:00Z">
            <w:rPr>
              <w:rFonts w:ascii="Calibri" w:hAnsi="Calibri" w:cs="Calibri"/>
              <w:sz w:val="32"/>
              <w:szCs w:val="32"/>
            </w:rPr>
          </w:rPrChange>
        </w:rPr>
        <w:t xml:space="preserve">furiously forward towards </w:t>
      </w:r>
    </w:p>
    <w:p w14:paraId="0E6261AF" w14:textId="77777777" w:rsidR="00AA7D3F" w:rsidRPr="00C93E5C" w:rsidRDefault="00472BE7" w:rsidP="00472BE7">
      <w:pPr>
        <w:spacing w:after="0"/>
        <w:rPr>
          <w:rFonts w:ascii="Helvetica" w:hAnsi="Helvetica" w:cs="Calibri"/>
          <w:sz w:val="32"/>
          <w:szCs w:val="32"/>
          <w:rPrChange w:id="4565" w:author="Ryan" w:date="2017-04-30T19:28:00Z">
            <w:rPr>
              <w:rFonts w:ascii="Calibri" w:hAnsi="Calibri" w:cs="Calibri"/>
              <w:sz w:val="32"/>
              <w:szCs w:val="32"/>
            </w:rPr>
          </w:rPrChange>
        </w:rPr>
      </w:pPr>
      <w:r w:rsidRPr="00C93E5C">
        <w:rPr>
          <w:rFonts w:ascii="Helvetica" w:hAnsi="Helvetica" w:cs="Calibri"/>
          <w:sz w:val="32"/>
          <w:szCs w:val="32"/>
          <w:rPrChange w:id="4566" w:author="Ryan" w:date="2017-04-30T19:28:00Z">
            <w:rPr>
              <w:rFonts w:ascii="Calibri" w:hAnsi="Calibri" w:cs="Calibri"/>
              <w:sz w:val="32"/>
              <w:szCs w:val="32"/>
            </w:rPr>
          </w:rPrChange>
        </w:rPr>
        <w:t>a dangerous</w:t>
      </w:r>
      <w:r w:rsidR="00A2308A" w:rsidRPr="00C93E5C">
        <w:rPr>
          <w:rFonts w:ascii="Helvetica" w:hAnsi="Helvetica" w:cs="Calibri"/>
          <w:sz w:val="32"/>
          <w:szCs w:val="32"/>
          <w:rPrChange w:id="4567" w:author="Ryan" w:date="2017-04-30T19:28:00Z">
            <w:rPr>
              <w:rFonts w:ascii="Calibri" w:hAnsi="Calibri" w:cs="Calibri"/>
              <w:sz w:val="32"/>
              <w:szCs w:val="32"/>
            </w:rPr>
          </w:rPrChange>
        </w:rPr>
        <w:t xml:space="preserve"> </w:t>
      </w:r>
      <w:r w:rsidR="00AA7D3F" w:rsidRPr="00C93E5C">
        <w:rPr>
          <w:rFonts w:ascii="Helvetica" w:hAnsi="Helvetica" w:cs="Calibri"/>
          <w:sz w:val="32"/>
          <w:szCs w:val="32"/>
          <w:rPrChange w:id="4568" w:author="Ryan" w:date="2017-04-30T19:28:00Z">
            <w:rPr>
              <w:rFonts w:ascii="Calibri" w:hAnsi="Calibri" w:cs="Calibri"/>
              <w:sz w:val="32"/>
              <w:szCs w:val="32"/>
            </w:rPr>
          </w:rPrChange>
        </w:rPr>
        <w:t>precipice, beneath</w:t>
      </w:r>
      <w:r w:rsidRPr="00C93E5C">
        <w:rPr>
          <w:rFonts w:ascii="Helvetica" w:hAnsi="Helvetica" w:cs="Calibri"/>
          <w:sz w:val="32"/>
          <w:szCs w:val="32"/>
          <w:rPrChange w:id="4569" w:author="Ryan" w:date="2017-04-30T19:28:00Z">
            <w:rPr>
              <w:rFonts w:ascii="Calibri" w:hAnsi="Calibri" w:cs="Calibri"/>
              <w:sz w:val="32"/>
              <w:szCs w:val="32"/>
            </w:rPr>
          </w:rPrChange>
        </w:rPr>
        <w:t>,</w:t>
      </w:r>
      <w:r w:rsidR="00AA7D3F" w:rsidRPr="00C93E5C">
        <w:rPr>
          <w:rFonts w:ascii="Helvetica" w:hAnsi="Helvetica" w:cs="Calibri"/>
          <w:sz w:val="32"/>
          <w:szCs w:val="32"/>
          <w:rPrChange w:id="4570" w:author="Ryan" w:date="2017-04-30T19:28:00Z">
            <w:rPr>
              <w:rFonts w:ascii="Calibri" w:hAnsi="Calibri" w:cs="Calibri"/>
              <w:sz w:val="32"/>
              <w:szCs w:val="32"/>
            </w:rPr>
          </w:rPrChange>
        </w:rPr>
        <w:t xml:space="preserve"> </w:t>
      </w:r>
      <w:r w:rsidRPr="00C93E5C">
        <w:rPr>
          <w:rFonts w:ascii="Helvetica" w:hAnsi="Helvetica" w:cs="Calibri"/>
          <w:sz w:val="32"/>
          <w:szCs w:val="32"/>
          <w:rPrChange w:id="4571" w:author="Ryan" w:date="2017-04-30T19:28:00Z">
            <w:rPr>
              <w:rFonts w:ascii="Calibri" w:hAnsi="Calibri" w:cs="Calibri"/>
              <w:sz w:val="32"/>
              <w:szCs w:val="32"/>
            </w:rPr>
          </w:rPrChange>
        </w:rPr>
        <w:t xml:space="preserve">which a raging </w:t>
      </w:r>
    </w:p>
    <w:p w14:paraId="6F4A3104" w14:textId="77777777" w:rsidR="00AA7D3F" w:rsidRPr="00C93E5C" w:rsidRDefault="00472BE7" w:rsidP="00472BE7">
      <w:pPr>
        <w:spacing w:after="0"/>
        <w:rPr>
          <w:rFonts w:ascii="Helvetica" w:hAnsi="Helvetica" w:cs="Calibri"/>
          <w:sz w:val="32"/>
          <w:szCs w:val="32"/>
          <w:rPrChange w:id="4572" w:author="Ryan" w:date="2017-04-30T19:28:00Z">
            <w:rPr>
              <w:rFonts w:ascii="Calibri" w:hAnsi="Calibri" w:cs="Calibri"/>
              <w:sz w:val="32"/>
              <w:szCs w:val="32"/>
            </w:rPr>
          </w:rPrChange>
        </w:rPr>
      </w:pPr>
      <w:r w:rsidRPr="00C93E5C">
        <w:rPr>
          <w:rFonts w:ascii="Helvetica" w:hAnsi="Helvetica" w:cs="Calibri"/>
          <w:sz w:val="32"/>
          <w:szCs w:val="32"/>
          <w:rPrChange w:id="4573" w:author="Ryan" w:date="2017-04-30T19:28:00Z">
            <w:rPr>
              <w:rFonts w:ascii="Calibri" w:hAnsi="Calibri" w:cs="Calibri"/>
              <w:sz w:val="32"/>
              <w:szCs w:val="32"/>
            </w:rPr>
          </w:rPrChange>
        </w:rPr>
        <w:t>torrent</w:t>
      </w:r>
      <w:r w:rsidR="00A2308A" w:rsidRPr="00C93E5C">
        <w:rPr>
          <w:rFonts w:ascii="Helvetica" w:hAnsi="Helvetica" w:cs="Calibri"/>
          <w:sz w:val="32"/>
          <w:szCs w:val="32"/>
          <w:rPrChange w:id="4574" w:author="Ryan" w:date="2017-04-30T19:28:00Z">
            <w:rPr>
              <w:rFonts w:ascii="Calibri" w:hAnsi="Calibri" w:cs="Calibri"/>
              <w:sz w:val="32"/>
              <w:szCs w:val="32"/>
            </w:rPr>
          </w:rPrChange>
        </w:rPr>
        <w:t xml:space="preserve"> </w:t>
      </w:r>
      <w:r w:rsidRPr="00C93E5C">
        <w:rPr>
          <w:rFonts w:ascii="Helvetica" w:hAnsi="Helvetica" w:cs="Calibri"/>
          <w:sz w:val="32"/>
          <w:szCs w:val="32"/>
          <w:rPrChange w:id="4575" w:author="Ryan" w:date="2017-04-30T19:28:00Z">
            <w:rPr>
              <w:rFonts w:ascii="Calibri" w:hAnsi="Calibri" w:cs="Calibri"/>
              <w:sz w:val="32"/>
              <w:szCs w:val="32"/>
            </w:rPr>
          </w:rPrChange>
        </w:rPr>
        <w:t xml:space="preserve">foamed among the rocks. She thought </w:t>
      </w:r>
    </w:p>
    <w:p w14:paraId="0C475A5F" w14:textId="77777777" w:rsidR="00AA7D3F" w:rsidRPr="00C93E5C" w:rsidRDefault="00472BE7" w:rsidP="00472BE7">
      <w:pPr>
        <w:spacing w:after="0"/>
        <w:rPr>
          <w:rFonts w:ascii="Helvetica" w:hAnsi="Helvetica" w:cs="Calibri"/>
          <w:sz w:val="32"/>
          <w:szCs w:val="32"/>
          <w:rPrChange w:id="4576" w:author="Ryan" w:date="2017-04-30T19:28:00Z">
            <w:rPr>
              <w:rFonts w:ascii="Calibri" w:hAnsi="Calibri" w:cs="Calibri"/>
              <w:sz w:val="32"/>
              <w:szCs w:val="32"/>
            </w:rPr>
          </w:rPrChange>
        </w:rPr>
      </w:pPr>
      <w:r w:rsidRPr="00C93E5C">
        <w:rPr>
          <w:rFonts w:ascii="Helvetica" w:hAnsi="Helvetica" w:cs="Calibri"/>
          <w:sz w:val="32"/>
          <w:szCs w:val="32"/>
          <w:rPrChange w:id="4577" w:author="Ryan" w:date="2017-04-30T19:28:00Z">
            <w:rPr>
              <w:rFonts w:ascii="Calibri" w:hAnsi="Calibri" w:cs="Calibri"/>
              <w:sz w:val="32"/>
              <w:szCs w:val="32"/>
            </w:rPr>
          </w:rPrChange>
        </w:rPr>
        <w:t>that</w:t>
      </w:r>
      <w:r w:rsidR="00AA7D3F" w:rsidRPr="00C93E5C">
        <w:rPr>
          <w:rFonts w:ascii="Helvetica" w:hAnsi="Helvetica" w:cs="Calibri"/>
          <w:sz w:val="32"/>
          <w:szCs w:val="32"/>
          <w:rPrChange w:id="4578" w:author="Ryan" w:date="2017-04-30T19:28:00Z">
            <w:rPr>
              <w:rFonts w:ascii="Calibri" w:hAnsi="Calibri" w:cs="Calibri"/>
              <w:sz w:val="32"/>
              <w:szCs w:val="32"/>
            </w:rPr>
          </w:rPrChange>
        </w:rPr>
        <w:t xml:space="preserve"> she endeavo</w:t>
      </w:r>
      <w:r w:rsidRPr="00C93E5C">
        <w:rPr>
          <w:rFonts w:ascii="Helvetica" w:hAnsi="Helvetica" w:cs="Calibri"/>
          <w:sz w:val="32"/>
          <w:szCs w:val="32"/>
          <w:rPrChange w:id="4579" w:author="Ryan" w:date="2017-04-30T19:28:00Z">
            <w:rPr>
              <w:rFonts w:ascii="Calibri" w:hAnsi="Calibri" w:cs="Calibri"/>
              <w:sz w:val="32"/>
              <w:szCs w:val="32"/>
            </w:rPr>
          </w:rPrChange>
        </w:rPr>
        <w:t>red to disengage herself from</w:t>
      </w:r>
      <w:r w:rsidR="00AA7D3F" w:rsidRPr="00C93E5C">
        <w:rPr>
          <w:rFonts w:ascii="Helvetica" w:hAnsi="Helvetica" w:cs="Calibri"/>
          <w:sz w:val="32"/>
          <w:szCs w:val="32"/>
          <w:rPrChange w:id="4580" w:author="Ryan" w:date="2017-04-30T19:28:00Z">
            <w:rPr>
              <w:rFonts w:ascii="Calibri" w:hAnsi="Calibri" w:cs="Calibri"/>
              <w:sz w:val="32"/>
              <w:szCs w:val="32"/>
            </w:rPr>
          </w:rPrChange>
        </w:rPr>
        <w:t xml:space="preserve"> </w:t>
      </w:r>
      <w:r w:rsidRPr="00C93E5C">
        <w:rPr>
          <w:rFonts w:ascii="Helvetica" w:hAnsi="Helvetica" w:cs="Calibri"/>
          <w:sz w:val="32"/>
          <w:szCs w:val="32"/>
          <w:rPrChange w:id="4581" w:author="Ryan" w:date="2017-04-30T19:28:00Z">
            <w:rPr>
              <w:rFonts w:ascii="Calibri" w:hAnsi="Calibri" w:cs="Calibri"/>
              <w:sz w:val="32"/>
              <w:szCs w:val="32"/>
            </w:rPr>
          </w:rPrChange>
        </w:rPr>
        <w:t xml:space="preserve">the </w:t>
      </w:r>
    </w:p>
    <w:p w14:paraId="2862A1FD" w14:textId="77777777" w:rsidR="00AA7D3F" w:rsidRPr="00C93E5C" w:rsidRDefault="00472BE7" w:rsidP="00472BE7">
      <w:pPr>
        <w:spacing w:after="0"/>
        <w:rPr>
          <w:rFonts w:ascii="Helvetica" w:hAnsi="Helvetica" w:cs="Calibri"/>
          <w:sz w:val="32"/>
          <w:szCs w:val="32"/>
          <w:rPrChange w:id="4582" w:author="Ryan" w:date="2017-04-30T19:28:00Z">
            <w:rPr>
              <w:rFonts w:ascii="Calibri" w:hAnsi="Calibri" w:cs="Calibri"/>
              <w:sz w:val="32"/>
              <w:szCs w:val="32"/>
            </w:rPr>
          </w:rPrChange>
        </w:rPr>
      </w:pPr>
      <w:r w:rsidRPr="00C93E5C">
        <w:rPr>
          <w:rFonts w:ascii="Helvetica" w:hAnsi="Helvetica" w:cs="Calibri"/>
          <w:sz w:val="32"/>
          <w:szCs w:val="32"/>
          <w:rPrChange w:id="4583" w:author="Ryan" w:date="2017-04-30T19:28:00Z">
            <w:rPr>
              <w:rFonts w:ascii="Calibri" w:hAnsi="Calibri" w:cs="Calibri"/>
              <w:sz w:val="32"/>
              <w:szCs w:val="32"/>
            </w:rPr>
          </w:rPrChange>
        </w:rPr>
        <w:t>carriage, but in vain; they were hurried</w:t>
      </w:r>
      <w:r w:rsidR="00AA7D3F" w:rsidRPr="00C93E5C">
        <w:rPr>
          <w:rFonts w:ascii="Helvetica" w:hAnsi="Helvetica" w:cs="Calibri"/>
          <w:sz w:val="32"/>
          <w:szCs w:val="32"/>
          <w:rPrChange w:id="4584" w:author="Ryan" w:date="2017-04-30T19:28:00Z">
            <w:rPr>
              <w:rFonts w:ascii="Calibri" w:hAnsi="Calibri" w:cs="Calibri"/>
              <w:sz w:val="32"/>
              <w:szCs w:val="32"/>
            </w:rPr>
          </w:rPrChange>
        </w:rPr>
        <w:t xml:space="preserve"> </w:t>
      </w:r>
      <w:r w:rsidRPr="00C93E5C">
        <w:rPr>
          <w:rFonts w:ascii="Helvetica" w:hAnsi="Helvetica" w:cs="Calibri"/>
          <w:sz w:val="32"/>
          <w:szCs w:val="32"/>
          <w:rPrChange w:id="4585" w:author="Ryan" w:date="2017-04-30T19:28:00Z">
            <w:rPr>
              <w:rFonts w:ascii="Calibri" w:hAnsi="Calibri" w:cs="Calibri"/>
              <w:sz w:val="32"/>
              <w:szCs w:val="32"/>
            </w:rPr>
          </w:rPrChange>
        </w:rPr>
        <w:t xml:space="preserve">along, </w:t>
      </w:r>
    </w:p>
    <w:p w14:paraId="6AED3894" w14:textId="77777777" w:rsidR="00AA7D3F" w:rsidRPr="00C93E5C" w:rsidRDefault="00472BE7" w:rsidP="00472BE7">
      <w:pPr>
        <w:spacing w:after="0"/>
        <w:rPr>
          <w:rFonts w:ascii="Helvetica" w:hAnsi="Helvetica" w:cs="Calibri"/>
          <w:sz w:val="32"/>
          <w:szCs w:val="32"/>
          <w:rPrChange w:id="4586" w:author="Ryan" w:date="2017-04-30T19:28:00Z">
            <w:rPr>
              <w:rFonts w:ascii="Calibri" w:hAnsi="Calibri" w:cs="Calibri"/>
              <w:sz w:val="32"/>
              <w:szCs w:val="32"/>
            </w:rPr>
          </w:rPrChange>
        </w:rPr>
      </w:pPr>
      <w:r w:rsidRPr="00C93E5C">
        <w:rPr>
          <w:rFonts w:ascii="Helvetica" w:hAnsi="Helvetica" w:cs="Calibri"/>
          <w:sz w:val="32"/>
          <w:szCs w:val="32"/>
          <w:rPrChange w:id="4587" w:author="Ryan" w:date="2017-04-30T19:28:00Z">
            <w:rPr>
              <w:rFonts w:ascii="Calibri" w:hAnsi="Calibri" w:cs="Calibri"/>
              <w:sz w:val="32"/>
              <w:szCs w:val="32"/>
            </w:rPr>
          </w:rPrChange>
        </w:rPr>
        <w:t>with amazing swiftness</w:t>
      </w:r>
      <w:r w:rsidR="00AA7D3F" w:rsidRPr="00C93E5C">
        <w:rPr>
          <w:rFonts w:ascii="Helvetica" w:hAnsi="Helvetica" w:cs="Calibri"/>
          <w:sz w:val="32"/>
          <w:szCs w:val="32"/>
          <w:rPrChange w:id="4588" w:author="Ryan" w:date="2017-04-30T19:28:00Z">
            <w:rPr>
              <w:rFonts w:ascii="Calibri" w:hAnsi="Calibri" w:cs="Calibri"/>
              <w:sz w:val="32"/>
              <w:szCs w:val="32"/>
            </w:rPr>
          </w:rPrChange>
        </w:rPr>
        <w:t>,</w:t>
      </w:r>
      <w:r w:rsidRPr="00C93E5C">
        <w:rPr>
          <w:rFonts w:ascii="Helvetica" w:hAnsi="Helvetica" w:cs="Calibri"/>
          <w:sz w:val="32"/>
          <w:szCs w:val="32"/>
          <w:rPrChange w:id="4589" w:author="Ryan" w:date="2017-04-30T19:28:00Z">
            <w:rPr>
              <w:rFonts w:ascii="Calibri" w:hAnsi="Calibri" w:cs="Calibri"/>
              <w:sz w:val="32"/>
              <w:szCs w:val="32"/>
            </w:rPr>
          </w:rPrChange>
        </w:rPr>
        <w:t xml:space="preserve"> to the top</w:t>
      </w:r>
      <w:r w:rsidR="00AA7D3F" w:rsidRPr="00C93E5C">
        <w:rPr>
          <w:rFonts w:ascii="Helvetica" w:hAnsi="Helvetica" w:cs="Calibri"/>
          <w:sz w:val="32"/>
          <w:szCs w:val="32"/>
          <w:rPrChange w:id="4590" w:author="Ryan" w:date="2017-04-30T19:28:00Z">
            <w:rPr>
              <w:rFonts w:ascii="Calibri" w:hAnsi="Calibri" w:cs="Calibri"/>
              <w:sz w:val="32"/>
              <w:szCs w:val="32"/>
            </w:rPr>
          </w:rPrChange>
        </w:rPr>
        <w:t xml:space="preserve"> </w:t>
      </w:r>
      <w:r w:rsidRPr="00C93E5C">
        <w:rPr>
          <w:rFonts w:ascii="Helvetica" w:hAnsi="Helvetica" w:cs="Calibri"/>
          <w:sz w:val="32"/>
          <w:szCs w:val="32"/>
          <w:rPrChange w:id="4591" w:author="Ryan" w:date="2017-04-30T19:28:00Z">
            <w:rPr>
              <w:rFonts w:ascii="Calibri" w:hAnsi="Calibri" w:cs="Calibri"/>
              <w:sz w:val="32"/>
              <w:szCs w:val="32"/>
            </w:rPr>
          </w:rPrChange>
        </w:rPr>
        <w:t>of the cliff,</w:t>
      </w:r>
    </w:p>
    <w:p w14:paraId="29A08585" w14:textId="77777777" w:rsidR="00AA7D3F" w:rsidRPr="00C93E5C" w:rsidRDefault="00472BE7" w:rsidP="00472BE7">
      <w:pPr>
        <w:spacing w:after="0"/>
        <w:rPr>
          <w:rFonts w:ascii="Helvetica" w:hAnsi="Helvetica" w:cs="Calibri"/>
          <w:sz w:val="32"/>
          <w:szCs w:val="32"/>
          <w:rPrChange w:id="4592" w:author="Ryan" w:date="2017-04-30T19:28:00Z">
            <w:rPr>
              <w:rFonts w:ascii="Calibri" w:hAnsi="Calibri" w:cs="Calibri"/>
              <w:sz w:val="32"/>
              <w:szCs w:val="32"/>
            </w:rPr>
          </w:rPrChange>
        </w:rPr>
      </w:pPr>
      <w:r w:rsidRPr="00C93E5C">
        <w:rPr>
          <w:rFonts w:ascii="Helvetica" w:hAnsi="Helvetica" w:cs="Calibri"/>
          <w:sz w:val="32"/>
          <w:szCs w:val="32"/>
          <w:rPrChange w:id="4593" w:author="Ryan" w:date="2017-04-30T19:28:00Z">
            <w:rPr>
              <w:rFonts w:ascii="Calibri" w:hAnsi="Calibri" w:cs="Calibri"/>
              <w:sz w:val="32"/>
              <w:szCs w:val="32"/>
            </w:rPr>
          </w:rPrChange>
        </w:rPr>
        <w:t>and were just upon the point of</w:t>
      </w:r>
      <w:r w:rsidR="00AA7D3F" w:rsidRPr="00C93E5C">
        <w:rPr>
          <w:rFonts w:ascii="Helvetica" w:hAnsi="Helvetica" w:cs="Calibri"/>
          <w:sz w:val="32"/>
          <w:szCs w:val="32"/>
          <w:rPrChange w:id="4594" w:author="Ryan" w:date="2017-04-30T19:28:00Z">
            <w:rPr>
              <w:rFonts w:ascii="Calibri" w:hAnsi="Calibri" w:cs="Calibri"/>
              <w:sz w:val="32"/>
              <w:szCs w:val="32"/>
            </w:rPr>
          </w:rPrChange>
        </w:rPr>
        <w:t xml:space="preserve"> </w:t>
      </w:r>
      <w:r w:rsidRPr="00C93E5C">
        <w:rPr>
          <w:rFonts w:ascii="Helvetica" w:hAnsi="Helvetica" w:cs="Calibri"/>
          <w:sz w:val="32"/>
          <w:szCs w:val="32"/>
          <w:rPrChange w:id="4595" w:author="Ryan" w:date="2017-04-30T19:28:00Z">
            <w:rPr>
              <w:rFonts w:ascii="Calibri" w:hAnsi="Calibri" w:cs="Calibri"/>
              <w:sz w:val="32"/>
              <w:szCs w:val="32"/>
            </w:rPr>
          </w:rPrChange>
        </w:rPr>
        <w:t xml:space="preserve">being </w:t>
      </w:r>
      <w:r w:rsidR="00A2308A" w:rsidRPr="00C93E5C">
        <w:rPr>
          <w:rFonts w:ascii="Helvetica" w:hAnsi="Helvetica" w:cs="Calibri"/>
          <w:sz w:val="32"/>
          <w:szCs w:val="32"/>
          <w:rPrChange w:id="4596" w:author="Ryan" w:date="2017-04-30T19:28:00Z">
            <w:rPr>
              <w:rFonts w:ascii="Calibri" w:hAnsi="Calibri" w:cs="Calibri"/>
              <w:sz w:val="32"/>
              <w:szCs w:val="32"/>
            </w:rPr>
          </w:rPrChange>
        </w:rPr>
        <w:t xml:space="preserve">hurled down, </w:t>
      </w:r>
    </w:p>
    <w:p w14:paraId="0E2F0D9F" w14:textId="77777777" w:rsidR="00AA7D3F" w:rsidRPr="00C93E5C" w:rsidRDefault="00A2308A" w:rsidP="00472BE7">
      <w:pPr>
        <w:spacing w:after="0"/>
        <w:rPr>
          <w:rFonts w:ascii="Helvetica" w:hAnsi="Helvetica" w:cs="Calibri"/>
          <w:sz w:val="32"/>
          <w:szCs w:val="32"/>
          <w:rPrChange w:id="4597" w:author="Ryan" w:date="2017-04-30T19:28:00Z">
            <w:rPr>
              <w:rFonts w:ascii="Calibri" w:hAnsi="Calibri" w:cs="Calibri"/>
              <w:sz w:val="32"/>
              <w:szCs w:val="32"/>
            </w:rPr>
          </w:rPrChange>
        </w:rPr>
      </w:pPr>
      <w:r w:rsidRPr="00C93E5C">
        <w:rPr>
          <w:rFonts w:ascii="Helvetica" w:hAnsi="Helvetica" w:cs="Calibri"/>
          <w:sz w:val="32"/>
          <w:szCs w:val="32"/>
          <w:rPrChange w:id="4598" w:author="Ryan" w:date="2017-04-30T19:28:00Z">
            <w:rPr>
              <w:rFonts w:ascii="Calibri" w:hAnsi="Calibri" w:cs="Calibri"/>
              <w:sz w:val="32"/>
              <w:szCs w:val="32"/>
            </w:rPr>
          </w:rPrChange>
        </w:rPr>
        <w:t>when a man, who ap</w:t>
      </w:r>
      <w:r w:rsidR="00472BE7" w:rsidRPr="00C93E5C">
        <w:rPr>
          <w:rFonts w:ascii="Helvetica" w:hAnsi="Helvetica" w:cs="Calibri"/>
          <w:sz w:val="32"/>
          <w:szCs w:val="32"/>
          <w:rPrChange w:id="4599" w:author="Ryan" w:date="2017-04-30T19:28:00Z">
            <w:rPr>
              <w:rFonts w:ascii="Calibri" w:hAnsi="Calibri" w:cs="Calibri"/>
              <w:sz w:val="32"/>
              <w:szCs w:val="32"/>
            </w:rPr>
          </w:rPrChange>
        </w:rPr>
        <w:t xml:space="preserve">peared to descend through </w:t>
      </w:r>
    </w:p>
    <w:p w14:paraId="3E2A391F" w14:textId="77777777" w:rsidR="00AA7D3F" w:rsidRPr="00C93E5C" w:rsidRDefault="00472BE7" w:rsidP="00472BE7">
      <w:pPr>
        <w:spacing w:after="0"/>
        <w:rPr>
          <w:rFonts w:ascii="Helvetica" w:hAnsi="Helvetica" w:cs="Calibri"/>
          <w:sz w:val="32"/>
          <w:szCs w:val="32"/>
          <w:rPrChange w:id="4600" w:author="Ryan" w:date="2017-04-30T19:28:00Z">
            <w:rPr>
              <w:rFonts w:ascii="Calibri" w:hAnsi="Calibri" w:cs="Calibri"/>
              <w:sz w:val="32"/>
              <w:szCs w:val="32"/>
            </w:rPr>
          </w:rPrChange>
        </w:rPr>
      </w:pPr>
      <w:r w:rsidRPr="00C93E5C">
        <w:rPr>
          <w:rFonts w:ascii="Helvetica" w:hAnsi="Helvetica" w:cs="Calibri"/>
          <w:sz w:val="32"/>
          <w:szCs w:val="32"/>
          <w:rPrChange w:id="4601" w:author="Ryan" w:date="2017-04-30T19:28:00Z">
            <w:rPr>
              <w:rFonts w:ascii="Calibri" w:hAnsi="Calibri" w:cs="Calibri"/>
              <w:sz w:val="32"/>
              <w:szCs w:val="32"/>
            </w:rPr>
          </w:rPrChange>
        </w:rPr>
        <w:t>the air, seized</w:t>
      </w:r>
      <w:r w:rsidR="00AA7D3F" w:rsidRPr="00C93E5C">
        <w:rPr>
          <w:rFonts w:ascii="Helvetica" w:hAnsi="Helvetica" w:cs="Calibri"/>
          <w:sz w:val="32"/>
          <w:szCs w:val="32"/>
          <w:rPrChange w:id="4602" w:author="Ryan" w:date="2017-04-30T19:28:00Z">
            <w:rPr>
              <w:rFonts w:ascii="Calibri" w:hAnsi="Calibri" w:cs="Calibri"/>
              <w:sz w:val="32"/>
              <w:szCs w:val="32"/>
            </w:rPr>
          </w:rPrChange>
        </w:rPr>
        <w:t xml:space="preserve"> </w:t>
      </w:r>
      <w:r w:rsidRPr="00C93E5C">
        <w:rPr>
          <w:rFonts w:ascii="Helvetica" w:hAnsi="Helvetica" w:cs="Calibri"/>
          <w:sz w:val="32"/>
          <w:szCs w:val="32"/>
          <w:rPrChange w:id="4603" w:author="Ryan" w:date="2017-04-30T19:28:00Z">
            <w:rPr>
              <w:rFonts w:ascii="Calibri" w:hAnsi="Calibri" w:cs="Calibri"/>
              <w:sz w:val="32"/>
              <w:szCs w:val="32"/>
            </w:rPr>
          </w:rPrChange>
        </w:rPr>
        <w:t>Eliza by the arm, and, in an in</w:t>
      </w:r>
      <w:r w:rsidR="00AA7D3F" w:rsidRPr="00C93E5C">
        <w:rPr>
          <w:rFonts w:ascii="Helvetica" w:hAnsi="Helvetica" w:cs="Calibri"/>
          <w:sz w:val="32"/>
          <w:szCs w:val="32"/>
          <w:rPrChange w:id="4604" w:author="Ryan" w:date="2017-04-30T19:28:00Z">
            <w:rPr>
              <w:rFonts w:ascii="Calibri" w:hAnsi="Calibri" w:cs="Calibri"/>
              <w:sz w:val="32"/>
              <w:szCs w:val="32"/>
            </w:rPr>
          </w:rPrChange>
        </w:rPr>
        <w:t>-</w:t>
      </w:r>
    </w:p>
    <w:p w14:paraId="74DE221D" w14:textId="77777777" w:rsidR="00AA7D3F" w:rsidRPr="00C93E5C" w:rsidRDefault="00472BE7" w:rsidP="00472BE7">
      <w:pPr>
        <w:spacing w:after="0"/>
        <w:rPr>
          <w:rFonts w:ascii="Helvetica" w:hAnsi="Helvetica" w:cs="Calibri"/>
          <w:sz w:val="32"/>
          <w:szCs w:val="32"/>
          <w:rPrChange w:id="4605" w:author="Ryan" w:date="2017-04-30T19:28:00Z">
            <w:rPr>
              <w:rFonts w:ascii="Calibri" w:hAnsi="Calibri" w:cs="Calibri"/>
              <w:sz w:val="32"/>
              <w:szCs w:val="32"/>
            </w:rPr>
          </w:rPrChange>
        </w:rPr>
      </w:pPr>
      <w:proofErr w:type="spellStart"/>
      <w:r w:rsidRPr="00C93E5C">
        <w:rPr>
          <w:rFonts w:ascii="Helvetica" w:hAnsi="Helvetica" w:cs="Calibri"/>
          <w:sz w:val="32"/>
          <w:szCs w:val="32"/>
          <w:rPrChange w:id="4606" w:author="Ryan" w:date="2017-04-30T19:28:00Z">
            <w:rPr>
              <w:rFonts w:ascii="Calibri" w:hAnsi="Calibri" w:cs="Calibri"/>
              <w:sz w:val="32"/>
              <w:szCs w:val="32"/>
            </w:rPr>
          </w:rPrChange>
        </w:rPr>
        <w:t>stant</w:t>
      </w:r>
      <w:proofErr w:type="spellEnd"/>
      <w:r w:rsidRPr="00C93E5C">
        <w:rPr>
          <w:rFonts w:ascii="Helvetica" w:hAnsi="Helvetica" w:cs="Calibri"/>
          <w:sz w:val="32"/>
          <w:szCs w:val="32"/>
          <w:rPrChange w:id="4607" w:author="Ryan" w:date="2017-04-30T19:28:00Z">
            <w:rPr>
              <w:rFonts w:ascii="Calibri" w:hAnsi="Calibri" w:cs="Calibri"/>
              <w:sz w:val="32"/>
              <w:szCs w:val="32"/>
            </w:rPr>
          </w:rPrChange>
        </w:rPr>
        <w:t>, bore</w:t>
      </w:r>
      <w:r w:rsidR="00AA7D3F" w:rsidRPr="00C93E5C">
        <w:rPr>
          <w:rFonts w:ascii="Helvetica" w:hAnsi="Helvetica" w:cs="Calibri"/>
          <w:sz w:val="32"/>
          <w:szCs w:val="32"/>
          <w:rPrChange w:id="4608" w:author="Ryan" w:date="2017-04-30T19:28:00Z">
            <w:rPr>
              <w:rFonts w:ascii="Calibri" w:hAnsi="Calibri" w:cs="Calibri"/>
              <w:sz w:val="32"/>
              <w:szCs w:val="32"/>
            </w:rPr>
          </w:rPrChange>
        </w:rPr>
        <w:t xml:space="preserve"> </w:t>
      </w:r>
      <w:r w:rsidRPr="00C93E5C">
        <w:rPr>
          <w:rFonts w:ascii="Helvetica" w:hAnsi="Helvetica" w:cs="Calibri"/>
          <w:sz w:val="32"/>
          <w:szCs w:val="32"/>
          <w:rPrChange w:id="4609" w:author="Ryan" w:date="2017-04-30T19:28:00Z">
            <w:rPr>
              <w:rFonts w:ascii="Calibri" w:hAnsi="Calibri" w:cs="Calibri"/>
              <w:sz w:val="32"/>
              <w:szCs w:val="32"/>
            </w:rPr>
          </w:rPrChange>
        </w:rPr>
        <w:t xml:space="preserve">her, in safety, to the other side of the </w:t>
      </w:r>
    </w:p>
    <w:p w14:paraId="08CFBA29" w14:textId="77777777" w:rsidR="00472BE7" w:rsidRPr="00C93E5C" w:rsidRDefault="00472BE7" w:rsidP="00AA7D3F">
      <w:pPr>
        <w:tabs>
          <w:tab w:val="left" w:pos="3120"/>
        </w:tabs>
        <w:spacing w:after="0"/>
        <w:rPr>
          <w:rFonts w:ascii="Helvetica" w:hAnsi="Helvetica" w:cs="Calibri"/>
          <w:sz w:val="32"/>
          <w:szCs w:val="32"/>
          <w:rPrChange w:id="4610" w:author="Ryan" w:date="2017-04-30T19:28:00Z">
            <w:rPr>
              <w:rFonts w:ascii="Calibri" w:hAnsi="Calibri" w:cs="Calibri"/>
              <w:sz w:val="32"/>
              <w:szCs w:val="32"/>
            </w:rPr>
          </w:rPrChange>
        </w:rPr>
      </w:pPr>
      <w:r w:rsidRPr="00C93E5C">
        <w:rPr>
          <w:rFonts w:ascii="Helvetica" w:hAnsi="Helvetica" w:cs="Calibri"/>
          <w:sz w:val="32"/>
          <w:szCs w:val="32"/>
          <w:rPrChange w:id="4611" w:author="Ryan" w:date="2017-04-30T19:28:00Z">
            <w:rPr>
              <w:rFonts w:ascii="Calibri" w:hAnsi="Calibri" w:cs="Calibri"/>
              <w:sz w:val="32"/>
              <w:szCs w:val="32"/>
            </w:rPr>
          </w:rPrChange>
        </w:rPr>
        <w:t>river,</w:t>
      </w:r>
      <w:r w:rsidR="00AA7D3F" w:rsidRPr="00C93E5C">
        <w:rPr>
          <w:rFonts w:ascii="Helvetica" w:hAnsi="Helvetica" w:cs="Calibri"/>
          <w:sz w:val="32"/>
          <w:szCs w:val="32"/>
          <w:rPrChange w:id="4612" w:author="Ryan" w:date="2017-04-30T19:28:00Z">
            <w:rPr>
              <w:rFonts w:ascii="Calibri" w:hAnsi="Calibri" w:cs="Calibri"/>
              <w:sz w:val="32"/>
              <w:szCs w:val="32"/>
            </w:rPr>
          </w:rPrChange>
        </w:rPr>
        <w:t xml:space="preserve"> </w:t>
      </w:r>
      <w:r w:rsidRPr="00C93E5C">
        <w:rPr>
          <w:rFonts w:ascii="Helvetica" w:hAnsi="Helvetica" w:cs="Calibri"/>
          <w:sz w:val="32"/>
          <w:szCs w:val="32"/>
          <w:rPrChange w:id="4613" w:author="Ryan" w:date="2017-04-30T19:28:00Z">
            <w:rPr>
              <w:rFonts w:ascii="Calibri" w:hAnsi="Calibri" w:cs="Calibri"/>
              <w:sz w:val="32"/>
              <w:szCs w:val="32"/>
            </w:rPr>
          </w:rPrChange>
        </w:rPr>
        <w:t>from whence she beheld the coach, with</w:t>
      </w:r>
    </w:p>
    <w:p w14:paraId="242561AE" w14:textId="77777777" w:rsidR="00AA7D3F" w:rsidRPr="00C93E5C" w:rsidRDefault="00472BE7" w:rsidP="00472BE7">
      <w:pPr>
        <w:spacing w:after="0"/>
        <w:rPr>
          <w:rFonts w:ascii="Helvetica" w:hAnsi="Helvetica" w:cs="Calibri"/>
          <w:sz w:val="32"/>
          <w:szCs w:val="32"/>
          <w:rPrChange w:id="4614" w:author="Ryan" w:date="2017-04-30T19:28:00Z">
            <w:rPr>
              <w:rFonts w:ascii="Calibri" w:hAnsi="Calibri" w:cs="Calibri"/>
              <w:sz w:val="32"/>
              <w:szCs w:val="32"/>
            </w:rPr>
          </w:rPrChange>
        </w:rPr>
      </w:pPr>
      <w:r w:rsidRPr="00C93E5C">
        <w:rPr>
          <w:rFonts w:ascii="Helvetica" w:hAnsi="Helvetica" w:cs="Calibri"/>
          <w:sz w:val="32"/>
          <w:szCs w:val="32"/>
          <w:rPrChange w:id="4615" w:author="Ryan" w:date="2017-04-30T19:28:00Z">
            <w:rPr>
              <w:rFonts w:ascii="Calibri" w:hAnsi="Calibri" w:cs="Calibri"/>
              <w:sz w:val="32"/>
              <w:szCs w:val="32"/>
            </w:rPr>
          </w:rPrChange>
        </w:rPr>
        <w:t>Blake and the horses, precipitated headlong</w:t>
      </w:r>
      <w:r w:rsidR="00AA7D3F" w:rsidRPr="00C93E5C">
        <w:rPr>
          <w:rFonts w:ascii="Helvetica" w:hAnsi="Helvetica" w:cs="Calibri"/>
          <w:sz w:val="32"/>
          <w:szCs w:val="32"/>
          <w:rPrChange w:id="4616" w:author="Ryan" w:date="2017-04-30T19:28:00Z">
            <w:rPr>
              <w:rFonts w:ascii="Calibri" w:hAnsi="Calibri" w:cs="Calibri"/>
              <w:sz w:val="32"/>
              <w:szCs w:val="32"/>
            </w:rPr>
          </w:rPrChange>
        </w:rPr>
        <w:t xml:space="preserve"> </w:t>
      </w:r>
      <w:r w:rsidRPr="00C93E5C">
        <w:rPr>
          <w:rFonts w:ascii="Helvetica" w:hAnsi="Helvetica" w:cs="Calibri"/>
          <w:sz w:val="32"/>
          <w:szCs w:val="32"/>
          <w:rPrChange w:id="4617" w:author="Ryan" w:date="2017-04-30T19:28:00Z">
            <w:rPr>
              <w:rFonts w:ascii="Calibri" w:hAnsi="Calibri" w:cs="Calibri"/>
              <w:sz w:val="32"/>
              <w:szCs w:val="32"/>
            </w:rPr>
          </w:rPrChange>
        </w:rPr>
        <w:t xml:space="preserve">from </w:t>
      </w:r>
    </w:p>
    <w:p w14:paraId="49211F2F" w14:textId="77777777" w:rsidR="00AA7D3F" w:rsidRPr="00C93E5C" w:rsidRDefault="00472BE7" w:rsidP="00472BE7">
      <w:pPr>
        <w:spacing w:after="0"/>
        <w:rPr>
          <w:rFonts w:ascii="Helvetica" w:hAnsi="Helvetica" w:cs="Calibri"/>
          <w:sz w:val="32"/>
          <w:szCs w:val="32"/>
          <w:rPrChange w:id="4618" w:author="Ryan" w:date="2017-04-30T19:28:00Z">
            <w:rPr>
              <w:rFonts w:ascii="Calibri" w:hAnsi="Calibri" w:cs="Calibri"/>
              <w:sz w:val="32"/>
              <w:szCs w:val="32"/>
            </w:rPr>
          </w:rPrChange>
        </w:rPr>
      </w:pPr>
      <w:r w:rsidRPr="00C93E5C">
        <w:rPr>
          <w:rFonts w:ascii="Helvetica" w:hAnsi="Helvetica" w:cs="Calibri"/>
          <w:sz w:val="32"/>
          <w:szCs w:val="32"/>
          <w:rPrChange w:id="4619" w:author="Ryan" w:date="2017-04-30T19:28:00Z">
            <w:rPr>
              <w:rFonts w:ascii="Calibri" w:hAnsi="Calibri" w:cs="Calibri"/>
              <w:sz w:val="32"/>
              <w:szCs w:val="32"/>
            </w:rPr>
          </w:rPrChange>
        </w:rPr>
        <w:t>the tremendous height, and dashed in</w:t>
      </w:r>
      <w:r w:rsidR="00AA7D3F" w:rsidRPr="00C93E5C">
        <w:rPr>
          <w:rFonts w:ascii="Helvetica" w:hAnsi="Helvetica" w:cs="Calibri"/>
          <w:sz w:val="32"/>
          <w:szCs w:val="32"/>
          <w:rPrChange w:id="4620" w:author="Ryan" w:date="2017-04-30T19:28:00Z">
            <w:rPr>
              <w:rFonts w:ascii="Calibri" w:hAnsi="Calibri" w:cs="Calibri"/>
              <w:sz w:val="32"/>
              <w:szCs w:val="32"/>
            </w:rPr>
          </w:rPrChange>
        </w:rPr>
        <w:t xml:space="preserve"> </w:t>
      </w:r>
      <w:r w:rsidRPr="00C93E5C">
        <w:rPr>
          <w:rFonts w:ascii="Helvetica" w:hAnsi="Helvetica" w:cs="Calibri"/>
          <w:sz w:val="32"/>
          <w:szCs w:val="32"/>
          <w:rPrChange w:id="4621" w:author="Ryan" w:date="2017-04-30T19:28:00Z">
            <w:rPr>
              <w:rFonts w:ascii="Calibri" w:hAnsi="Calibri" w:cs="Calibri"/>
              <w:sz w:val="32"/>
              <w:szCs w:val="32"/>
            </w:rPr>
          </w:rPrChange>
        </w:rPr>
        <w:t>pieces up</w:t>
      </w:r>
      <w:r w:rsidR="00AA7D3F" w:rsidRPr="00C93E5C">
        <w:rPr>
          <w:rFonts w:ascii="Helvetica" w:hAnsi="Helvetica" w:cs="Calibri"/>
          <w:sz w:val="32"/>
          <w:szCs w:val="32"/>
          <w:rPrChange w:id="4622" w:author="Ryan" w:date="2017-04-30T19:28:00Z">
            <w:rPr>
              <w:rFonts w:ascii="Calibri" w:hAnsi="Calibri" w:cs="Calibri"/>
              <w:sz w:val="32"/>
              <w:szCs w:val="32"/>
            </w:rPr>
          </w:rPrChange>
        </w:rPr>
        <w:t>-</w:t>
      </w:r>
    </w:p>
    <w:p w14:paraId="16B63926" w14:textId="77777777" w:rsidR="00AA7D3F" w:rsidRPr="00C93E5C" w:rsidRDefault="00472BE7" w:rsidP="00472BE7">
      <w:pPr>
        <w:spacing w:after="0"/>
        <w:rPr>
          <w:rFonts w:ascii="Helvetica" w:hAnsi="Helvetica" w:cs="Calibri"/>
          <w:sz w:val="32"/>
          <w:szCs w:val="32"/>
          <w:rPrChange w:id="4623" w:author="Ryan" w:date="2017-04-30T19:28:00Z">
            <w:rPr>
              <w:rFonts w:ascii="Calibri" w:hAnsi="Calibri" w:cs="Calibri"/>
              <w:sz w:val="32"/>
              <w:szCs w:val="32"/>
            </w:rPr>
          </w:rPrChange>
        </w:rPr>
      </w:pPr>
      <w:r w:rsidRPr="00C93E5C">
        <w:rPr>
          <w:rFonts w:ascii="Helvetica" w:hAnsi="Helvetica" w:cs="Calibri"/>
          <w:sz w:val="32"/>
          <w:szCs w:val="32"/>
          <w:rPrChange w:id="4624" w:author="Ryan" w:date="2017-04-30T19:28:00Z">
            <w:rPr>
              <w:rFonts w:ascii="Calibri" w:hAnsi="Calibri" w:cs="Calibri"/>
              <w:sz w:val="32"/>
              <w:szCs w:val="32"/>
            </w:rPr>
          </w:rPrChange>
        </w:rPr>
        <w:t>on the rocks below. She awaked</w:t>
      </w:r>
      <w:r w:rsidR="00AA7D3F" w:rsidRPr="00C93E5C">
        <w:rPr>
          <w:rFonts w:ascii="Helvetica" w:hAnsi="Helvetica" w:cs="Calibri"/>
          <w:sz w:val="32"/>
          <w:szCs w:val="32"/>
          <w:rPrChange w:id="4625" w:author="Ryan" w:date="2017-04-30T19:28:00Z">
            <w:rPr>
              <w:rFonts w:ascii="Calibri" w:hAnsi="Calibri" w:cs="Calibri"/>
              <w:sz w:val="32"/>
              <w:szCs w:val="32"/>
            </w:rPr>
          </w:rPrChange>
        </w:rPr>
        <w:t xml:space="preserve"> </w:t>
      </w:r>
      <w:r w:rsidRPr="00C93E5C">
        <w:rPr>
          <w:rFonts w:ascii="Helvetica" w:hAnsi="Helvetica" w:cs="Calibri"/>
          <w:sz w:val="32"/>
          <w:szCs w:val="32"/>
          <w:rPrChange w:id="4626" w:author="Ryan" w:date="2017-04-30T19:28:00Z">
            <w:rPr>
              <w:rFonts w:ascii="Calibri" w:hAnsi="Calibri" w:cs="Calibri"/>
              <w:sz w:val="32"/>
              <w:szCs w:val="32"/>
            </w:rPr>
          </w:rPrChange>
        </w:rPr>
        <w:t xml:space="preserve">with a scream, </w:t>
      </w:r>
    </w:p>
    <w:p w14:paraId="67BB2FEF" w14:textId="77777777" w:rsidR="00AA7D3F" w:rsidRPr="00C93E5C" w:rsidRDefault="00472BE7" w:rsidP="00472BE7">
      <w:pPr>
        <w:spacing w:after="0"/>
        <w:rPr>
          <w:rFonts w:ascii="Helvetica" w:hAnsi="Helvetica" w:cs="Calibri"/>
          <w:sz w:val="32"/>
          <w:szCs w:val="32"/>
          <w:rPrChange w:id="4627" w:author="Ryan" w:date="2017-04-30T19:28:00Z">
            <w:rPr>
              <w:rFonts w:ascii="Calibri" w:hAnsi="Calibri" w:cs="Calibri"/>
              <w:sz w:val="32"/>
              <w:szCs w:val="32"/>
            </w:rPr>
          </w:rPrChange>
        </w:rPr>
      </w:pPr>
      <w:r w:rsidRPr="00C93E5C">
        <w:rPr>
          <w:rFonts w:ascii="Helvetica" w:hAnsi="Helvetica" w:cs="Calibri"/>
          <w:sz w:val="32"/>
          <w:szCs w:val="32"/>
          <w:rPrChange w:id="4628" w:author="Ryan" w:date="2017-04-30T19:28:00Z">
            <w:rPr>
              <w:rFonts w:ascii="Calibri" w:hAnsi="Calibri" w:cs="Calibri"/>
              <w:sz w:val="32"/>
              <w:szCs w:val="32"/>
            </w:rPr>
          </w:rPrChange>
        </w:rPr>
        <w:t>and rejoiced to find the</w:t>
      </w:r>
      <w:r w:rsidR="00AA7D3F" w:rsidRPr="00C93E5C">
        <w:rPr>
          <w:rFonts w:ascii="Helvetica" w:hAnsi="Helvetica" w:cs="Calibri"/>
          <w:sz w:val="32"/>
          <w:szCs w:val="32"/>
          <w:rPrChange w:id="4629" w:author="Ryan" w:date="2017-04-30T19:28:00Z">
            <w:rPr>
              <w:rFonts w:ascii="Calibri" w:hAnsi="Calibri" w:cs="Calibri"/>
              <w:sz w:val="32"/>
              <w:szCs w:val="32"/>
            </w:rPr>
          </w:rPrChange>
        </w:rPr>
        <w:t xml:space="preserve"> </w:t>
      </w:r>
      <w:r w:rsidRPr="00C93E5C">
        <w:rPr>
          <w:rFonts w:ascii="Helvetica" w:hAnsi="Helvetica" w:cs="Calibri"/>
          <w:sz w:val="32"/>
          <w:szCs w:val="32"/>
          <w:rPrChange w:id="4630" w:author="Ryan" w:date="2017-04-30T19:28:00Z">
            <w:rPr>
              <w:rFonts w:ascii="Calibri" w:hAnsi="Calibri" w:cs="Calibri"/>
              <w:sz w:val="32"/>
              <w:szCs w:val="32"/>
            </w:rPr>
          </w:rPrChange>
        </w:rPr>
        <w:t xml:space="preserve">scene illusory. The </w:t>
      </w:r>
    </w:p>
    <w:p w14:paraId="132AC875" w14:textId="77777777" w:rsidR="00AA7D3F" w:rsidRPr="00C93E5C" w:rsidRDefault="00472BE7" w:rsidP="00472BE7">
      <w:pPr>
        <w:spacing w:after="0"/>
        <w:rPr>
          <w:rFonts w:ascii="Helvetica" w:hAnsi="Helvetica" w:cs="Calibri"/>
          <w:sz w:val="32"/>
          <w:szCs w:val="32"/>
          <w:rPrChange w:id="4631" w:author="Ryan" w:date="2017-04-30T19:28:00Z">
            <w:rPr>
              <w:rFonts w:ascii="Calibri" w:hAnsi="Calibri" w:cs="Calibri"/>
              <w:sz w:val="32"/>
              <w:szCs w:val="32"/>
            </w:rPr>
          </w:rPrChange>
        </w:rPr>
      </w:pPr>
      <w:r w:rsidRPr="00C93E5C">
        <w:rPr>
          <w:rFonts w:ascii="Helvetica" w:hAnsi="Helvetica" w:cs="Calibri"/>
          <w:sz w:val="32"/>
          <w:szCs w:val="32"/>
          <w:rPrChange w:id="4632" w:author="Ryan" w:date="2017-04-30T19:28:00Z">
            <w:rPr>
              <w:rFonts w:ascii="Calibri" w:hAnsi="Calibri" w:cs="Calibri"/>
              <w:sz w:val="32"/>
              <w:szCs w:val="32"/>
            </w:rPr>
          </w:rPrChange>
        </w:rPr>
        <w:t xml:space="preserve">lineaments of the stranger's countenance were </w:t>
      </w:r>
    </w:p>
    <w:p w14:paraId="6B58E1CE" w14:textId="77777777" w:rsidR="00AA7D3F" w:rsidRPr="00C93E5C" w:rsidRDefault="00472BE7" w:rsidP="00472BE7">
      <w:pPr>
        <w:spacing w:after="0"/>
        <w:rPr>
          <w:rFonts w:ascii="Helvetica" w:hAnsi="Helvetica" w:cs="Calibri"/>
          <w:sz w:val="32"/>
          <w:szCs w:val="32"/>
          <w:rPrChange w:id="4633" w:author="Ryan" w:date="2017-04-30T19:28:00Z">
            <w:rPr>
              <w:rFonts w:ascii="Calibri" w:hAnsi="Calibri" w:cs="Calibri"/>
              <w:sz w:val="32"/>
              <w:szCs w:val="32"/>
            </w:rPr>
          </w:rPrChange>
        </w:rPr>
      </w:pPr>
      <w:r w:rsidRPr="00C93E5C">
        <w:rPr>
          <w:rFonts w:ascii="Helvetica" w:hAnsi="Helvetica" w:cs="Calibri"/>
          <w:sz w:val="32"/>
          <w:szCs w:val="32"/>
          <w:rPrChange w:id="4634" w:author="Ryan" w:date="2017-04-30T19:28:00Z">
            <w:rPr>
              <w:rFonts w:ascii="Calibri" w:hAnsi="Calibri" w:cs="Calibri"/>
              <w:sz w:val="32"/>
              <w:szCs w:val="32"/>
            </w:rPr>
          </w:rPrChange>
        </w:rPr>
        <w:t>not entirely</w:t>
      </w:r>
      <w:r w:rsidR="00A2308A" w:rsidRPr="00C93E5C">
        <w:rPr>
          <w:rFonts w:ascii="Helvetica" w:hAnsi="Helvetica" w:cs="Calibri"/>
          <w:sz w:val="32"/>
          <w:szCs w:val="32"/>
          <w:rPrChange w:id="4635" w:author="Ryan" w:date="2017-04-30T19:28:00Z">
            <w:rPr>
              <w:rFonts w:ascii="Calibri" w:hAnsi="Calibri" w:cs="Calibri"/>
              <w:sz w:val="32"/>
              <w:szCs w:val="32"/>
            </w:rPr>
          </w:rPrChange>
        </w:rPr>
        <w:t xml:space="preserve"> </w:t>
      </w:r>
      <w:r w:rsidR="00AA7D3F" w:rsidRPr="00C93E5C">
        <w:rPr>
          <w:rFonts w:ascii="Helvetica" w:hAnsi="Helvetica" w:cs="Calibri"/>
          <w:sz w:val="32"/>
          <w:szCs w:val="32"/>
          <w:rPrChange w:id="4636" w:author="Ryan" w:date="2017-04-30T19:28:00Z">
            <w:rPr>
              <w:rFonts w:ascii="Calibri" w:hAnsi="Calibri" w:cs="Calibri"/>
              <w:sz w:val="32"/>
              <w:szCs w:val="32"/>
            </w:rPr>
          </w:rPrChange>
        </w:rPr>
        <w:t>erased from her memory;</w:t>
      </w:r>
      <w:r w:rsidRPr="00C93E5C">
        <w:rPr>
          <w:rFonts w:ascii="Helvetica" w:hAnsi="Helvetica" w:cs="Calibri"/>
          <w:sz w:val="32"/>
          <w:szCs w:val="32"/>
          <w:rPrChange w:id="4637" w:author="Ryan" w:date="2017-04-30T19:28:00Z">
            <w:rPr>
              <w:rFonts w:ascii="Calibri" w:hAnsi="Calibri" w:cs="Calibri"/>
              <w:sz w:val="32"/>
              <w:szCs w:val="32"/>
            </w:rPr>
          </w:rPrChange>
        </w:rPr>
        <w:t xml:space="preserve"> they </w:t>
      </w:r>
      <w:proofErr w:type="spellStart"/>
      <w:r w:rsidRPr="00C93E5C">
        <w:rPr>
          <w:rFonts w:ascii="Helvetica" w:hAnsi="Helvetica" w:cs="Calibri"/>
          <w:sz w:val="32"/>
          <w:szCs w:val="32"/>
          <w:rPrChange w:id="4638" w:author="Ryan" w:date="2017-04-30T19:28:00Z">
            <w:rPr>
              <w:rFonts w:ascii="Calibri" w:hAnsi="Calibri" w:cs="Calibri"/>
              <w:sz w:val="32"/>
              <w:szCs w:val="32"/>
            </w:rPr>
          </w:rPrChange>
        </w:rPr>
        <w:t>ap</w:t>
      </w:r>
      <w:proofErr w:type="spellEnd"/>
      <w:r w:rsidR="00AA7D3F" w:rsidRPr="00C93E5C">
        <w:rPr>
          <w:rFonts w:ascii="Helvetica" w:hAnsi="Helvetica" w:cs="Calibri"/>
          <w:sz w:val="32"/>
          <w:szCs w:val="32"/>
          <w:rPrChange w:id="4639" w:author="Ryan" w:date="2017-04-30T19:28:00Z">
            <w:rPr>
              <w:rFonts w:ascii="Calibri" w:hAnsi="Calibri" w:cs="Calibri"/>
              <w:sz w:val="32"/>
              <w:szCs w:val="32"/>
            </w:rPr>
          </w:rPrChange>
        </w:rPr>
        <w:t>-</w:t>
      </w:r>
    </w:p>
    <w:p w14:paraId="4BDB899B" w14:textId="77777777" w:rsidR="00472BE7" w:rsidRPr="00C93E5C" w:rsidRDefault="00472BE7" w:rsidP="00472BE7">
      <w:pPr>
        <w:spacing w:after="0"/>
        <w:rPr>
          <w:rFonts w:ascii="Helvetica" w:hAnsi="Helvetica" w:cs="Calibri"/>
          <w:sz w:val="32"/>
          <w:szCs w:val="32"/>
          <w:rPrChange w:id="4640" w:author="Ryan" w:date="2017-04-30T19:28:00Z">
            <w:rPr>
              <w:rFonts w:ascii="Calibri" w:hAnsi="Calibri" w:cs="Calibri"/>
              <w:sz w:val="32"/>
              <w:szCs w:val="32"/>
            </w:rPr>
          </w:rPrChange>
        </w:rPr>
      </w:pPr>
      <w:proofErr w:type="spellStart"/>
      <w:r w:rsidRPr="00C93E5C">
        <w:rPr>
          <w:rFonts w:ascii="Helvetica" w:hAnsi="Helvetica" w:cs="Calibri"/>
          <w:sz w:val="32"/>
          <w:szCs w:val="32"/>
          <w:rPrChange w:id="4641" w:author="Ryan" w:date="2017-04-30T19:28:00Z">
            <w:rPr>
              <w:rFonts w:ascii="Calibri" w:hAnsi="Calibri" w:cs="Calibri"/>
              <w:sz w:val="32"/>
              <w:szCs w:val="32"/>
            </w:rPr>
          </w:rPrChange>
        </w:rPr>
        <w:t>peared</w:t>
      </w:r>
      <w:proofErr w:type="spellEnd"/>
      <w:r w:rsidR="00A2308A" w:rsidRPr="00C93E5C">
        <w:rPr>
          <w:rFonts w:ascii="Helvetica" w:hAnsi="Helvetica" w:cs="Calibri"/>
          <w:sz w:val="32"/>
          <w:szCs w:val="32"/>
          <w:rPrChange w:id="4642" w:author="Ryan" w:date="2017-04-30T19:28:00Z">
            <w:rPr>
              <w:rFonts w:ascii="Calibri" w:hAnsi="Calibri" w:cs="Calibri"/>
              <w:sz w:val="32"/>
              <w:szCs w:val="32"/>
            </w:rPr>
          </w:rPrChange>
        </w:rPr>
        <w:t xml:space="preserve"> </w:t>
      </w:r>
      <w:r w:rsidRPr="00C93E5C">
        <w:rPr>
          <w:rFonts w:ascii="Helvetica" w:hAnsi="Helvetica" w:cs="Calibri"/>
          <w:sz w:val="32"/>
          <w:szCs w:val="32"/>
          <w:rPrChange w:id="4643" w:author="Ryan" w:date="2017-04-30T19:28:00Z">
            <w:rPr>
              <w:rFonts w:ascii="Calibri" w:hAnsi="Calibri" w:cs="Calibri"/>
              <w:sz w:val="32"/>
              <w:szCs w:val="32"/>
            </w:rPr>
          </w:rPrChange>
        </w:rPr>
        <w:t>familiar, but she could not recollect where</w:t>
      </w:r>
    </w:p>
    <w:p w14:paraId="403ADD32" w14:textId="77777777" w:rsidR="00AA7D3F" w:rsidRPr="00C93E5C" w:rsidRDefault="00472BE7" w:rsidP="00472BE7">
      <w:pPr>
        <w:spacing w:after="0"/>
        <w:rPr>
          <w:rFonts w:ascii="Helvetica" w:hAnsi="Helvetica" w:cs="Calibri"/>
          <w:sz w:val="32"/>
          <w:szCs w:val="32"/>
          <w:rPrChange w:id="4644" w:author="Ryan" w:date="2017-04-30T19:28:00Z">
            <w:rPr>
              <w:rFonts w:ascii="Calibri" w:hAnsi="Calibri" w:cs="Calibri"/>
              <w:sz w:val="32"/>
              <w:szCs w:val="32"/>
            </w:rPr>
          </w:rPrChange>
        </w:rPr>
      </w:pPr>
      <w:r w:rsidRPr="00C93E5C">
        <w:rPr>
          <w:rFonts w:ascii="Helvetica" w:hAnsi="Helvetica" w:cs="Calibri"/>
          <w:sz w:val="32"/>
          <w:szCs w:val="32"/>
          <w:rPrChange w:id="4645" w:author="Ryan" w:date="2017-04-30T19:28:00Z">
            <w:rPr>
              <w:rFonts w:ascii="Calibri" w:hAnsi="Calibri" w:cs="Calibri"/>
              <w:sz w:val="32"/>
              <w:szCs w:val="32"/>
            </w:rPr>
          </w:rPrChange>
        </w:rPr>
        <w:t>she had seen the original. The consequence</w:t>
      </w:r>
      <w:r w:rsidR="00A2308A" w:rsidRPr="00C93E5C">
        <w:rPr>
          <w:rFonts w:ascii="Helvetica" w:hAnsi="Helvetica" w:cs="Calibri"/>
          <w:sz w:val="32"/>
          <w:szCs w:val="32"/>
          <w:rPrChange w:id="4646" w:author="Ryan" w:date="2017-04-30T19:28:00Z">
            <w:rPr>
              <w:rFonts w:ascii="Calibri" w:hAnsi="Calibri" w:cs="Calibri"/>
              <w:sz w:val="32"/>
              <w:szCs w:val="32"/>
            </w:rPr>
          </w:rPrChange>
        </w:rPr>
        <w:t xml:space="preserve"> </w:t>
      </w:r>
      <w:r w:rsidRPr="00C93E5C">
        <w:rPr>
          <w:rFonts w:ascii="Helvetica" w:hAnsi="Helvetica" w:cs="Calibri"/>
          <w:sz w:val="32"/>
          <w:szCs w:val="32"/>
          <w:rPrChange w:id="4647" w:author="Ryan" w:date="2017-04-30T19:28:00Z">
            <w:rPr>
              <w:rFonts w:ascii="Calibri" w:hAnsi="Calibri" w:cs="Calibri"/>
              <w:sz w:val="32"/>
              <w:szCs w:val="32"/>
            </w:rPr>
          </w:rPrChange>
        </w:rPr>
        <w:t xml:space="preserve">of the </w:t>
      </w:r>
    </w:p>
    <w:p w14:paraId="2D44917F" w14:textId="77777777" w:rsidR="00AA7D3F" w:rsidRPr="00C93E5C" w:rsidRDefault="00472BE7" w:rsidP="00472BE7">
      <w:pPr>
        <w:spacing w:after="0"/>
        <w:rPr>
          <w:rFonts w:ascii="Helvetica" w:hAnsi="Helvetica" w:cs="Calibri"/>
          <w:sz w:val="32"/>
          <w:szCs w:val="32"/>
          <w:rPrChange w:id="4648" w:author="Ryan" w:date="2017-04-30T19:28:00Z">
            <w:rPr>
              <w:rFonts w:ascii="Calibri" w:hAnsi="Calibri" w:cs="Calibri"/>
              <w:sz w:val="32"/>
              <w:szCs w:val="32"/>
            </w:rPr>
          </w:rPrChange>
        </w:rPr>
      </w:pPr>
      <w:r w:rsidRPr="00C93E5C">
        <w:rPr>
          <w:rFonts w:ascii="Helvetica" w:hAnsi="Helvetica" w:cs="Calibri"/>
          <w:sz w:val="32"/>
          <w:szCs w:val="32"/>
          <w:rPrChange w:id="4649" w:author="Ryan" w:date="2017-04-30T19:28:00Z">
            <w:rPr>
              <w:rFonts w:ascii="Calibri" w:hAnsi="Calibri" w:cs="Calibri"/>
              <w:sz w:val="32"/>
              <w:szCs w:val="32"/>
            </w:rPr>
          </w:rPrChange>
        </w:rPr>
        <w:t>dream hung om</w:t>
      </w:r>
      <w:r w:rsidR="00AA7D3F" w:rsidRPr="00C93E5C">
        <w:rPr>
          <w:rFonts w:ascii="Helvetica" w:hAnsi="Helvetica" w:cs="Calibri"/>
          <w:sz w:val="32"/>
          <w:szCs w:val="32"/>
          <w:rPrChange w:id="4650" w:author="Ryan" w:date="2017-04-30T19:28:00Z">
            <w:rPr>
              <w:rFonts w:ascii="Calibri" w:hAnsi="Calibri" w:cs="Calibri"/>
              <w:sz w:val="32"/>
              <w:szCs w:val="32"/>
            </w:rPr>
          </w:rPrChange>
        </w:rPr>
        <w:t>in</w:t>
      </w:r>
      <w:r w:rsidRPr="00C93E5C">
        <w:rPr>
          <w:rFonts w:ascii="Helvetica" w:hAnsi="Helvetica" w:cs="Calibri"/>
          <w:sz w:val="32"/>
          <w:szCs w:val="32"/>
          <w:rPrChange w:id="4651" w:author="Ryan" w:date="2017-04-30T19:28:00Z">
            <w:rPr>
              <w:rFonts w:ascii="Calibri" w:hAnsi="Calibri" w:cs="Calibri"/>
              <w:sz w:val="32"/>
              <w:szCs w:val="32"/>
            </w:rPr>
          </w:rPrChange>
        </w:rPr>
        <w:t>ously upon her</w:t>
      </w:r>
      <w:r w:rsidR="00AA7D3F" w:rsidRPr="00C93E5C">
        <w:rPr>
          <w:rFonts w:ascii="Helvetica" w:hAnsi="Helvetica" w:cs="Calibri"/>
          <w:sz w:val="32"/>
          <w:szCs w:val="32"/>
          <w:rPrChange w:id="4652" w:author="Ryan" w:date="2017-04-30T19:28:00Z">
            <w:rPr>
              <w:rFonts w:ascii="Calibri" w:hAnsi="Calibri" w:cs="Calibri"/>
              <w:sz w:val="32"/>
              <w:szCs w:val="32"/>
            </w:rPr>
          </w:rPrChange>
        </w:rPr>
        <w:t xml:space="preserve"> </w:t>
      </w:r>
      <w:r w:rsidRPr="00C93E5C">
        <w:rPr>
          <w:rFonts w:ascii="Helvetica" w:hAnsi="Helvetica" w:cs="Calibri"/>
          <w:sz w:val="32"/>
          <w:szCs w:val="32"/>
          <w:rPrChange w:id="4653" w:author="Ryan" w:date="2017-04-30T19:28:00Z">
            <w:rPr>
              <w:rFonts w:ascii="Calibri" w:hAnsi="Calibri" w:cs="Calibri"/>
              <w:sz w:val="32"/>
              <w:szCs w:val="32"/>
            </w:rPr>
          </w:rPrChange>
        </w:rPr>
        <w:t xml:space="preserve">imagination; but </w:t>
      </w:r>
    </w:p>
    <w:p w14:paraId="3A8E6FCE" w14:textId="77777777" w:rsidR="00AA7D3F" w:rsidRPr="00C93E5C" w:rsidRDefault="00472BE7" w:rsidP="00472BE7">
      <w:pPr>
        <w:spacing w:after="0"/>
        <w:rPr>
          <w:rFonts w:ascii="Helvetica" w:hAnsi="Helvetica" w:cs="Calibri"/>
          <w:sz w:val="32"/>
          <w:szCs w:val="32"/>
          <w:rPrChange w:id="4654" w:author="Ryan" w:date="2017-04-30T19:28:00Z">
            <w:rPr>
              <w:rFonts w:ascii="Calibri" w:hAnsi="Calibri" w:cs="Calibri"/>
              <w:sz w:val="32"/>
              <w:szCs w:val="32"/>
            </w:rPr>
          </w:rPrChange>
        </w:rPr>
      </w:pPr>
      <w:r w:rsidRPr="00C93E5C">
        <w:rPr>
          <w:rFonts w:ascii="Helvetica" w:hAnsi="Helvetica" w:cs="Calibri"/>
          <w:sz w:val="32"/>
          <w:szCs w:val="32"/>
          <w:rPrChange w:id="4655" w:author="Ryan" w:date="2017-04-30T19:28:00Z">
            <w:rPr>
              <w:rFonts w:ascii="Calibri" w:hAnsi="Calibri" w:cs="Calibri"/>
              <w:sz w:val="32"/>
              <w:szCs w:val="32"/>
            </w:rPr>
          </w:rPrChange>
        </w:rPr>
        <w:t>the bright rays of the sun</w:t>
      </w:r>
      <w:r w:rsidR="00A2308A" w:rsidRPr="00C93E5C">
        <w:rPr>
          <w:rFonts w:ascii="Helvetica" w:hAnsi="Helvetica" w:cs="Calibri"/>
          <w:sz w:val="32"/>
          <w:szCs w:val="32"/>
          <w:rPrChange w:id="4656" w:author="Ryan" w:date="2017-04-30T19:28:00Z">
            <w:rPr>
              <w:rFonts w:ascii="Calibri" w:hAnsi="Calibri" w:cs="Calibri"/>
              <w:sz w:val="32"/>
              <w:szCs w:val="32"/>
            </w:rPr>
          </w:rPrChange>
        </w:rPr>
        <w:t xml:space="preserve"> </w:t>
      </w:r>
      <w:r w:rsidRPr="00C93E5C">
        <w:rPr>
          <w:rFonts w:ascii="Helvetica" w:hAnsi="Helvetica" w:cs="Calibri"/>
          <w:sz w:val="32"/>
          <w:szCs w:val="32"/>
          <w:rPrChange w:id="4657" w:author="Ryan" w:date="2017-04-30T19:28:00Z">
            <w:rPr>
              <w:rFonts w:ascii="Calibri" w:hAnsi="Calibri" w:cs="Calibri"/>
              <w:sz w:val="32"/>
              <w:szCs w:val="32"/>
            </w:rPr>
          </w:rPrChange>
        </w:rPr>
        <w:t>which n</w:t>
      </w:r>
      <w:r w:rsidR="00A2308A" w:rsidRPr="00C93E5C">
        <w:rPr>
          <w:rFonts w:ascii="Helvetica" w:hAnsi="Helvetica" w:cs="Calibri"/>
          <w:sz w:val="32"/>
          <w:szCs w:val="32"/>
          <w:rPrChange w:id="4658" w:author="Ryan" w:date="2017-04-30T19:28:00Z">
            <w:rPr>
              <w:rFonts w:ascii="Calibri" w:hAnsi="Calibri" w:cs="Calibri"/>
              <w:sz w:val="32"/>
              <w:szCs w:val="32"/>
            </w:rPr>
          </w:rPrChange>
        </w:rPr>
        <w:t>ow darted in</w:t>
      </w:r>
      <w:r w:rsidR="00AA7D3F" w:rsidRPr="00C93E5C">
        <w:rPr>
          <w:rFonts w:ascii="Helvetica" w:hAnsi="Helvetica" w:cs="Calibri"/>
          <w:sz w:val="32"/>
          <w:szCs w:val="32"/>
          <w:rPrChange w:id="4659" w:author="Ryan" w:date="2017-04-30T19:28:00Z">
            <w:rPr>
              <w:rFonts w:ascii="Calibri" w:hAnsi="Calibri" w:cs="Calibri"/>
              <w:sz w:val="32"/>
              <w:szCs w:val="32"/>
            </w:rPr>
          </w:rPrChange>
        </w:rPr>
        <w:t>-</w:t>
      </w:r>
    </w:p>
    <w:p w14:paraId="0564144C" w14:textId="77777777" w:rsidR="00AA7D3F" w:rsidRPr="00C93E5C" w:rsidRDefault="00A2308A" w:rsidP="00472BE7">
      <w:pPr>
        <w:spacing w:after="0"/>
        <w:rPr>
          <w:rFonts w:ascii="Helvetica" w:hAnsi="Helvetica" w:cs="Calibri"/>
          <w:sz w:val="32"/>
          <w:szCs w:val="32"/>
          <w:rPrChange w:id="4660" w:author="Ryan" w:date="2017-04-30T19:28:00Z">
            <w:rPr>
              <w:rFonts w:ascii="Calibri" w:hAnsi="Calibri" w:cs="Calibri"/>
              <w:sz w:val="32"/>
              <w:szCs w:val="32"/>
            </w:rPr>
          </w:rPrChange>
        </w:rPr>
      </w:pPr>
      <w:r w:rsidRPr="00C93E5C">
        <w:rPr>
          <w:rFonts w:ascii="Helvetica" w:hAnsi="Helvetica" w:cs="Calibri"/>
          <w:sz w:val="32"/>
          <w:szCs w:val="32"/>
          <w:rPrChange w:id="4661" w:author="Ryan" w:date="2017-04-30T19:28:00Z">
            <w:rPr>
              <w:rFonts w:ascii="Calibri" w:hAnsi="Calibri" w:cs="Calibri"/>
              <w:sz w:val="32"/>
              <w:szCs w:val="32"/>
            </w:rPr>
          </w:rPrChange>
        </w:rPr>
        <w:t>to her chamber, dis</w:t>
      </w:r>
      <w:r w:rsidR="00472BE7" w:rsidRPr="00C93E5C">
        <w:rPr>
          <w:rFonts w:ascii="Helvetica" w:hAnsi="Helvetica" w:cs="Calibri"/>
          <w:sz w:val="32"/>
          <w:szCs w:val="32"/>
          <w:rPrChange w:id="4662" w:author="Ryan" w:date="2017-04-30T19:28:00Z">
            <w:rPr>
              <w:rFonts w:ascii="Calibri" w:hAnsi="Calibri" w:cs="Calibri"/>
              <w:sz w:val="32"/>
              <w:szCs w:val="32"/>
            </w:rPr>
          </w:rPrChange>
        </w:rPr>
        <w:t xml:space="preserve">pelled the gloom that hovered </w:t>
      </w:r>
    </w:p>
    <w:p w14:paraId="6B6B4EA5" w14:textId="77777777" w:rsidR="00AA7D3F" w:rsidRPr="00C93E5C" w:rsidRDefault="00472BE7" w:rsidP="00472BE7">
      <w:pPr>
        <w:spacing w:after="0"/>
        <w:rPr>
          <w:rFonts w:ascii="Helvetica" w:hAnsi="Helvetica" w:cs="Calibri"/>
          <w:sz w:val="32"/>
          <w:szCs w:val="32"/>
          <w:rPrChange w:id="4663" w:author="Ryan" w:date="2017-04-30T19:28:00Z">
            <w:rPr>
              <w:rFonts w:ascii="Calibri" w:hAnsi="Calibri" w:cs="Calibri"/>
              <w:sz w:val="32"/>
              <w:szCs w:val="32"/>
            </w:rPr>
          </w:rPrChange>
        </w:rPr>
      </w:pPr>
      <w:r w:rsidRPr="00C93E5C">
        <w:rPr>
          <w:rFonts w:ascii="Helvetica" w:hAnsi="Helvetica" w:cs="Calibri"/>
          <w:sz w:val="32"/>
          <w:szCs w:val="32"/>
          <w:rPrChange w:id="4664" w:author="Ryan" w:date="2017-04-30T19:28:00Z">
            <w:rPr>
              <w:rFonts w:ascii="Calibri" w:hAnsi="Calibri" w:cs="Calibri"/>
              <w:sz w:val="32"/>
              <w:szCs w:val="32"/>
            </w:rPr>
          </w:rPrChange>
        </w:rPr>
        <w:t>around her.</w:t>
      </w:r>
      <w:r w:rsidR="00A2308A" w:rsidRPr="00C93E5C">
        <w:rPr>
          <w:rFonts w:ascii="Helvetica" w:hAnsi="Helvetica" w:cs="Calibri"/>
          <w:sz w:val="32"/>
          <w:szCs w:val="32"/>
          <w:rPrChange w:id="4665" w:author="Ryan" w:date="2017-04-30T19:28:00Z">
            <w:rPr>
              <w:rFonts w:ascii="Calibri" w:hAnsi="Calibri" w:cs="Calibri"/>
              <w:sz w:val="32"/>
              <w:szCs w:val="32"/>
            </w:rPr>
          </w:rPrChange>
        </w:rPr>
        <w:t xml:space="preserve"> </w:t>
      </w:r>
      <w:r w:rsidRPr="00C93E5C">
        <w:rPr>
          <w:rFonts w:ascii="Helvetica" w:hAnsi="Helvetica" w:cs="Calibri"/>
          <w:sz w:val="32"/>
          <w:szCs w:val="32"/>
          <w:rPrChange w:id="4666" w:author="Ryan" w:date="2017-04-30T19:28:00Z">
            <w:rPr>
              <w:rFonts w:ascii="Calibri" w:hAnsi="Calibri" w:cs="Calibri"/>
              <w:sz w:val="32"/>
              <w:szCs w:val="32"/>
            </w:rPr>
          </w:rPrChange>
        </w:rPr>
        <w:t xml:space="preserve">She arose immediately, got ready </w:t>
      </w:r>
    </w:p>
    <w:p w14:paraId="0EB50223" w14:textId="77777777" w:rsidR="00AA7D3F" w:rsidRPr="00C93E5C" w:rsidRDefault="00472BE7" w:rsidP="00472BE7">
      <w:pPr>
        <w:spacing w:after="0"/>
        <w:rPr>
          <w:rFonts w:ascii="Helvetica" w:hAnsi="Helvetica" w:cs="Calibri"/>
          <w:sz w:val="32"/>
          <w:szCs w:val="32"/>
          <w:rPrChange w:id="4667" w:author="Ryan" w:date="2017-04-30T19:28:00Z">
            <w:rPr>
              <w:rFonts w:ascii="Calibri" w:hAnsi="Calibri" w:cs="Calibri"/>
              <w:sz w:val="32"/>
              <w:szCs w:val="32"/>
            </w:rPr>
          </w:rPrChange>
        </w:rPr>
      </w:pPr>
      <w:r w:rsidRPr="00C93E5C">
        <w:rPr>
          <w:rFonts w:ascii="Helvetica" w:hAnsi="Helvetica" w:cs="Calibri"/>
          <w:sz w:val="32"/>
          <w:szCs w:val="32"/>
          <w:rPrChange w:id="4668" w:author="Ryan" w:date="2017-04-30T19:28:00Z">
            <w:rPr>
              <w:rFonts w:ascii="Calibri" w:hAnsi="Calibri" w:cs="Calibri"/>
              <w:sz w:val="32"/>
              <w:szCs w:val="32"/>
            </w:rPr>
          </w:rPrChange>
        </w:rPr>
        <w:t>for her</w:t>
      </w:r>
      <w:r w:rsidR="00A2308A" w:rsidRPr="00C93E5C">
        <w:rPr>
          <w:rFonts w:ascii="Helvetica" w:hAnsi="Helvetica" w:cs="Calibri"/>
          <w:sz w:val="32"/>
          <w:szCs w:val="32"/>
          <w:rPrChange w:id="4669" w:author="Ryan" w:date="2017-04-30T19:28:00Z">
            <w:rPr>
              <w:rFonts w:ascii="Calibri" w:hAnsi="Calibri" w:cs="Calibri"/>
              <w:sz w:val="32"/>
              <w:szCs w:val="32"/>
            </w:rPr>
          </w:rPrChange>
        </w:rPr>
        <w:t xml:space="preserve"> </w:t>
      </w:r>
      <w:r w:rsidRPr="00C93E5C">
        <w:rPr>
          <w:rFonts w:ascii="Helvetica" w:hAnsi="Helvetica" w:cs="Calibri"/>
          <w:sz w:val="32"/>
          <w:szCs w:val="32"/>
          <w:rPrChange w:id="4670" w:author="Ryan" w:date="2017-04-30T19:28:00Z">
            <w:rPr>
              <w:rFonts w:ascii="Calibri" w:hAnsi="Calibri" w:cs="Calibri"/>
              <w:sz w:val="32"/>
              <w:szCs w:val="32"/>
            </w:rPr>
          </w:rPrChange>
        </w:rPr>
        <w:t xml:space="preserve">journey, </w:t>
      </w:r>
      <w:r w:rsidR="00A2308A" w:rsidRPr="00C93E5C">
        <w:rPr>
          <w:rFonts w:ascii="Helvetica" w:hAnsi="Helvetica" w:cs="Calibri"/>
          <w:sz w:val="32"/>
          <w:szCs w:val="32"/>
          <w:rPrChange w:id="4671" w:author="Ryan" w:date="2017-04-30T19:28:00Z">
            <w:rPr>
              <w:rFonts w:ascii="Calibri" w:hAnsi="Calibri" w:cs="Calibri"/>
              <w:sz w:val="32"/>
              <w:szCs w:val="32"/>
            </w:rPr>
          </w:rPrChange>
        </w:rPr>
        <w:t>and at evening she, with her un</w:t>
      </w:r>
      <w:r w:rsidR="00AA7D3F" w:rsidRPr="00C93E5C">
        <w:rPr>
          <w:rFonts w:ascii="Helvetica" w:hAnsi="Helvetica" w:cs="Calibri"/>
          <w:sz w:val="32"/>
          <w:szCs w:val="32"/>
          <w:rPrChange w:id="4672" w:author="Ryan" w:date="2017-04-30T19:28:00Z">
            <w:rPr>
              <w:rFonts w:ascii="Calibri" w:hAnsi="Calibri" w:cs="Calibri"/>
              <w:sz w:val="32"/>
              <w:szCs w:val="32"/>
            </w:rPr>
          </w:rPrChange>
        </w:rPr>
        <w:t>-</w:t>
      </w:r>
    </w:p>
    <w:p w14:paraId="511FA54C" w14:textId="77777777" w:rsidR="00AA7D3F" w:rsidRPr="00C93E5C" w:rsidRDefault="00472BE7" w:rsidP="00472BE7">
      <w:pPr>
        <w:spacing w:after="0"/>
        <w:rPr>
          <w:rFonts w:ascii="Helvetica" w:hAnsi="Helvetica" w:cs="Calibri"/>
          <w:sz w:val="32"/>
          <w:szCs w:val="32"/>
          <w:rPrChange w:id="4673" w:author="Ryan" w:date="2017-04-30T19:28:00Z">
            <w:rPr>
              <w:rFonts w:ascii="Calibri" w:hAnsi="Calibri" w:cs="Calibri"/>
              <w:sz w:val="32"/>
              <w:szCs w:val="32"/>
            </w:rPr>
          </w:rPrChange>
        </w:rPr>
      </w:pPr>
      <w:proofErr w:type="spellStart"/>
      <w:r w:rsidRPr="00C93E5C">
        <w:rPr>
          <w:rFonts w:ascii="Helvetica" w:hAnsi="Helvetica" w:cs="Calibri"/>
          <w:sz w:val="32"/>
          <w:szCs w:val="32"/>
          <w:rPrChange w:id="4674" w:author="Ryan" w:date="2017-04-30T19:28:00Z">
            <w:rPr>
              <w:rFonts w:ascii="Calibri" w:hAnsi="Calibri" w:cs="Calibri"/>
              <w:sz w:val="32"/>
              <w:szCs w:val="32"/>
            </w:rPr>
          </w:rPrChange>
        </w:rPr>
        <w:t>cle's</w:t>
      </w:r>
      <w:proofErr w:type="spellEnd"/>
      <w:r w:rsidRPr="00C93E5C">
        <w:rPr>
          <w:rFonts w:ascii="Helvetica" w:hAnsi="Helvetica" w:cs="Calibri"/>
          <w:sz w:val="32"/>
          <w:szCs w:val="32"/>
          <w:rPrChange w:id="4675" w:author="Ryan" w:date="2017-04-30T19:28:00Z">
            <w:rPr>
              <w:rFonts w:ascii="Calibri" w:hAnsi="Calibri" w:cs="Calibri"/>
              <w:sz w:val="32"/>
              <w:szCs w:val="32"/>
            </w:rPr>
          </w:rPrChange>
        </w:rPr>
        <w:t xml:space="preserve"> family and Blake, was at her father's</w:t>
      </w:r>
      <w:r w:rsidR="00AA7D3F" w:rsidRPr="00C93E5C">
        <w:rPr>
          <w:rFonts w:ascii="Helvetica" w:hAnsi="Helvetica" w:cs="Calibri"/>
          <w:sz w:val="32"/>
          <w:szCs w:val="32"/>
          <w:rPrChange w:id="4676" w:author="Ryan" w:date="2017-04-30T19:28:00Z">
            <w:rPr>
              <w:rFonts w:ascii="Calibri" w:hAnsi="Calibri" w:cs="Calibri"/>
              <w:sz w:val="32"/>
              <w:szCs w:val="32"/>
            </w:rPr>
          </w:rPrChange>
        </w:rPr>
        <w:t xml:space="preserve"> </w:t>
      </w:r>
      <w:r w:rsidRPr="00C93E5C">
        <w:rPr>
          <w:rFonts w:ascii="Helvetica" w:hAnsi="Helvetica" w:cs="Calibri"/>
          <w:sz w:val="32"/>
          <w:szCs w:val="32"/>
          <w:rPrChange w:id="4677" w:author="Ryan" w:date="2017-04-30T19:28:00Z">
            <w:rPr>
              <w:rFonts w:ascii="Calibri" w:hAnsi="Calibri" w:cs="Calibri"/>
              <w:sz w:val="32"/>
              <w:szCs w:val="32"/>
            </w:rPr>
          </w:rPrChange>
        </w:rPr>
        <w:t>house</w:t>
      </w:r>
      <w:r w:rsidR="00A2308A" w:rsidRPr="00C93E5C">
        <w:rPr>
          <w:rFonts w:ascii="Helvetica" w:hAnsi="Helvetica" w:cs="Calibri"/>
          <w:sz w:val="32"/>
          <w:szCs w:val="32"/>
          <w:rPrChange w:id="4678" w:author="Ryan" w:date="2017-04-30T19:28:00Z">
            <w:rPr>
              <w:rFonts w:ascii="Calibri" w:hAnsi="Calibri" w:cs="Calibri"/>
              <w:sz w:val="32"/>
              <w:szCs w:val="32"/>
            </w:rPr>
          </w:rPrChange>
        </w:rPr>
        <w:t xml:space="preserve"> </w:t>
      </w:r>
    </w:p>
    <w:p w14:paraId="4615315F" w14:textId="77777777" w:rsidR="00AA7D3F" w:rsidRPr="00C93E5C" w:rsidRDefault="00472BE7" w:rsidP="007D5C8B">
      <w:pPr>
        <w:spacing w:after="0"/>
        <w:ind w:firstLine="800"/>
        <w:rPr>
          <w:rFonts w:ascii="Helvetica" w:hAnsi="Helvetica" w:cs="Calibri"/>
          <w:sz w:val="32"/>
          <w:szCs w:val="32"/>
          <w:rPrChange w:id="4679" w:author="Ryan" w:date="2017-04-30T19:28:00Z">
            <w:rPr>
              <w:rFonts w:ascii="Calibri" w:hAnsi="Calibri" w:cs="Calibri"/>
              <w:sz w:val="32"/>
              <w:szCs w:val="32"/>
            </w:rPr>
          </w:rPrChange>
        </w:rPr>
      </w:pPr>
      <w:r w:rsidRPr="00C93E5C">
        <w:rPr>
          <w:rFonts w:ascii="Helvetica" w:hAnsi="Helvetica" w:cs="Calibri"/>
          <w:sz w:val="32"/>
          <w:szCs w:val="32"/>
          <w:rPrChange w:id="4680" w:author="Ryan" w:date="2017-04-30T19:28:00Z">
            <w:rPr>
              <w:rFonts w:ascii="Calibri" w:hAnsi="Calibri" w:cs="Calibri"/>
              <w:sz w:val="32"/>
              <w:szCs w:val="32"/>
            </w:rPr>
          </w:rPrChange>
        </w:rPr>
        <w:lastRenderedPageBreak/>
        <w:t>Scenes of tenderness ensued upon Eliza's</w:t>
      </w:r>
      <w:r w:rsidR="00AA7D3F" w:rsidRPr="00C93E5C">
        <w:rPr>
          <w:rFonts w:ascii="Helvetica" w:hAnsi="Helvetica" w:cs="Calibri"/>
          <w:sz w:val="32"/>
          <w:szCs w:val="32"/>
          <w:rPrChange w:id="4681" w:author="Ryan" w:date="2017-04-30T19:28:00Z">
            <w:rPr>
              <w:rFonts w:ascii="Calibri" w:hAnsi="Calibri" w:cs="Calibri"/>
              <w:sz w:val="32"/>
              <w:szCs w:val="32"/>
            </w:rPr>
          </w:rPrChange>
        </w:rPr>
        <w:t xml:space="preserve"> </w:t>
      </w:r>
      <w:r w:rsidRPr="00C93E5C">
        <w:rPr>
          <w:rFonts w:ascii="Helvetica" w:hAnsi="Helvetica" w:cs="Calibri"/>
          <w:sz w:val="32"/>
          <w:szCs w:val="32"/>
          <w:rPrChange w:id="4682" w:author="Ryan" w:date="2017-04-30T19:28:00Z">
            <w:rPr>
              <w:rFonts w:ascii="Calibri" w:hAnsi="Calibri" w:cs="Calibri"/>
              <w:sz w:val="32"/>
              <w:szCs w:val="32"/>
            </w:rPr>
          </w:rPrChange>
        </w:rPr>
        <w:t>re</w:t>
      </w:r>
      <w:r w:rsidR="00AA7D3F" w:rsidRPr="00C93E5C">
        <w:rPr>
          <w:rFonts w:ascii="Helvetica" w:hAnsi="Helvetica" w:cs="Calibri"/>
          <w:sz w:val="32"/>
          <w:szCs w:val="32"/>
          <w:rPrChange w:id="4683" w:author="Ryan" w:date="2017-04-30T19:28:00Z">
            <w:rPr>
              <w:rFonts w:ascii="Calibri" w:hAnsi="Calibri" w:cs="Calibri"/>
              <w:sz w:val="32"/>
              <w:szCs w:val="32"/>
            </w:rPr>
          </w:rPrChange>
        </w:rPr>
        <w:t>-</w:t>
      </w:r>
    </w:p>
    <w:p w14:paraId="3613DE68" w14:textId="77777777" w:rsidR="00AA7D3F" w:rsidRPr="00C93E5C" w:rsidRDefault="00472BE7" w:rsidP="00AA7D3F">
      <w:pPr>
        <w:spacing w:after="0"/>
        <w:rPr>
          <w:rFonts w:ascii="Helvetica" w:hAnsi="Helvetica" w:cs="Calibri"/>
          <w:sz w:val="32"/>
          <w:szCs w:val="32"/>
          <w:rPrChange w:id="4684" w:author="Ryan" w:date="2017-04-30T19:28:00Z">
            <w:rPr>
              <w:rFonts w:ascii="Calibri" w:hAnsi="Calibri" w:cs="Calibri"/>
              <w:sz w:val="32"/>
              <w:szCs w:val="32"/>
            </w:rPr>
          </w:rPrChange>
        </w:rPr>
      </w:pPr>
      <w:r w:rsidRPr="00C93E5C">
        <w:rPr>
          <w:rFonts w:ascii="Helvetica" w:hAnsi="Helvetica" w:cs="Calibri"/>
          <w:sz w:val="32"/>
          <w:szCs w:val="32"/>
          <w:rPrChange w:id="4685" w:author="Ryan" w:date="2017-04-30T19:28:00Z">
            <w:rPr>
              <w:rFonts w:ascii="Calibri" w:hAnsi="Calibri" w:cs="Calibri"/>
              <w:sz w:val="32"/>
              <w:szCs w:val="32"/>
            </w:rPr>
          </w:rPrChange>
        </w:rPr>
        <w:t xml:space="preserve">turn to </w:t>
      </w:r>
      <w:r w:rsidR="00A2308A" w:rsidRPr="00C93E5C">
        <w:rPr>
          <w:rFonts w:ascii="Helvetica" w:hAnsi="Helvetica" w:cs="Calibri"/>
          <w:sz w:val="32"/>
          <w:szCs w:val="32"/>
          <w:rPrChange w:id="4686" w:author="Ryan" w:date="2017-04-30T19:28:00Z">
            <w:rPr>
              <w:rFonts w:ascii="Calibri" w:hAnsi="Calibri" w:cs="Calibri"/>
              <w:sz w:val="32"/>
              <w:szCs w:val="32"/>
            </w:rPr>
          </w:rPrChange>
        </w:rPr>
        <w:t xml:space="preserve">her family. As it was but a few </w:t>
      </w:r>
      <w:r w:rsidRPr="00C93E5C">
        <w:rPr>
          <w:rFonts w:ascii="Helvetica" w:hAnsi="Helvetica" w:cs="Calibri"/>
          <w:sz w:val="32"/>
          <w:szCs w:val="32"/>
          <w:rPrChange w:id="4687" w:author="Ryan" w:date="2017-04-30T19:28:00Z">
            <w:rPr>
              <w:rFonts w:ascii="Calibri" w:hAnsi="Calibri" w:cs="Calibri"/>
              <w:sz w:val="32"/>
              <w:szCs w:val="32"/>
            </w:rPr>
          </w:rPrChange>
        </w:rPr>
        <w:t xml:space="preserve">days </w:t>
      </w:r>
    </w:p>
    <w:p w14:paraId="33480DE7" w14:textId="77777777" w:rsidR="00AA7D3F" w:rsidRPr="00C93E5C" w:rsidRDefault="00472BE7" w:rsidP="00AA7D3F">
      <w:pPr>
        <w:spacing w:after="0"/>
        <w:rPr>
          <w:rFonts w:ascii="Helvetica" w:hAnsi="Helvetica" w:cs="Calibri"/>
          <w:sz w:val="32"/>
          <w:szCs w:val="32"/>
          <w:rPrChange w:id="4688" w:author="Ryan" w:date="2017-04-30T19:28:00Z">
            <w:rPr>
              <w:rFonts w:ascii="Calibri" w:hAnsi="Calibri" w:cs="Calibri"/>
              <w:sz w:val="32"/>
              <w:szCs w:val="32"/>
            </w:rPr>
          </w:rPrChange>
        </w:rPr>
      </w:pPr>
      <w:r w:rsidRPr="00C93E5C">
        <w:rPr>
          <w:rFonts w:ascii="Helvetica" w:hAnsi="Helvetica" w:cs="Calibri"/>
          <w:sz w:val="32"/>
          <w:szCs w:val="32"/>
          <w:rPrChange w:id="4689" w:author="Ryan" w:date="2017-04-30T19:28:00Z">
            <w:rPr>
              <w:rFonts w:ascii="Calibri" w:hAnsi="Calibri" w:cs="Calibri"/>
              <w:sz w:val="32"/>
              <w:szCs w:val="32"/>
            </w:rPr>
          </w:rPrChange>
        </w:rPr>
        <w:t>before the</w:t>
      </w:r>
      <w:r w:rsidR="00A2308A" w:rsidRPr="00C93E5C">
        <w:rPr>
          <w:rFonts w:ascii="Helvetica" w:hAnsi="Helvetica" w:cs="Calibri"/>
          <w:sz w:val="32"/>
          <w:szCs w:val="32"/>
          <w:rPrChange w:id="4690" w:author="Ryan" w:date="2017-04-30T19:28:00Z">
            <w:rPr>
              <w:rFonts w:ascii="Calibri" w:hAnsi="Calibri" w:cs="Calibri"/>
              <w:sz w:val="32"/>
              <w:szCs w:val="32"/>
            </w:rPr>
          </w:rPrChange>
        </w:rPr>
        <w:t xml:space="preserve"> intended nuptials, invita</w:t>
      </w:r>
      <w:r w:rsidRPr="00C93E5C">
        <w:rPr>
          <w:rFonts w:ascii="Helvetica" w:hAnsi="Helvetica" w:cs="Calibri"/>
          <w:sz w:val="32"/>
          <w:szCs w:val="32"/>
          <w:rPrChange w:id="4691" w:author="Ryan" w:date="2017-04-30T19:28:00Z">
            <w:rPr>
              <w:rFonts w:ascii="Calibri" w:hAnsi="Calibri" w:cs="Calibri"/>
              <w:sz w:val="32"/>
              <w:szCs w:val="32"/>
            </w:rPr>
          </w:rPrChange>
        </w:rPr>
        <w:t xml:space="preserve">tions were </w:t>
      </w:r>
      <w:proofErr w:type="spellStart"/>
      <w:r w:rsidRPr="00C93E5C">
        <w:rPr>
          <w:rFonts w:ascii="Helvetica" w:hAnsi="Helvetica" w:cs="Calibri"/>
          <w:sz w:val="32"/>
          <w:szCs w:val="32"/>
          <w:rPrChange w:id="4692" w:author="Ryan" w:date="2017-04-30T19:28:00Z">
            <w:rPr>
              <w:rFonts w:ascii="Calibri" w:hAnsi="Calibri" w:cs="Calibri"/>
              <w:sz w:val="32"/>
              <w:szCs w:val="32"/>
            </w:rPr>
          </w:rPrChange>
        </w:rPr>
        <w:t>im</w:t>
      </w:r>
      <w:proofErr w:type="spellEnd"/>
      <w:r w:rsidR="00AA7D3F" w:rsidRPr="00C93E5C">
        <w:rPr>
          <w:rFonts w:ascii="Helvetica" w:hAnsi="Helvetica" w:cs="Calibri"/>
          <w:sz w:val="32"/>
          <w:szCs w:val="32"/>
          <w:rPrChange w:id="4693" w:author="Ryan" w:date="2017-04-30T19:28:00Z">
            <w:rPr>
              <w:rFonts w:ascii="Calibri" w:hAnsi="Calibri" w:cs="Calibri"/>
              <w:sz w:val="32"/>
              <w:szCs w:val="32"/>
            </w:rPr>
          </w:rPrChange>
        </w:rPr>
        <w:t>-</w:t>
      </w:r>
    </w:p>
    <w:p w14:paraId="6E4A33C0" w14:textId="77777777" w:rsidR="00AA7D3F" w:rsidRPr="00C93E5C" w:rsidRDefault="00472BE7" w:rsidP="00472BE7">
      <w:pPr>
        <w:spacing w:after="0"/>
        <w:rPr>
          <w:rFonts w:ascii="Helvetica" w:hAnsi="Helvetica" w:cs="Calibri"/>
          <w:sz w:val="32"/>
          <w:szCs w:val="32"/>
          <w:rPrChange w:id="4694" w:author="Ryan" w:date="2017-04-30T19:28:00Z">
            <w:rPr>
              <w:rFonts w:ascii="Calibri" w:hAnsi="Calibri" w:cs="Calibri"/>
              <w:sz w:val="32"/>
              <w:szCs w:val="32"/>
            </w:rPr>
          </w:rPrChange>
        </w:rPr>
      </w:pPr>
      <w:proofErr w:type="spellStart"/>
      <w:r w:rsidRPr="00C93E5C">
        <w:rPr>
          <w:rFonts w:ascii="Helvetica" w:hAnsi="Helvetica" w:cs="Calibri"/>
          <w:sz w:val="32"/>
          <w:szCs w:val="32"/>
          <w:rPrChange w:id="4695" w:author="Ryan" w:date="2017-04-30T19:28:00Z">
            <w:rPr>
              <w:rFonts w:ascii="Calibri" w:hAnsi="Calibri" w:cs="Calibri"/>
              <w:sz w:val="32"/>
              <w:szCs w:val="32"/>
            </w:rPr>
          </w:rPrChange>
        </w:rPr>
        <w:t>mediately</w:t>
      </w:r>
      <w:proofErr w:type="spellEnd"/>
      <w:r w:rsidRPr="00C93E5C">
        <w:rPr>
          <w:rFonts w:ascii="Helvetica" w:hAnsi="Helvetica" w:cs="Calibri"/>
          <w:sz w:val="32"/>
          <w:szCs w:val="32"/>
          <w:rPrChange w:id="4696" w:author="Ryan" w:date="2017-04-30T19:28:00Z">
            <w:rPr>
              <w:rFonts w:ascii="Calibri" w:hAnsi="Calibri" w:cs="Calibri"/>
              <w:sz w:val="32"/>
              <w:szCs w:val="32"/>
            </w:rPr>
          </w:rPrChange>
        </w:rPr>
        <w:t xml:space="preserve"> sent abroad. Blake's</w:t>
      </w:r>
      <w:r w:rsidR="00AA7D3F" w:rsidRPr="00C93E5C">
        <w:rPr>
          <w:rFonts w:ascii="Helvetica" w:hAnsi="Helvetica" w:cs="Calibri"/>
          <w:sz w:val="32"/>
          <w:szCs w:val="32"/>
          <w:rPrChange w:id="4697" w:author="Ryan" w:date="2017-04-30T19:28:00Z">
            <w:rPr>
              <w:rFonts w:ascii="Calibri" w:hAnsi="Calibri" w:cs="Calibri"/>
              <w:sz w:val="32"/>
              <w:szCs w:val="32"/>
            </w:rPr>
          </w:rPrChange>
        </w:rPr>
        <w:t xml:space="preserve"> </w:t>
      </w:r>
      <w:r w:rsidRPr="00C93E5C">
        <w:rPr>
          <w:rFonts w:ascii="Helvetica" w:hAnsi="Helvetica" w:cs="Calibri"/>
          <w:sz w:val="32"/>
          <w:szCs w:val="32"/>
          <w:rPrChange w:id="4698" w:author="Ryan" w:date="2017-04-30T19:28:00Z">
            <w:rPr>
              <w:rFonts w:ascii="Calibri" w:hAnsi="Calibri" w:cs="Calibri"/>
              <w:sz w:val="32"/>
              <w:szCs w:val="32"/>
            </w:rPr>
          </w:rPrChange>
        </w:rPr>
        <w:t xml:space="preserve">friends soon </w:t>
      </w:r>
      <w:proofErr w:type="spellStart"/>
      <w:r w:rsidRPr="00C93E5C">
        <w:rPr>
          <w:rFonts w:ascii="Helvetica" w:hAnsi="Helvetica" w:cs="Calibri"/>
          <w:sz w:val="32"/>
          <w:szCs w:val="32"/>
          <w:rPrChange w:id="4699" w:author="Ryan" w:date="2017-04-30T19:28:00Z">
            <w:rPr>
              <w:rFonts w:ascii="Calibri" w:hAnsi="Calibri" w:cs="Calibri"/>
              <w:sz w:val="32"/>
              <w:szCs w:val="32"/>
            </w:rPr>
          </w:rPrChange>
        </w:rPr>
        <w:t>ar</w:t>
      </w:r>
      <w:proofErr w:type="spellEnd"/>
      <w:r w:rsidR="00AA7D3F" w:rsidRPr="00C93E5C">
        <w:rPr>
          <w:rFonts w:ascii="Helvetica" w:hAnsi="Helvetica" w:cs="Calibri"/>
          <w:sz w:val="32"/>
          <w:szCs w:val="32"/>
          <w:rPrChange w:id="4700" w:author="Ryan" w:date="2017-04-30T19:28:00Z">
            <w:rPr>
              <w:rFonts w:ascii="Calibri" w:hAnsi="Calibri" w:cs="Calibri"/>
              <w:sz w:val="32"/>
              <w:szCs w:val="32"/>
            </w:rPr>
          </w:rPrChange>
        </w:rPr>
        <w:t>-</w:t>
      </w:r>
    </w:p>
    <w:p w14:paraId="2FB04EFA" w14:textId="77777777" w:rsidR="00AA7D3F" w:rsidRPr="00C93E5C" w:rsidRDefault="00472BE7" w:rsidP="00472BE7">
      <w:pPr>
        <w:spacing w:after="0"/>
        <w:rPr>
          <w:rFonts w:ascii="Helvetica" w:hAnsi="Helvetica" w:cs="Calibri"/>
          <w:sz w:val="32"/>
          <w:szCs w:val="32"/>
          <w:rPrChange w:id="4701" w:author="Ryan" w:date="2017-04-30T19:28:00Z">
            <w:rPr>
              <w:rFonts w:ascii="Calibri" w:hAnsi="Calibri" w:cs="Calibri"/>
              <w:sz w:val="32"/>
              <w:szCs w:val="32"/>
            </w:rPr>
          </w:rPrChange>
        </w:rPr>
      </w:pPr>
      <w:r w:rsidRPr="00C93E5C">
        <w:rPr>
          <w:rFonts w:ascii="Helvetica" w:hAnsi="Helvetica" w:cs="Calibri"/>
          <w:sz w:val="32"/>
          <w:szCs w:val="32"/>
          <w:rPrChange w:id="4702" w:author="Ryan" w:date="2017-04-30T19:28:00Z">
            <w:rPr>
              <w:rFonts w:ascii="Calibri" w:hAnsi="Calibri" w:cs="Calibri"/>
              <w:sz w:val="32"/>
              <w:szCs w:val="32"/>
            </w:rPr>
          </w:rPrChange>
        </w:rPr>
        <w:t>rived from New-York,</w:t>
      </w:r>
      <w:r w:rsidR="00A2308A" w:rsidRPr="00C93E5C">
        <w:rPr>
          <w:rFonts w:ascii="Helvetica" w:hAnsi="Helvetica" w:cs="Calibri"/>
          <w:sz w:val="32"/>
          <w:szCs w:val="32"/>
          <w:rPrChange w:id="4703" w:author="Ryan" w:date="2017-04-30T19:28:00Z">
            <w:rPr>
              <w:rFonts w:ascii="Calibri" w:hAnsi="Calibri" w:cs="Calibri"/>
              <w:sz w:val="32"/>
              <w:szCs w:val="32"/>
            </w:rPr>
          </w:rPrChange>
        </w:rPr>
        <w:t xml:space="preserve"> </w:t>
      </w:r>
      <w:r w:rsidRPr="00C93E5C">
        <w:rPr>
          <w:rFonts w:ascii="Helvetica" w:hAnsi="Helvetica" w:cs="Calibri"/>
          <w:sz w:val="32"/>
          <w:szCs w:val="32"/>
          <w:rPrChange w:id="4704" w:author="Ryan" w:date="2017-04-30T19:28:00Z">
            <w:rPr>
              <w:rFonts w:ascii="Calibri" w:hAnsi="Calibri" w:cs="Calibri"/>
              <w:sz w:val="32"/>
              <w:szCs w:val="32"/>
            </w:rPr>
          </w:rPrChange>
        </w:rPr>
        <w:t>among whom was the go</w:t>
      </w:r>
      <w:r w:rsidR="00AA7D3F" w:rsidRPr="00C93E5C">
        <w:rPr>
          <w:rFonts w:ascii="Helvetica" w:hAnsi="Helvetica" w:cs="Calibri"/>
          <w:sz w:val="32"/>
          <w:szCs w:val="32"/>
          <w:rPrChange w:id="4705" w:author="Ryan" w:date="2017-04-30T19:28:00Z">
            <w:rPr>
              <w:rFonts w:ascii="Calibri" w:hAnsi="Calibri" w:cs="Calibri"/>
              <w:sz w:val="32"/>
              <w:szCs w:val="32"/>
            </w:rPr>
          </w:rPrChange>
        </w:rPr>
        <w:t>-</w:t>
      </w:r>
    </w:p>
    <w:p w14:paraId="19D29AF9" w14:textId="45F89D40" w:rsidR="00AA7D3F" w:rsidRPr="00C93E5C" w:rsidRDefault="00472BE7" w:rsidP="00472BE7">
      <w:pPr>
        <w:spacing w:after="0"/>
        <w:rPr>
          <w:rFonts w:ascii="Helvetica" w:hAnsi="Helvetica" w:cs="Calibri"/>
          <w:sz w:val="32"/>
          <w:szCs w:val="32"/>
          <w:rPrChange w:id="4706" w:author="Ryan" w:date="2017-04-30T19:28:00Z">
            <w:rPr>
              <w:rFonts w:ascii="Calibri" w:hAnsi="Calibri" w:cs="Calibri"/>
              <w:sz w:val="32"/>
              <w:szCs w:val="32"/>
            </w:rPr>
          </w:rPrChange>
        </w:rPr>
      </w:pPr>
      <w:proofErr w:type="spellStart"/>
      <w:r w:rsidRPr="00C93E5C">
        <w:rPr>
          <w:rFonts w:ascii="Helvetica" w:hAnsi="Helvetica" w:cs="Calibri"/>
          <w:sz w:val="32"/>
          <w:szCs w:val="32"/>
          <w:rPrChange w:id="4707" w:author="Ryan" w:date="2017-04-30T19:28:00Z">
            <w:rPr>
              <w:rFonts w:ascii="Calibri" w:hAnsi="Calibri" w:cs="Calibri"/>
              <w:sz w:val="32"/>
              <w:szCs w:val="32"/>
            </w:rPr>
          </w:rPrChange>
        </w:rPr>
        <w:t>vernor</w:t>
      </w:r>
      <w:proofErr w:type="spellEnd"/>
      <w:r w:rsidRPr="00C93E5C">
        <w:rPr>
          <w:rFonts w:ascii="Helvetica" w:hAnsi="Helvetica" w:cs="Calibri"/>
          <w:sz w:val="32"/>
          <w:szCs w:val="32"/>
          <w:rPrChange w:id="4708" w:author="Ryan" w:date="2017-04-30T19:28:00Z">
            <w:rPr>
              <w:rFonts w:ascii="Calibri" w:hAnsi="Calibri" w:cs="Calibri"/>
              <w:sz w:val="32"/>
              <w:szCs w:val="32"/>
            </w:rPr>
          </w:rPrChange>
        </w:rPr>
        <w:t>. On the</w:t>
      </w:r>
      <w:r w:rsidR="00A2308A" w:rsidRPr="00C93E5C">
        <w:rPr>
          <w:rFonts w:ascii="Helvetica" w:hAnsi="Helvetica" w:cs="Calibri"/>
          <w:sz w:val="32"/>
          <w:szCs w:val="32"/>
          <w:rPrChange w:id="4709" w:author="Ryan" w:date="2017-04-30T19:28:00Z">
            <w:rPr>
              <w:rFonts w:ascii="Calibri" w:hAnsi="Calibri" w:cs="Calibri"/>
              <w:sz w:val="32"/>
              <w:szCs w:val="32"/>
            </w:rPr>
          </w:rPrChange>
        </w:rPr>
        <w:t xml:space="preserve"> </w:t>
      </w:r>
      <w:r w:rsidR="00423A55" w:rsidRPr="00C93E5C">
        <w:rPr>
          <w:rFonts w:ascii="Helvetica" w:hAnsi="Helvetica" w:cs="Calibri"/>
          <w:sz w:val="32"/>
          <w:szCs w:val="32"/>
          <w:rPrChange w:id="4710" w:author="Ryan" w:date="2017-04-30T19:28:00Z">
            <w:rPr>
              <w:rFonts w:ascii="Calibri" w:hAnsi="Calibri" w:cs="Calibri"/>
              <w:sz w:val="32"/>
              <w:szCs w:val="32"/>
            </w:rPr>
          </w:rPrChange>
        </w:rPr>
        <w:t>afternoon of the day</w:t>
      </w:r>
      <w:r w:rsidRPr="00C93E5C">
        <w:rPr>
          <w:rFonts w:ascii="Helvetica" w:hAnsi="Helvetica" w:cs="Calibri"/>
          <w:sz w:val="32"/>
          <w:szCs w:val="32"/>
          <w:rPrChange w:id="4711" w:author="Ryan" w:date="2017-04-30T19:28:00Z">
            <w:rPr>
              <w:rFonts w:ascii="Calibri" w:hAnsi="Calibri" w:cs="Calibri"/>
              <w:sz w:val="32"/>
              <w:szCs w:val="32"/>
            </w:rPr>
          </w:rPrChange>
        </w:rPr>
        <w:t xml:space="preserve"> in which, </w:t>
      </w:r>
    </w:p>
    <w:p w14:paraId="3F90073E" w14:textId="77777777" w:rsidR="00AA7D3F" w:rsidRPr="00C93E5C" w:rsidRDefault="00472BE7" w:rsidP="00472BE7">
      <w:pPr>
        <w:spacing w:after="0"/>
        <w:rPr>
          <w:rFonts w:ascii="Helvetica" w:hAnsi="Helvetica" w:cs="Calibri"/>
          <w:sz w:val="32"/>
          <w:szCs w:val="32"/>
          <w:rPrChange w:id="4712" w:author="Ryan" w:date="2017-04-30T19:28:00Z">
            <w:rPr>
              <w:rFonts w:ascii="Calibri" w:hAnsi="Calibri" w:cs="Calibri"/>
              <w:sz w:val="32"/>
              <w:szCs w:val="32"/>
            </w:rPr>
          </w:rPrChange>
        </w:rPr>
      </w:pPr>
      <w:r w:rsidRPr="00C93E5C">
        <w:rPr>
          <w:rFonts w:ascii="Helvetica" w:hAnsi="Helvetica" w:cs="Calibri"/>
          <w:sz w:val="32"/>
          <w:szCs w:val="32"/>
          <w:rPrChange w:id="4713" w:author="Ryan" w:date="2017-04-30T19:28:00Z">
            <w:rPr>
              <w:rFonts w:ascii="Calibri" w:hAnsi="Calibri" w:cs="Calibri"/>
              <w:sz w:val="32"/>
              <w:szCs w:val="32"/>
            </w:rPr>
          </w:rPrChange>
        </w:rPr>
        <w:t>at evening,</w:t>
      </w:r>
      <w:r w:rsidR="00A2308A" w:rsidRPr="00C93E5C">
        <w:rPr>
          <w:rFonts w:ascii="Helvetica" w:hAnsi="Helvetica" w:cs="Calibri"/>
          <w:sz w:val="32"/>
          <w:szCs w:val="32"/>
          <w:rPrChange w:id="4714" w:author="Ryan" w:date="2017-04-30T19:28:00Z">
            <w:rPr>
              <w:rFonts w:ascii="Calibri" w:hAnsi="Calibri" w:cs="Calibri"/>
              <w:sz w:val="32"/>
              <w:szCs w:val="32"/>
            </w:rPr>
          </w:rPrChange>
        </w:rPr>
        <w:t xml:space="preserve"> </w:t>
      </w:r>
      <w:r w:rsidRPr="00C93E5C">
        <w:rPr>
          <w:rFonts w:ascii="Helvetica" w:hAnsi="Helvetica" w:cs="Calibri"/>
          <w:sz w:val="32"/>
          <w:szCs w:val="32"/>
          <w:rPrChange w:id="4715" w:author="Ryan" w:date="2017-04-30T19:28:00Z">
            <w:rPr>
              <w:rFonts w:ascii="Calibri" w:hAnsi="Calibri" w:cs="Calibri"/>
              <w:sz w:val="32"/>
              <w:szCs w:val="32"/>
            </w:rPr>
          </w:rPrChange>
        </w:rPr>
        <w:t>the marr</w:t>
      </w:r>
      <w:r w:rsidR="00A2308A" w:rsidRPr="00C93E5C">
        <w:rPr>
          <w:rFonts w:ascii="Helvetica" w:hAnsi="Helvetica" w:cs="Calibri"/>
          <w:sz w:val="32"/>
          <w:szCs w:val="32"/>
          <w:rPrChange w:id="4716" w:author="Ryan" w:date="2017-04-30T19:28:00Z">
            <w:rPr>
              <w:rFonts w:ascii="Calibri" w:hAnsi="Calibri" w:cs="Calibri"/>
              <w:sz w:val="32"/>
              <w:szCs w:val="32"/>
            </w:rPr>
          </w:rPrChange>
        </w:rPr>
        <w:t xml:space="preserve">iage was to be </w:t>
      </w:r>
      <w:proofErr w:type="spellStart"/>
      <w:r w:rsidR="00A2308A" w:rsidRPr="00C93E5C">
        <w:rPr>
          <w:rFonts w:ascii="Helvetica" w:hAnsi="Helvetica" w:cs="Calibri"/>
          <w:sz w:val="32"/>
          <w:szCs w:val="32"/>
          <w:rPrChange w:id="4717" w:author="Ryan" w:date="2017-04-30T19:28:00Z">
            <w:rPr>
              <w:rFonts w:ascii="Calibri" w:hAnsi="Calibri" w:cs="Calibri"/>
              <w:sz w:val="32"/>
              <w:szCs w:val="32"/>
            </w:rPr>
          </w:rPrChange>
        </w:rPr>
        <w:t>consum</w:t>
      </w:r>
      <w:proofErr w:type="spellEnd"/>
      <w:r w:rsidR="00AA7D3F" w:rsidRPr="00C93E5C">
        <w:rPr>
          <w:rFonts w:ascii="Helvetica" w:hAnsi="Helvetica" w:cs="Calibri"/>
          <w:sz w:val="32"/>
          <w:szCs w:val="32"/>
          <w:rPrChange w:id="4718" w:author="Ryan" w:date="2017-04-30T19:28:00Z">
            <w:rPr>
              <w:rFonts w:ascii="Calibri" w:hAnsi="Calibri" w:cs="Calibri"/>
              <w:sz w:val="32"/>
              <w:szCs w:val="32"/>
            </w:rPr>
          </w:rPrChange>
        </w:rPr>
        <w:t>-</w:t>
      </w:r>
    </w:p>
    <w:p w14:paraId="1372A5A0" w14:textId="77777777" w:rsidR="00AA7D3F" w:rsidRPr="00C93E5C" w:rsidRDefault="00A2308A" w:rsidP="00472BE7">
      <w:pPr>
        <w:spacing w:after="0"/>
        <w:rPr>
          <w:rFonts w:ascii="Helvetica" w:hAnsi="Helvetica" w:cs="Calibri"/>
          <w:sz w:val="32"/>
          <w:szCs w:val="32"/>
          <w:rPrChange w:id="4719" w:author="Ryan" w:date="2017-04-30T19:28:00Z">
            <w:rPr>
              <w:rFonts w:ascii="Calibri" w:hAnsi="Calibri" w:cs="Calibri"/>
              <w:sz w:val="32"/>
              <w:szCs w:val="32"/>
            </w:rPr>
          </w:rPrChange>
        </w:rPr>
      </w:pPr>
      <w:r w:rsidRPr="00C93E5C">
        <w:rPr>
          <w:rFonts w:ascii="Helvetica" w:hAnsi="Helvetica" w:cs="Calibri"/>
          <w:sz w:val="32"/>
          <w:szCs w:val="32"/>
          <w:rPrChange w:id="4720" w:author="Ryan" w:date="2017-04-30T19:28:00Z">
            <w:rPr>
              <w:rFonts w:ascii="Calibri" w:hAnsi="Calibri" w:cs="Calibri"/>
              <w:sz w:val="32"/>
              <w:szCs w:val="32"/>
            </w:rPr>
          </w:rPrChange>
        </w:rPr>
        <w:t>mated, Eli</w:t>
      </w:r>
      <w:r w:rsidR="00472BE7" w:rsidRPr="00C93E5C">
        <w:rPr>
          <w:rFonts w:ascii="Helvetica" w:hAnsi="Helvetica" w:cs="Calibri"/>
          <w:sz w:val="32"/>
          <w:szCs w:val="32"/>
          <w:rPrChange w:id="4721" w:author="Ryan" w:date="2017-04-30T19:28:00Z">
            <w:rPr>
              <w:rFonts w:ascii="Calibri" w:hAnsi="Calibri" w:cs="Calibri"/>
              <w:sz w:val="32"/>
              <w:szCs w:val="32"/>
            </w:rPr>
          </w:rPrChange>
        </w:rPr>
        <w:t xml:space="preserve">za walked out alone, to contemplate </w:t>
      </w:r>
    </w:p>
    <w:p w14:paraId="3048A545" w14:textId="77777777" w:rsidR="00AA7D3F" w:rsidRPr="00C93E5C" w:rsidRDefault="00472BE7" w:rsidP="00472BE7">
      <w:pPr>
        <w:spacing w:after="0"/>
        <w:rPr>
          <w:rFonts w:ascii="Helvetica" w:hAnsi="Helvetica" w:cs="Calibri"/>
          <w:sz w:val="32"/>
          <w:szCs w:val="32"/>
          <w:rPrChange w:id="4722" w:author="Ryan" w:date="2017-04-30T19:28:00Z">
            <w:rPr>
              <w:rFonts w:ascii="Calibri" w:hAnsi="Calibri" w:cs="Calibri"/>
              <w:sz w:val="32"/>
              <w:szCs w:val="32"/>
            </w:rPr>
          </w:rPrChange>
        </w:rPr>
      </w:pPr>
      <w:r w:rsidRPr="00C93E5C">
        <w:rPr>
          <w:rFonts w:ascii="Helvetica" w:hAnsi="Helvetica" w:cs="Calibri"/>
          <w:sz w:val="32"/>
          <w:szCs w:val="32"/>
          <w:rPrChange w:id="4723" w:author="Ryan" w:date="2017-04-30T19:28:00Z">
            <w:rPr>
              <w:rFonts w:ascii="Calibri" w:hAnsi="Calibri" w:cs="Calibri"/>
              <w:sz w:val="32"/>
              <w:szCs w:val="32"/>
            </w:rPr>
          </w:rPrChange>
        </w:rPr>
        <w:t>the</w:t>
      </w:r>
      <w:r w:rsidR="00A2308A" w:rsidRPr="00C93E5C">
        <w:rPr>
          <w:rFonts w:ascii="Helvetica" w:hAnsi="Helvetica" w:cs="Calibri"/>
          <w:sz w:val="32"/>
          <w:szCs w:val="32"/>
          <w:rPrChange w:id="4724" w:author="Ryan" w:date="2017-04-30T19:28:00Z">
            <w:rPr>
              <w:rFonts w:ascii="Calibri" w:hAnsi="Calibri" w:cs="Calibri"/>
              <w:sz w:val="32"/>
              <w:szCs w:val="32"/>
            </w:rPr>
          </w:rPrChange>
        </w:rPr>
        <w:t xml:space="preserve"> </w:t>
      </w:r>
      <w:r w:rsidRPr="00C93E5C">
        <w:rPr>
          <w:rFonts w:ascii="Helvetica" w:hAnsi="Helvetica" w:cs="Calibri"/>
          <w:sz w:val="32"/>
          <w:szCs w:val="32"/>
          <w:rPrChange w:id="4725" w:author="Ryan" w:date="2017-04-30T19:28:00Z">
            <w:rPr>
              <w:rFonts w:ascii="Calibri" w:hAnsi="Calibri" w:cs="Calibri"/>
              <w:sz w:val="32"/>
              <w:szCs w:val="32"/>
            </w:rPr>
          </w:rPrChange>
        </w:rPr>
        <w:t>beauties of the spring. It was the latter</w:t>
      </w:r>
      <w:r w:rsidR="00A2308A" w:rsidRPr="00C93E5C">
        <w:rPr>
          <w:rFonts w:ascii="Helvetica" w:hAnsi="Helvetica" w:cs="Calibri"/>
          <w:sz w:val="32"/>
          <w:szCs w:val="32"/>
          <w:rPrChange w:id="4726" w:author="Ryan" w:date="2017-04-30T19:28:00Z">
            <w:rPr>
              <w:rFonts w:ascii="Calibri" w:hAnsi="Calibri" w:cs="Calibri"/>
              <w:sz w:val="32"/>
              <w:szCs w:val="32"/>
            </w:rPr>
          </w:rPrChange>
        </w:rPr>
        <w:t xml:space="preserve"> </w:t>
      </w:r>
    </w:p>
    <w:p w14:paraId="6DF9201B" w14:textId="77777777" w:rsidR="00AA7D3F" w:rsidRPr="00C93E5C" w:rsidRDefault="00472BE7" w:rsidP="00472BE7">
      <w:pPr>
        <w:spacing w:after="0"/>
        <w:rPr>
          <w:rFonts w:ascii="Helvetica" w:hAnsi="Helvetica" w:cs="Calibri"/>
          <w:sz w:val="32"/>
          <w:szCs w:val="32"/>
          <w:rPrChange w:id="4727" w:author="Ryan" w:date="2017-04-30T19:28:00Z">
            <w:rPr>
              <w:rFonts w:ascii="Calibri" w:hAnsi="Calibri" w:cs="Calibri"/>
              <w:sz w:val="32"/>
              <w:szCs w:val="32"/>
            </w:rPr>
          </w:rPrChange>
        </w:rPr>
      </w:pPr>
      <w:r w:rsidRPr="00C93E5C">
        <w:rPr>
          <w:rFonts w:ascii="Helvetica" w:hAnsi="Helvetica" w:cs="Calibri"/>
          <w:sz w:val="32"/>
          <w:szCs w:val="32"/>
          <w:rPrChange w:id="4728" w:author="Ryan" w:date="2017-04-30T19:28:00Z">
            <w:rPr>
              <w:rFonts w:ascii="Calibri" w:hAnsi="Calibri" w:cs="Calibri"/>
              <w:sz w:val="32"/>
              <w:szCs w:val="32"/>
            </w:rPr>
          </w:rPrChange>
        </w:rPr>
        <w:t>part of the month of May. The air was embalm</w:t>
      </w:r>
      <w:r w:rsidR="00AA7D3F" w:rsidRPr="00C93E5C">
        <w:rPr>
          <w:rFonts w:ascii="Helvetica" w:hAnsi="Helvetica" w:cs="Calibri"/>
          <w:sz w:val="32"/>
          <w:szCs w:val="32"/>
          <w:rPrChange w:id="4729" w:author="Ryan" w:date="2017-04-30T19:28:00Z">
            <w:rPr>
              <w:rFonts w:ascii="Calibri" w:hAnsi="Calibri" w:cs="Calibri"/>
              <w:sz w:val="32"/>
              <w:szCs w:val="32"/>
            </w:rPr>
          </w:rPrChange>
        </w:rPr>
        <w:t>-</w:t>
      </w:r>
    </w:p>
    <w:p w14:paraId="09519610" w14:textId="77777777" w:rsidR="00AA7D3F" w:rsidRPr="00C93E5C" w:rsidRDefault="00472BE7" w:rsidP="00472BE7">
      <w:pPr>
        <w:spacing w:after="0"/>
        <w:rPr>
          <w:rFonts w:ascii="Helvetica" w:hAnsi="Helvetica" w:cs="Calibri"/>
          <w:sz w:val="32"/>
          <w:szCs w:val="32"/>
          <w:rPrChange w:id="4730" w:author="Ryan" w:date="2017-04-30T19:28:00Z">
            <w:rPr>
              <w:rFonts w:ascii="Calibri" w:hAnsi="Calibri" w:cs="Calibri"/>
              <w:sz w:val="32"/>
              <w:szCs w:val="32"/>
            </w:rPr>
          </w:rPrChange>
        </w:rPr>
      </w:pPr>
      <w:proofErr w:type="spellStart"/>
      <w:r w:rsidRPr="00C93E5C">
        <w:rPr>
          <w:rFonts w:ascii="Helvetica" w:hAnsi="Helvetica" w:cs="Calibri"/>
          <w:sz w:val="32"/>
          <w:szCs w:val="32"/>
          <w:rPrChange w:id="4731" w:author="Ryan" w:date="2017-04-30T19:28:00Z">
            <w:rPr>
              <w:rFonts w:ascii="Calibri" w:hAnsi="Calibri" w:cs="Calibri"/>
              <w:sz w:val="32"/>
              <w:szCs w:val="32"/>
            </w:rPr>
          </w:rPrChange>
        </w:rPr>
        <w:t>e</w:t>
      </w:r>
      <w:r w:rsidR="00A2308A" w:rsidRPr="00C93E5C">
        <w:rPr>
          <w:rFonts w:ascii="Helvetica" w:hAnsi="Helvetica" w:cs="Calibri"/>
          <w:sz w:val="32"/>
          <w:szCs w:val="32"/>
          <w:rPrChange w:id="4732" w:author="Ryan" w:date="2017-04-30T19:28:00Z">
            <w:rPr>
              <w:rFonts w:ascii="Calibri" w:hAnsi="Calibri" w:cs="Calibri"/>
              <w:sz w:val="32"/>
              <w:szCs w:val="32"/>
            </w:rPr>
          </w:rPrChange>
        </w:rPr>
        <w:t>d</w:t>
      </w:r>
      <w:proofErr w:type="spellEnd"/>
      <w:r w:rsidR="00A2308A" w:rsidRPr="00C93E5C">
        <w:rPr>
          <w:rFonts w:ascii="Helvetica" w:hAnsi="Helvetica" w:cs="Calibri"/>
          <w:sz w:val="32"/>
          <w:szCs w:val="32"/>
          <w:rPrChange w:id="4733" w:author="Ryan" w:date="2017-04-30T19:28:00Z">
            <w:rPr>
              <w:rFonts w:ascii="Calibri" w:hAnsi="Calibri" w:cs="Calibri"/>
              <w:sz w:val="32"/>
              <w:szCs w:val="32"/>
            </w:rPr>
          </w:rPrChange>
        </w:rPr>
        <w:t xml:space="preserve"> with the fragrance of the sur</w:t>
      </w:r>
      <w:r w:rsidRPr="00C93E5C">
        <w:rPr>
          <w:rFonts w:ascii="Helvetica" w:hAnsi="Helvetica" w:cs="Calibri"/>
          <w:sz w:val="32"/>
          <w:szCs w:val="32"/>
          <w:rPrChange w:id="4734" w:author="Ryan" w:date="2017-04-30T19:28:00Z">
            <w:rPr>
              <w:rFonts w:ascii="Calibri" w:hAnsi="Calibri" w:cs="Calibri"/>
              <w:sz w:val="32"/>
              <w:szCs w:val="32"/>
            </w:rPr>
          </w:rPrChange>
        </w:rPr>
        <w:t>rounding flow</w:t>
      </w:r>
      <w:r w:rsidR="00AA7D3F" w:rsidRPr="00C93E5C">
        <w:rPr>
          <w:rFonts w:ascii="Helvetica" w:hAnsi="Helvetica" w:cs="Calibri"/>
          <w:sz w:val="32"/>
          <w:szCs w:val="32"/>
          <w:rPrChange w:id="4735" w:author="Ryan" w:date="2017-04-30T19:28:00Z">
            <w:rPr>
              <w:rFonts w:ascii="Calibri" w:hAnsi="Calibri" w:cs="Calibri"/>
              <w:sz w:val="32"/>
              <w:szCs w:val="32"/>
            </w:rPr>
          </w:rPrChange>
        </w:rPr>
        <w:t>-</w:t>
      </w:r>
    </w:p>
    <w:p w14:paraId="19F686CF" w14:textId="77777777" w:rsidR="00AA7D3F" w:rsidRPr="00C93E5C" w:rsidRDefault="00472BE7" w:rsidP="00472BE7">
      <w:pPr>
        <w:spacing w:after="0"/>
        <w:rPr>
          <w:rFonts w:ascii="Helvetica" w:hAnsi="Helvetica" w:cs="Calibri"/>
          <w:sz w:val="32"/>
          <w:szCs w:val="32"/>
          <w:rPrChange w:id="4736" w:author="Ryan" w:date="2017-04-30T19:28:00Z">
            <w:rPr>
              <w:rFonts w:ascii="Calibri" w:hAnsi="Calibri" w:cs="Calibri"/>
              <w:sz w:val="32"/>
              <w:szCs w:val="32"/>
            </w:rPr>
          </w:rPrChange>
        </w:rPr>
      </w:pPr>
      <w:proofErr w:type="spellStart"/>
      <w:r w:rsidRPr="00C93E5C">
        <w:rPr>
          <w:rFonts w:ascii="Helvetica" w:hAnsi="Helvetica" w:cs="Calibri"/>
          <w:sz w:val="32"/>
          <w:szCs w:val="32"/>
          <w:rPrChange w:id="4737" w:author="Ryan" w:date="2017-04-30T19:28:00Z">
            <w:rPr>
              <w:rFonts w:ascii="Calibri" w:hAnsi="Calibri" w:cs="Calibri"/>
              <w:sz w:val="32"/>
              <w:szCs w:val="32"/>
            </w:rPr>
          </w:rPrChange>
        </w:rPr>
        <w:t>ers</w:t>
      </w:r>
      <w:proofErr w:type="spellEnd"/>
      <w:r w:rsidRPr="00C93E5C">
        <w:rPr>
          <w:rFonts w:ascii="Helvetica" w:hAnsi="Helvetica" w:cs="Calibri"/>
          <w:sz w:val="32"/>
          <w:szCs w:val="32"/>
          <w:rPrChange w:id="4738" w:author="Ryan" w:date="2017-04-30T19:28:00Z">
            <w:rPr>
              <w:rFonts w:ascii="Calibri" w:hAnsi="Calibri" w:cs="Calibri"/>
              <w:sz w:val="32"/>
              <w:szCs w:val="32"/>
            </w:rPr>
          </w:rPrChange>
        </w:rPr>
        <w:t>, and the mingling melody</w:t>
      </w:r>
      <w:r w:rsidR="00AA7D3F" w:rsidRPr="00C93E5C">
        <w:rPr>
          <w:rFonts w:ascii="Helvetica" w:hAnsi="Helvetica" w:cs="Calibri"/>
          <w:sz w:val="32"/>
          <w:szCs w:val="32"/>
          <w:rPrChange w:id="4739" w:author="Ryan" w:date="2017-04-30T19:28:00Z">
            <w:rPr>
              <w:rFonts w:ascii="Calibri" w:hAnsi="Calibri" w:cs="Calibri"/>
              <w:sz w:val="32"/>
              <w:szCs w:val="32"/>
            </w:rPr>
          </w:rPrChange>
        </w:rPr>
        <w:t xml:space="preserve"> </w:t>
      </w:r>
      <w:r w:rsidRPr="00C93E5C">
        <w:rPr>
          <w:rFonts w:ascii="Helvetica" w:hAnsi="Helvetica" w:cs="Calibri"/>
          <w:sz w:val="32"/>
          <w:szCs w:val="32"/>
          <w:rPrChange w:id="4740" w:author="Ryan" w:date="2017-04-30T19:28:00Z">
            <w:rPr>
              <w:rFonts w:ascii="Calibri" w:hAnsi="Calibri" w:cs="Calibri"/>
              <w:sz w:val="32"/>
              <w:szCs w:val="32"/>
            </w:rPr>
          </w:rPrChange>
        </w:rPr>
        <w:t xml:space="preserve">of various birds </w:t>
      </w:r>
    </w:p>
    <w:p w14:paraId="219E6002" w14:textId="77777777" w:rsidR="00AA7D3F" w:rsidRPr="00C93E5C" w:rsidRDefault="00472BE7" w:rsidP="00472BE7">
      <w:pPr>
        <w:spacing w:after="0"/>
        <w:rPr>
          <w:rFonts w:ascii="Helvetica" w:hAnsi="Helvetica" w:cs="Calibri"/>
          <w:sz w:val="32"/>
          <w:szCs w:val="32"/>
          <w:rPrChange w:id="4741" w:author="Ryan" w:date="2017-04-30T19:28:00Z">
            <w:rPr>
              <w:rFonts w:ascii="Calibri" w:hAnsi="Calibri" w:cs="Calibri"/>
              <w:sz w:val="32"/>
              <w:szCs w:val="32"/>
            </w:rPr>
          </w:rPrChange>
        </w:rPr>
      </w:pPr>
      <w:r w:rsidRPr="00C93E5C">
        <w:rPr>
          <w:rFonts w:ascii="Helvetica" w:hAnsi="Helvetica" w:cs="Calibri"/>
          <w:sz w:val="32"/>
          <w:szCs w:val="32"/>
          <w:rPrChange w:id="4742" w:author="Ryan" w:date="2017-04-30T19:28:00Z">
            <w:rPr>
              <w:rFonts w:ascii="Calibri" w:hAnsi="Calibri" w:cs="Calibri"/>
              <w:sz w:val="32"/>
              <w:szCs w:val="32"/>
            </w:rPr>
          </w:rPrChange>
        </w:rPr>
        <w:t>echoed along the adjacent</w:t>
      </w:r>
      <w:r w:rsidR="00AA7D3F" w:rsidRPr="00C93E5C">
        <w:rPr>
          <w:rFonts w:ascii="Helvetica" w:hAnsi="Helvetica" w:cs="Calibri"/>
          <w:sz w:val="32"/>
          <w:szCs w:val="32"/>
          <w:rPrChange w:id="4743" w:author="Ryan" w:date="2017-04-30T19:28:00Z">
            <w:rPr>
              <w:rFonts w:ascii="Calibri" w:hAnsi="Calibri" w:cs="Calibri"/>
              <w:sz w:val="32"/>
              <w:szCs w:val="32"/>
            </w:rPr>
          </w:rPrChange>
        </w:rPr>
        <w:t xml:space="preserve"> </w:t>
      </w:r>
      <w:r w:rsidRPr="00C93E5C">
        <w:rPr>
          <w:rFonts w:ascii="Helvetica" w:hAnsi="Helvetica" w:cs="Calibri"/>
          <w:sz w:val="32"/>
          <w:szCs w:val="32"/>
          <w:rPrChange w:id="4744" w:author="Ryan" w:date="2017-04-30T19:28:00Z">
            <w:rPr>
              <w:rFonts w:ascii="Calibri" w:hAnsi="Calibri" w:cs="Calibri"/>
              <w:sz w:val="32"/>
              <w:szCs w:val="32"/>
            </w:rPr>
          </w:rPrChange>
        </w:rPr>
        <w:t xml:space="preserve">grove. She roved, </w:t>
      </w:r>
    </w:p>
    <w:p w14:paraId="53D5F807" w14:textId="77777777" w:rsidR="00AA7D3F" w:rsidRPr="00C93E5C" w:rsidRDefault="00472BE7" w:rsidP="00472BE7">
      <w:pPr>
        <w:spacing w:after="0"/>
        <w:rPr>
          <w:rFonts w:ascii="Helvetica" w:hAnsi="Helvetica" w:cs="Calibri"/>
          <w:sz w:val="32"/>
          <w:szCs w:val="32"/>
          <w:rPrChange w:id="4745" w:author="Ryan" w:date="2017-04-30T19:28:00Z">
            <w:rPr>
              <w:rFonts w:ascii="Calibri" w:hAnsi="Calibri" w:cs="Calibri"/>
              <w:sz w:val="32"/>
              <w:szCs w:val="32"/>
            </w:rPr>
          </w:rPrChange>
        </w:rPr>
      </w:pPr>
      <w:r w:rsidRPr="00C93E5C">
        <w:rPr>
          <w:rFonts w:ascii="Helvetica" w:hAnsi="Helvetica" w:cs="Calibri"/>
          <w:sz w:val="32"/>
          <w:szCs w:val="32"/>
          <w:rPrChange w:id="4746" w:author="Ryan" w:date="2017-04-30T19:28:00Z">
            <w:rPr>
              <w:rFonts w:ascii="Calibri" w:hAnsi="Calibri" w:cs="Calibri"/>
              <w:sz w:val="32"/>
              <w:szCs w:val="32"/>
            </w:rPr>
          </w:rPrChange>
        </w:rPr>
        <w:t>she scarcely knew w</w:t>
      </w:r>
      <w:r w:rsidR="00A2308A" w:rsidRPr="00C93E5C">
        <w:rPr>
          <w:rFonts w:ascii="Helvetica" w:hAnsi="Helvetica" w:cs="Calibri"/>
          <w:sz w:val="32"/>
          <w:szCs w:val="32"/>
          <w:rPrChange w:id="4747" w:author="Ryan" w:date="2017-04-30T19:28:00Z">
            <w:rPr>
              <w:rFonts w:ascii="Calibri" w:hAnsi="Calibri" w:cs="Calibri"/>
              <w:sz w:val="32"/>
              <w:szCs w:val="32"/>
            </w:rPr>
          </w:rPrChange>
        </w:rPr>
        <w:t>hi</w:t>
      </w:r>
      <w:r w:rsidRPr="00C93E5C">
        <w:rPr>
          <w:rFonts w:ascii="Helvetica" w:hAnsi="Helvetica" w:cs="Calibri"/>
          <w:sz w:val="32"/>
          <w:szCs w:val="32"/>
          <w:rPrChange w:id="4748" w:author="Ryan" w:date="2017-04-30T19:28:00Z">
            <w:rPr>
              <w:rFonts w:ascii="Calibri" w:hAnsi="Calibri" w:cs="Calibri"/>
              <w:sz w:val="32"/>
              <w:szCs w:val="32"/>
            </w:rPr>
          </w:rPrChange>
        </w:rPr>
        <w:t xml:space="preserve">ther, until she was </w:t>
      </w:r>
      <w:proofErr w:type="spellStart"/>
      <w:r w:rsidRPr="00C93E5C">
        <w:rPr>
          <w:rFonts w:ascii="Helvetica" w:hAnsi="Helvetica" w:cs="Calibri"/>
          <w:sz w:val="32"/>
          <w:szCs w:val="32"/>
          <w:rPrChange w:id="4749" w:author="Ryan" w:date="2017-04-30T19:28:00Z">
            <w:rPr>
              <w:rFonts w:ascii="Calibri" w:hAnsi="Calibri" w:cs="Calibri"/>
              <w:sz w:val="32"/>
              <w:szCs w:val="32"/>
            </w:rPr>
          </w:rPrChange>
        </w:rPr>
        <w:t>instinc</w:t>
      </w:r>
      <w:proofErr w:type="spellEnd"/>
      <w:r w:rsidR="00AA7D3F" w:rsidRPr="00C93E5C">
        <w:rPr>
          <w:rFonts w:ascii="Helvetica" w:hAnsi="Helvetica" w:cs="Calibri"/>
          <w:sz w:val="32"/>
          <w:szCs w:val="32"/>
          <w:rPrChange w:id="4750" w:author="Ryan" w:date="2017-04-30T19:28:00Z">
            <w:rPr>
              <w:rFonts w:ascii="Calibri" w:hAnsi="Calibri" w:cs="Calibri"/>
              <w:sz w:val="32"/>
              <w:szCs w:val="32"/>
            </w:rPr>
          </w:rPrChange>
        </w:rPr>
        <w:t>-</w:t>
      </w:r>
    </w:p>
    <w:p w14:paraId="52991370" w14:textId="77777777" w:rsidR="00AA7D3F" w:rsidRPr="00C93E5C" w:rsidRDefault="00472BE7" w:rsidP="00472BE7">
      <w:pPr>
        <w:spacing w:after="0"/>
        <w:rPr>
          <w:rFonts w:ascii="Helvetica" w:hAnsi="Helvetica" w:cs="Calibri"/>
          <w:sz w:val="32"/>
          <w:szCs w:val="32"/>
          <w:rPrChange w:id="4751" w:author="Ryan" w:date="2017-04-30T19:28:00Z">
            <w:rPr>
              <w:rFonts w:ascii="Calibri" w:hAnsi="Calibri" w:cs="Calibri"/>
              <w:sz w:val="32"/>
              <w:szCs w:val="32"/>
            </w:rPr>
          </w:rPrChange>
        </w:rPr>
      </w:pPr>
      <w:proofErr w:type="spellStart"/>
      <w:r w:rsidRPr="00C93E5C">
        <w:rPr>
          <w:rFonts w:ascii="Helvetica" w:hAnsi="Helvetica" w:cs="Calibri"/>
          <w:sz w:val="32"/>
          <w:szCs w:val="32"/>
          <w:rPrChange w:id="4752" w:author="Ryan" w:date="2017-04-30T19:28:00Z">
            <w:rPr>
              <w:rFonts w:ascii="Calibri" w:hAnsi="Calibri" w:cs="Calibri"/>
              <w:sz w:val="32"/>
              <w:szCs w:val="32"/>
            </w:rPr>
          </w:rPrChange>
        </w:rPr>
        <w:t>tively</w:t>
      </w:r>
      <w:proofErr w:type="spellEnd"/>
      <w:r w:rsidRPr="00C93E5C">
        <w:rPr>
          <w:rFonts w:ascii="Helvetica" w:hAnsi="Helvetica" w:cs="Calibri"/>
          <w:sz w:val="32"/>
          <w:szCs w:val="32"/>
          <w:rPrChange w:id="4753" w:author="Ryan" w:date="2017-04-30T19:28:00Z">
            <w:rPr>
              <w:rFonts w:ascii="Calibri" w:hAnsi="Calibri" w:cs="Calibri"/>
              <w:sz w:val="32"/>
              <w:szCs w:val="32"/>
            </w:rPr>
          </w:rPrChange>
        </w:rPr>
        <w:t xml:space="preserve"> led to the</w:t>
      </w:r>
      <w:r w:rsidR="00AA7D3F" w:rsidRPr="00C93E5C">
        <w:rPr>
          <w:rFonts w:ascii="Helvetica" w:hAnsi="Helvetica" w:cs="Calibri"/>
          <w:sz w:val="32"/>
          <w:szCs w:val="32"/>
          <w:rPrChange w:id="4754" w:author="Ryan" w:date="2017-04-30T19:28:00Z">
            <w:rPr>
              <w:rFonts w:ascii="Calibri" w:hAnsi="Calibri" w:cs="Calibri"/>
              <w:sz w:val="32"/>
              <w:szCs w:val="32"/>
            </w:rPr>
          </w:rPrChange>
        </w:rPr>
        <w:t xml:space="preserve"> </w:t>
      </w:r>
      <w:r w:rsidRPr="00C93E5C">
        <w:rPr>
          <w:rFonts w:ascii="Helvetica" w:hAnsi="Helvetica" w:cs="Calibri"/>
          <w:sz w:val="32"/>
          <w:szCs w:val="32"/>
          <w:rPrChange w:id="4755" w:author="Ryan" w:date="2017-04-30T19:28:00Z">
            <w:rPr>
              <w:rFonts w:ascii="Calibri" w:hAnsi="Calibri" w:cs="Calibri"/>
              <w:sz w:val="32"/>
              <w:szCs w:val="32"/>
            </w:rPr>
          </w:rPrChange>
        </w:rPr>
        <w:t xml:space="preserve">shores of Montauk, and found </w:t>
      </w:r>
    </w:p>
    <w:p w14:paraId="558B82EF" w14:textId="77777777" w:rsidR="00AA7D3F" w:rsidRPr="00C93E5C" w:rsidRDefault="00472BE7" w:rsidP="00472BE7">
      <w:pPr>
        <w:spacing w:after="0"/>
        <w:rPr>
          <w:rFonts w:ascii="Helvetica" w:hAnsi="Helvetica" w:cs="Calibri"/>
          <w:sz w:val="32"/>
          <w:szCs w:val="32"/>
          <w:rPrChange w:id="4756" w:author="Ryan" w:date="2017-04-30T19:28:00Z">
            <w:rPr>
              <w:rFonts w:ascii="Calibri" w:hAnsi="Calibri" w:cs="Calibri"/>
              <w:sz w:val="32"/>
              <w:szCs w:val="32"/>
            </w:rPr>
          </w:rPrChange>
        </w:rPr>
      </w:pPr>
      <w:r w:rsidRPr="00C93E5C">
        <w:rPr>
          <w:rFonts w:ascii="Helvetica" w:hAnsi="Helvetica" w:cs="Calibri"/>
          <w:sz w:val="32"/>
          <w:szCs w:val="32"/>
          <w:rPrChange w:id="4757" w:author="Ryan" w:date="2017-04-30T19:28:00Z">
            <w:rPr>
              <w:rFonts w:ascii="Calibri" w:hAnsi="Calibri" w:cs="Calibri"/>
              <w:sz w:val="32"/>
              <w:szCs w:val="32"/>
            </w:rPr>
          </w:rPrChange>
        </w:rPr>
        <w:t>herself at</w:t>
      </w:r>
      <w:r w:rsidR="00AA7D3F" w:rsidRPr="00C93E5C">
        <w:rPr>
          <w:rFonts w:ascii="Helvetica" w:hAnsi="Helvetica" w:cs="Calibri"/>
          <w:sz w:val="32"/>
          <w:szCs w:val="32"/>
          <w:rPrChange w:id="4758" w:author="Ryan" w:date="2017-04-30T19:28:00Z">
            <w:rPr>
              <w:rFonts w:ascii="Calibri" w:hAnsi="Calibri" w:cs="Calibri"/>
              <w:sz w:val="32"/>
              <w:szCs w:val="32"/>
            </w:rPr>
          </w:rPrChange>
        </w:rPr>
        <w:t xml:space="preserve"> </w:t>
      </w:r>
      <w:r w:rsidRPr="00C93E5C">
        <w:rPr>
          <w:rFonts w:ascii="Helvetica" w:hAnsi="Helvetica" w:cs="Calibri"/>
          <w:sz w:val="32"/>
          <w:szCs w:val="32"/>
          <w:rPrChange w:id="4759" w:author="Ryan" w:date="2017-04-30T19:28:00Z">
            <w:rPr>
              <w:rFonts w:ascii="Calibri" w:hAnsi="Calibri" w:cs="Calibri"/>
              <w:sz w:val="32"/>
              <w:szCs w:val="32"/>
            </w:rPr>
          </w:rPrChange>
        </w:rPr>
        <w:t xml:space="preserve">last upon </w:t>
      </w:r>
      <w:r w:rsidR="00A2308A" w:rsidRPr="00C93E5C">
        <w:rPr>
          <w:rFonts w:ascii="Helvetica" w:hAnsi="Helvetica" w:cs="Calibri"/>
          <w:sz w:val="32"/>
          <w:szCs w:val="32"/>
          <w:rPrChange w:id="4760" w:author="Ryan" w:date="2017-04-30T19:28:00Z">
            <w:rPr>
              <w:rFonts w:ascii="Calibri" w:hAnsi="Calibri" w:cs="Calibri"/>
              <w:sz w:val="32"/>
              <w:szCs w:val="32"/>
            </w:rPr>
          </w:rPrChange>
        </w:rPr>
        <w:t xml:space="preserve">the very spot she stood </w:t>
      </w:r>
    </w:p>
    <w:p w14:paraId="642ADD18" w14:textId="77777777" w:rsidR="00AA7D3F" w:rsidRPr="00C93E5C" w:rsidRDefault="00A2308A" w:rsidP="00472BE7">
      <w:pPr>
        <w:spacing w:after="0"/>
        <w:rPr>
          <w:rFonts w:ascii="Helvetica" w:hAnsi="Helvetica" w:cs="Calibri"/>
          <w:sz w:val="32"/>
          <w:szCs w:val="32"/>
          <w:rPrChange w:id="4761" w:author="Ryan" w:date="2017-04-30T19:28:00Z">
            <w:rPr>
              <w:rFonts w:ascii="Calibri" w:hAnsi="Calibri" w:cs="Calibri"/>
              <w:sz w:val="32"/>
              <w:szCs w:val="32"/>
            </w:rPr>
          </w:rPrChange>
        </w:rPr>
      </w:pPr>
      <w:r w:rsidRPr="00C93E5C">
        <w:rPr>
          <w:rFonts w:ascii="Helvetica" w:hAnsi="Helvetica" w:cs="Calibri"/>
          <w:sz w:val="32"/>
          <w:szCs w:val="32"/>
          <w:rPrChange w:id="4762" w:author="Ryan" w:date="2017-04-30T19:28:00Z">
            <w:rPr>
              <w:rFonts w:ascii="Calibri" w:hAnsi="Calibri" w:cs="Calibri"/>
              <w:sz w:val="32"/>
              <w:szCs w:val="32"/>
            </w:rPr>
          </w:rPrChange>
        </w:rPr>
        <w:t>when Al</w:t>
      </w:r>
      <w:r w:rsidR="00472BE7" w:rsidRPr="00C93E5C">
        <w:rPr>
          <w:rFonts w:ascii="Helvetica" w:hAnsi="Helvetica" w:cs="Calibri"/>
          <w:sz w:val="32"/>
          <w:szCs w:val="32"/>
          <w:rPrChange w:id="4763" w:author="Ryan" w:date="2017-04-30T19:28:00Z">
            <w:rPr>
              <w:rFonts w:ascii="Calibri" w:hAnsi="Calibri" w:cs="Calibri"/>
              <w:sz w:val="32"/>
              <w:szCs w:val="32"/>
            </w:rPr>
          </w:rPrChange>
        </w:rPr>
        <w:t xml:space="preserve">bert's ship disappeared from her sight. </w:t>
      </w:r>
    </w:p>
    <w:p w14:paraId="5B70CC7D" w14:textId="77777777" w:rsidR="00472BE7" w:rsidRPr="00C93E5C" w:rsidRDefault="00472BE7" w:rsidP="00472BE7">
      <w:pPr>
        <w:spacing w:after="0"/>
        <w:rPr>
          <w:rFonts w:ascii="Helvetica" w:hAnsi="Helvetica" w:cs="Calibri"/>
          <w:sz w:val="32"/>
          <w:szCs w:val="32"/>
          <w:rPrChange w:id="4764" w:author="Ryan" w:date="2017-04-30T19:28:00Z">
            <w:rPr>
              <w:rFonts w:ascii="Calibri" w:hAnsi="Calibri" w:cs="Calibri"/>
              <w:sz w:val="32"/>
              <w:szCs w:val="32"/>
            </w:rPr>
          </w:rPrChange>
        </w:rPr>
      </w:pPr>
      <w:r w:rsidRPr="00C93E5C">
        <w:rPr>
          <w:rFonts w:ascii="Helvetica" w:hAnsi="Helvetica" w:cs="Calibri"/>
          <w:sz w:val="32"/>
          <w:szCs w:val="32"/>
          <w:rPrChange w:id="4765" w:author="Ryan" w:date="2017-04-30T19:28:00Z">
            <w:rPr>
              <w:rFonts w:ascii="Calibri" w:hAnsi="Calibri" w:cs="Calibri"/>
              <w:sz w:val="32"/>
              <w:szCs w:val="32"/>
            </w:rPr>
          </w:rPrChange>
        </w:rPr>
        <w:t>It</w:t>
      </w:r>
      <w:r w:rsidR="00AA7D3F" w:rsidRPr="00C93E5C">
        <w:rPr>
          <w:rFonts w:ascii="Helvetica" w:hAnsi="Helvetica" w:cs="Calibri"/>
          <w:sz w:val="32"/>
          <w:szCs w:val="32"/>
          <w:rPrChange w:id="4766" w:author="Ryan" w:date="2017-04-30T19:28:00Z">
            <w:rPr>
              <w:rFonts w:ascii="Calibri" w:hAnsi="Calibri" w:cs="Calibri"/>
              <w:sz w:val="32"/>
              <w:szCs w:val="32"/>
            </w:rPr>
          </w:rPrChange>
        </w:rPr>
        <w:t xml:space="preserve"> </w:t>
      </w:r>
      <w:r w:rsidRPr="00C93E5C">
        <w:rPr>
          <w:rFonts w:ascii="Helvetica" w:hAnsi="Helvetica" w:cs="Calibri"/>
          <w:sz w:val="32"/>
          <w:szCs w:val="32"/>
          <w:rPrChange w:id="4767" w:author="Ryan" w:date="2017-04-30T19:28:00Z">
            <w:rPr>
              <w:rFonts w:ascii="Calibri" w:hAnsi="Calibri" w:cs="Calibri"/>
              <w:sz w:val="32"/>
              <w:szCs w:val="32"/>
            </w:rPr>
          </w:rPrChange>
        </w:rPr>
        <w:t>was now something more than three years</w:t>
      </w:r>
    </w:p>
    <w:p w14:paraId="1161D166" w14:textId="77777777" w:rsidR="00AA7D3F" w:rsidRPr="00C93E5C" w:rsidRDefault="00472BE7" w:rsidP="00472BE7">
      <w:pPr>
        <w:spacing w:after="0"/>
        <w:rPr>
          <w:rFonts w:ascii="Helvetica" w:hAnsi="Helvetica" w:cs="Calibri"/>
          <w:sz w:val="32"/>
          <w:szCs w:val="32"/>
          <w:rPrChange w:id="4768" w:author="Ryan" w:date="2017-04-30T19:28:00Z">
            <w:rPr>
              <w:rFonts w:ascii="Calibri" w:hAnsi="Calibri" w:cs="Calibri"/>
              <w:sz w:val="32"/>
              <w:szCs w:val="32"/>
            </w:rPr>
          </w:rPrChange>
        </w:rPr>
      </w:pPr>
      <w:r w:rsidRPr="00C93E5C">
        <w:rPr>
          <w:rFonts w:ascii="Helvetica" w:hAnsi="Helvetica" w:cs="Calibri"/>
          <w:sz w:val="32"/>
          <w:szCs w:val="32"/>
          <w:rPrChange w:id="4769" w:author="Ryan" w:date="2017-04-30T19:28:00Z">
            <w:rPr>
              <w:rFonts w:ascii="Calibri" w:hAnsi="Calibri" w:cs="Calibri"/>
              <w:sz w:val="32"/>
              <w:szCs w:val="32"/>
            </w:rPr>
          </w:rPrChange>
        </w:rPr>
        <w:t>since that time. She earnestly fixed her</w:t>
      </w:r>
      <w:r w:rsidR="00AA7D3F" w:rsidRPr="00C93E5C">
        <w:rPr>
          <w:rFonts w:ascii="Helvetica" w:hAnsi="Helvetica" w:cs="Calibri"/>
          <w:sz w:val="32"/>
          <w:szCs w:val="32"/>
          <w:rPrChange w:id="4770" w:author="Ryan" w:date="2017-04-30T19:28:00Z">
            <w:rPr>
              <w:rFonts w:ascii="Calibri" w:hAnsi="Calibri" w:cs="Calibri"/>
              <w:sz w:val="32"/>
              <w:szCs w:val="32"/>
            </w:rPr>
          </w:rPrChange>
        </w:rPr>
        <w:t xml:space="preserve"> </w:t>
      </w:r>
      <w:r w:rsidRPr="00C93E5C">
        <w:rPr>
          <w:rFonts w:ascii="Helvetica" w:hAnsi="Helvetica" w:cs="Calibri"/>
          <w:sz w:val="32"/>
          <w:szCs w:val="32"/>
          <w:rPrChange w:id="4771" w:author="Ryan" w:date="2017-04-30T19:28:00Z">
            <w:rPr>
              <w:rFonts w:ascii="Calibri" w:hAnsi="Calibri" w:cs="Calibri"/>
              <w:sz w:val="32"/>
              <w:szCs w:val="32"/>
            </w:rPr>
          </w:rPrChange>
        </w:rPr>
        <w:t>eyes up</w:t>
      </w:r>
      <w:r w:rsidR="00AA7D3F" w:rsidRPr="00C93E5C">
        <w:rPr>
          <w:rFonts w:ascii="Helvetica" w:hAnsi="Helvetica" w:cs="Calibri"/>
          <w:sz w:val="32"/>
          <w:szCs w:val="32"/>
          <w:rPrChange w:id="4772" w:author="Ryan" w:date="2017-04-30T19:28:00Z">
            <w:rPr>
              <w:rFonts w:ascii="Calibri" w:hAnsi="Calibri" w:cs="Calibri"/>
              <w:sz w:val="32"/>
              <w:szCs w:val="32"/>
            </w:rPr>
          </w:rPrChange>
        </w:rPr>
        <w:t>-</w:t>
      </w:r>
    </w:p>
    <w:p w14:paraId="70AADE70" w14:textId="77777777" w:rsidR="00AA7D3F" w:rsidRPr="00C93E5C" w:rsidRDefault="00472BE7" w:rsidP="00472BE7">
      <w:pPr>
        <w:spacing w:after="0"/>
        <w:rPr>
          <w:rFonts w:ascii="Helvetica" w:hAnsi="Helvetica" w:cs="Calibri"/>
          <w:sz w:val="32"/>
          <w:szCs w:val="32"/>
          <w:rPrChange w:id="4773" w:author="Ryan" w:date="2017-04-30T19:28:00Z">
            <w:rPr>
              <w:rFonts w:ascii="Calibri" w:hAnsi="Calibri" w:cs="Calibri"/>
              <w:sz w:val="32"/>
              <w:szCs w:val="32"/>
            </w:rPr>
          </w:rPrChange>
        </w:rPr>
      </w:pPr>
      <w:r w:rsidRPr="00C93E5C">
        <w:rPr>
          <w:rFonts w:ascii="Helvetica" w:hAnsi="Helvetica" w:cs="Calibri"/>
          <w:sz w:val="32"/>
          <w:szCs w:val="32"/>
          <w:rPrChange w:id="4774" w:author="Ryan" w:date="2017-04-30T19:28:00Z">
            <w:rPr>
              <w:rFonts w:ascii="Calibri" w:hAnsi="Calibri" w:cs="Calibri"/>
              <w:sz w:val="32"/>
              <w:szCs w:val="32"/>
            </w:rPr>
          </w:rPrChange>
        </w:rPr>
        <w:t xml:space="preserve">on </w:t>
      </w:r>
      <w:r w:rsidR="00A2308A" w:rsidRPr="00C93E5C">
        <w:rPr>
          <w:rFonts w:ascii="Helvetica" w:hAnsi="Helvetica" w:cs="Calibri"/>
          <w:sz w:val="32"/>
          <w:szCs w:val="32"/>
          <w:rPrChange w:id="4775" w:author="Ryan" w:date="2017-04-30T19:28:00Z">
            <w:rPr>
              <w:rFonts w:ascii="Calibri" w:hAnsi="Calibri" w:cs="Calibri"/>
              <w:sz w:val="32"/>
              <w:szCs w:val="32"/>
            </w:rPr>
          </w:rPrChange>
        </w:rPr>
        <w:t>the place</w:t>
      </w:r>
      <w:r w:rsidR="00AA7D3F" w:rsidRPr="00C93E5C">
        <w:rPr>
          <w:rFonts w:ascii="Helvetica" w:hAnsi="Helvetica" w:cs="Calibri"/>
          <w:sz w:val="32"/>
          <w:szCs w:val="32"/>
          <w:rPrChange w:id="4776" w:author="Ryan" w:date="2017-04-30T19:28:00Z">
            <w:rPr>
              <w:rFonts w:ascii="Calibri" w:hAnsi="Calibri" w:cs="Calibri"/>
              <w:sz w:val="32"/>
              <w:szCs w:val="32"/>
            </w:rPr>
          </w:rPrChange>
        </w:rPr>
        <w:t>; a</w:t>
      </w:r>
      <w:r w:rsidR="00A2308A" w:rsidRPr="00C93E5C">
        <w:rPr>
          <w:rFonts w:ascii="Helvetica" w:hAnsi="Helvetica" w:cs="Calibri"/>
          <w:sz w:val="32"/>
          <w:szCs w:val="32"/>
          <w:rPrChange w:id="4777" w:author="Ryan" w:date="2017-04-30T19:28:00Z">
            <w:rPr>
              <w:rFonts w:ascii="Calibri" w:hAnsi="Calibri" w:cs="Calibri"/>
              <w:sz w:val="32"/>
              <w:szCs w:val="32"/>
            </w:rPr>
          </w:rPrChange>
        </w:rPr>
        <w:t xml:space="preserve"> tall ship was beat</w:t>
      </w:r>
      <w:r w:rsidRPr="00C93E5C">
        <w:rPr>
          <w:rFonts w:ascii="Helvetica" w:hAnsi="Helvetica" w:cs="Calibri"/>
          <w:sz w:val="32"/>
          <w:szCs w:val="32"/>
          <w:rPrChange w:id="4778" w:author="Ryan" w:date="2017-04-30T19:28:00Z">
            <w:rPr>
              <w:rFonts w:ascii="Calibri" w:hAnsi="Calibri" w:cs="Calibri"/>
              <w:sz w:val="32"/>
              <w:szCs w:val="32"/>
            </w:rPr>
          </w:rPrChange>
        </w:rPr>
        <w:t xml:space="preserve">ing in for the </w:t>
      </w:r>
    </w:p>
    <w:p w14:paraId="66246B37" w14:textId="77777777" w:rsidR="00AA7D3F" w:rsidRPr="00C93E5C" w:rsidRDefault="00472BE7" w:rsidP="00472BE7">
      <w:pPr>
        <w:spacing w:after="0"/>
        <w:rPr>
          <w:rFonts w:ascii="Helvetica" w:hAnsi="Helvetica" w:cs="Calibri"/>
          <w:sz w:val="32"/>
          <w:szCs w:val="32"/>
          <w:rPrChange w:id="4779" w:author="Ryan" w:date="2017-04-30T19:28:00Z">
            <w:rPr>
              <w:rFonts w:ascii="Calibri" w:hAnsi="Calibri" w:cs="Calibri"/>
              <w:sz w:val="32"/>
              <w:szCs w:val="32"/>
            </w:rPr>
          </w:rPrChange>
        </w:rPr>
      </w:pPr>
      <w:r w:rsidRPr="00C93E5C">
        <w:rPr>
          <w:rFonts w:ascii="Helvetica" w:hAnsi="Helvetica" w:cs="Calibri"/>
          <w:sz w:val="32"/>
          <w:szCs w:val="32"/>
          <w:rPrChange w:id="4780" w:author="Ryan" w:date="2017-04-30T19:28:00Z">
            <w:rPr>
              <w:rFonts w:ascii="Calibri" w:hAnsi="Calibri" w:cs="Calibri"/>
              <w:sz w:val="32"/>
              <w:szCs w:val="32"/>
            </w:rPr>
          </w:rPrChange>
        </w:rPr>
        <w:t>port. The joys of past days</w:t>
      </w:r>
      <w:r w:rsidR="00AA7D3F" w:rsidRPr="00C93E5C">
        <w:rPr>
          <w:rFonts w:ascii="Helvetica" w:hAnsi="Helvetica" w:cs="Calibri"/>
          <w:sz w:val="32"/>
          <w:szCs w:val="32"/>
          <w:rPrChange w:id="4781" w:author="Ryan" w:date="2017-04-30T19:28:00Z">
            <w:rPr>
              <w:rFonts w:ascii="Calibri" w:hAnsi="Calibri" w:cs="Calibri"/>
              <w:sz w:val="32"/>
              <w:szCs w:val="32"/>
            </w:rPr>
          </w:rPrChange>
        </w:rPr>
        <w:t xml:space="preserve"> </w:t>
      </w:r>
      <w:r w:rsidRPr="00C93E5C">
        <w:rPr>
          <w:rFonts w:ascii="Helvetica" w:hAnsi="Helvetica" w:cs="Calibri"/>
          <w:sz w:val="32"/>
          <w:szCs w:val="32"/>
          <w:rPrChange w:id="4782" w:author="Ryan" w:date="2017-04-30T19:28:00Z">
            <w:rPr>
              <w:rFonts w:ascii="Calibri" w:hAnsi="Calibri" w:cs="Calibri"/>
              <w:sz w:val="32"/>
              <w:szCs w:val="32"/>
            </w:rPr>
          </w:rPrChange>
        </w:rPr>
        <w:t>rushed, like a tor</w:t>
      </w:r>
      <w:r w:rsidR="00AA7D3F" w:rsidRPr="00C93E5C">
        <w:rPr>
          <w:rFonts w:ascii="Helvetica" w:hAnsi="Helvetica" w:cs="Calibri"/>
          <w:sz w:val="32"/>
          <w:szCs w:val="32"/>
          <w:rPrChange w:id="4783" w:author="Ryan" w:date="2017-04-30T19:28:00Z">
            <w:rPr>
              <w:rFonts w:ascii="Calibri" w:hAnsi="Calibri" w:cs="Calibri"/>
              <w:sz w:val="32"/>
              <w:szCs w:val="32"/>
            </w:rPr>
          </w:rPrChange>
        </w:rPr>
        <w:t>-</w:t>
      </w:r>
    </w:p>
    <w:p w14:paraId="1E3218FD" w14:textId="77777777" w:rsidR="00AA7D3F" w:rsidRPr="00C93E5C" w:rsidRDefault="00472BE7" w:rsidP="00472BE7">
      <w:pPr>
        <w:spacing w:after="0"/>
        <w:rPr>
          <w:rFonts w:ascii="Helvetica" w:hAnsi="Helvetica" w:cs="Calibri"/>
          <w:sz w:val="32"/>
          <w:szCs w:val="32"/>
          <w:rPrChange w:id="4784" w:author="Ryan" w:date="2017-04-30T19:28:00Z">
            <w:rPr>
              <w:rFonts w:ascii="Calibri" w:hAnsi="Calibri" w:cs="Calibri"/>
              <w:sz w:val="32"/>
              <w:szCs w:val="32"/>
            </w:rPr>
          </w:rPrChange>
        </w:rPr>
      </w:pPr>
      <w:r w:rsidRPr="00C93E5C">
        <w:rPr>
          <w:rFonts w:ascii="Helvetica" w:hAnsi="Helvetica" w:cs="Calibri"/>
          <w:sz w:val="32"/>
          <w:szCs w:val="32"/>
          <w:rPrChange w:id="4785" w:author="Ryan" w:date="2017-04-30T19:28:00Z">
            <w:rPr>
              <w:rFonts w:ascii="Calibri" w:hAnsi="Calibri" w:cs="Calibri"/>
              <w:sz w:val="32"/>
              <w:szCs w:val="32"/>
            </w:rPr>
          </w:rPrChange>
        </w:rPr>
        <w:t>rent, upon her memory.</w:t>
      </w:r>
      <w:r w:rsidR="00AA7D3F" w:rsidRPr="00C93E5C">
        <w:rPr>
          <w:rFonts w:ascii="Helvetica" w:hAnsi="Helvetica" w:cs="Calibri"/>
          <w:sz w:val="32"/>
          <w:szCs w:val="32"/>
          <w:rPrChange w:id="4786" w:author="Ryan" w:date="2017-04-30T19:28:00Z">
            <w:rPr>
              <w:rFonts w:ascii="Calibri" w:hAnsi="Calibri" w:cs="Calibri"/>
              <w:sz w:val="32"/>
              <w:szCs w:val="32"/>
            </w:rPr>
          </w:rPrChange>
        </w:rPr>
        <w:t xml:space="preserve"> </w:t>
      </w:r>
      <w:r w:rsidRPr="00C93E5C">
        <w:rPr>
          <w:rFonts w:ascii="Helvetica" w:hAnsi="Helvetica" w:cs="Calibri"/>
          <w:sz w:val="32"/>
          <w:szCs w:val="32"/>
          <w:rPrChange w:id="4787" w:author="Ryan" w:date="2017-04-30T19:28:00Z">
            <w:rPr>
              <w:rFonts w:ascii="Calibri" w:hAnsi="Calibri" w:cs="Calibri"/>
              <w:sz w:val="32"/>
              <w:szCs w:val="32"/>
            </w:rPr>
          </w:rPrChange>
        </w:rPr>
        <w:t>She was suddenly a</w:t>
      </w:r>
      <w:r w:rsidR="00AA7D3F" w:rsidRPr="00C93E5C">
        <w:rPr>
          <w:rFonts w:ascii="Helvetica" w:hAnsi="Helvetica" w:cs="Calibri"/>
          <w:sz w:val="32"/>
          <w:szCs w:val="32"/>
          <w:rPrChange w:id="4788" w:author="Ryan" w:date="2017-04-30T19:28:00Z">
            <w:rPr>
              <w:rFonts w:ascii="Calibri" w:hAnsi="Calibri" w:cs="Calibri"/>
              <w:sz w:val="32"/>
              <w:szCs w:val="32"/>
            </w:rPr>
          </w:rPrChange>
        </w:rPr>
        <w:t>-</w:t>
      </w:r>
    </w:p>
    <w:p w14:paraId="02F56CFE" w14:textId="77777777" w:rsidR="00AA7D3F" w:rsidRPr="00C93E5C" w:rsidRDefault="00472BE7" w:rsidP="00472BE7">
      <w:pPr>
        <w:spacing w:after="0"/>
        <w:rPr>
          <w:rFonts w:ascii="Helvetica" w:hAnsi="Helvetica" w:cs="Calibri"/>
          <w:sz w:val="32"/>
          <w:szCs w:val="32"/>
          <w:rPrChange w:id="4789" w:author="Ryan" w:date="2017-04-30T19:28:00Z">
            <w:rPr>
              <w:rFonts w:ascii="Calibri" w:hAnsi="Calibri" w:cs="Calibri"/>
              <w:sz w:val="32"/>
              <w:szCs w:val="32"/>
            </w:rPr>
          </w:rPrChange>
        </w:rPr>
      </w:pPr>
      <w:r w:rsidRPr="00C93E5C">
        <w:rPr>
          <w:rFonts w:ascii="Helvetica" w:hAnsi="Helvetica" w:cs="Calibri"/>
          <w:sz w:val="32"/>
          <w:szCs w:val="32"/>
          <w:rPrChange w:id="4790" w:author="Ryan" w:date="2017-04-30T19:28:00Z">
            <w:rPr>
              <w:rFonts w:ascii="Calibri" w:hAnsi="Calibri" w:cs="Calibri"/>
              <w:sz w:val="32"/>
              <w:szCs w:val="32"/>
            </w:rPr>
          </w:rPrChange>
        </w:rPr>
        <w:t>roused to a solemn</w:t>
      </w:r>
      <w:r w:rsidR="00AA7D3F" w:rsidRPr="00C93E5C">
        <w:rPr>
          <w:rFonts w:ascii="Helvetica" w:hAnsi="Helvetica" w:cs="Calibri"/>
          <w:sz w:val="32"/>
          <w:szCs w:val="32"/>
          <w:rPrChange w:id="4791" w:author="Ryan" w:date="2017-04-30T19:28:00Z">
            <w:rPr>
              <w:rFonts w:ascii="Calibri" w:hAnsi="Calibri" w:cs="Calibri"/>
              <w:sz w:val="32"/>
              <w:szCs w:val="32"/>
            </w:rPr>
          </w:rPrChange>
        </w:rPr>
        <w:t xml:space="preserve"> </w:t>
      </w:r>
      <w:r w:rsidRPr="00C93E5C">
        <w:rPr>
          <w:rFonts w:ascii="Helvetica" w:hAnsi="Helvetica" w:cs="Calibri"/>
          <w:sz w:val="32"/>
          <w:szCs w:val="32"/>
          <w:rPrChange w:id="4792" w:author="Ryan" w:date="2017-04-30T19:28:00Z">
            <w:rPr>
              <w:rFonts w:ascii="Calibri" w:hAnsi="Calibri" w:cs="Calibri"/>
              <w:sz w:val="32"/>
              <w:szCs w:val="32"/>
            </w:rPr>
          </w:rPrChange>
        </w:rPr>
        <w:t xml:space="preserve">sense of her desperate </w:t>
      </w:r>
      <w:proofErr w:type="spellStart"/>
      <w:r w:rsidRPr="00C93E5C">
        <w:rPr>
          <w:rFonts w:ascii="Helvetica" w:hAnsi="Helvetica" w:cs="Calibri"/>
          <w:sz w:val="32"/>
          <w:szCs w:val="32"/>
          <w:rPrChange w:id="4793" w:author="Ryan" w:date="2017-04-30T19:28:00Z">
            <w:rPr>
              <w:rFonts w:ascii="Calibri" w:hAnsi="Calibri" w:cs="Calibri"/>
              <w:sz w:val="32"/>
              <w:szCs w:val="32"/>
            </w:rPr>
          </w:rPrChange>
        </w:rPr>
        <w:t>situati</w:t>
      </w:r>
      <w:proofErr w:type="spellEnd"/>
      <w:r w:rsidR="00AA7D3F" w:rsidRPr="00C93E5C">
        <w:rPr>
          <w:rFonts w:ascii="Helvetica" w:hAnsi="Helvetica" w:cs="Calibri"/>
          <w:sz w:val="32"/>
          <w:szCs w:val="32"/>
          <w:rPrChange w:id="4794" w:author="Ryan" w:date="2017-04-30T19:28:00Z">
            <w:rPr>
              <w:rFonts w:ascii="Calibri" w:hAnsi="Calibri" w:cs="Calibri"/>
              <w:sz w:val="32"/>
              <w:szCs w:val="32"/>
            </w:rPr>
          </w:rPrChange>
        </w:rPr>
        <w:t>-</w:t>
      </w:r>
    </w:p>
    <w:p w14:paraId="1C62FFE7" w14:textId="77777777" w:rsidR="00AA7D3F" w:rsidRPr="00C93E5C" w:rsidRDefault="00472BE7" w:rsidP="00472BE7">
      <w:pPr>
        <w:spacing w:after="0"/>
        <w:rPr>
          <w:rFonts w:ascii="Helvetica" w:hAnsi="Helvetica" w:cs="Calibri"/>
          <w:sz w:val="32"/>
          <w:szCs w:val="32"/>
          <w:rPrChange w:id="4795" w:author="Ryan" w:date="2017-04-30T19:28:00Z">
            <w:rPr>
              <w:rFonts w:ascii="Calibri" w:hAnsi="Calibri" w:cs="Calibri"/>
              <w:sz w:val="32"/>
              <w:szCs w:val="32"/>
            </w:rPr>
          </w:rPrChange>
        </w:rPr>
      </w:pPr>
      <w:r w:rsidRPr="00C93E5C">
        <w:rPr>
          <w:rFonts w:ascii="Helvetica" w:hAnsi="Helvetica" w:cs="Calibri"/>
          <w:sz w:val="32"/>
          <w:szCs w:val="32"/>
          <w:rPrChange w:id="4796" w:author="Ryan" w:date="2017-04-30T19:28:00Z">
            <w:rPr>
              <w:rFonts w:ascii="Calibri" w:hAnsi="Calibri" w:cs="Calibri"/>
              <w:sz w:val="32"/>
              <w:szCs w:val="32"/>
            </w:rPr>
          </w:rPrChange>
        </w:rPr>
        <w:t>on. The</w:t>
      </w:r>
      <w:r w:rsidR="00A2308A" w:rsidRPr="00C93E5C">
        <w:rPr>
          <w:rFonts w:ascii="Helvetica" w:hAnsi="Helvetica" w:cs="Calibri"/>
          <w:sz w:val="32"/>
          <w:szCs w:val="32"/>
          <w:rPrChange w:id="4797"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4798" w:author="Ryan" w:date="2017-04-30T19:28:00Z">
            <w:rPr>
              <w:rFonts w:ascii="Calibri" w:hAnsi="Calibri" w:cs="Calibri"/>
              <w:sz w:val="32"/>
              <w:szCs w:val="32"/>
            </w:rPr>
          </w:rPrChange>
        </w:rPr>
        <w:t>lightnings</w:t>
      </w:r>
      <w:proofErr w:type="spellEnd"/>
      <w:r w:rsidRPr="00C93E5C">
        <w:rPr>
          <w:rFonts w:ascii="Helvetica" w:hAnsi="Helvetica" w:cs="Calibri"/>
          <w:sz w:val="32"/>
          <w:szCs w:val="32"/>
          <w:rPrChange w:id="4799" w:author="Ryan" w:date="2017-04-30T19:28:00Z">
            <w:rPr>
              <w:rFonts w:ascii="Calibri" w:hAnsi="Calibri" w:cs="Calibri"/>
              <w:sz w:val="32"/>
              <w:szCs w:val="32"/>
            </w:rPr>
          </w:rPrChange>
        </w:rPr>
        <w:t xml:space="preserve"> of conviction flashed, and </w:t>
      </w:r>
    </w:p>
    <w:p w14:paraId="1CFFFA2B" w14:textId="13234A23" w:rsidR="00AA7D3F" w:rsidRPr="00C93E5C" w:rsidRDefault="00472BE7" w:rsidP="00472BE7">
      <w:pPr>
        <w:spacing w:after="0"/>
        <w:rPr>
          <w:rFonts w:ascii="Helvetica" w:hAnsi="Helvetica" w:cs="Calibri"/>
          <w:sz w:val="32"/>
          <w:szCs w:val="32"/>
          <w:rPrChange w:id="4800" w:author="Ryan" w:date="2017-04-30T19:28:00Z">
            <w:rPr>
              <w:rFonts w:ascii="Calibri" w:hAnsi="Calibri" w:cs="Calibri"/>
              <w:sz w:val="32"/>
              <w:szCs w:val="32"/>
            </w:rPr>
          </w:rPrChange>
        </w:rPr>
      </w:pPr>
      <w:r w:rsidRPr="00C93E5C">
        <w:rPr>
          <w:rFonts w:ascii="Helvetica" w:hAnsi="Helvetica" w:cs="Calibri"/>
          <w:sz w:val="32"/>
          <w:szCs w:val="32"/>
          <w:rPrChange w:id="4801" w:author="Ryan" w:date="2017-04-30T19:28:00Z">
            <w:rPr>
              <w:rFonts w:ascii="Calibri" w:hAnsi="Calibri" w:cs="Calibri"/>
              <w:sz w:val="32"/>
              <w:szCs w:val="32"/>
            </w:rPr>
          </w:rPrChange>
        </w:rPr>
        <w:t>the</w:t>
      </w:r>
      <w:r w:rsidR="00A2308A" w:rsidRPr="00C93E5C">
        <w:rPr>
          <w:rFonts w:ascii="Helvetica" w:hAnsi="Helvetica" w:cs="Calibri"/>
          <w:sz w:val="32"/>
          <w:szCs w:val="32"/>
          <w:rPrChange w:id="4802" w:author="Ryan" w:date="2017-04-30T19:28:00Z">
            <w:rPr>
              <w:rFonts w:ascii="Calibri" w:hAnsi="Calibri" w:cs="Calibri"/>
              <w:sz w:val="32"/>
              <w:szCs w:val="32"/>
            </w:rPr>
          </w:rPrChange>
        </w:rPr>
        <w:t xml:space="preserve"> </w:t>
      </w:r>
      <w:r w:rsidRPr="00C93E5C">
        <w:rPr>
          <w:rFonts w:ascii="Helvetica" w:hAnsi="Helvetica" w:cs="Calibri"/>
          <w:sz w:val="32"/>
          <w:szCs w:val="32"/>
          <w:rPrChange w:id="4803" w:author="Ryan" w:date="2017-04-30T19:28:00Z">
            <w:rPr>
              <w:rFonts w:ascii="Calibri" w:hAnsi="Calibri" w:cs="Calibri"/>
              <w:sz w:val="32"/>
              <w:szCs w:val="32"/>
            </w:rPr>
          </w:rPrChange>
        </w:rPr>
        <w:t xml:space="preserve">thunders of </w:t>
      </w:r>
      <w:r w:rsidR="00AA7D3F" w:rsidRPr="00C93E5C">
        <w:rPr>
          <w:rFonts w:ascii="Helvetica" w:hAnsi="Helvetica" w:cs="Calibri"/>
          <w:sz w:val="32"/>
          <w:szCs w:val="32"/>
          <w:rPrChange w:id="4804" w:author="Ryan" w:date="2017-04-30T19:28:00Z">
            <w:rPr>
              <w:rFonts w:ascii="Calibri" w:hAnsi="Calibri" w:cs="Calibri"/>
              <w:sz w:val="32"/>
              <w:szCs w:val="32"/>
            </w:rPr>
          </w:rPrChange>
        </w:rPr>
        <w:t>terror followed!</w:t>
      </w:r>
      <w:del w:id="4805" w:author="Ryan" w:date="2017-04-30T19:49:00Z">
        <w:r w:rsidR="00AA7D3F" w:rsidRPr="00C93E5C" w:rsidDel="00FB4514">
          <w:rPr>
            <w:rFonts w:ascii="Helvetica" w:hAnsi="Helvetica" w:cs="Calibri"/>
            <w:sz w:val="32"/>
            <w:szCs w:val="32"/>
            <w:rPrChange w:id="4806" w:author="Ryan" w:date="2017-04-30T19:28:00Z">
              <w:rPr>
                <w:rFonts w:ascii="Calibri" w:hAnsi="Calibri" w:cs="Calibri"/>
                <w:sz w:val="32"/>
                <w:szCs w:val="32"/>
              </w:rPr>
            </w:rPrChange>
          </w:rPr>
          <w:delText>—</w:delText>
        </w:r>
      </w:del>
      <w:ins w:id="4807" w:author="Ryan" w:date="2017-04-30T19:49:00Z">
        <w:r w:rsidR="00FB4514">
          <w:rPr>
            <w:rFonts w:ascii="Helvetica" w:hAnsi="Helvetica" w:cs="Calibri"/>
            <w:sz w:val="32"/>
            <w:szCs w:val="32"/>
          </w:rPr>
          <w:t>--</w:t>
        </w:r>
      </w:ins>
      <w:r w:rsidRPr="00C93E5C">
        <w:rPr>
          <w:rFonts w:ascii="Helvetica" w:hAnsi="Helvetica" w:cs="Calibri"/>
          <w:sz w:val="32"/>
          <w:szCs w:val="32"/>
          <w:rPrChange w:id="4808" w:author="Ryan" w:date="2017-04-30T19:28:00Z">
            <w:rPr>
              <w:rFonts w:ascii="Calibri" w:hAnsi="Calibri" w:cs="Calibri"/>
              <w:sz w:val="32"/>
              <w:szCs w:val="32"/>
            </w:rPr>
          </w:rPrChange>
        </w:rPr>
        <w:t>she was about</w:t>
      </w:r>
      <w:r w:rsidR="00A2308A" w:rsidRPr="00C93E5C">
        <w:rPr>
          <w:rFonts w:ascii="Helvetica" w:hAnsi="Helvetica" w:cs="Calibri"/>
          <w:sz w:val="32"/>
          <w:szCs w:val="32"/>
          <w:rPrChange w:id="4809" w:author="Ryan" w:date="2017-04-30T19:28:00Z">
            <w:rPr>
              <w:rFonts w:ascii="Calibri" w:hAnsi="Calibri" w:cs="Calibri"/>
              <w:sz w:val="32"/>
              <w:szCs w:val="32"/>
            </w:rPr>
          </w:rPrChange>
        </w:rPr>
        <w:t xml:space="preserve"> </w:t>
      </w:r>
    </w:p>
    <w:p w14:paraId="232D0569" w14:textId="77777777" w:rsidR="00AA7D3F" w:rsidRPr="00C93E5C" w:rsidRDefault="00472BE7" w:rsidP="00472BE7">
      <w:pPr>
        <w:spacing w:after="0"/>
        <w:rPr>
          <w:rFonts w:ascii="Helvetica" w:hAnsi="Helvetica" w:cs="Calibri"/>
          <w:sz w:val="32"/>
          <w:szCs w:val="32"/>
          <w:rPrChange w:id="4810" w:author="Ryan" w:date="2017-04-30T19:28:00Z">
            <w:rPr>
              <w:rFonts w:ascii="Calibri" w:hAnsi="Calibri" w:cs="Calibri"/>
              <w:sz w:val="32"/>
              <w:szCs w:val="32"/>
            </w:rPr>
          </w:rPrChange>
        </w:rPr>
      </w:pPr>
      <w:r w:rsidRPr="00C93E5C">
        <w:rPr>
          <w:rFonts w:ascii="Helvetica" w:hAnsi="Helvetica" w:cs="Calibri"/>
          <w:sz w:val="32"/>
          <w:szCs w:val="32"/>
          <w:rPrChange w:id="4811" w:author="Ryan" w:date="2017-04-30T19:28:00Z">
            <w:rPr>
              <w:rFonts w:ascii="Calibri" w:hAnsi="Calibri" w:cs="Calibri"/>
              <w:sz w:val="32"/>
              <w:szCs w:val="32"/>
            </w:rPr>
          </w:rPrChange>
        </w:rPr>
        <w:t>to deceive a worthy character, by yielding</w:t>
      </w:r>
      <w:r w:rsidR="00A2308A" w:rsidRPr="00C93E5C">
        <w:rPr>
          <w:rFonts w:ascii="Helvetica" w:hAnsi="Helvetica" w:cs="Calibri"/>
          <w:sz w:val="32"/>
          <w:szCs w:val="32"/>
          <w:rPrChange w:id="4812" w:author="Ryan" w:date="2017-04-30T19:28:00Z">
            <w:rPr>
              <w:rFonts w:ascii="Calibri" w:hAnsi="Calibri" w:cs="Calibri"/>
              <w:sz w:val="32"/>
              <w:szCs w:val="32"/>
            </w:rPr>
          </w:rPrChange>
        </w:rPr>
        <w:t xml:space="preserve"> </w:t>
      </w:r>
      <w:r w:rsidRPr="00C93E5C">
        <w:rPr>
          <w:rFonts w:ascii="Helvetica" w:hAnsi="Helvetica" w:cs="Calibri"/>
          <w:sz w:val="32"/>
          <w:szCs w:val="32"/>
          <w:rPrChange w:id="4813" w:author="Ryan" w:date="2017-04-30T19:28:00Z">
            <w:rPr>
              <w:rFonts w:ascii="Calibri" w:hAnsi="Calibri" w:cs="Calibri"/>
              <w:sz w:val="32"/>
              <w:szCs w:val="32"/>
            </w:rPr>
          </w:rPrChange>
        </w:rPr>
        <w:t xml:space="preserve">him </w:t>
      </w:r>
    </w:p>
    <w:p w14:paraId="1135530E" w14:textId="77777777" w:rsidR="00AA7D3F" w:rsidRPr="00C93E5C" w:rsidRDefault="00472BE7" w:rsidP="00472BE7">
      <w:pPr>
        <w:spacing w:after="0"/>
        <w:rPr>
          <w:rFonts w:ascii="Helvetica" w:hAnsi="Helvetica" w:cs="Calibri"/>
          <w:sz w:val="32"/>
          <w:szCs w:val="32"/>
          <w:rPrChange w:id="4814" w:author="Ryan" w:date="2017-04-30T19:28:00Z">
            <w:rPr>
              <w:rFonts w:ascii="Calibri" w:hAnsi="Calibri" w:cs="Calibri"/>
              <w:sz w:val="32"/>
              <w:szCs w:val="32"/>
            </w:rPr>
          </w:rPrChange>
        </w:rPr>
      </w:pPr>
      <w:r w:rsidRPr="00C93E5C">
        <w:rPr>
          <w:rFonts w:ascii="Helvetica" w:hAnsi="Helvetica" w:cs="Calibri"/>
          <w:sz w:val="32"/>
          <w:szCs w:val="32"/>
          <w:rPrChange w:id="4815" w:author="Ryan" w:date="2017-04-30T19:28:00Z">
            <w:rPr>
              <w:rFonts w:ascii="Calibri" w:hAnsi="Calibri" w:cs="Calibri"/>
              <w:sz w:val="32"/>
              <w:szCs w:val="32"/>
            </w:rPr>
          </w:rPrChange>
        </w:rPr>
        <w:t>her hand, while her affections were</w:t>
      </w:r>
      <w:r w:rsidR="00A2308A" w:rsidRPr="00C93E5C">
        <w:rPr>
          <w:rFonts w:ascii="Helvetica" w:hAnsi="Helvetica" w:cs="Calibri"/>
          <w:sz w:val="32"/>
          <w:szCs w:val="32"/>
          <w:rPrChange w:id="4816" w:author="Ryan" w:date="2017-04-30T19:28:00Z">
            <w:rPr>
              <w:rFonts w:ascii="Calibri" w:hAnsi="Calibri" w:cs="Calibri"/>
              <w:sz w:val="32"/>
              <w:szCs w:val="32"/>
            </w:rPr>
          </w:rPrChange>
        </w:rPr>
        <w:t xml:space="preserve"> </w:t>
      </w:r>
      <w:r w:rsidRPr="00C93E5C">
        <w:rPr>
          <w:rFonts w:ascii="Helvetica" w:hAnsi="Helvetica" w:cs="Calibri"/>
          <w:sz w:val="32"/>
          <w:szCs w:val="32"/>
          <w:rPrChange w:id="4817" w:author="Ryan" w:date="2017-04-30T19:28:00Z">
            <w:rPr>
              <w:rFonts w:ascii="Calibri" w:hAnsi="Calibri" w:cs="Calibri"/>
              <w:sz w:val="32"/>
              <w:szCs w:val="32"/>
            </w:rPr>
          </w:rPrChange>
        </w:rPr>
        <w:t xml:space="preserve">dead to all </w:t>
      </w:r>
    </w:p>
    <w:p w14:paraId="45C0059F" w14:textId="77777777" w:rsidR="00AA7D3F" w:rsidRPr="00C93E5C" w:rsidRDefault="00472BE7" w:rsidP="00472BE7">
      <w:pPr>
        <w:spacing w:after="0"/>
        <w:rPr>
          <w:rFonts w:ascii="Helvetica" w:hAnsi="Helvetica" w:cs="Calibri"/>
          <w:sz w:val="32"/>
          <w:szCs w:val="32"/>
          <w:rPrChange w:id="4818" w:author="Ryan" w:date="2017-04-30T19:28:00Z">
            <w:rPr>
              <w:rFonts w:ascii="Calibri" w:hAnsi="Calibri" w:cs="Calibri"/>
              <w:sz w:val="32"/>
              <w:szCs w:val="32"/>
            </w:rPr>
          </w:rPrChange>
        </w:rPr>
      </w:pPr>
      <w:r w:rsidRPr="00C93E5C">
        <w:rPr>
          <w:rFonts w:ascii="Helvetica" w:hAnsi="Helvetica" w:cs="Calibri"/>
          <w:sz w:val="32"/>
          <w:szCs w:val="32"/>
          <w:rPrChange w:id="4819" w:author="Ryan" w:date="2017-04-30T19:28:00Z">
            <w:rPr>
              <w:rFonts w:ascii="Calibri" w:hAnsi="Calibri" w:cs="Calibri"/>
              <w:sz w:val="32"/>
              <w:szCs w:val="32"/>
            </w:rPr>
          </w:rPrChange>
        </w:rPr>
        <w:t>except a hopeless object. What</w:t>
      </w:r>
      <w:r w:rsidR="00A2308A" w:rsidRPr="00C93E5C">
        <w:rPr>
          <w:rFonts w:ascii="Helvetica" w:hAnsi="Helvetica" w:cs="Calibri"/>
          <w:sz w:val="32"/>
          <w:szCs w:val="32"/>
          <w:rPrChange w:id="4820" w:author="Ryan" w:date="2017-04-30T19:28:00Z">
            <w:rPr>
              <w:rFonts w:ascii="Calibri" w:hAnsi="Calibri" w:cs="Calibri"/>
              <w:sz w:val="32"/>
              <w:szCs w:val="32"/>
            </w:rPr>
          </w:rPrChange>
        </w:rPr>
        <w:t xml:space="preserve"> </w:t>
      </w:r>
      <w:r w:rsidRPr="00C93E5C">
        <w:rPr>
          <w:rFonts w:ascii="Helvetica" w:hAnsi="Helvetica" w:cs="Calibri"/>
          <w:sz w:val="32"/>
          <w:szCs w:val="32"/>
          <w:rPrChange w:id="4821" w:author="Ryan" w:date="2017-04-30T19:28:00Z">
            <w:rPr>
              <w:rFonts w:ascii="Calibri" w:hAnsi="Calibri" w:cs="Calibri"/>
              <w:sz w:val="32"/>
              <w:szCs w:val="32"/>
            </w:rPr>
          </w:rPrChange>
        </w:rPr>
        <w:t xml:space="preserve">was to </w:t>
      </w:r>
    </w:p>
    <w:p w14:paraId="72A46DD0" w14:textId="4BDFECEB" w:rsidR="00DA6427" w:rsidRPr="00C93E5C" w:rsidRDefault="00A2308A" w:rsidP="00472BE7">
      <w:pPr>
        <w:spacing w:after="0"/>
        <w:rPr>
          <w:rFonts w:ascii="Helvetica" w:hAnsi="Helvetica" w:cs="Calibri"/>
          <w:sz w:val="32"/>
          <w:szCs w:val="32"/>
          <w:rPrChange w:id="4822" w:author="Ryan" w:date="2017-04-30T19:28:00Z">
            <w:rPr>
              <w:rFonts w:ascii="Calibri" w:hAnsi="Calibri" w:cs="Calibri"/>
              <w:sz w:val="32"/>
              <w:szCs w:val="32"/>
            </w:rPr>
          </w:rPrChange>
        </w:rPr>
      </w:pPr>
      <w:r w:rsidRPr="00C93E5C">
        <w:rPr>
          <w:rFonts w:ascii="Helvetica" w:hAnsi="Helvetica" w:cs="Calibri"/>
          <w:sz w:val="32"/>
          <w:szCs w:val="32"/>
          <w:rPrChange w:id="4823" w:author="Ryan" w:date="2017-04-30T19:28:00Z">
            <w:rPr>
              <w:rFonts w:ascii="Calibri" w:hAnsi="Calibri" w:cs="Calibri"/>
              <w:sz w:val="32"/>
              <w:szCs w:val="32"/>
            </w:rPr>
          </w:rPrChange>
        </w:rPr>
        <w:t>be done? To advance was destruc</w:t>
      </w:r>
      <w:r w:rsidR="00423A55" w:rsidRPr="00C93E5C">
        <w:rPr>
          <w:rFonts w:ascii="Helvetica" w:hAnsi="Helvetica" w:cs="Calibri"/>
          <w:sz w:val="32"/>
          <w:szCs w:val="32"/>
          <w:rPrChange w:id="4824" w:author="Ryan" w:date="2017-04-30T19:28:00Z">
            <w:rPr>
              <w:rFonts w:ascii="Calibri" w:hAnsi="Calibri" w:cs="Calibri"/>
              <w:sz w:val="32"/>
              <w:szCs w:val="32"/>
            </w:rPr>
          </w:rPrChange>
        </w:rPr>
        <w:t>t</w:t>
      </w:r>
      <w:r w:rsidR="00DA6427" w:rsidRPr="00C93E5C">
        <w:rPr>
          <w:rFonts w:ascii="Helvetica" w:hAnsi="Helvetica" w:cs="Calibri"/>
          <w:sz w:val="32"/>
          <w:szCs w:val="32"/>
          <w:rPrChange w:id="4825" w:author="Ryan" w:date="2017-04-30T19:28:00Z">
            <w:rPr>
              <w:rFonts w:ascii="Calibri" w:hAnsi="Calibri" w:cs="Calibri"/>
              <w:sz w:val="32"/>
              <w:szCs w:val="32"/>
            </w:rPr>
          </w:rPrChange>
        </w:rPr>
        <w:t>ion!</w:t>
      </w:r>
      <w:del w:id="4826" w:author="Ryan" w:date="2017-04-30T19:49:00Z">
        <w:r w:rsidR="00DA6427" w:rsidRPr="00C93E5C" w:rsidDel="00FB4514">
          <w:rPr>
            <w:rFonts w:ascii="Helvetica" w:hAnsi="Helvetica" w:cs="Calibri"/>
            <w:sz w:val="32"/>
            <w:szCs w:val="32"/>
            <w:rPrChange w:id="4827" w:author="Ryan" w:date="2017-04-30T19:28:00Z">
              <w:rPr>
                <w:rFonts w:ascii="Calibri" w:hAnsi="Calibri" w:cs="Calibri"/>
                <w:sz w:val="32"/>
                <w:szCs w:val="32"/>
              </w:rPr>
            </w:rPrChange>
          </w:rPr>
          <w:delText>—</w:delText>
        </w:r>
      </w:del>
      <w:ins w:id="4828" w:author="Ryan" w:date="2017-04-30T19:49:00Z">
        <w:r w:rsidR="00FB4514">
          <w:rPr>
            <w:rFonts w:ascii="Helvetica" w:hAnsi="Helvetica" w:cs="Calibri"/>
            <w:sz w:val="32"/>
            <w:szCs w:val="32"/>
          </w:rPr>
          <w:t>--</w:t>
        </w:r>
      </w:ins>
      <w:r w:rsidR="00472BE7" w:rsidRPr="00C93E5C">
        <w:rPr>
          <w:rFonts w:ascii="Helvetica" w:hAnsi="Helvetica" w:cs="Calibri"/>
          <w:sz w:val="32"/>
          <w:szCs w:val="32"/>
          <w:rPrChange w:id="4829" w:author="Ryan" w:date="2017-04-30T19:28:00Z">
            <w:rPr>
              <w:rFonts w:ascii="Calibri" w:hAnsi="Calibri" w:cs="Calibri"/>
              <w:sz w:val="32"/>
              <w:szCs w:val="32"/>
            </w:rPr>
          </w:rPrChange>
        </w:rPr>
        <w:t>to re</w:t>
      </w:r>
      <w:r w:rsidR="00DA6427" w:rsidRPr="00C93E5C">
        <w:rPr>
          <w:rFonts w:ascii="Helvetica" w:hAnsi="Helvetica" w:cs="Calibri"/>
          <w:sz w:val="32"/>
          <w:szCs w:val="32"/>
          <w:rPrChange w:id="4830" w:author="Ryan" w:date="2017-04-30T19:28:00Z">
            <w:rPr>
              <w:rFonts w:ascii="Calibri" w:hAnsi="Calibri" w:cs="Calibri"/>
              <w:sz w:val="32"/>
              <w:szCs w:val="32"/>
            </w:rPr>
          </w:rPrChange>
        </w:rPr>
        <w:t>-</w:t>
      </w:r>
    </w:p>
    <w:p w14:paraId="2915C896" w14:textId="6890C2CB" w:rsidR="00DA6427" w:rsidRPr="00C93E5C" w:rsidRDefault="00472BE7" w:rsidP="00472BE7">
      <w:pPr>
        <w:spacing w:after="0"/>
        <w:rPr>
          <w:rFonts w:ascii="Helvetica" w:hAnsi="Helvetica" w:cs="Calibri"/>
          <w:sz w:val="32"/>
          <w:szCs w:val="32"/>
          <w:rPrChange w:id="4831" w:author="Ryan" w:date="2017-04-30T19:28:00Z">
            <w:rPr>
              <w:rFonts w:ascii="Calibri" w:hAnsi="Calibri" w:cs="Calibri"/>
              <w:sz w:val="32"/>
              <w:szCs w:val="32"/>
            </w:rPr>
          </w:rPrChange>
        </w:rPr>
      </w:pPr>
      <w:r w:rsidRPr="00C93E5C">
        <w:rPr>
          <w:rFonts w:ascii="Helvetica" w:hAnsi="Helvetica" w:cs="Calibri"/>
          <w:sz w:val="32"/>
          <w:szCs w:val="32"/>
          <w:rPrChange w:id="4832" w:author="Ryan" w:date="2017-04-30T19:28:00Z">
            <w:rPr>
              <w:rFonts w:ascii="Calibri" w:hAnsi="Calibri" w:cs="Calibri"/>
              <w:sz w:val="32"/>
              <w:szCs w:val="32"/>
            </w:rPr>
          </w:rPrChange>
        </w:rPr>
        <w:t>treat</w:t>
      </w:r>
      <w:del w:id="4833" w:author="Ryan" w:date="2017-04-30T19:49:00Z">
        <w:r w:rsidR="00DA6427" w:rsidRPr="00C93E5C" w:rsidDel="00FB4514">
          <w:rPr>
            <w:rFonts w:ascii="Helvetica" w:hAnsi="Helvetica" w:cs="Calibri"/>
            <w:sz w:val="32"/>
            <w:szCs w:val="32"/>
            <w:rPrChange w:id="4834" w:author="Ryan" w:date="2017-04-30T19:28:00Z">
              <w:rPr>
                <w:rFonts w:ascii="Calibri" w:hAnsi="Calibri" w:cs="Calibri"/>
                <w:sz w:val="32"/>
                <w:szCs w:val="32"/>
              </w:rPr>
            </w:rPrChange>
          </w:rPr>
          <w:delText>—</w:delText>
        </w:r>
      </w:del>
      <w:ins w:id="4835" w:author="Ryan" w:date="2017-04-30T19:49:00Z">
        <w:r w:rsidR="00FB4514">
          <w:rPr>
            <w:rFonts w:ascii="Helvetica" w:hAnsi="Helvetica" w:cs="Calibri"/>
            <w:sz w:val="32"/>
            <w:szCs w:val="32"/>
          </w:rPr>
          <w:t>--</w:t>
        </w:r>
      </w:ins>
      <w:r w:rsidRPr="00C93E5C">
        <w:rPr>
          <w:rFonts w:ascii="Helvetica" w:hAnsi="Helvetica" w:cs="Calibri"/>
          <w:sz w:val="32"/>
          <w:szCs w:val="32"/>
          <w:rPrChange w:id="4836" w:author="Ryan" w:date="2017-04-30T19:28:00Z">
            <w:rPr>
              <w:rFonts w:ascii="Calibri" w:hAnsi="Calibri" w:cs="Calibri"/>
              <w:sz w:val="32"/>
              <w:szCs w:val="32"/>
            </w:rPr>
          </w:rPrChange>
        </w:rPr>
        <w:t xml:space="preserve">impossible! </w:t>
      </w:r>
      <w:r w:rsidR="00DA6427" w:rsidRPr="00C93E5C">
        <w:rPr>
          <w:rFonts w:ascii="Helvetica" w:hAnsi="Helvetica" w:cs="Calibri"/>
          <w:sz w:val="32"/>
          <w:szCs w:val="32"/>
          <w:rPrChange w:id="4837" w:author="Ryan" w:date="2017-04-30T19:28:00Z">
            <w:rPr>
              <w:rFonts w:ascii="Calibri" w:hAnsi="Calibri" w:cs="Calibri"/>
              <w:sz w:val="32"/>
              <w:szCs w:val="32"/>
            </w:rPr>
          </w:rPrChange>
        </w:rPr>
        <w:t>S</w:t>
      </w:r>
      <w:r w:rsidRPr="00C93E5C">
        <w:rPr>
          <w:rFonts w:ascii="Helvetica" w:hAnsi="Helvetica" w:cs="Calibri"/>
          <w:sz w:val="32"/>
          <w:szCs w:val="32"/>
          <w:rPrChange w:id="4838" w:author="Ryan" w:date="2017-04-30T19:28:00Z">
            <w:rPr>
              <w:rFonts w:ascii="Calibri" w:hAnsi="Calibri" w:cs="Calibri"/>
              <w:sz w:val="32"/>
              <w:szCs w:val="32"/>
            </w:rPr>
          </w:rPrChange>
        </w:rPr>
        <w:t>he hurried</w:t>
      </w:r>
      <w:r w:rsidR="00A2308A" w:rsidRPr="00C93E5C">
        <w:rPr>
          <w:rFonts w:ascii="Helvetica" w:hAnsi="Helvetica" w:cs="Calibri"/>
          <w:sz w:val="32"/>
          <w:szCs w:val="32"/>
          <w:rPrChange w:id="4839" w:author="Ryan" w:date="2017-04-30T19:28:00Z">
            <w:rPr>
              <w:rFonts w:ascii="Calibri" w:hAnsi="Calibri" w:cs="Calibri"/>
              <w:sz w:val="32"/>
              <w:szCs w:val="32"/>
            </w:rPr>
          </w:rPrChange>
        </w:rPr>
        <w:t xml:space="preserve"> </w:t>
      </w:r>
      <w:r w:rsidRPr="00C93E5C">
        <w:rPr>
          <w:rFonts w:ascii="Helvetica" w:hAnsi="Helvetica" w:cs="Calibri"/>
          <w:sz w:val="32"/>
          <w:szCs w:val="32"/>
          <w:rPrChange w:id="4840" w:author="Ryan" w:date="2017-04-30T19:28:00Z">
            <w:rPr>
              <w:rFonts w:ascii="Calibri" w:hAnsi="Calibri" w:cs="Calibri"/>
              <w:sz w:val="32"/>
              <w:szCs w:val="32"/>
            </w:rPr>
          </w:rPrChange>
        </w:rPr>
        <w:t>home, a</w:t>
      </w:r>
      <w:r w:rsidR="00A2308A" w:rsidRPr="00C93E5C">
        <w:rPr>
          <w:rFonts w:ascii="Helvetica" w:hAnsi="Helvetica" w:cs="Calibri"/>
          <w:sz w:val="32"/>
          <w:szCs w:val="32"/>
          <w:rPrChange w:id="4841" w:author="Ryan" w:date="2017-04-30T19:28:00Z">
            <w:rPr>
              <w:rFonts w:ascii="Calibri" w:hAnsi="Calibri" w:cs="Calibri"/>
              <w:sz w:val="32"/>
              <w:szCs w:val="32"/>
            </w:rPr>
          </w:rPrChange>
        </w:rPr>
        <w:t xml:space="preserve">nd strove </w:t>
      </w:r>
    </w:p>
    <w:p w14:paraId="43BCFE6E" w14:textId="77777777" w:rsidR="00DA6427" w:rsidRPr="00C93E5C" w:rsidRDefault="00A2308A" w:rsidP="00472BE7">
      <w:pPr>
        <w:spacing w:after="0"/>
        <w:rPr>
          <w:rFonts w:ascii="Helvetica" w:hAnsi="Helvetica" w:cs="Calibri"/>
          <w:sz w:val="32"/>
          <w:szCs w:val="32"/>
          <w:rPrChange w:id="4842" w:author="Ryan" w:date="2017-04-30T19:28:00Z">
            <w:rPr>
              <w:rFonts w:ascii="Calibri" w:hAnsi="Calibri" w:cs="Calibri"/>
              <w:sz w:val="32"/>
              <w:szCs w:val="32"/>
            </w:rPr>
          </w:rPrChange>
        </w:rPr>
      </w:pPr>
      <w:r w:rsidRPr="00C93E5C">
        <w:rPr>
          <w:rFonts w:ascii="Helvetica" w:hAnsi="Helvetica" w:cs="Calibri"/>
          <w:sz w:val="32"/>
          <w:szCs w:val="32"/>
          <w:rPrChange w:id="4843" w:author="Ryan" w:date="2017-04-30T19:28:00Z">
            <w:rPr>
              <w:rFonts w:ascii="Calibri" w:hAnsi="Calibri" w:cs="Calibri"/>
              <w:sz w:val="32"/>
              <w:szCs w:val="32"/>
            </w:rPr>
          </w:rPrChange>
        </w:rPr>
        <w:t>to suppress contempla</w:t>
      </w:r>
      <w:r w:rsidR="00472BE7" w:rsidRPr="00C93E5C">
        <w:rPr>
          <w:rFonts w:ascii="Helvetica" w:hAnsi="Helvetica" w:cs="Calibri"/>
          <w:sz w:val="32"/>
          <w:szCs w:val="32"/>
          <w:rPrChange w:id="4844" w:author="Ryan" w:date="2017-04-30T19:28:00Z">
            <w:rPr>
              <w:rFonts w:ascii="Calibri" w:hAnsi="Calibri" w:cs="Calibri"/>
              <w:sz w:val="32"/>
              <w:szCs w:val="32"/>
            </w:rPr>
          </w:rPrChange>
        </w:rPr>
        <w:t xml:space="preserve">tion, amidst the hilarity of </w:t>
      </w:r>
    </w:p>
    <w:p w14:paraId="447996EE" w14:textId="77777777" w:rsidR="00DA6427" w:rsidRPr="00C93E5C" w:rsidRDefault="00472BE7" w:rsidP="00472BE7">
      <w:pPr>
        <w:spacing w:after="0"/>
        <w:rPr>
          <w:rFonts w:ascii="Helvetica" w:hAnsi="Helvetica" w:cs="Calibri"/>
          <w:sz w:val="32"/>
          <w:szCs w:val="32"/>
          <w:rPrChange w:id="4845" w:author="Ryan" w:date="2017-04-30T19:28:00Z">
            <w:rPr>
              <w:rFonts w:ascii="Calibri" w:hAnsi="Calibri" w:cs="Calibri"/>
              <w:sz w:val="32"/>
              <w:szCs w:val="32"/>
            </w:rPr>
          </w:rPrChange>
        </w:rPr>
      </w:pPr>
      <w:r w:rsidRPr="00C93E5C">
        <w:rPr>
          <w:rFonts w:ascii="Helvetica" w:hAnsi="Helvetica" w:cs="Calibri"/>
          <w:sz w:val="32"/>
          <w:szCs w:val="32"/>
          <w:rPrChange w:id="4846" w:author="Ryan" w:date="2017-04-30T19:28:00Z">
            <w:rPr>
              <w:rFonts w:ascii="Calibri" w:hAnsi="Calibri" w:cs="Calibri"/>
              <w:sz w:val="32"/>
              <w:szCs w:val="32"/>
            </w:rPr>
          </w:rPrChange>
        </w:rPr>
        <w:lastRenderedPageBreak/>
        <w:t>the guest.</w:t>
      </w:r>
      <w:r w:rsidR="00A2308A" w:rsidRPr="00C93E5C">
        <w:rPr>
          <w:rFonts w:ascii="Helvetica" w:hAnsi="Helvetica" w:cs="Calibri"/>
          <w:sz w:val="32"/>
          <w:szCs w:val="32"/>
          <w:rPrChange w:id="4847" w:author="Ryan" w:date="2017-04-30T19:28:00Z">
            <w:rPr>
              <w:rFonts w:ascii="Calibri" w:hAnsi="Calibri" w:cs="Calibri"/>
              <w:sz w:val="32"/>
              <w:szCs w:val="32"/>
            </w:rPr>
          </w:rPrChange>
        </w:rPr>
        <w:t xml:space="preserve"> </w:t>
      </w:r>
    </w:p>
    <w:p w14:paraId="07A0018E" w14:textId="77777777" w:rsidR="00DA6427" w:rsidRPr="00C93E5C" w:rsidRDefault="00472BE7" w:rsidP="007D5C8B">
      <w:pPr>
        <w:spacing w:after="0"/>
        <w:ind w:firstLine="800"/>
        <w:rPr>
          <w:rFonts w:ascii="Helvetica" w:hAnsi="Helvetica" w:cs="Calibri"/>
          <w:sz w:val="32"/>
          <w:szCs w:val="32"/>
          <w:rPrChange w:id="4848" w:author="Ryan" w:date="2017-04-30T19:28:00Z">
            <w:rPr>
              <w:rFonts w:ascii="Calibri" w:hAnsi="Calibri" w:cs="Calibri"/>
              <w:sz w:val="32"/>
              <w:szCs w:val="32"/>
            </w:rPr>
          </w:rPrChange>
        </w:rPr>
      </w:pPr>
      <w:r w:rsidRPr="00C93E5C">
        <w:rPr>
          <w:rFonts w:ascii="Helvetica" w:hAnsi="Helvetica" w:cs="Calibri"/>
          <w:sz w:val="32"/>
          <w:szCs w:val="32"/>
          <w:rPrChange w:id="4849" w:author="Ryan" w:date="2017-04-30T19:28:00Z">
            <w:rPr>
              <w:rFonts w:ascii="Calibri" w:hAnsi="Calibri" w:cs="Calibri"/>
              <w:sz w:val="32"/>
              <w:szCs w:val="32"/>
            </w:rPr>
          </w:rPrChange>
        </w:rPr>
        <w:t>The moment at length arrived in which</w:t>
      </w:r>
      <w:r w:rsidR="00A2308A" w:rsidRPr="00C93E5C">
        <w:rPr>
          <w:rFonts w:ascii="Helvetica" w:hAnsi="Helvetica" w:cs="Calibri"/>
          <w:sz w:val="32"/>
          <w:szCs w:val="32"/>
          <w:rPrChange w:id="4850"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4851" w:author="Ryan" w:date="2017-04-30T19:28:00Z">
            <w:rPr>
              <w:rFonts w:ascii="Calibri" w:hAnsi="Calibri" w:cs="Calibri"/>
              <w:sz w:val="32"/>
              <w:szCs w:val="32"/>
            </w:rPr>
          </w:rPrChange>
        </w:rPr>
        <w:t>cer</w:t>
      </w:r>
      <w:proofErr w:type="spellEnd"/>
      <w:r w:rsidR="00DA6427" w:rsidRPr="00C93E5C">
        <w:rPr>
          <w:rFonts w:ascii="Helvetica" w:hAnsi="Helvetica" w:cs="Calibri"/>
          <w:sz w:val="32"/>
          <w:szCs w:val="32"/>
          <w:rPrChange w:id="4852" w:author="Ryan" w:date="2017-04-30T19:28:00Z">
            <w:rPr>
              <w:rFonts w:ascii="Calibri" w:hAnsi="Calibri" w:cs="Calibri"/>
              <w:sz w:val="32"/>
              <w:szCs w:val="32"/>
            </w:rPr>
          </w:rPrChange>
        </w:rPr>
        <w:t>-</w:t>
      </w:r>
    </w:p>
    <w:p w14:paraId="206856F1" w14:textId="77777777" w:rsidR="00DA6427" w:rsidRPr="00C93E5C" w:rsidRDefault="00472BE7" w:rsidP="00DA6427">
      <w:pPr>
        <w:spacing w:after="0"/>
        <w:rPr>
          <w:rFonts w:ascii="Helvetica" w:hAnsi="Helvetica" w:cs="Calibri"/>
          <w:sz w:val="32"/>
          <w:szCs w:val="32"/>
          <w:rPrChange w:id="4853" w:author="Ryan" w:date="2017-04-30T19:28:00Z">
            <w:rPr>
              <w:rFonts w:ascii="Calibri" w:hAnsi="Calibri" w:cs="Calibri"/>
              <w:sz w:val="32"/>
              <w:szCs w:val="32"/>
            </w:rPr>
          </w:rPrChange>
        </w:rPr>
      </w:pPr>
      <w:proofErr w:type="spellStart"/>
      <w:r w:rsidRPr="00C93E5C">
        <w:rPr>
          <w:rFonts w:ascii="Helvetica" w:hAnsi="Helvetica" w:cs="Calibri"/>
          <w:sz w:val="32"/>
          <w:szCs w:val="32"/>
          <w:rPrChange w:id="4854" w:author="Ryan" w:date="2017-04-30T19:28:00Z">
            <w:rPr>
              <w:rFonts w:ascii="Calibri" w:hAnsi="Calibri" w:cs="Calibri"/>
              <w:sz w:val="32"/>
              <w:szCs w:val="32"/>
            </w:rPr>
          </w:rPrChange>
        </w:rPr>
        <w:t>tainty</w:t>
      </w:r>
      <w:proofErr w:type="spellEnd"/>
      <w:r w:rsidRPr="00C93E5C">
        <w:rPr>
          <w:rFonts w:ascii="Helvetica" w:hAnsi="Helvetica" w:cs="Calibri"/>
          <w:sz w:val="32"/>
          <w:szCs w:val="32"/>
          <w:rPrChange w:id="4855" w:author="Ryan" w:date="2017-04-30T19:28:00Z">
            <w:rPr>
              <w:rFonts w:ascii="Calibri" w:hAnsi="Calibri" w:cs="Calibri"/>
              <w:sz w:val="32"/>
              <w:szCs w:val="32"/>
            </w:rPr>
          </w:rPrChange>
        </w:rPr>
        <w:t xml:space="preserve"> must succeed to </w:t>
      </w:r>
      <w:r w:rsidR="00DA6427" w:rsidRPr="00C93E5C">
        <w:rPr>
          <w:rFonts w:ascii="Helvetica" w:hAnsi="Helvetica" w:cs="Calibri"/>
          <w:sz w:val="32"/>
          <w:szCs w:val="32"/>
          <w:rPrChange w:id="4856" w:author="Ryan" w:date="2017-04-30T19:28:00Z">
            <w:rPr>
              <w:rFonts w:ascii="Calibri" w:hAnsi="Calibri" w:cs="Calibri"/>
              <w:sz w:val="32"/>
              <w:szCs w:val="32"/>
            </w:rPr>
          </w:rPrChange>
        </w:rPr>
        <w:t xml:space="preserve">suspense and </w:t>
      </w:r>
      <w:r w:rsidRPr="00C93E5C">
        <w:rPr>
          <w:rFonts w:ascii="Helvetica" w:hAnsi="Helvetica" w:cs="Calibri"/>
          <w:sz w:val="32"/>
          <w:szCs w:val="32"/>
          <w:rPrChange w:id="4857" w:author="Ryan" w:date="2017-04-30T19:28:00Z">
            <w:rPr>
              <w:rFonts w:ascii="Calibri" w:hAnsi="Calibri" w:cs="Calibri"/>
              <w:sz w:val="32"/>
              <w:szCs w:val="32"/>
            </w:rPr>
          </w:rPrChange>
        </w:rPr>
        <w:t>anxiety. E</w:t>
      </w:r>
      <w:r w:rsidR="00DA6427" w:rsidRPr="00C93E5C">
        <w:rPr>
          <w:rFonts w:ascii="Helvetica" w:hAnsi="Helvetica" w:cs="Calibri"/>
          <w:sz w:val="32"/>
          <w:szCs w:val="32"/>
          <w:rPrChange w:id="4858" w:author="Ryan" w:date="2017-04-30T19:28:00Z">
            <w:rPr>
              <w:rFonts w:ascii="Calibri" w:hAnsi="Calibri" w:cs="Calibri"/>
              <w:sz w:val="32"/>
              <w:szCs w:val="32"/>
            </w:rPr>
          </w:rPrChange>
        </w:rPr>
        <w:t>-</w:t>
      </w:r>
    </w:p>
    <w:p w14:paraId="5DDC116C" w14:textId="77777777" w:rsidR="00DA6427" w:rsidRPr="00C93E5C" w:rsidRDefault="00472BE7" w:rsidP="00DA6427">
      <w:pPr>
        <w:spacing w:after="0"/>
        <w:rPr>
          <w:rFonts w:ascii="Helvetica" w:hAnsi="Helvetica" w:cs="Calibri"/>
          <w:sz w:val="32"/>
          <w:szCs w:val="32"/>
          <w:rPrChange w:id="4859" w:author="Ryan" w:date="2017-04-30T19:28:00Z">
            <w:rPr>
              <w:rFonts w:ascii="Calibri" w:hAnsi="Calibri" w:cs="Calibri"/>
              <w:sz w:val="32"/>
              <w:szCs w:val="32"/>
            </w:rPr>
          </w:rPrChange>
        </w:rPr>
      </w:pPr>
      <w:proofErr w:type="spellStart"/>
      <w:r w:rsidRPr="00C93E5C">
        <w:rPr>
          <w:rFonts w:ascii="Helvetica" w:hAnsi="Helvetica" w:cs="Calibri"/>
          <w:sz w:val="32"/>
          <w:szCs w:val="32"/>
          <w:rPrChange w:id="4860" w:author="Ryan" w:date="2017-04-30T19:28:00Z">
            <w:rPr>
              <w:rFonts w:ascii="Calibri" w:hAnsi="Calibri" w:cs="Calibri"/>
              <w:sz w:val="32"/>
              <w:szCs w:val="32"/>
            </w:rPr>
          </w:rPrChange>
        </w:rPr>
        <w:t>liza</w:t>
      </w:r>
      <w:proofErr w:type="spellEnd"/>
      <w:r w:rsidR="00A2308A" w:rsidRPr="00C93E5C">
        <w:rPr>
          <w:rFonts w:ascii="Helvetica" w:hAnsi="Helvetica" w:cs="Calibri"/>
          <w:sz w:val="32"/>
          <w:szCs w:val="32"/>
          <w:rPrChange w:id="4861" w:author="Ryan" w:date="2017-04-30T19:28:00Z">
            <w:rPr>
              <w:rFonts w:ascii="Calibri" w:hAnsi="Calibri" w:cs="Calibri"/>
              <w:sz w:val="32"/>
              <w:szCs w:val="32"/>
            </w:rPr>
          </w:rPrChange>
        </w:rPr>
        <w:t xml:space="preserve"> </w:t>
      </w:r>
      <w:r w:rsidRPr="00C93E5C">
        <w:rPr>
          <w:rFonts w:ascii="Helvetica" w:hAnsi="Helvetica" w:cs="Calibri"/>
          <w:sz w:val="32"/>
          <w:szCs w:val="32"/>
          <w:rPrChange w:id="4862" w:author="Ryan" w:date="2017-04-30T19:28:00Z">
            <w:rPr>
              <w:rFonts w:ascii="Calibri" w:hAnsi="Calibri" w:cs="Calibri"/>
              <w:sz w:val="32"/>
              <w:szCs w:val="32"/>
            </w:rPr>
          </w:rPrChange>
        </w:rPr>
        <w:t>trembled as she was led up before the priest,</w:t>
      </w:r>
      <w:r w:rsidR="00A2308A" w:rsidRPr="00C93E5C">
        <w:rPr>
          <w:rFonts w:ascii="Helvetica" w:hAnsi="Helvetica" w:cs="Calibri"/>
          <w:sz w:val="32"/>
          <w:szCs w:val="32"/>
          <w:rPrChange w:id="4863" w:author="Ryan" w:date="2017-04-30T19:28:00Z">
            <w:rPr>
              <w:rFonts w:ascii="Calibri" w:hAnsi="Calibri" w:cs="Calibri"/>
              <w:sz w:val="32"/>
              <w:szCs w:val="32"/>
            </w:rPr>
          </w:rPrChange>
        </w:rPr>
        <w:t xml:space="preserve"> </w:t>
      </w:r>
    </w:p>
    <w:p w14:paraId="5E954D13" w14:textId="77777777" w:rsidR="00DA6427" w:rsidRPr="00C93E5C" w:rsidRDefault="00472BE7" w:rsidP="00DA6427">
      <w:pPr>
        <w:spacing w:after="0"/>
        <w:rPr>
          <w:rFonts w:ascii="Helvetica" w:hAnsi="Helvetica" w:cs="Calibri"/>
          <w:sz w:val="32"/>
          <w:szCs w:val="32"/>
          <w:rPrChange w:id="4864" w:author="Ryan" w:date="2017-04-30T19:28:00Z">
            <w:rPr>
              <w:rFonts w:ascii="Calibri" w:hAnsi="Calibri" w:cs="Calibri"/>
              <w:sz w:val="32"/>
              <w:szCs w:val="32"/>
            </w:rPr>
          </w:rPrChange>
        </w:rPr>
      </w:pPr>
      <w:r w:rsidRPr="00C93E5C">
        <w:rPr>
          <w:rFonts w:ascii="Helvetica" w:hAnsi="Helvetica" w:cs="Calibri"/>
          <w:sz w:val="32"/>
          <w:szCs w:val="32"/>
          <w:rPrChange w:id="4865" w:author="Ryan" w:date="2017-04-30T19:28:00Z">
            <w:rPr>
              <w:rFonts w:ascii="Calibri" w:hAnsi="Calibri" w:cs="Calibri"/>
              <w:sz w:val="32"/>
              <w:szCs w:val="32"/>
            </w:rPr>
          </w:rPrChange>
        </w:rPr>
        <w:t xml:space="preserve">and she shuddered when the direction was given </w:t>
      </w:r>
    </w:p>
    <w:p w14:paraId="20BAC0E0" w14:textId="148DD445" w:rsidR="00DA6427" w:rsidRPr="00C93E5C" w:rsidRDefault="00472BE7" w:rsidP="00DA6427">
      <w:pPr>
        <w:spacing w:after="0"/>
        <w:rPr>
          <w:rFonts w:ascii="Helvetica" w:hAnsi="Helvetica" w:cs="Calibri"/>
          <w:sz w:val="32"/>
          <w:szCs w:val="32"/>
          <w:rPrChange w:id="4866" w:author="Ryan" w:date="2017-04-30T19:28:00Z">
            <w:rPr>
              <w:rFonts w:ascii="Calibri" w:hAnsi="Calibri" w:cs="Calibri"/>
              <w:sz w:val="32"/>
              <w:szCs w:val="32"/>
            </w:rPr>
          </w:rPrChange>
        </w:rPr>
      </w:pPr>
      <w:r w:rsidRPr="00C93E5C">
        <w:rPr>
          <w:rFonts w:ascii="Helvetica" w:hAnsi="Helvetica" w:cs="Calibri"/>
          <w:sz w:val="32"/>
          <w:szCs w:val="32"/>
          <w:rPrChange w:id="4867" w:author="Ryan" w:date="2017-04-30T19:28:00Z">
            <w:rPr>
              <w:rFonts w:ascii="Calibri" w:hAnsi="Calibri" w:cs="Calibri"/>
              <w:sz w:val="32"/>
              <w:szCs w:val="32"/>
            </w:rPr>
          </w:rPrChange>
        </w:rPr>
        <w:t>for joining hands.</w:t>
      </w:r>
      <w:del w:id="4868" w:author="Ryan" w:date="2017-04-30T19:49:00Z">
        <w:r w:rsidR="00DA6427" w:rsidRPr="00C93E5C" w:rsidDel="00FB4514">
          <w:rPr>
            <w:rFonts w:ascii="Helvetica" w:hAnsi="Helvetica" w:cs="Calibri"/>
            <w:sz w:val="32"/>
            <w:szCs w:val="32"/>
            <w:rPrChange w:id="4869" w:author="Ryan" w:date="2017-04-30T19:28:00Z">
              <w:rPr>
                <w:rFonts w:ascii="Calibri" w:hAnsi="Calibri" w:cs="Calibri"/>
                <w:sz w:val="32"/>
                <w:szCs w:val="32"/>
              </w:rPr>
            </w:rPrChange>
          </w:rPr>
          <w:delText>—</w:delText>
        </w:r>
      </w:del>
      <w:ins w:id="4870" w:author="Ryan" w:date="2017-04-30T19:49:00Z">
        <w:r w:rsidR="00FB4514">
          <w:rPr>
            <w:rFonts w:ascii="Helvetica" w:hAnsi="Helvetica" w:cs="Calibri"/>
            <w:sz w:val="32"/>
            <w:szCs w:val="32"/>
          </w:rPr>
          <w:t>--</w:t>
        </w:r>
      </w:ins>
      <w:r w:rsidR="00423A55" w:rsidRPr="00C93E5C">
        <w:rPr>
          <w:rFonts w:ascii="Helvetica" w:hAnsi="Helvetica" w:cs="Calibri"/>
          <w:sz w:val="32"/>
          <w:szCs w:val="32"/>
          <w:rPrChange w:id="4871" w:author="Ryan" w:date="2017-04-30T19:28:00Z">
            <w:rPr>
              <w:rFonts w:ascii="Calibri" w:hAnsi="Calibri" w:cs="Calibri"/>
              <w:sz w:val="32"/>
              <w:szCs w:val="32"/>
            </w:rPr>
          </w:rPrChange>
        </w:rPr>
        <w:t>At this insta</w:t>
      </w:r>
      <w:r w:rsidRPr="00C93E5C">
        <w:rPr>
          <w:rFonts w:ascii="Helvetica" w:hAnsi="Helvetica" w:cs="Calibri"/>
          <w:sz w:val="32"/>
          <w:szCs w:val="32"/>
          <w:rPrChange w:id="4872" w:author="Ryan" w:date="2017-04-30T19:28:00Z">
            <w:rPr>
              <w:rFonts w:ascii="Calibri" w:hAnsi="Calibri" w:cs="Calibri"/>
              <w:sz w:val="32"/>
              <w:szCs w:val="32"/>
            </w:rPr>
          </w:rPrChange>
        </w:rPr>
        <w:t>nt</w:t>
      </w:r>
      <w:r w:rsidR="00A2308A" w:rsidRPr="00C93E5C">
        <w:rPr>
          <w:rFonts w:ascii="Helvetica" w:hAnsi="Helvetica" w:cs="Calibri"/>
          <w:sz w:val="32"/>
          <w:szCs w:val="32"/>
          <w:rPrChange w:id="4873" w:author="Ryan" w:date="2017-04-30T19:28:00Z">
            <w:rPr>
              <w:rFonts w:ascii="Calibri" w:hAnsi="Calibri" w:cs="Calibri"/>
              <w:sz w:val="32"/>
              <w:szCs w:val="32"/>
            </w:rPr>
          </w:rPrChange>
        </w:rPr>
        <w:t xml:space="preserve"> </w:t>
      </w:r>
      <w:r w:rsidRPr="00C93E5C">
        <w:rPr>
          <w:rFonts w:ascii="Helvetica" w:hAnsi="Helvetica" w:cs="Calibri"/>
          <w:sz w:val="32"/>
          <w:szCs w:val="32"/>
          <w:rPrChange w:id="4874" w:author="Ryan" w:date="2017-04-30T19:28:00Z">
            <w:rPr>
              <w:rFonts w:ascii="Calibri" w:hAnsi="Calibri" w:cs="Calibri"/>
              <w:sz w:val="32"/>
              <w:szCs w:val="32"/>
            </w:rPr>
          </w:rPrChange>
        </w:rPr>
        <w:t xml:space="preserve">a stranger </w:t>
      </w:r>
    </w:p>
    <w:p w14:paraId="3786053A" w14:textId="77777777" w:rsidR="00DA6427" w:rsidRPr="00C93E5C" w:rsidRDefault="00472BE7" w:rsidP="00DA6427">
      <w:pPr>
        <w:spacing w:after="0"/>
        <w:rPr>
          <w:rFonts w:ascii="Helvetica" w:hAnsi="Helvetica" w:cs="Calibri"/>
          <w:sz w:val="32"/>
          <w:szCs w:val="32"/>
          <w:rPrChange w:id="4875" w:author="Ryan" w:date="2017-04-30T19:28:00Z">
            <w:rPr>
              <w:rFonts w:ascii="Calibri" w:hAnsi="Calibri" w:cs="Calibri"/>
              <w:sz w:val="32"/>
              <w:szCs w:val="32"/>
            </w:rPr>
          </w:rPrChange>
        </w:rPr>
      </w:pPr>
      <w:r w:rsidRPr="00C93E5C">
        <w:rPr>
          <w:rFonts w:ascii="Helvetica" w:hAnsi="Helvetica" w:cs="Calibri"/>
          <w:sz w:val="32"/>
          <w:szCs w:val="32"/>
          <w:rPrChange w:id="4876" w:author="Ryan" w:date="2017-04-30T19:28:00Z">
            <w:rPr>
              <w:rFonts w:ascii="Calibri" w:hAnsi="Calibri" w:cs="Calibri"/>
              <w:sz w:val="32"/>
              <w:szCs w:val="32"/>
            </w:rPr>
          </w:rPrChange>
        </w:rPr>
        <w:t>was announced by the servants,</w:t>
      </w:r>
      <w:r w:rsidR="00A2308A" w:rsidRPr="00C93E5C">
        <w:rPr>
          <w:rFonts w:ascii="Helvetica" w:hAnsi="Helvetica" w:cs="Calibri"/>
          <w:sz w:val="32"/>
          <w:szCs w:val="32"/>
          <w:rPrChange w:id="4877" w:author="Ryan" w:date="2017-04-30T19:28:00Z">
            <w:rPr>
              <w:rFonts w:ascii="Calibri" w:hAnsi="Calibri" w:cs="Calibri"/>
              <w:sz w:val="32"/>
              <w:szCs w:val="32"/>
            </w:rPr>
          </w:rPrChange>
        </w:rPr>
        <w:t xml:space="preserve"> </w:t>
      </w:r>
      <w:r w:rsidRPr="00C93E5C">
        <w:rPr>
          <w:rFonts w:ascii="Helvetica" w:hAnsi="Helvetica" w:cs="Calibri"/>
          <w:sz w:val="32"/>
          <w:szCs w:val="32"/>
          <w:rPrChange w:id="4878" w:author="Ryan" w:date="2017-04-30T19:28:00Z">
            <w:rPr>
              <w:rFonts w:ascii="Calibri" w:hAnsi="Calibri" w:cs="Calibri"/>
              <w:sz w:val="32"/>
              <w:szCs w:val="32"/>
            </w:rPr>
          </w:rPrChange>
        </w:rPr>
        <w:t xml:space="preserve">who desired to </w:t>
      </w:r>
    </w:p>
    <w:p w14:paraId="2B835039" w14:textId="77777777" w:rsidR="00DA6427" w:rsidRPr="00C93E5C" w:rsidRDefault="00472BE7" w:rsidP="00DA6427">
      <w:pPr>
        <w:spacing w:after="0"/>
        <w:rPr>
          <w:rFonts w:ascii="Helvetica" w:hAnsi="Helvetica" w:cs="Calibri"/>
          <w:sz w:val="32"/>
          <w:szCs w:val="32"/>
          <w:rPrChange w:id="4879" w:author="Ryan" w:date="2017-04-30T19:28:00Z">
            <w:rPr>
              <w:rFonts w:ascii="Calibri" w:hAnsi="Calibri" w:cs="Calibri"/>
              <w:sz w:val="32"/>
              <w:szCs w:val="32"/>
            </w:rPr>
          </w:rPrChange>
        </w:rPr>
      </w:pPr>
      <w:r w:rsidRPr="00C93E5C">
        <w:rPr>
          <w:rFonts w:ascii="Helvetica" w:hAnsi="Helvetica" w:cs="Calibri"/>
          <w:sz w:val="32"/>
          <w:szCs w:val="32"/>
          <w:rPrChange w:id="4880" w:author="Ryan" w:date="2017-04-30T19:28:00Z">
            <w:rPr>
              <w:rFonts w:ascii="Calibri" w:hAnsi="Calibri" w:cs="Calibri"/>
              <w:sz w:val="32"/>
              <w:szCs w:val="32"/>
            </w:rPr>
          </w:rPrChange>
        </w:rPr>
        <w:t>be immediately admitted,</w:t>
      </w:r>
      <w:r w:rsidR="00A2308A" w:rsidRPr="00C93E5C">
        <w:rPr>
          <w:rFonts w:ascii="Helvetica" w:hAnsi="Helvetica" w:cs="Calibri"/>
          <w:sz w:val="32"/>
          <w:szCs w:val="32"/>
          <w:rPrChange w:id="4881" w:author="Ryan" w:date="2017-04-30T19:28:00Z">
            <w:rPr>
              <w:rFonts w:ascii="Calibri" w:hAnsi="Calibri" w:cs="Calibri"/>
              <w:sz w:val="32"/>
              <w:szCs w:val="32"/>
            </w:rPr>
          </w:rPrChange>
        </w:rPr>
        <w:t xml:space="preserve"> </w:t>
      </w:r>
      <w:r w:rsidRPr="00C93E5C">
        <w:rPr>
          <w:rFonts w:ascii="Helvetica" w:hAnsi="Helvetica" w:cs="Calibri"/>
          <w:sz w:val="32"/>
          <w:szCs w:val="32"/>
          <w:rPrChange w:id="4882" w:author="Ryan" w:date="2017-04-30T19:28:00Z">
            <w:rPr>
              <w:rFonts w:ascii="Calibri" w:hAnsi="Calibri" w:cs="Calibri"/>
              <w:sz w:val="32"/>
              <w:szCs w:val="32"/>
            </w:rPr>
          </w:rPrChange>
        </w:rPr>
        <w:t>as he had</w:t>
      </w:r>
      <w:r w:rsidR="00A2308A" w:rsidRPr="00C93E5C">
        <w:rPr>
          <w:rFonts w:ascii="Helvetica" w:hAnsi="Helvetica" w:cs="Calibri"/>
          <w:sz w:val="32"/>
          <w:szCs w:val="32"/>
          <w:rPrChange w:id="4883" w:author="Ryan" w:date="2017-04-30T19:28:00Z">
            <w:rPr>
              <w:rFonts w:ascii="Calibri" w:hAnsi="Calibri" w:cs="Calibri"/>
              <w:sz w:val="32"/>
              <w:szCs w:val="32"/>
            </w:rPr>
          </w:rPrChange>
        </w:rPr>
        <w:t xml:space="preserve"> something </w:t>
      </w:r>
    </w:p>
    <w:p w14:paraId="67A95F7D" w14:textId="77777777" w:rsidR="00DA6427" w:rsidRPr="00C93E5C" w:rsidRDefault="00A2308A" w:rsidP="00DA6427">
      <w:pPr>
        <w:spacing w:after="0"/>
        <w:rPr>
          <w:rFonts w:ascii="Helvetica" w:hAnsi="Helvetica" w:cs="Calibri"/>
          <w:sz w:val="32"/>
          <w:szCs w:val="32"/>
          <w:rPrChange w:id="4884" w:author="Ryan" w:date="2017-04-30T19:28:00Z">
            <w:rPr>
              <w:rFonts w:ascii="Calibri" w:hAnsi="Calibri" w:cs="Calibri"/>
              <w:sz w:val="32"/>
              <w:szCs w:val="32"/>
            </w:rPr>
          </w:rPrChange>
        </w:rPr>
      </w:pPr>
      <w:r w:rsidRPr="00C93E5C">
        <w:rPr>
          <w:rFonts w:ascii="Helvetica" w:hAnsi="Helvetica" w:cs="Calibri"/>
          <w:sz w:val="32"/>
          <w:szCs w:val="32"/>
          <w:rPrChange w:id="4885" w:author="Ryan" w:date="2017-04-30T19:28:00Z">
            <w:rPr>
              <w:rFonts w:ascii="Calibri" w:hAnsi="Calibri" w:cs="Calibri"/>
              <w:sz w:val="32"/>
              <w:szCs w:val="32"/>
            </w:rPr>
          </w:rPrChange>
        </w:rPr>
        <w:t>of importance to com</w:t>
      </w:r>
      <w:r w:rsidR="00472BE7" w:rsidRPr="00C93E5C">
        <w:rPr>
          <w:rFonts w:ascii="Helvetica" w:hAnsi="Helvetica" w:cs="Calibri"/>
          <w:sz w:val="32"/>
          <w:szCs w:val="32"/>
          <w:rPrChange w:id="4886" w:author="Ryan" w:date="2017-04-30T19:28:00Z">
            <w:rPr>
              <w:rFonts w:ascii="Calibri" w:hAnsi="Calibri" w:cs="Calibri"/>
              <w:sz w:val="32"/>
              <w:szCs w:val="32"/>
            </w:rPr>
          </w:rPrChange>
        </w:rPr>
        <w:t xml:space="preserve">municate </w:t>
      </w:r>
      <w:r w:rsidRPr="00C93E5C">
        <w:rPr>
          <w:rFonts w:ascii="Helvetica" w:hAnsi="Helvetica" w:cs="Calibri"/>
          <w:sz w:val="32"/>
          <w:szCs w:val="32"/>
          <w:rPrChange w:id="4887" w:author="Ryan" w:date="2017-04-30T19:28:00Z">
            <w:rPr>
              <w:rFonts w:ascii="Calibri" w:hAnsi="Calibri" w:cs="Calibri"/>
              <w:sz w:val="32"/>
              <w:szCs w:val="32"/>
            </w:rPr>
          </w:rPrChange>
        </w:rPr>
        <w:t xml:space="preserve">to Eliza's father. </w:t>
      </w:r>
    </w:p>
    <w:p w14:paraId="67C134DF" w14:textId="20150B79" w:rsidR="00DA6427" w:rsidRPr="00C93E5C" w:rsidRDefault="00A2308A" w:rsidP="00DA6427">
      <w:pPr>
        <w:spacing w:after="0"/>
        <w:rPr>
          <w:rFonts w:ascii="Helvetica" w:hAnsi="Helvetica" w:cs="Calibri"/>
          <w:sz w:val="32"/>
          <w:szCs w:val="32"/>
          <w:rPrChange w:id="4888" w:author="Ryan" w:date="2017-04-30T19:28:00Z">
            <w:rPr>
              <w:rFonts w:ascii="Calibri" w:hAnsi="Calibri" w:cs="Calibri"/>
              <w:sz w:val="32"/>
              <w:szCs w:val="32"/>
            </w:rPr>
          </w:rPrChange>
        </w:rPr>
      </w:pPr>
      <w:r w:rsidRPr="00C93E5C">
        <w:rPr>
          <w:rFonts w:ascii="Helvetica" w:hAnsi="Helvetica" w:cs="Calibri"/>
          <w:sz w:val="32"/>
          <w:szCs w:val="32"/>
          <w:rPrChange w:id="4889" w:author="Ryan" w:date="2017-04-30T19:28:00Z">
            <w:rPr>
              <w:rFonts w:ascii="Calibri" w:hAnsi="Calibri" w:cs="Calibri"/>
              <w:sz w:val="32"/>
              <w:szCs w:val="32"/>
            </w:rPr>
          </w:rPrChange>
        </w:rPr>
        <w:t>It was a cri</w:t>
      </w:r>
      <w:r w:rsidR="00DA6427" w:rsidRPr="00C93E5C">
        <w:rPr>
          <w:rFonts w:ascii="Helvetica" w:hAnsi="Helvetica" w:cs="Calibri"/>
          <w:sz w:val="32"/>
          <w:szCs w:val="32"/>
          <w:rPrChange w:id="4890" w:author="Ryan" w:date="2017-04-30T19:28:00Z">
            <w:rPr>
              <w:rFonts w:ascii="Calibri" w:hAnsi="Calibri" w:cs="Calibri"/>
              <w:sz w:val="32"/>
              <w:szCs w:val="32"/>
            </w:rPr>
          </w:rPrChange>
        </w:rPr>
        <w:t>tical time</w:t>
      </w:r>
      <w:del w:id="4891" w:author="Ryan" w:date="2017-04-30T19:49:00Z">
        <w:r w:rsidR="00DA6427" w:rsidRPr="00C93E5C" w:rsidDel="00FB4514">
          <w:rPr>
            <w:rFonts w:ascii="Helvetica" w:hAnsi="Helvetica" w:cs="Calibri"/>
            <w:sz w:val="32"/>
            <w:szCs w:val="32"/>
            <w:rPrChange w:id="4892" w:author="Ryan" w:date="2017-04-30T19:28:00Z">
              <w:rPr>
                <w:rFonts w:ascii="Calibri" w:hAnsi="Calibri" w:cs="Calibri"/>
                <w:sz w:val="32"/>
                <w:szCs w:val="32"/>
              </w:rPr>
            </w:rPrChange>
          </w:rPr>
          <w:delText>—</w:delText>
        </w:r>
      </w:del>
      <w:ins w:id="4893" w:author="Ryan" w:date="2017-04-30T19:49:00Z">
        <w:r w:rsidR="00FB4514">
          <w:rPr>
            <w:rFonts w:ascii="Helvetica" w:hAnsi="Helvetica" w:cs="Calibri"/>
            <w:sz w:val="32"/>
            <w:szCs w:val="32"/>
          </w:rPr>
          <w:t>--</w:t>
        </w:r>
      </w:ins>
      <w:r w:rsidR="00472BE7" w:rsidRPr="00C93E5C">
        <w:rPr>
          <w:rFonts w:ascii="Helvetica" w:hAnsi="Helvetica" w:cs="Calibri"/>
          <w:sz w:val="32"/>
          <w:szCs w:val="32"/>
          <w:rPrChange w:id="4894" w:author="Ryan" w:date="2017-04-30T19:28:00Z">
            <w:rPr>
              <w:rFonts w:ascii="Calibri" w:hAnsi="Calibri" w:cs="Calibri"/>
              <w:sz w:val="32"/>
              <w:szCs w:val="32"/>
            </w:rPr>
          </w:rPrChange>
        </w:rPr>
        <w:t>he could not then be at</w:t>
      </w:r>
      <w:r w:rsidR="00DA6427" w:rsidRPr="00C93E5C">
        <w:rPr>
          <w:rFonts w:ascii="Helvetica" w:hAnsi="Helvetica" w:cs="Calibri"/>
          <w:sz w:val="32"/>
          <w:szCs w:val="32"/>
          <w:rPrChange w:id="4895" w:author="Ryan" w:date="2017-04-30T19:28:00Z">
            <w:rPr>
              <w:rFonts w:ascii="Calibri" w:hAnsi="Calibri" w:cs="Calibri"/>
              <w:sz w:val="32"/>
              <w:szCs w:val="32"/>
            </w:rPr>
          </w:rPrChange>
        </w:rPr>
        <w:t>-</w:t>
      </w:r>
    </w:p>
    <w:p w14:paraId="7A162F84" w14:textId="77777777" w:rsidR="00DA6427" w:rsidRPr="00C93E5C" w:rsidRDefault="00DA6427" w:rsidP="00472BE7">
      <w:pPr>
        <w:spacing w:after="0"/>
        <w:rPr>
          <w:rFonts w:ascii="Helvetica" w:hAnsi="Helvetica" w:cs="Calibri"/>
          <w:sz w:val="32"/>
          <w:szCs w:val="32"/>
          <w:rPrChange w:id="4896" w:author="Ryan" w:date="2017-04-30T19:28:00Z">
            <w:rPr>
              <w:rFonts w:ascii="Calibri" w:hAnsi="Calibri" w:cs="Calibri"/>
              <w:sz w:val="32"/>
              <w:szCs w:val="32"/>
            </w:rPr>
          </w:rPrChange>
        </w:rPr>
      </w:pPr>
      <w:r w:rsidRPr="00C93E5C">
        <w:rPr>
          <w:rFonts w:ascii="Helvetica" w:hAnsi="Helvetica" w:cs="Calibri"/>
          <w:sz w:val="32"/>
          <w:szCs w:val="32"/>
          <w:rPrChange w:id="4897" w:author="Ryan" w:date="2017-04-30T19:28:00Z">
            <w:rPr>
              <w:rFonts w:ascii="Calibri" w:hAnsi="Calibri" w:cs="Calibri"/>
              <w:sz w:val="32"/>
              <w:szCs w:val="32"/>
            </w:rPr>
          </w:rPrChange>
        </w:rPr>
        <w:t xml:space="preserve">tended </w:t>
      </w:r>
      <w:r w:rsidR="00472BE7" w:rsidRPr="00C93E5C">
        <w:rPr>
          <w:rFonts w:ascii="Helvetica" w:hAnsi="Helvetica" w:cs="Calibri"/>
          <w:sz w:val="32"/>
          <w:szCs w:val="32"/>
          <w:rPrChange w:id="4898" w:author="Ryan" w:date="2017-04-30T19:28:00Z">
            <w:rPr>
              <w:rFonts w:ascii="Calibri" w:hAnsi="Calibri" w:cs="Calibri"/>
              <w:sz w:val="32"/>
              <w:szCs w:val="32"/>
            </w:rPr>
          </w:rPrChange>
        </w:rPr>
        <w:t>to. The s</w:t>
      </w:r>
      <w:r w:rsidR="00A2308A" w:rsidRPr="00C93E5C">
        <w:rPr>
          <w:rFonts w:ascii="Helvetica" w:hAnsi="Helvetica" w:cs="Calibri"/>
          <w:sz w:val="32"/>
          <w:szCs w:val="32"/>
          <w:rPrChange w:id="4899" w:author="Ryan" w:date="2017-04-30T19:28:00Z">
            <w:rPr>
              <w:rFonts w:ascii="Calibri" w:hAnsi="Calibri" w:cs="Calibri"/>
              <w:sz w:val="32"/>
              <w:szCs w:val="32"/>
            </w:rPr>
          </w:rPrChange>
        </w:rPr>
        <w:t>tranger did not wait for com</w:t>
      </w:r>
      <w:r w:rsidRPr="00C93E5C">
        <w:rPr>
          <w:rFonts w:ascii="Helvetica" w:hAnsi="Helvetica" w:cs="Calibri"/>
          <w:sz w:val="32"/>
          <w:szCs w:val="32"/>
          <w:rPrChange w:id="4900" w:author="Ryan" w:date="2017-04-30T19:28:00Z">
            <w:rPr>
              <w:rFonts w:ascii="Calibri" w:hAnsi="Calibri" w:cs="Calibri"/>
              <w:sz w:val="32"/>
              <w:szCs w:val="32"/>
            </w:rPr>
          </w:rPrChange>
        </w:rPr>
        <w:t>-</w:t>
      </w:r>
    </w:p>
    <w:p w14:paraId="4029D95C" w14:textId="6265E178" w:rsidR="00DA6427" w:rsidRPr="00C93E5C" w:rsidRDefault="00472BE7" w:rsidP="00472BE7">
      <w:pPr>
        <w:spacing w:after="0"/>
        <w:rPr>
          <w:rFonts w:ascii="Helvetica" w:hAnsi="Helvetica" w:cs="Calibri"/>
          <w:sz w:val="32"/>
          <w:szCs w:val="32"/>
          <w:rPrChange w:id="4901" w:author="Ryan" w:date="2017-04-30T19:28:00Z">
            <w:rPr>
              <w:rFonts w:ascii="Calibri" w:hAnsi="Calibri" w:cs="Calibri"/>
              <w:sz w:val="32"/>
              <w:szCs w:val="32"/>
            </w:rPr>
          </w:rPrChange>
        </w:rPr>
      </w:pPr>
      <w:proofErr w:type="spellStart"/>
      <w:r w:rsidRPr="00C93E5C">
        <w:rPr>
          <w:rFonts w:ascii="Helvetica" w:hAnsi="Helvetica" w:cs="Calibri"/>
          <w:sz w:val="32"/>
          <w:szCs w:val="32"/>
          <w:rPrChange w:id="4902" w:author="Ryan" w:date="2017-04-30T19:28:00Z">
            <w:rPr>
              <w:rFonts w:ascii="Calibri" w:hAnsi="Calibri" w:cs="Calibri"/>
              <w:sz w:val="32"/>
              <w:szCs w:val="32"/>
            </w:rPr>
          </w:rPrChange>
        </w:rPr>
        <w:t>plaisance</w:t>
      </w:r>
      <w:proofErr w:type="spellEnd"/>
      <w:r w:rsidRPr="00C93E5C">
        <w:rPr>
          <w:rFonts w:ascii="Helvetica" w:hAnsi="Helvetica" w:cs="Calibri"/>
          <w:sz w:val="32"/>
          <w:szCs w:val="32"/>
          <w:rPrChange w:id="4903" w:author="Ryan" w:date="2017-04-30T19:28:00Z">
            <w:rPr>
              <w:rFonts w:ascii="Calibri" w:hAnsi="Calibri" w:cs="Calibri"/>
              <w:sz w:val="32"/>
              <w:szCs w:val="32"/>
            </w:rPr>
          </w:rPrChange>
        </w:rPr>
        <w:t>.</w:t>
      </w:r>
      <w:r w:rsidR="00DA6427" w:rsidRPr="00C93E5C">
        <w:rPr>
          <w:rFonts w:ascii="Helvetica" w:hAnsi="Helvetica" w:cs="Calibri"/>
          <w:sz w:val="32"/>
          <w:szCs w:val="32"/>
          <w:rPrChange w:id="4904" w:author="Ryan" w:date="2017-04-30T19:28:00Z">
            <w:rPr>
              <w:rFonts w:ascii="Calibri" w:hAnsi="Calibri" w:cs="Calibri"/>
              <w:sz w:val="32"/>
              <w:szCs w:val="32"/>
            </w:rPr>
          </w:rPrChange>
        </w:rPr>
        <w:t xml:space="preserve"> </w:t>
      </w:r>
      <w:del w:id="4905" w:author="Ryan" w:date="2017-04-30T19:49:00Z">
        <w:r w:rsidR="00DA6427" w:rsidRPr="00C93E5C" w:rsidDel="00FB4514">
          <w:rPr>
            <w:rFonts w:ascii="Helvetica" w:hAnsi="Helvetica" w:cs="Calibri"/>
            <w:sz w:val="32"/>
            <w:szCs w:val="32"/>
            <w:rPrChange w:id="4906" w:author="Ryan" w:date="2017-04-30T19:28:00Z">
              <w:rPr>
                <w:rFonts w:ascii="Calibri" w:hAnsi="Calibri" w:cs="Calibri"/>
                <w:sz w:val="32"/>
                <w:szCs w:val="32"/>
              </w:rPr>
            </w:rPrChange>
          </w:rPr>
          <w:delText>—</w:delText>
        </w:r>
      </w:del>
      <w:ins w:id="4907" w:author="Ryan" w:date="2017-04-30T19:49:00Z">
        <w:r w:rsidR="00FB4514">
          <w:rPr>
            <w:rFonts w:ascii="Helvetica" w:hAnsi="Helvetica" w:cs="Calibri"/>
            <w:sz w:val="32"/>
            <w:szCs w:val="32"/>
          </w:rPr>
          <w:t>--</w:t>
        </w:r>
      </w:ins>
      <w:r w:rsidRPr="00C93E5C">
        <w:rPr>
          <w:rFonts w:ascii="Helvetica" w:hAnsi="Helvetica" w:cs="Calibri"/>
          <w:sz w:val="32"/>
          <w:szCs w:val="32"/>
          <w:rPrChange w:id="4908" w:author="Ryan" w:date="2017-04-30T19:28:00Z">
            <w:rPr>
              <w:rFonts w:ascii="Calibri" w:hAnsi="Calibri" w:cs="Calibri"/>
              <w:sz w:val="32"/>
              <w:szCs w:val="32"/>
            </w:rPr>
          </w:rPrChange>
        </w:rPr>
        <w:t>A pale and emaciated figure</w:t>
      </w:r>
      <w:r w:rsidR="00DA6427" w:rsidRPr="00C93E5C">
        <w:rPr>
          <w:rFonts w:ascii="Helvetica" w:hAnsi="Helvetica" w:cs="Calibri"/>
          <w:sz w:val="32"/>
          <w:szCs w:val="32"/>
          <w:rPrChange w:id="4909" w:author="Ryan" w:date="2017-04-30T19:28:00Z">
            <w:rPr>
              <w:rFonts w:ascii="Calibri" w:hAnsi="Calibri" w:cs="Calibri"/>
              <w:sz w:val="32"/>
              <w:szCs w:val="32"/>
            </w:rPr>
          </w:rPrChange>
        </w:rPr>
        <w:t xml:space="preserve"> </w:t>
      </w:r>
      <w:r w:rsidRPr="00C93E5C">
        <w:rPr>
          <w:rFonts w:ascii="Helvetica" w:hAnsi="Helvetica" w:cs="Calibri"/>
          <w:sz w:val="32"/>
          <w:szCs w:val="32"/>
          <w:rPrChange w:id="4910" w:author="Ryan" w:date="2017-04-30T19:28:00Z">
            <w:rPr>
              <w:rFonts w:ascii="Calibri" w:hAnsi="Calibri" w:cs="Calibri"/>
              <w:sz w:val="32"/>
              <w:szCs w:val="32"/>
            </w:rPr>
          </w:rPrChange>
        </w:rPr>
        <w:t xml:space="preserve">pressed </w:t>
      </w:r>
    </w:p>
    <w:p w14:paraId="20846262" w14:textId="77777777" w:rsidR="00DA6427" w:rsidRPr="00C93E5C" w:rsidRDefault="00472BE7" w:rsidP="00472BE7">
      <w:pPr>
        <w:spacing w:after="0"/>
        <w:rPr>
          <w:rFonts w:ascii="Helvetica" w:hAnsi="Helvetica" w:cs="Calibri"/>
          <w:sz w:val="32"/>
          <w:szCs w:val="32"/>
          <w:rPrChange w:id="4911" w:author="Ryan" w:date="2017-04-30T19:28:00Z">
            <w:rPr>
              <w:rFonts w:ascii="Calibri" w:hAnsi="Calibri" w:cs="Calibri"/>
              <w:sz w:val="32"/>
              <w:szCs w:val="32"/>
            </w:rPr>
          </w:rPrChange>
        </w:rPr>
      </w:pPr>
      <w:r w:rsidRPr="00C93E5C">
        <w:rPr>
          <w:rFonts w:ascii="Helvetica" w:hAnsi="Helvetica" w:cs="Calibri"/>
          <w:sz w:val="32"/>
          <w:szCs w:val="32"/>
          <w:rPrChange w:id="4912" w:author="Ryan" w:date="2017-04-30T19:28:00Z">
            <w:rPr>
              <w:rFonts w:ascii="Calibri" w:hAnsi="Calibri" w:cs="Calibri"/>
              <w:sz w:val="32"/>
              <w:szCs w:val="32"/>
            </w:rPr>
          </w:rPrChange>
        </w:rPr>
        <w:t>through the crowd, and came near</w:t>
      </w:r>
      <w:r w:rsidR="00A2308A" w:rsidRPr="00C93E5C">
        <w:rPr>
          <w:rFonts w:ascii="Helvetica" w:hAnsi="Helvetica" w:cs="Calibri"/>
          <w:sz w:val="32"/>
          <w:szCs w:val="32"/>
          <w:rPrChange w:id="4913" w:author="Ryan" w:date="2017-04-30T19:28:00Z">
            <w:rPr>
              <w:rFonts w:ascii="Calibri" w:hAnsi="Calibri" w:cs="Calibri"/>
              <w:sz w:val="32"/>
              <w:szCs w:val="32"/>
            </w:rPr>
          </w:rPrChange>
        </w:rPr>
        <w:t xml:space="preserve"> </w:t>
      </w:r>
      <w:r w:rsidRPr="00C93E5C">
        <w:rPr>
          <w:rFonts w:ascii="Helvetica" w:hAnsi="Helvetica" w:cs="Calibri"/>
          <w:sz w:val="32"/>
          <w:szCs w:val="32"/>
          <w:rPrChange w:id="4914" w:author="Ryan" w:date="2017-04-30T19:28:00Z">
            <w:rPr>
              <w:rFonts w:ascii="Calibri" w:hAnsi="Calibri" w:cs="Calibri"/>
              <w:sz w:val="32"/>
              <w:szCs w:val="32"/>
            </w:rPr>
          </w:rPrChange>
        </w:rPr>
        <w:t>to the p</w:t>
      </w:r>
      <w:r w:rsidR="00A2308A" w:rsidRPr="00C93E5C">
        <w:rPr>
          <w:rFonts w:ascii="Helvetica" w:hAnsi="Helvetica" w:cs="Calibri"/>
          <w:sz w:val="32"/>
          <w:szCs w:val="32"/>
          <w:rPrChange w:id="4915" w:author="Ryan" w:date="2017-04-30T19:28:00Z">
            <w:rPr>
              <w:rFonts w:ascii="Calibri" w:hAnsi="Calibri" w:cs="Calibri"/>
              <w:sz w:val="32"/>
              <w:szCs w:val="32"/>
            </w:rPr>
          </w:rPrChange>
        </w:rPr>
        <w:t xml:space="preserve">lace </w:t>
      </w:r>
    </w:p>
    <w:p w14:paraId="11BF19C7" w14:textId="77777777" w:rsidR="00DA6427" w:rsidRPr="00C93E5C" w:rsidRDefault="00A2308A" w:rsidP="00472BE7">
      <w:pPr>
        <w:spacing w:after="0"/>
        <w:rPr>
          <w:rFonts w:ascii="Helvetica" w:hAnsi="Helvetica" w:cs="Calibri"/>
          <w:sz w:val="32"/>
          <w:szCs w:val="32"/>
          <w:rPrChange w:id="4916" w:author="Ryan" w:date="2017-04-30T19:28:00Z">
            <w:rPr>
              <w:rFonts w:ascii="Calibri" w:hAnsi="Calibri" w:cs="Calibri"/>
              <w:sz w:val="32"/>
              <w:szCs w:val="32"/>
            </w:rPr>
          </w:rPrChange>
        </w:rPr>
      </w:pPr>
      <w:r w:rsidRPr="00C93E5C">
        <w:rPr>
          <w:rFonts w:ascii="Helvetica" w:hAnsi="Helvetica" w:cs="Calibri"/>
          <w:sz w:val="32"/>
          <w:szCs w:val="32"/>
          <w:rPrChange w:id="4917" w:author="Ryan" w:date="2017-04-30T19:28:00Z">
            <w:rPr>
              <w:rFonts w:ascii="Calibri" w:hAnsi="Calibri" w:cs="Calibri"/>
              <w:sz w:val="32"/>
              <w:szCs w:val="32"/>
            </w:rPr>
          </w:rPrChange>
        </w:rPr>
        <w:t>where the ceremony was per</w:t>
      </w:r>
      <w:r w:rsidR="00472BE7" w:rsidRPr="00C93E5C">
        <w:rPr>
          <w:rFonts w:ascii="Helvetica" w:hAnsi="Helvetica" w:cs="Calibri"/>
          <w:sz w:val="32"/>
          <w:szCs w:val="32"/>
          <w:rPrChange w:id="4918" w:author="Ryan" w:date="2017-04-30T19:28:00Z">
            <w:rPr>
              <w:rFonts w:ascii="Calibri" w:hAnsi="Calibri" w:cs="Calibri"/>
              <w:sz w:val="32"/>
              <w:szCs w:val="32"/>
            </w:rPr>
          </w:rPrChange>
        </w:rPr>
        <w:t xml:space="preserve">forming. Eliza's </w:t>
      </w:r>
    </w:p>
    <w:p w14:paraId="6B4CA867" w14:textId="7987A17D" w:rsidR="00DA6427" w:rsidRPr="00C93E5C" w:rsidRDefault="00DA6427" w:rsidP="00472BE7">
      <w:pPr>
        <w:spacing w:after="0"/>
        <w:rPr>
          <w:rFonts w:ascii="Helvetica" w:hAnsi="Helvetica" w:cs="Calibri"/>
          <w:sz w:val="32"/>
          <w:szCs w:val="32"/>
          <w:rPrChange w:id="4919" w:author="Ryan" w:date="2017-04-30T19:28:00Z">
            <w:rPr>
              <w:rFonts w:ascii="Calibri" w:hAnsi="Calibri" w:cs="Calibri"/>
              <w:sz w:val="32"/>
              <w:szCs w:val="32"/>
            </w:rPr>
          </w:rPrChange>
        </w:rPr>
      </w:pPr>
      <w:r w:rsidRPr="00C93E5C">
        <w:rPr>
          <w:rFonts w:ascii="Helvetica" w:hAnsi="Helvetica" w:cs="Calibri"/>
          <w:sz w:val="32"/>
          <w:szCs w:val="32"/>
          <w:rPrChange w:id="4920" w:author="Ryan" w:date="2017-04-30T19:28:00Z">
            <w:rPr>
              <w:rFonts w:ascii="Calibri" w:hAnsi="Calibri" w:cs="Calibri"/>
              <w:sz w:val="32"/>
              <w:szCs w:val="32"/>
            </w:rPr>
          </w:rPrChange>
        </w:rPr>
        <w:t>eye caught his countenance</w:t>
      </w:r>
      <w:del w:id="4921" w:author="Ryan" w:date="2017-04-30T19:49:00Z">
        <w:r w:rsidRPr="00C93E5C" w:rsidDel="00FB4514">
          <w:rPr>
            <w:rFonts w:ascii="Helvetica" w:hAnsi="Helvetica" w:cs="Calibri"/>
            <w:sz w:val="32"/>
            <w:szCs w:val="32"/>
            <w:rPrChange w:id="4922" w:author="Ryan" w:date="2017-04-30T19:28:00Z">
              <w:rPr>
                <w:rFonts w:ascii="Calibri" w:hAnsi="Calibri" w:cs="Calibri"/>
                <w:sz w:val="32"/>
                <w:szCs w:val="32"/>
              </w:rPr>
            </w:rPrChange>
          </w:rPr>
          <w:delText>—</w:delText>
        </w:r>
      </w:del>
      <w:ins w:id="4923" w:author="Ryan" w:date="2017-04-30T19:49:00Z">
        <w:r w:rsidR="00FB4514">
          <w:rPr>
            <w:rFonts w:ascii="Helvetica" w:hAnsi="Helvetica" w:cs="Calibri"/>
            <w:sz w:val="32"/>
            <w:szCs w:val="32"/>
          </w:rPr>
          <w:t>--</w:t>
        </w:r>
      </w:ins>
      <w:r w:rsidR="00472BE7" w:rsidRPr="00C93E5C">
        <w:rPr>
          <w:rFonts w:ascii="Helvetica" w:hAnsi="Helvetica" w:cs="Calibri"/>
          <w:sz w:val="32"/>
          <w:szCs w:val="32"/>
          <w:rPrChange w:id="4924" w:author="Ryan" w:date="2017-04-30T19:28:00Z">
            <w:rPr>
              <w:rFonts w:ascii="Calibri" w:hAnsi="Calibri" w:cs="Calibri"/>
              <w:sz w:val="32"/>
              <w:szCs w:val="32"/>
            </w:rPr>
          </w:rPrChange>
        </w:rPr>
        <w:t xml:space="preserve">It was the person </w:t>
      </w:r>
    </w:p>
    <w:p w14:paraId="76E571B3" w14:textId="77777777" w:rsidR="00DA6427" w:rsidRPr="00C93E5C" w:rsidRDefault="00472BE7" w:rsidP="00472BE7">
      <w:pPr>
        <w:spacing w:after="0"/>
        <w:rPr>
          <w:rFonts w:ascii="Helvetica" w:hAnsi="Helvetica" w:cs="Calibri"/>
          <w:sz w:val="32"/>
          <w:szCs w:val="32"/>
          <w:rPrChange w:id="4925" w:author="Ryan" w:date="2017-04-30T19:28:00Z">
            <w:rPr>
              <w:rFonts w:ascii="Calibri" w:hAnsi="Calibri" w:cs="Calibri"/>
              <w:sz w:val="32"/>
              <w:szCs w:val="32"/>
            </w:rPr>
          </w:rPrChange>
        </w:rPr>
      </w:pPr>
      <w:r w:rsidRPr="00C93E5C">
        <w:rPr>
          <w:rFonts w:ascii="Helvetica" w:hAnsi="Helvetica" w:cs="Calibri"/>
          <w:sz w:val="32"/>
          <w:szCs w:val="32"/>
          <w:rPrChange w:id="4926" w:author="Ryan" w:date="2017-04-30T19:28:00Z">
            <w:rPr>
              <w:rFonts w:ascii="Calibri" w:hAnsi="Calibri" w:cs="Calibri"/>
              <w:sz w:val="32"/>
              <w:szCs w:val="32"/>
            </w:rPr>
          </w:rPrChange>
        </w:rPr>
        <w:t>who had assisted</w:t>
      </w:r>
      <w:r w:rsidR="00A2308A" w:rsidRPr="00C93E5C">
        <w:rPr>
          <w:rFonts w:ascii="Helvetica" w:hAnsi="Helvetica" w:cs="Calibri"/>
          <w:sz w:val="32"/>
          <w:szCs w:val="32"/>
          <w:rPrChange w:id="4927" w:author="Ryan" w:date="2017-04-30T19:28:00Z">
            <w:rPr>
              <w:rFonts w:ascii="Calibri" w:hAnsi="Calibri" w:cs="Calibri"/>
              <w:sz w:val="32"/>
              <w:szCs w:val="32"/>
            </w:rPr>
          </w:rPrChange>
        </w:rPr>
        <w:t xml:space="preserve"> </w:t>
      </w:r>
      <w:r w:rsidRPr="00C93E5C">
        <w:rPr>
          <w:rFonts w:ascii="Helvetica" w:hAnsi="Helvetica" w:cs="Calibri"/>
          <w:sz w:val="32"/>
          <w:szCs w:val="32"/>
          <w:rPrChange w:id="4928" w:author="Ryan" w:date="2017-04-30T19:28:00Z">
            <w:rPr>
              <w:rFonts w:ascii="Calibri" w:hAnsi="Calibri" w:cs="Calibri"/>
              <w:sz w:val="32"/>
              <w:szCs w:val="32"/>
            </w:rPr>
          </w:rPrChange>
        </w:rPr>
        <w:t xml:space="preserve">her in her dream! But what was </w:t>
      </w:r>
    </w:p>
    <w:p w14:paraId="5B47CAA6" w14:textId="77777777" w:rsidR="00DA6427" w:rsidRPr="00C93E5C" w:rsidRDefault="00472BE7" w:rsidP="00472BE7">
      <w:pPr>
        <w:spacing w:after="0"/>
        <w:rPr>
          <w:rFonts w:ascii="Helvetica" w:hAnsi="Helvetica" w:cs="Calibri"/>
          <w:sz w:val="32"/>
          <w:szCs w:val="32"/>
          <w:rPrChange w:id="4929" w:author="Ryan" w:date="2017-04-30T19:28:00Z">
            <w:rPr>
              <w:rFonts w:ascii="Calibri" w:hAnsi="Calibri" w:cs="Calibri"/>
              <w:sz w:val="32"/>
              <w:szCs w:val="32"/>
            </w:rPr>
          </w:rPrChange>
        </w:rPr>
      </w:pPr>
      <w:r w:rsidRPr="00C93E5C">
        <w:rPr>
          <w:rFonts w:ascii="Helvetica" w:hAnsi="Helvetica" w:cs="Calibri"/>
          <w:sz w:val="32"/>
          <w:szCs w:val="32"/>
          <w:rPrChange w:id="4930" w:author="Ryan" w:date="2017-04-30T19:28:00Z">
            <w:rPr>
              <w:rFonts w:ascii="Calibri" w:hAnsi="Calibri" w:cs="Calibri"/>
              <w:sz w:val="32"/>
              <w:szCs w:val="32"/>
            </w:rPr>
          </w:rPrChange>
        </w:rPr>
        <w:t>her</w:t>
      </w:r>
      <w:r w:rsidR="00DA6427" w:rsidRPr="00C93E5C">
        <w:rPr>
          <w:rFonts w:ascii="Helvetica" w:hAnsi="Helvetica" w:cs="Calibri"/>
          <w:sz w:val="32"/>
          <w:szCs w:val="32"/>
          <w:rPrChange w:id="4931" w:author="Ryan" w:date="2017-04-30T19:28:00Z">
            <w:rPr>
              <w:rFonts w:ascii="Calibri" w:hAnsi="Calibri" w:cs="Calibri"/>
              <w:sz w:val="32"/>
              <w:szCs w:val="32"/>
            </w:rPr>
          </w:rPrChange>
        </w:rPr>
        <w:t xml:space="preserve"> </w:t>
      </w:r>
      <w:r w:rsidRPr="00C93E5C">
        <w:rPr>
          <w:rFonts w:ascii="Helvetica" w:hAnsi="Helvetica" w:cs="Calibri"/>
          <w:sz w:val="32"/>
          <w:szCs w:val="32"/>
          <w:rPrChange w:id="4932" w:author="Ryan" w:date="2017-04-30T19:28:00Z">
            <w:rPr>
              <w:rFonts w:ascii="Calibri" w:hAnsi="Calibri" w:cs="Calibri"/>
              <w:sz w:val="32"/>
              <w:szCs w:val="32"/>
            </w:rPr>
          </w:rPrChange>
        </w:rPr>
        <w:t>amazement, when</w:t>
      </w:r>
      <w:r w:rsidR="00DA6427" w:rsidRPr="00C93E5C">
        <w:rPr>
          <w:rFonts w:ascii="Helvetica" w:hAnsi="Helvetica" w:cs="Calibri"/>
          <w:sz w:val="32"/>
          <w:szCs w:val="32"/>
          <w:rPrChange w:id="4933" w:author="Ryan" w:date="2017-04-30T19:28:00Z">
            <w:rPr>
              <w:rFonts w:ascii="Calibri" w:hAnsi="Calibri" w:cs="Calibri"/>
              <w:sz w:val="32"/>
              <w:szCs w:val="32"/>
            </w:rPr>
          </w:rPrChange>
        </w:rPr>
        <w:t>,</w:t>
      </w:r>
      <w:r w:rsidRPr="00C93E5C">
        <w:rPr>
          <w:rFonts w:ascii="Helvetica" w:hAnsi="Helvetica" w:cs="Calibri"/>
          <w:sz w:val="32"/>
          <w:szCs w:val="32"/>
          <w:rPrChange w:id="4934" w:author="Ryan" w:date="2017-04-30T19:28:00Z">
            <w:rPr>
              <w:rFonts w:ascii="Calibri" w:hAnsi="Calibri" w:cs="Calibri"/>
              <w:sz w:val="32"/>
              <w:szCs w:val="32"/>
            </w:rPr>
          </w:rPrChange>
        </w:rPr>
        <w:t xml:space="preserve"> upon advancing a lit</w:t>
      </w:r>
      <w:r w:rsidR="00DA6427" w:rsidRPr="00C93E5C">
        <w:rPr>
          <w:rFonts w:ascii="Helvetica" w:hAnsi="Helvetica" w:cs="Calibri"/>
          <w:sz w:val="32"/>
          <w:szCs w:val="32"/>
          <w:rPrChange w:id="4935" w:author="Ryan" w:date="2017-04-30T19:28:00Z">
            <w:rPr>
              <w:rFonts w:ascii="Calibri" w:hAnsi="Calibri" w:cs="Calibri"/>
              <w:sz w:val="32"/>
              <w:szCs w:val="32"/>
            </w:rPr>
          </w:rPrChange>
        </w:rPr>
        <w:t>-</w:t>
      </w:r>
    </w:p>
    <w:p w14:paraId="6C362E6D" w14:textId="77777777" w:rsidR="00DA6427" w:rsidRPr="00C93E5C" w:rsidRDefault="00472BE7" w:rsidP="00472BE7">
      <w:pPr>
        <w:spacing w:after="0"/>
        <w:rPr>
          <w:rFonts w:ascii="Helvetica" w:hAnsi="Helvetica" w:cs="Calibri"/>
          <w:sz w:val="32"/>
          <w:szCs w:val="32"/>
          <w:rPrChange w:id="4936" w:author="Ryan" w:date="2017-04-30T19:28:00Z">
            <w:rPr>
              <w:rFonts w:ascii="Calibri" w:hAnsi="Calibri" w:cs="Calibri"/>
              <w:sz w:val="32"/>
              <w:szCs w:val="32"/>
            </w:rPr>
          </w:rPrChange>
        </w:rPr>
      </w:pPr>
      <w:proofErr w:type="spellStart"/>
      <w:r w:rsidRPr="00C93E5C">
        <w:rPr>
          <w:rFonts w:ascii="Helvetica" w:hAnsi="Helvetica" w:cs="Calibri"/>
          <w:sz w:val="32"/>
          <w:szCs w:val="32"/>
          <w:rPrChange w:id="4937" w:author="Ryan" w:date="2017-04-30T19:28:00Z">
            <w:rPr>
              <w:rFonts w:ascii="Calibri" w:hAnsi="Calibri" w:cs="Calibri"/>
              <w:sz w:val="32"/>
              <w:szCs w:val="32"/>
            </w:rPr>
          </w:rPrChange>
        </w:rPr>
        <w:t>tle</w:t>
      </w:r>
      <w:proofErr w:type="spellEnd"/>
      <w:r w:rsidR="00A2308A" w:rsidRPr="00C93E5C">
        <w:rPr>
          <w:rFonts w:ascii="Helvetica" w:hAnsi="Helvetica" w:cs="Calibri"/>
          <w:sz w:val="32"/>
          <w:szCs w:val="32"/>
          <w:rPrChange w:id="4938" w:author="Ryan" w:date="2017-04-30T19:28:00Z">
            <w:rPr>
              <w:rFonts w:ascii="Calibri" w:hAnsi="Calibri" w:cs="Calibri"/>
              <w:sz w:val="32"/>
              <w:szCs w:val="32"/>
            </w:rPr>
          </w:rPrChange>
        </w:rPr>
        <w:t xml:space="preserve"> </w:t>
      </w:r>
      <w:r w:rsidRPr="00C93E5C">
        <w:rPr>
          <w:rFonts w:ascii="Helvetica" w:hAnsi="Helvetica" w:cs="Calibri"/>
          <w:sz w:val="32"/>
          <w:szCs w:val="32"/>
          <w:rPrChange w:id="4939" w:author="Ryan" w:date="2017-04-30T19:28:00Z">
            <w:rPr>
              <w:rFonts w:ascii="Calibri" w:hAnsi="Calibri" w:cs="Calibri"/>
              <w:sz w:val="32"/>
              <w:szCs w:val="32"/>
            </w:rPr>
          </w:rPrChange>
        </w:rPr>
        <w:t>nearer, sh</w:t>
      </w:r>
      <w:r w:rsidR="00DA6427" w:rsidRPr="00C93E5C">
        <w:rPr>
          <w:rFonts w:ascii="Helvetica" w:hAnsi="Helvetica" w:cs="Calibri"/>
          <w:sz w:val="32"/>
          <w:szCs w:val="32"/>
          <w:rPrChange w:id="4940" w:author="Ryan" w:date="2017-04-30T19:28:00Z">
            <w:rPr>
              <w:rFonts w:ascii="Calibri" w:hAnsi="Calibri" w:cs="Calibri"/>
              <w:sz w:val="32"/>
              <w:szCs w:val="32"/>
            </w:rPr>
          </w:rPrChange>
        </w:rPr>
        <w:t>e perfectly recollected the fading</w:t>
      </w:r>
    </w:p>
    <w:p w14:paraId="759FE98E" w14:textId="77777777" w:rsidR="00DA6427" w:rsidRPr="00C93E5C" w:rsidRDefault="00DA6427" w:rsidP="00472BE7">
      <w:pPr>
        <w:spacing w:after="0"/>
        <w:rPr>
          <w:rFonts w:ascii="Helvetica" w:hAnsi="Helvetica" w:cs="Calibri"/>
          <w:sz w:val="32"/>
          <w:szCs w:val="32"/>
          <w:rPrChange w:id="4941" w:author="Ryan" w:date="2017-04-30T19:28:00Z">
            <w:rPr>
              <w:rFonts w:ascii="Calibri" w:hAnsi="Calibri" w:cs="Calibri"/>
              <w:sz w:val="32"/>
              <w:szCs w:val="32"/>
            </w:rPr>
          </w:rPrChange>
        </w:rPr>
      </w:pPr>
      <w:r w:rsidRPr="00C93E5C">
        <w:rPr>
          <w:rFonts w:ascii="Helvetica" w:hAnsi="Helvetica" w:cs="Calibri"/>
          <w:sz w:val="32"/>
          <w:szCs w:val="32"/>
          <w:rPrChange w:id="4942" w:author="Ryan" w:date="2017-04-30T19:28:00Z">
            <w:rPr>
              <w:rFonts w:ascii="Calibri" w:hAnsi="Calibri" w:cs="Calibri"/>
              <w:sz w:val="32"/>
              <w:szCs w:val="32"/>
            </w:rPr>
          </w:rPrChange>
        </w:rPr>
        <w:t>fea</w:t>
      </w:r>
      <w:r w:rsidR="00472BE7" w:rsidRPr="00C93E5C">
        <w:rPr>
          <w:rFonts w:ascii="Helvetica" w:hAnsi="Helvetica" w:cs="Calibri"/>
          <w:sz w:val="32"/>
          <w:szCs w:val="32"/>
          <w:rPrChange w:id="4943" w:author="Ryan" w:date="2017-04-30T19:28:00Z">
            <w:rPr>
              <w:rFonts w:ascii="Calibri" w:hAnsi="Calibri" w:cs="Calibri"/>
              <w:sz w:val="32"/>
              <w:szCs w:val="32"/>
            </w:rPr>
          </w:rPrChange>
        </w:rPr>
        <w:t>tures of her long</w:t>
      </w:r>
      <w:r w:rsidRPr="00C93E5C">
        <w:rPr>
          <w:rFonts w:ascii="Helvetica" w:hAnsi="Helvetica" w:cs="Calibri"/>
          <w:sz w:val="32"/>
          <w:szCs w:val="32"/>
          <w:rPrChange w:id="4944" w:author="Ryan" w:date="2017-04-30T19:28:00Z">
            <w:rPr>
              <w:rFonts w:ascii="Calibri" w:hAnsi="Calibri" w:cs="Calibri"/>
              <w:sz w:val="32"/>
              <w:szCs w:val="32"/>
            </w:rPr>
          </w:rPrChange>
        </w:rPr>
        <w:t xml:space="preserve"> </w:t>
      </w:r>
      <w:r w:rsidR="00472BE7" w:rsidRPr="00C93E5C">
        <w:rPr>
          <w:rFonts w:ascii="Helvetica" w:hAnsi="Helvetica" w:cs="Calibri"/>
          <w:sz w:val="32"/>
          <w:szCs w:val="32"/>
          <w:rPrChange w:id="4945" w:author="Ryan" w:date="2017-04-30T19:28:00Z">
            <w:rPr>
              <w:rFonts w:ascii="Calibri" w:hAnsi="Calibri" w:cs="Calibri"/>
              <w:sz w:val="32"/>
              <w:szCs w:val="32"/>
            </w:rPr>
          </w:rPrChange>
        </w:rPr>
        <w:t xml:space="preserve">lost Albert! She uttered a </w:t>
      </w:r>
    </w:p>
    <w:p w14:paraId="12CFE466" w14:textId="429DF081" w:rsidR="00472BE7" w:rsidRPr="00C93E5C" w:rsidRDefault="00472BE7" w:rsidP="00472BE7">
      <w:pPr>
        <w:spacing w:after="0"/>
        <w:rPr>
          <w:rFonts w:ascii="Helvetica" w:hAnsi="Helvetica" w:cs="Calibri"/>
          <w:sz w:val="32"/>
          <w:szCs w:val="32"/>
          <w:rPrChange w:id="4946" w:author="Ryan" w:date="2017-04-30T19:28:00Z">
            <w:rPr>
              <w:rFonts w:ascii="Calibri" w:hAnsi="Calibri" w:cs="Calibri"/>
              <w:sz w:val="32"/>
              <w:szCs w:val="32"/>
            </w:rPr>
          </w:rPrChange>
        </w:rPr>
      </w:pPr>
      <w:r w:rsidRPr="00C93E5C">
        <w:rPr>
          <w:rFonts w:ascii="Helvetica" w:hAnsi="Helvetica" w:cs="Calibri"/>
          <w:sz w:val="32"/>
          <w:szCs w:val="32"/>
          <w:rPrChange w:id="4947" w:author="Ryan" w:date="2017-04-30T19:28:00Z">
            <w:rPr>
              <w:rFonts w:ascii="Calibri" w:hAnsi="Calibri" w:cs="Calibri"/>
              <w:sz w:val="32"/>
              <w:szCs w:val="32"/>
            </w:rPr>
          </w:rPrChange>
        </w:rPr>
        <w:t xml:space="preserve">shriek of agony, and </w:t>
      </w:r>
      <w:r w:rsidR="00423A55" w:rsidRPr="00C93E5C">
        <w:rPr>
          <w:rFonts w:ascii="Helvetica" w:hAnsi="Helvetica" w:cs="Calibri"/>
          <w:sz w:val="32"/>
          <w:szCs w:val="32"/>
          <w:rPrChange w:id="4948" w:author="Ryan" w:date="2017-04-30T19:28:00Z">
            <w:rPr>
              <w:rFonts w:ascii="Calibri" w:hAnsi="Calibri" w:cs="Calibri"/>
              <w:sz w:val="32"/>
              <w:szCs w:val="32"/>
            </w:rPr>
          </w:rPrChange>
        </w:rPr>
        <w:t>sunk,</w:t>
      </w:r>
      <w:r w:rsidRPr="00C93E5C">
        <w:rPr>
          <w:rFonts w:ascii="Helvetica" w:hAnsi="Helvetica" w:cs="Calibri"/>
          <w:sz w:val="32"/>
          <w:szCs w:val="32"/>
          <w:rPrChange w:id="4949" w:author="Ryan" w:date="2017-04-30T19:28:00Z">
            <w:rPr>
              <w:rFonts w:ascii="Calibri" w:hAnsi="Calibri" w:cs="Calibri"/>
              <w:sz w:val="32"/>
              <w:szCs w:val="32"/>
            </w:rPr>
          </w:rPrChange>
        </w:rPr>
        <w:t xml:space="preserve"> senseless</w:t>
      </w:r>
      <w:r w:rsidR="00423A55" w:rsidRPr="00C93E5C">
        <w:rPr>
          <w:rFonts w:ascii="Helvetica" w:hAnsi="Helvetica" w:cs="Calibri"/>
          <w:sz w:val="32"/>
          <w:szCs w:val="32"/>
          <w:rPrChange w:id="4950" w:author="Ryan" w:date="2017-04-30T19:28:00Z">
            <w:rPr>
              <w:rFonts w:ascii="Calibri" w:hAnsi="Calibri" w:cs="Calibri"/>
              <w:sz w:val="32"/>
              <w:szCs w:val="32"/>
            </w:rPr>
          </w:rPrChange>
        </w:rPr>
        <w:t>,</w:t>
      </w:r>
      <w:r w:rsidRPr="00C93E5C">
        <w:rPr>
          <w:rFonts w:ascii="Helvetica" w:hAnsi="Helvetica" w:cs="Calibri"/>
          <w:sz w:val="32"/>
          <w:szCs w:val="32"/>
          <w:rPrChange w:id="4951" w:author="Ryan" w:date="2017-04-30T19:28:00Z">
            <w:rPr>
              <w:rFonts w:ascii="Calibri" w:hAnsi="Calibri" w:cs="Calibri"/>
              <w:sz w:val="32"/>
              <w:szCs w:val="32"/>
            </w:rPr>
          </w:rPrChange>
        </w:rPr>
        <w:t xml:space="preserve"> to the</w:t>
      </w:r>
      <w:r w:rsidR="00DA6427" w:rsidRPr="00C93E5C">
        <w:rPr>
          <w:rFonts w:ascii="Helvetica" w:hAnsi="Helvetica" w:cs="Calibri"/>
          <w:sz w:val="32"/>
          <w:szCs w:val="32"/>
          <w:rPrChange w:id="4952" w:author="Ryan" w:date="2017-04-30T19:28:00Z">
            <w:rPr>
              <w:rFonts w:ascii="Calibri" w:hAnsi="Calibri" w:cs="Calibri"/>
              <w:sz w:val="32"/>
              <w:szCs w:val="32"/>
            </w:rPr>
          </w:rPrChange>
        </w:rPr>
        <w:t xml:space="preserve"> </w:t>
      </w:r>
      <w:r w:rsidRPr="00C93E5C">
        <w:rPr>
          <w:rFonts w:ascii="Helvetica" w:hAnsi="Helvetica" w:cs="Calibri"/>
          <w:sz w:val="32"/>
          <w:szCs w:val="32"/>
          <w:rPrChange w:id="4953" w:author="Ryan" w:date="2017-04-30T19:28:00Z">
            <w:rPr>
              <w:rFonts w:ascii="Calibri" w:hAnsi="Calibri" w:cs="Calibri"/>
              <w:sz w:val="32"/>
              <w:szCs w:val="32"/>
            </w:rPr>
          </w:rPrChange>
        </w:rPr>
        <w:t>floor.</w:t>
      </w:r>
    </w:p>
    <w:p w14:paraId="28024BD4" w14:textId="77777777" w:rsidR="00193271" w:rsidRPr="00C93E5C" w:rsidRDefault="00193271" w:rsidP="00193271">
      <w:pPr>
        <w:spacing w:after="0"/>
        <w:rPr>
          <w:rFonts w:ascii="Helvetica" w:hAnsi="Helvetica" w:cs="Calibri"/>
          <w:i/>
          <w:sz w:val="32"/>
          <w:szCs w:val="32"/>
          <w:rPrChange w:id="4954" w:author="Ryan" w:date="2017-04-30T19:28:00Z">
            <w:rPr>
              <w:rFonts w:ascii="Calibri" w:hAnsi="Calibri" w:cs="Calibri"/>
              <w:i/>
              <w:sz w:val="32"/>
              <w:szCs w:val="32"/>
            </w:rPr>
          </w:rPrChange>
        </w:rPr>
      </w:pPr>
      <w:r w:rsidRPr="00C93E5C">
        <w:rPr>
          <w:rFonts w:ascii="Helvetica" w:hAnsi="Helvetica" w:cs="Calibri"/>
          <w:i/>
          <w:sz w:val="32"/>
          <w:szCs w:val="32"/>
          <w:rPrChange w:id="4955" w:author="Ryan" w:date="2017-04-30T19:28:00Z">
            <w:rPr>
              <w:rFonts w:ascii="Calibri" w:hAnsi="Calibri" w:cs="Calibri"/>
              <w:i/>
              <w:sz w:val="32"/>
              <w:szCs w:val="32"/>
            </w:rPr>
          </w:rPrChange>
        </w:rPr>
        <w:t>(To be continued.)</w:t>
      </w:r>
    </w:p>
    <w:p w14:paraId="7B23D7DB" w14:textId="77777777" w:rsidR="00193271" w:rsidRPr="00C93E5C" w:rsidRDefault="00193271" w:rsidP="00472BE7">
      <w:pPr>
        <w:spacing w:after="0"/>
        <w:rPr>
          <w:rFonts w:ascii="Helvetica" w:hAnsi="Helvetica" w:cs="Calibri"/>
          <w:sz w:val="32"/>
          <w:szCs w:val="32"/>
          <w:rPrChange w:id="4956" w:author="Ryan" w:date="2017-04-30T19:28:00Z">
            <w:rPr>
              <w:rFonts w:ascii="Calibri" w:hAnsi="Calibri" w:cs="Calibri"/>
              <w:sz w:val="32"/>
              <w:szCs w:val="32"/>
            </w:rPr>
          </w:rPrChange>
        </w:rPr>
      </w:pPr>
    </w:p>
    <w:p w14:paraId="7AD12597" w14:textId="6755D676" w:rsidR="00FD0CC1" w:rsidRPr="00C93E5C" w:rsidRDefault="00FD0CC1" w:rsidP="00472BE7">
      <w:pPr>
        <w:spacing w:after="0"/>
        <w:rPr>
          <w:rFonts w:ascii="Helvetica" w:hAnsi="Helvetica" w:cs="Calibri"/>
          <w:sz w:val="32"/>
          <w:szCs w:val="32"/>
          <w:rPrChange w:id="4957" w:author="Ryan" w:date="2017-04-30T19:28:00Z">
            <w:rPr>
              <w:rFonts w:ascii="Calibri" w:hAnsi="Calibri" w:cs="Calibri"/>
              <w:sz w:val="32"/>
              <w:szCs w:val="32"/>
            </w:rPr>
          </w:rPrChange>
        </w:rPr>
      </w:pPr>
      <w:r w:rsidRPr="00C93E5C">
        <w:rPr>
          <w:rFonts w:ascii="Helvetica" w:hAnsi="Helvetica" w:cs="Calibri"/>
          <w:sz w:val="32"/>
          <w:szCs w:val="32"/>
          <w:rPrChange w:id="4958" w:author="Ryan" w:date="2017-04-30T19:28:00Z">
            <w:rPr>
              <w:rFonts w:ascii="Calibri" w:hAnsi="Calibri" w:cs="Calibri"/>
              <w:sz w:val="32"/>
              <w:szCs w:val="32"/>
            </w:rPr>
          </w:rPrChange>
        </w:rPr>
        <w:t xml:space="preserve">[6. </w:t>
      </w:r>
      <w:r w:rsidR="00247129" w:rsidRPr="00C93E5C">
        <w:rPr>
          <w:rFonts w:ascii="Helvetica" w:hAnsi="Helvetica" w:cs="Calibri"/>
          <w:sz w:val="32"/>
          <w:szCs w:val="32"/>
          <w:rPrChange w:id="4959" w:author="Ryan" w:date="2017-04-30T19:28:00Z">
            <w:rPr>
              <w:rFonts w:ascii="Calibri" w:hAnsi="Calibri" w:cs="Calibri"/>
              <w:sz w:val="32"/>
              <w:szCs w:val="32"/>
            </w:rPr>
          </w:rPrChange>
        </w:rPr>
        <w:t>13 July</w:t>
      </w:r>
      <w:r w:rsidRPr="00C93E5C">
        <w:rPr>
          <w:rFonts w:ascii="Helvetica" w:hAnsi="Helvetica" w:cs="Calibri"/>
          <w:sz w:val="32"/>
          <w:szCs w:val="32"/>
          <w:rPrChange w:id="4960" w:author="Ryan" w:date="2017-04-30T19:28:00Z">
            <w:rPr>
              <w:rFonts w:ascii="Calibri" w:hAnsi="Calibri" w:cs="Calibri"/>
              <w:sz w:val="32"/>
              <w:szCs w:val="32"/>
            </w:rPr>
          </w:rPrChange>
        </w:rPr>
        <w:t xml:space="preserve"> 1802]</w:t>
      </w:r>
    </w:p>
    <w:p w14:paraId="291CF694" w14:textId="77777777" w:rsidR="00193271" w:rsidRPr="00C93E5C" w:rsidRDefault="00193271" w:rsidP="00247129">
      <w:pPr>
        <w:spacing w:after="0"/>
        <w:ind w:firstLineChars="100" w:firstLine="320"/>
        <w:rPr>
          <w:rFonts w:ascii="Helvetica" w:hAnsi="Helvetica" w:cs="Calibri"/>
          <w:sz w:val="32"/>
          <w:szCs w:val="32"/>
          <w:rPrChange w:id="4961" w:author="Ryan" w:date="2017-04-30T19:28:00Z">
            <w:rPr>
              <w:rFonts w:ascii="Calibri" w:hAnsi="Calibri" w:cs="Calibri"/>
              <w:sz w:val="32"/>
              <w:szCs w:val="32"/>
            </w:rPr>
          </w:rPrChange>
        </w:rPr>
      </w:pPr>
    </w:p>
    <w:p w14:paraId="1C1CEB00" w14:textId="77777777" w:rsidR="00423A55" w:rsidRPr="00C93E5C" w:rsidRDefault="00FD0CC1" w:rsidP="007D5C8B">
      <w:pPr>
        <w:spacing w:after="0"/>
        <w:ind w:firstLine="800"/>
        <w:rPr>
          <w:rFonts w:ascii="Helvetica" w:hAnsi="Helvetica" w:cs="Calibri"/>
          <w:sz w:val="32"/>
          <w:szCs w:val="32"/>
          <w:rPrChange w:id="4962" w:author="Ryan" w:date="2017-04-30T19:28:00Z">
            <w:rPr>
              <w:rFonts w:ascii="Calibri" w:hAnsi="Calibri" w:cs="Calibri"/>
              <w:sz w:val="32"/>
              <w:szCs w:val="32"/>
            </w:rPr>
          </w:rPrChange>
        </w:rPr>
      </w:pPr>
      <w:r w:rsidRPr="00C93E5C">
        <w:rPr>
          <w:rFonts w:ascii="Helvetica" w:hAnsi="Helvetica" w:cs="Calibri"/>
          <w:sz w:val="32"/>
          <w:szCs w:val="32"/>
          <w:rPrChange w:id="4963" w:author="Ryan" w:date="2017-04-30T19:28:00Z">
            <w:rPr>
              <w:rFonts w:ascii="Calibri" w:hAnsi="Calibri" w:cs="Calibri"/>
              <w:sz w:val="32"/>
              <w:szCs w:val="32"/>
            </w:rPr>
          </w:rPrChange>
        </w:rPr>
        <w:t>The wome</w:t>
      </w:r>
      <w:r w:rsidR="00423A55" w:rsidRPr="00C93E5C">
        <w:rPr>
          <w:rFonts w:ascii="Helvetica" w:hAnsi="Helvetica" w:cs="Calibri"/>
          <w:sz w:val="32"/>
          <w:szCs w:val="32"/>
          <w:rPrChange w:id="4964" w:author="Ryan" w:date="2017-04-30T19:28:00Z">
            <w:rPr>
              <w:rFonts w:ascii="Calibri" w:hAnsi="Calibri" w:cs="Calibri"/>
              <w:sz w:val="32"/>
              <w:szCs w:val="32"/>
            </w:rPr>
          </w:rPrChange>
        </w:rPr>
        <w:t>n flew to the assistance of Eli</w:t>
      </w:r>
      <w:r w:rsidRPr="00C93E5C">
        <w:rPr>
          <w:rFonts w:ascii="Helvetica" w:hAnsi="Helvetica" w:cs="Calibri"/>
          <w:sz w:val="32"/>
          <w:szCs w:val="32"/>
          <w:rPrChange w:id="4965" w:author="Ryan" w:date="2017-04-30T19:28:00Z">
            <w:rPr>
              <w:rFonts w:ascii="Calibri" w:hAnsi="Calibri" w:cs="Calibri"/>
              <w:sz w:val="32"/>
              <w:szCs w:val="32"/>
            </w:rPr>
          </w:rPrChange>
        </w:rPr>
        <w:t xml:space="preserve">za, </w:t>
      </w:r>
    </w:p>
    <w:p w14:paraId="2048E12E" w14:textId="77777777" w:rsidR="00423A55" w:rsidRPr="00C93E5C" w:rsidRDefault="00FD0CC1" w:rsidP="00FD0CC1">
      <w:pPr>
        <w:spacing w:after="0"/>
        <w:rPr>
          <w:rFonts w:ascii="Helvetica" w:hAnsi="Helvetica" w:cs="Calibri"/>
          <w:sz w:val="32"/>
          <w:szCs w:val="32"/>
          <w:rPrChange w:id="4966" w:author="Ryan" w:date="2017-04-30T19:28:00Z">
            <w:rPr>
              <w:rFonts w:ascii="Calibri" w:hAnsi="Calibri" w:cs="Calibri"/>
              <w:sz w:val="32"/>
              <w:szCs w:val="32"/>
            </w:rPr>
          </w:rPrChange>
        </w:rPr>
      </w:pPr>
      <w:r w:rsidRPr="00C93E5C">
        <w:rPr>
          <w:rFonts w:ascii="Helvetica" w:hAnsi="Helvetica" w:cs="Calibri"/>
          <w:sz w:val="32"/>
          <w:szCs w:val="32"/>
          <w:rPrChange w:id="4967" w:author="Ryan" w:date="2017-04-30T19:28:00Z">
            <w:rPr>
              <w:rFonts w:ascii="Calibri" w:hAnsi="Calibri" w:cs="Calibri"/>
              <w:sz w:val="32"/>
              <w:szCs w:val="32"/>
            </w:rPr>
          </w:rPrChange>
        </w:rPr>
        <w:t>raised</w:t>
      </w:r>
      <w:r w:rsidR="00423A55" w:rsidRPr="00C93E5C">
        <w:rPr>
          <w:rFonts w:ascii="Helvetica" w:hAnsi="Helvetica" w:cs="Calibri"/>
          <w:sz w:val="32"/>
          <w:szCs w:val="32"/>
          <w:rPrChange w:id="4968" w:author="Ryan" w:date="2017-04-30T19:28:00Z">
            <w:rPr>
              <w:rFonts w:ascii="Calibri" w:hAnsi="Calibri" w:cs="Calibri"/>
              <w:sz w:val="32"/>
              <w:szCs w:val="32"/>
            </w:rPr>
          </w:rPrChange>
        </w:rPr>
        <w:t xml:space="preserve"> her up, and conveyed her to an</w:t>
      </w:r>
      <w:r w:rsidRPr="00C93E5C">
        <w:rPr>
          <w:rFonts w:ascii="Helvetica" w:hAnsi="Helvetica" w:cs="Calibri"/>
          <w:sz w:val="32"/>
          <w:szCs w:val="32"/>
          <w:rPrChange w:id="4969" w:author="Ryan" w:date="2017-04-30T19:28:00Z">
            <w:rPr>
              <w:rFonts w:ascii="Calibri" w:hAnsi="Calibri" w:cs="Calibri"/>
              <w:sz w:val="32"/>
              <w:szCs w:val="32"/>
            </w:rPr>
          </w:rPrChange>
        </w:rPr>
        <w:t xml:space="preserve">other </w:t>
      </w:r>
    </w:p>
    <w:p w14:paraId="0EF0F5BC" w14:textId="341EE521" w:rsidR="00FD0CC1" w:rsidRPr="00C93E5C" w:rsidRDefault="00FD0CC1" w:rsidP="00FD0CC1">
      <w:pPr>
        <w:spacing w:after="0"/>
        <w:rPr>
          <w:rFonts w:ascii="Helvetica" w:hAnsi="Helvetica" w:cs="Calibri"/>
          <w:sz w:val="32"/>
          <w:szCs w:val="32"/>
          <w:rPrChange w:id="4970" w:author="Ryan" w:date="2017-04-30T19:28:00Z">
            <w:rPr>
              <w:rFonts w:ascii="Calibri" w:hAnsi="Calibri" w:cs="Calibri"/>
              <w:sz w:val="32"/>
              <w:szCs w:val="32"/>
            </w:rPr>
          </w:rPrChange>
        </w:rPr>
      </w:pPr>
      <w:r w:rsidRPr="00C93E5C">
        <w:rPr>
          <w:rFonts w:ascii="Helvetica" w:hAnsi="Helvetica" w:cs="Calibri"/>
          <w:sz w:val="32"/>
          <w:szCs w:val="32"/>
          <w:rPrChange w:id="4971" w:author="Ryan" w:date="2017-04-30T19:28:00Z">
            <w:rPr>
              <w:rFonts w:ascii="Calibri" w:hAnsi="Calibri" w:cs="Calibri"/>
              <w:sz w:val="32"/>
              <w:szCs w:val="32"/>
            </w:rPr>
          </w:rPrChange>
        </w:rPr>
        <w:t xml:space="preserve">room. The house was in confusion. No one </w:t>
      </w:r>
    </w:p>
    <w:p w14:paraId="4D0FE378" w14:textId="77777777" w:rsidR="00FD0CC1" w:rsidRPr="00C93E5C" w:rsidRDefault="00FD0CC1" w:rsidP="00FD0CC1">
      <w:pPr>
        <w:spacing w:after="0"/>
        <w:rPr>
          <w:rFonts w:ascii="Helvetica" w:hAnsi="Helvetica" w:cs="Calibri"/>
          <w:sz w:val="32"/>
          <w:szCs w:val="32"/>
          <w:rPrChange w:id="4972" w:author="Ryan" w:date="2017-04-30T19:28:00Z">
            <w:rPr>
              <w:rFonts w:ascii="Calibri" w:hAnsi="Calibri" w:cs="Calibri"/>
              <w:sz w:val="32"/>
              <w:szCs w:val="32"/>
            </w:rPr>
          </w:rPrChange>
        </w:rPr>
      </w:pPr>
      <w:r w:rsidRPr="00C93E5C">
        <w:rPr>
          <w:rFonts w:ascii="Helvetica" w:hAnsi="Helvetica" w:cs="Calibri"/>
          <w:sz w:val="32"/>
          <w:szCs w:val="32"/>
          <w:rPrChange w:id="4973" w:author="Ryan" w:date="2017-04-30T19:28:00Z">
            <w:rPr>
              <w:rFonts w:ascii="Calibri" w:hAnsi="Calibri" w:cs="Calibri"/>
              <w:sz w:val="32"/>
              <w:szCs w:val="32"/>
            </w:rPr>
          </w:rPrChange>
        </w:rPr>
        <w:t>knew the cause of her sudden illness. Albert was</w:t>
      </w:r>
    </w:p>
    <w:p w14:paraId="759658F1" w14:textId="77777777" w:rsidR="00FD0CC1" w:rsidRPr="00C93E5C" w:rsidRDefault="00FD0CC1" w:rsidP="00FD0CC1">
      <w:pPr>
        <w:spacing w:after="0"/>
        <w:rPr>
          <w:rFonts w:ascii="Helvetica" w:hAnsi="Helvetica" w:cs="Calibri"/>
          <w:sz w:val="32"/>
          <w:szCs w:val="32"/>
          <w:rPrChange w:id="4974" w:author="Ryan" w:date="2017-04-30T19:28:00Z">
            <w:rPr>
              <w:rFonts w:ascii="Calibri" w:hAnsi="Calibri" w:cs="Calibri"/>
              <w:sz w:val="32"/>
              <w:szCs w:val="32"/>
            </w:rPr>
          </w:rPrChange>
        </w:rPr>
      </w:pPr>
      <w:r w:rsidRPr="00C93E5C">
        <w:rPr>
          <w:rFonts w:ascii="Helvetica" w:hAnsi="Helvetica" w:cs="Calibri"/>
          <w:sz w:val="32"/>
          <w:szCs w:val="32"/>
          <w:rPrChange w:id="4975" w:author="Ryan" w:date="2017-04-30T19:28:00Z">
            <w:rPr>
              <w:rFonts w:ascii="Calibri" w:hAnsi="Calibri" w:cs="Calibri"/>
              <w:sz w:val="32"/>
              <w:szCs w:val="32"/>
            </w:rPr>
          </w:rPrChange>
        </w:rPr>
        <w:t xml:space="preserve">not even known to her father: he had but slightly </w:t>
      </w:r>
    </w:p>
    <w:p w14:paraId="23DF1A67" w14:textId="6478F1AC" w:rsidR="00FD0CC1" w:rsidRPr="00C93E5C" w:rsidRDefault="00FD0CC1" w:rsidP="00FD0CC1">
      <w:pPr>
        <w:spacing w:after="0"/>
        <w:rPr>
          <w:rFonts w:ascii="Helvetica" w:hAnsi="Helvetica" w:cs="Calibri"/>
          <w:sz w:val="32"/>
          <w:szCs w:val="32"/>
          <w:rPrChange w:id="4976" w:author="Ryan" w:date="2017-04-30T19:28:00Z">
            <w:rPr>
              <w:rFonts w:ascii="Calibri" w:hAnsi="Calibri" w:cs="Calibri"/>
              <w:sz w:val="32"/>
              <w:szCs w:val="32"/>
            </w:rPr>
          </w:rPrChange>
        </w:rPr>
      </w:pPr>
      <w:r w:rsidRPr="00C93E5C">
        <w:rPr>
          <w:rFonts w:ascii="Helvetica" w:hAnsi="Helvetica" w:cs="Calibri"/>
          <w:sz w:val="32"/>
          <w:szCs w:val="32"/>
          <w:rPrChange w:id="4977" w:author="Ryan" w:date="2017-04-30T19:28:00Z">
            <w:rPr>
              <w:rFonts w:ascii="Calibri" w:hAnsi="Calibri" w:cs="Calibri"/>
              <w:sz w:val="32"/>
              <w:szCs w:val="32"/>
            </w:rPr>
          </w:rPrChange>
        </w:rPr>
        <w:t xml:space="preserve">noticed him, and amidst </w:t>
      </w:r>
      <w:r w:rsidR="00423A55" w:rsidRPr="00C93E5C">
        <w:rPr>
          <w:rFonts w:ascii="Helvetica" w:hAnsi="Helvetica" w:cs="Calibri"/>
          <w:sz w:val="32"/>
          <w:szCs w:val="32"/>
          <w:rPrChange w:id="4978" w:author="Ryan" w:date="2017-04-30T19:28:00Z">
            <w:rPr>
              <w:rFonts w:ascii="Calibri" w:hAnsi="Calibri" w:cs="Calibri"/>
              <w:sz w:val="32"/>
              <w:szCs w:val="32"/>
            </w:rPr>
          </w:rPrChange>
        </w:rPr>
        <w:t>th</w:t>
      </w:r>
      <w:r w:rsidRPr="00C93E5C">
        <w:rPr>
          <w:rFonts w:ascii="Helvetica" w:hAnsi="Helvetica" w:cs="Calibri"/>
          <w:sz w:val="32"/>
          <w:szCs w:val="32"/>
          <w:rPrChange w:id="4979" w:author="Ryan" w:date="2017-04-30T19:28:00Z">
            <w:rPr>
              <w:rFonts w:ascii="Calibri" w:hAnsi="Calibri" w:cs="Calibri"/>
              <w:sz w:val="32"/>
              <w:szCs w:val="32"/>
            </w:rPr>
          </w:rPrChange>
        </w:rPr>
        <w:t xml:space="preserve">e disorder which now </w:t>
      </w:r>
    </w:p>
    <w:p w14:paraId="410496D8" w14:textId="77777777" w:rsidR="00FD0CC1" w:rsidRPr="00C93E5C" w:rsidRDefault="00FD0CC1" w:rsidP="00FD0CC1">
      <w:pPr>
        <w:spacing w:after="0"/>
        <w:rPr>
          <w:rFonts w:ascii="Helvetica" w:hAnsi="Helvetica" w:cs="Calibri"/>
          <w:sz w:val="32"/>
          <w:szCs w:val="32"/>
          <w:rPrChange w:id="4980" w:author="Ryan" w:date="2017-04-30T19:28:00Z">
            <w:rPr>
              <w:rFonts w:ascii="Calibri" w:hAnsi="Calibri" w:cs="Calibri"/>
              <w:sz w:val="32"/>
              <w:szCs w:val="32"/>
            </w:rPr>
          </w:rPrChange>
        </w:rPr>
      </w:pPr>
      <w:r w:rsidRPr="00C93E5C">
        <w:rPr>
          <w:rFonts w:ascii="Helvetica" w:hAnsi="Helvetica" w:cs="Calibri"/>
          <w:sz w:val="32"/>
          <w:szCs w:val="32"/>
          <w:rPrChange w:id="4981" w:author="Ryan" w:date="2017-04-30T19:28:00Z">
            <w:rPr>
              <w:rFonts w:ascii="Calibri" w:hAnsi="Calibri" w:cs="Calibri"/>
              <w:sz w:val="32"/>
              <w:szCs w:val="32"/>
            </w:rPr>
          </w:rPrChange>
        </w:rPr>
        <w:t xml:space="preserve">took place, he thought more of him. When </w:t>
      </w:r>
    </w:p>
    <w:p w14:paraId="681BA380" w14:textId="77777777" w:rsidR="00FD0CC1" w:rsidRPr="00C93E5C" w:rsidRDefault="00FD0CC1" w:rsidP="00FD0CC1">
      <w:pPr>
        <w:spacing w:after="0"/>
        <w:rPr>
          <w:rFonts w:ascii="Helvetica" w:hAnsi="Helvetica" w:cs="Calibri"/>
          <w:sz w:val="32"/>
          <w:szCs w:val="32"/>
          <w:rPrChange w:id="4982" w:author="Ryan" w:date="2017-04-30T19:28:00Z">
            <w:rPr>
              <w:rFonts w:ascii="Calibri" w:hAnsi="Calibri" w:cs="Calibri"/>
              <w:sz w:val="32"/>
              <w:szCs w:val="32"/>
            </w:rPr>
          </w:rPrChange>
        </w:rPr>
      </w:pPr>
      <w:r w:rsidRPr="00C93E5C">
        <w:rPr>
          <w:rFonts w:ascii="Helvetica" w:hAnsi="Helvetica" w:cs="Calibri"/>
          <w:sz w:val="32"/>
          <w:szCs w:val="32"/>
          <w:rPrChange w:id="4983" w:author="Ryan" w:date="2017-04-30T19:28:00Z">
            <w:rPr>
              <w:rFonts w:ascii="Calibri" w:hAnsi="Calibri" w:cs="Calibri"/>
              <w:sz w:val="32"/>
              <w:szCs w:val="32"/>
            </w:rPr>
          </w:rPrChange>
        </w:rPr>
        <w:lastRenderedPageBreak/>
        <w:t>Eliza recovered, she desired that all might with-</w:t>
      </w:r>
    </w:p>
    <w:p w14:paraId="4829F844" w14:textId="77777777" w:rsidR="00423A55" w:rsidRPr="00C93E5C" w:rsidRDefault="00FD0CC1" w:rsidP="00FD0CC1">
      <w:pPr>
        <w:spacing w:after="0"/>
        <w:rPr>
          <w:rFonts w:ascii="Helvetica" w:hAnsi="Helvetica" w:cs="Calibri"/>
          <w:sz w:val="32"/>
          <w:szCs w:val="32"/>
          <w:rPrChange w:id="4984" w:author="Ryan" w:date="2017-04-30T19:28:00Z">
            <w:rPr>
              <w:rFonts w:ascii="Calibri" w:hAnsi="Calibri" w:cs="Calibri"/>
              <w:sz w:val="32"/>
              <w:szCs w:val="32"/>
            </w:rPr>
          </w:rPrChange>
        </w:rPr>
      </w:pPr>
      <w:r w:rsidRPr="00C93E5C">
        <w:rPr>
          <w:rFonts w:ascii="Helvetica" w:hAnsi="Helvetica" w:cs="Calibri"/>
          <w:sz w:val="32"/>
          <w:szCs w:val="32"/>
          <w:rPrChange w:id="4985" w:author="Ryan" w:date="2017-04-30T19:28:00Z">
            <w:rPr>
              <w:rFonts w:ascii="Calibri" w:hAnsi="Calibri" w:cs="Calibri"/>
              <w:sz w:val="32"/>
              <w:szCs w:val="32"/>
            </w:rPr>
          </w:rPrChange>
        </w:rPr>
        <w:t>dra</w:t>
      </w:r>
      <w:r w:rsidR="00423A55" w:rsidRPr="00C93E5C">
        <w:rPr>
          <w:rFonts w:ascii="Helvetica" w:hAnsi="Helvetica" w:cs="Calibri"/>
          <w:sz w:val="32"/>
          <w:szCs w:val="32"/>
          <w:rPrChange w:id="4986" w:author="Ryan" w:date="2017-04-30T19:28:00Z">
            <w:rPr>
              <w:rFonts w:ascii="Calibri" w:hAnsi="Calibri" w:cs="Calibri"/>
              <w:sz w:val="32"/>
              <w:szCs w:val="32"/>
            </w:rPr>
          </w:rPrChange>
        </w:rPr>
        <w:t>w from her except her parents; this be</w:t>
      </w:r>
      <w:r w:rsidRPr="00C93E5C">
        <w:rPr>
          <w:rFonts w:ascii="Helvetica" w:hAnsi="Helvetica" w:cs="Calibri"/>
          <w:sz w:val="32"/>
          <w:szCs w:val="32"/>
          <w:rPrChange w:id="4987" w:author="Ryan" w:date="2017-04-30T19:28:00Z">
            <w:rPr>
              <w:rFonts w:ascii="Calibri" w:hAnsi="Calibri" w:cs="Calibri"/>
              <w:sz w:val="32"/>
              <w:szCs w:val="32"/>
            </w:rPr>
          </w:rPrChange>
        </w:rPr>
        <w:t xml:space="preserve">ing </w:t>
      </w:r>
    </w:p>
    <w:p w14:paraId="7A163157" w14:textId="45116A5B" w:rsidR="00FD0CC1" w:rsidRPr="00C93E5C" w:rsidRDefault="00FD0CC1" w:rsidP="00FD0CC1">
      <w:pPr>
        <w:spacing w:after="0"/>
        <w:rPr>
          <w:rFonts w:ascii="Helvetica" w:hAnsi="Helvetica" w:cs="Calibri"/>
          <w:sz w:val="32"/>
          <w:szCs w:val="32"/>
          <w:rPrChange w:id="4988" w:author="Ryan" w:date="2017-04-30T19:28:00Z">
            <w:rPr>
              <w:rFonts w:ascii="Calibri" w:hAnsi="Calibri" w:cs="Calibri"/>
              <w:sz w:val="32"/>
              <w:szCs w:val="32"/>
            </w:rPr>
          </w:rPrChange>
        </w:rPr>
      </w:pPr>
      <w:r w:rsidRPr="00C93E5C">
        <w:rPr>
          <w:rFonts w:ascii="Helvetica" w:hAnsi="Helvetica" w:cs="Calibri"/>
          <w:sz w:val="32"/>
          <w:szCs w:val="32"/>
          <w:rPrChange w:id="4989" w:author="Ryan" w:date="2017-04-30T19:28:00Z">
            <w:rPr>
              <w:rFonts w:ascii="Calibri" w:hAnsi="Calibri" w:cs="Calibri"/>
              <w:sz w:val="32"/>
              <w:szCs w:val="32"/>
            </w:rPr>
          </w:rPrChange>
        </w:rPr>
        <w:t xml:space="preserve">done, she then informed them, that the stranger </w:t>
      </w:r>
    </w:p>
    <w:p w14:paraId="406FE040" w14:textId="77777777" w:rsidR="00FD0CC1" w:rsidRPr="00C93E5C" w:rsidRDefault="00FD0CC1" w:rsidP="00FD0CC1">
      <w:pPr>
        <w:spacing w:after="0"/>
        <w:rPr>
          <w:rFonts w:ascii="Helvetica" w:hAnsi="Helvetica" w:cs="Calibri"/>
          <w:sz w:val="32"/>
          <w:szCs w:val="32"/>
          <w:rPrChange w:id="4990" w:author="Ryan" w:date="2017-04-30T19:28:00Z">
            <w:rPr>
              <w:rFonts w:ascii="Calibri" w:hAnsi="Calibri" w:cs="Calibri"/>
              <w:sz w:val="32"/>
              <w:szCs w:val="32"/>
            </w:rPr>
          </w:rPrChange>
        </w:rPr>
      </w:pPr>
      <w:r w:rsidRPr="00C93E5C">
        <w:rPr>
          <w:rFonts w:ascii="Helvetica" w:hAnsi="Helvetica" w:cs="Calibri"/>
          <w:sz w:val="32"/>
          <w:szCs w:val="32"/>
          <w:rPrChange w:id="4991" w:author="Ryan" w:date="2017-04-30T19:28:00Z">
            <w:rPr>
              <w:rFonts w:ascii="Calibri" w:hAnsi="Calibri" w:cs="Calibri"/>
              <w:sz w:val="32"/>
              <w:szCs w:val="32"/>
            </w:rPr>
          </w:rPrChange>
        </w:rPr>
        <w:t>who had thus suddenly made his appearance was</w:t>
      </w:r>
    </w:p>
    <w:p w14:paraId="1EFAC4A7" w14:textId="77777777" w:rsidR="00FD0CC1" w:rsidRPr="00C93E5C" w:rsidRDefault="00FD0CC1" w:rsidP="00FD0CC1">
      <w:pPr>
        <w:spacing w:after="0"/>
        <w:rPr>
          <w:rFonts w:ascii="Helvetica" w:hAnsi="Helvetica" w:cs="Calibri"/>
          <w:sz w:val="32"/>
          <w:szCs w:val="32"/>
          <w:rPrChange w:id="4992" w:author="Ryan" w:date="2017-04-30T19:28:00Z">
            <w:rPr>
              <w:rFonts w:ascii="Calibri" w:hAnsi="Calibri" w:cs="Calibri"/>
              <w:sz w:val="32"/>
              <w:szCs w:val="32"/>
            </w:rPr>
          </w:rPrChange>
        </w:rPr>
      </w:pPr>
      <w:r w:rsidRPr="00C93E5C">
        <w:rPr>
          <w:rFonts w:ascii="Helvetica" w:hAnsi="Helvetica" w:cs="Calibri"/>
          <w:sz w:val="32"/>
          <w:szCs w:val="32"/>
          <w:rPrChange w:id="4993" w:author="Ryan" w:date="2017-04-30T19:28:00Z">
            <w:rPr>
              <w:rFonts w:ascii="Calibri" w:hAnsi="Calibri" w:cs="Calibri"/>
              <w:sz w:val="32"/>
              <w:szCs w:val="32"/>
            </w:rPr>
          </w:rPrChange>
        </w:rPr>
        <w:t xml:space="preserve">Albert. She desired her father to enquire his </w:t>
      </w:r>
    </w:p>
    <w:p w14:paraId="15570680" w14:textId="77777777" w:rsidR="00FD0CC1" w:rsidRPr="00C93E5C" w:rsidRDefault="00FD0CC1" w:rsidP="00FD0CC1">
      <w:pPr>
        <w:spacing w:after="0"/>
        <w:rPr>
          <w:rFonts w:ascii="Helvetica" w:hAnsi="Helvetica" w:cs="Calibri"/>
          <w:sz w:val="32"/>
          <w:szCs w:val="32"/>
          <w:rPrChange w:id="4994" w:author="Ryan" w:date="2017-04-30T19:28:00Z">
            <w:rPr>
              <w:rFonts w:ascii="Calibri" w:hAnsi="Calibri" w:cs="Calibri"/>
              <w:sz w:val="32"/>
              <w:szCs w:val="32"/>
            </w:rPr>
          </w:rPrChange>
        </w:rPr>
      </w:pPr>
      <w:r w:rsidRPr="00C93E5C">
        <w:rPr>
          <w:rFonts w:ascii="Helvetica" w:hAnsi="Helvetica" w:cs="Calibri"/>
          <w:sz w:val="32"/>
          <w:szCs w:val="32"/>
          <w:rPrChange w:id="4995" w:author="Ryan" w:date="2017-04-30T19:28:00Z">
            <w:rPr>
              <w:rFonts w:ascii="Calibri" w:hAnsi="Calibri" w:cs="Calibri"/>
              <w:sz w:val="32"/>
              <w:szCs w:val="32"/>
            </w:rPr>
          </w:rPrChange>
        </w:rPr>
        <w:t xml:space="preserve">business, but by no means to admit him into her </w:t>
      </w:r>
    </w:p>
    <w:p w14:paraId="46A10915" w14:textId="77777777" w:rsidR="00FD0CC1" w:rsidRPr="00C93E5C" w:rsidRDefault="00FD0CC1" w:rsidP="00FD0CC1">
      <w:pPr>
        <w:spacing w:after="0"/>
        <w:rPr>
          <w:rFonts w:ascii="Helvetica" w:hAnsi="Helvetica" w:cs="Calibri"/>
          <w:sz w:val="32"/>
          <w:szCs w:val="32"/>
          <w:rPrChange w:id="4996" w:author="Ryan" w:date="2017-04-30T19:28:00Z">
            <w:rPr>
              <w:rFonts w:ascii="Calibri" w:hAnsi="Calibri" w:cs="Calibri"/>
              <w:sz w:val="32"/>
              <w:szCs w:val="32"/>
            </w:rPr>
          </w:rPrChange>
        </w:rPr>
      </w:pPr>
      <w:r w:rsidRPr="00C93E5C">
        <w:rPr>
          <w:rFonts w:ascii="Helvetica" w:hAnsi="Helvetica" w:cs="Calibri"/>
          <w:sz w:val="32"/>
          <w:szCs w:val="32"/>
          <w:rPrChange w:id="4997" w:author="Ryan" w:date="2017-04-30T19:28:00Z">
            <w:rPr>
              <w:rFonts w:ascii="Calibri" w:hAnsi="Calibri" w:cs="Calibri"/>
              <w:sz w:val="32"/>
              <w:szCs w:val="32"/>
            </w:rPr>
          </w:rPrChange>
        </w:rPr>
        <w:t xml:space="preserve">presence. Her father immediately went out, and </w:t>
      </w:r>
    </w:p>
    <w:p w14:paraId="2AE64764" w14:textId="77777777" w:rsidR="00FD0CC1" w:rsidRPr="00C93E5C" w:rsidRDefault="00FD0CC1" w:rsidP="00FD0CC1">
      <w:pPr>
        <w:spacing w:after="0"/>
        <w:rPr>
          <w:rFonts w:ascii="Helvetica" w:hAnsi="Helvetica" w:cs="Calibri"/>
          <w:sz w:val="32"/>
          <w:szCs w:val="32"/>
          <w:rPrChange w:id="4998" w:author="Ryan" w:date="2017-04-30T19:28:00Z">
            <w:rPr>
              <w:rFonts w:ascii="Calibri" w:hAnsi="Calibri" w:cs="Calibri"/>
              <w:sz w:val="32"/>
              <w:szCs w:val="32"/>
            </w:rPr>
          </w:rPrChange>
        </w:rPr>
      </w:pPr>
      <w:r w:rsidRPr="00C93E5C">
        <w:rPr>
          <w:rFonts w:ascii="Helvetica" w:hAnsi="Helvetica" w:cs="Calibri"/>
          <w:sz w:val="32"/>
          <w:szCs w:val="32"/>
          <w:rPrChange w:id="4999" w:author="Ryan" w:date="2017-04-30T19:28:00Z">
            <w:rPr>
              <w:rFonts w:ascii="Calibri" w:hAnsi="Calibri" w:cs="Calibri"/>
              <w:sz w:val="32"/>
              <w:szCs w:val="32"/>
            </w:rPr>
          </w:rPrChange>
        </w:rPr>
        <w:t>found Albert traversing the hall, seemingly in</w:t>
      </w:r>
    </w:p>
    <w:p w14:paraId="5F4D9C38" w14:textId="77777777" w:rsidR="00FD0CC1" w:rsidRPr="00C93E5C" w:rsidRDefault="00FD0CC1" w:rsidP="00FD0CC1">
      <w:pPr>
        <w:spacing w:after="0"/>
        <w:rPr>
          <w:rFonts w:ascii="Helvetica" w:hAnsi="Helvetica" w:cs="Calibri"/>
          <w:sz w:val="32"/>
          <w:szCs w:val="32"/>
          <w:rPrChange w:id="5000" w:author="Ryan" w:date="2017-04-30T19:28:00Z">
            <w:rPr>
              <w:rFonts w:ascii="Calibri" w:hAnsi="Calibri" w:cs="Calibri"/>
              <w:sz w:val="32"/>
              <w:szCs w:val="32"/>
            </w:rPr>
          </w:rPrChange>
        </w:rPr>
      </w:pPr>
      <w:r w:rsidRPr="00C93E5C">
        <w:rPr>
          <w:rFonts w:ascii="Helvetica" w:hAnsi="Helvetica" w:cs="Calibri"/>
          <w:sz w:val="32"/>
          <w:szCs w:val="32"/>
          <w:rPrChange w:id="5001" w:author="Ryan" w:date="2017-04-30T19:28:00Z">
            <w:rPr>
              <w:rFonts w:ascii="Calibri" w:hAnsi="Calibri" w:cs="Calibri"/>
              <w:sz w:val="32"/>
              <w:szCs w:val="32"/>
            </w:rPr>
          </w:rPrChange>
        </w:rPr>
        <w:t xml:space="preserve">much agitation. A short conversation took </w:t>
      </w:r>
    </w:p>
    <w:p w14:paraId="3F6F08D4" w14:textId="77777777" w:rsidR="00FD0CC1" w:rsidRPr="00C93E5C" w:rsidRDefault="00FD0CC1" w:rsidP="00FD0CC1">
      <w:pPr>
        <w:spacing w:after="0"/>
        <w:rPr>
          <w:rFonts w:ascii="Helvetica" w:hAnsi="Helvetica" w:cs="Calibri"/>
          <w:sz w:val="32"/>
          <w:szCs w:val="32"/>
          <w:rPrChange w:id="5002" w:author="Ryan" w:date="2017-04-30T19:28:00Z">
            <w:rPr>
              <w:rFonts w:ascii="Calibri" w:hAnsi="Calibri" w:cs="Calibri"/>
              <w:sz w:val="32"/>
              <w:szCs w:val="32"/>
            </w:rPr>
          </w:rPrChange>
        </w:rPr>
      </w:pPr>
      <w:r w:rsidRPr="00C93E5C">
        <w:rPr>
          <w:rFonts w:ascii="Helvetica" w:hAnsi="Helvetica" w:cs="Calibri"/>
          <w:sz w:val="32"/>
          <w:szCs w:val="32"/>
          <w:rPrChange w:id="5003" w:author="Ryan" w:date="2017-04-30T19:28:00Z">
            <w:rPr>
              <w:rFonts w:ascii="Calibri" w:hAnsi="Calibri" w:cs="Calibri"/>
              <w:sz w:val="32"/>
              <w:szCs w:val="32"/>
            </w:rPr>
          </w:rPrChange>
        </w:rPr>
        <w:t xml:space="preserve">place. Albert requested to see Eliza. Her </w:t>
      </w:r>
      <w:proofErr w:type="spellStart"/>
      <w:r w:rsidRPr="00C93E5C">
        <w:rPr>
          <w:rFonts w:ascii="Helvetica" w:hAnsi="Helvetica" w:cs="Calibri"/>
          <w:sz w:val="32"/>
          <w:szCs w:val="32"/>
          <w:rPrChange w:id="5004" w:author="Ryan" w:date="2017-04-30T19:28:00Z">
            <w:rPr>
              <w:rFonts w:ascii="Calibri" w:hAnsi="Calibri" w:cs="Calibri"/>
              <w:sz w:val="32"/>
              <w:szCs w:val="32"/>
            </w:rPr>
          </w:rPrChange>
        </w:rPr>
        <w:t>fa</w:t>
      </w:r>
      <w:proofErr w:type="spellEnd"/>
      <w:r w:rsidRPr="00C93E5C">
        <w:rPr>
          <w:rFonts w:ascii="Helvetica" w:hAnsi="Helvetica" w:cs="Calibri"/>
          <w:sz w:val="32"/>
          <w:szCs w:val="32"/>
          <w:rPrChange w:id="5005" w:author="Ryan" w:date="2017-04-30T19:28:00Z">
            <w:rPr>
              <w:rFonts w:ascii="Calibri" w:hAnsi="Calibri" w:cs="Calibri"/>
              <w:sz w:val="32"/>
              <w:szCs w:val="32"/>
            </w:rPr>
          </w:rPrChange>
        </w:rPr>
        <w:t>-</w:t>
      </w:r>
    </w:p>
    <w:p w14:paraId="21B289DB" w14:textId="77777777" w:rsidR="00FD0CC1" w:rsidRPr="00C93E5C" w:rsidRDefault="00FD0CC1" w:rsidP="00FD0CC1">
      <w:pPr>
        <w:spacing w:after="0"/>
        <w:rPr>
          <w:rFonts w:ascii="Helvetica" w:hAnsi="Helvetica" w:cs="Calibri"/>
          <w:sz w:val="32"/>
          <w:szCs w:val="32"/>
          <w:rPrChange w:id="5006" w:author="Ryan" w:date="2017-04-30T19:28:00Z">
            <w:rPr>
              <w:rFonts w:ascii="Calibri" w:hAnsi="Calibri" w:cs="Calibri"/>
              <w:sz w:val="32"/>
              <w:szCs w:val="32"/>
            </w:rPr>
          </w:rPrChange>
        </w:rPr>
      </w:pPr>
      <w:proofErr w:type="spellStart"/>
      <w:r w:rsidRPr="00C93E5C">
        <w:rPr>
          <w:rFonts w:ascii="Helvetica" w:hAnsi="Helvetica" w:cs="Calibri"/>
          <w:sz w:val="32"/>
          <w:szCs w:val="32"/>
          <w:rPrChange w:id="5007" w:author="Ryan" w:date="2017-04-30T19:28:00Z">
            <w:rPr>
              <w:rFonts w:ascii="Calibri" w:hAnsi="Calibri" w:cs="Calibri"/>
              <w:sz w:val="32"/>
              <w:szCs w:val="32"/>
            </w:rPr>
          </w:rPrChange>
        </w:rPr>
        <w:t>ther</w:t>
      </w:r>
      <w:proofErr w:type="spellEnd"/>
      <w:r w:rsidRPr="00C93E5C">
        <w:rPr>
          <w:rFonts w:ascii="Helvetica" w:hAnsi="Helvetica" w:cs="Calibri"/>
          <w:sz w:val="32"/>
          <w:szCs w:val="32"/>
          <w:rPrChange w:id="5008" w:author="Ryan" w:date="2017-04-30T19:28:00Z">
            <w:rPr>
              <w:rFonts w:ascii="Calibri" w:hAnsi="Calibri" w:cs="Calibri"/>
              <w:sz w:val="32"/>
              <w:szCs w:val="32"/>
            </w:rPr>
          </w:rPrChange>
        </w:rPr>
        <w:t xml:space="preserve"> told him that she had already refused to see </w:t>
      </w:r>
    </w:p>
    <w:p w14:paraId="595F4C0E" w14:textId="77777777" w:rsidR="00FD0CC1" w:rsidRPr="00C93E5C" w:rsidRDefault="00FD0CC1" w:rsidP="00FD0CC1">
      <w:pPr>
        <w:spacing w:after="0"/>
        <w:rPr>
          <w:rFonts w:ascii="Helvetica" w:hAnsi="Helvetica" w:cs="Calibri"/>
          <w:sz w:val="32"/>
          <w:szCs w:val="32"/>
          <w:rPrChange w:id="5009" w:author="Ryan" w:date="2017-04-30T19:28:00Z">
            <w:rPr>
              <w:rFonts w:ascii="Calibri" w:hAnsi="Calibri" w:cs="Calibri"/>
              <w:sz w:val="32"/>
              <w:szCs w:val="32"/>
            </w:rPr>
          </w:rPrChange>
        </w:rPr>
      </w:pPr>
      <w:r w:rsidRPr="00C93E5C">
        <w:rPr>
          <w:rFonts w:ascii="Helvetica" w:hAnsi="Helvetica" w:cs="Calibri"/>
          <w:sz w:val="32"/>
          <w:szCs w:val="32"/>
          <w:rPrChange w:id="5010" w:author="Ryan" w:date="2017-04-30T19:28:00Z">
            <w:rPr>
              <w:rFonts w:ascii="Calibri" w:hAnsi="Calibri" w:cs="Calibri"/>
              <w:sz w:val="32"/>
              <w:szCs w:val="32"/>
            </w:rPr>
          </w:rPrChange>
        </w:rPr>
        <w:t xml:space="preserve">him, but that he would again consult her, and if </w:t>
      </w:r>
    </w:p>
    <w:p w14:paraId="37F5A973" w14:textId="0D262AB6" w:rsidR="00FD0CC1" w:rsidRPr="00C93E5C" w:rsidRDefault="00FD0CC1" w:rsidP="00FD0CC1">
      <w:pPr>
        <w:spacing w:after="0"/>
        <w:rPr>
          <w:rFonts w:ascii="Helvetica" w:hAnsi="Helvetica" w:cs="Calibri"/>
          <w:sz w:val="32"/>
          <w:szCs w:val="32"/>
          <w:rPrChange w:id="5011" w:author="Ryan" w:date="2017-04-30T19:28:00Z">
            <w:rPr>
              <w:rFonts w:ascii="Calibri" w:hAnsi="Calibri" w:cs="Calibri"/>
              <w:sz w:val="32"/>
              <w:szCs w:val="32"/>
            </w:rPr>
          </w:rPrChange>
        </w:rPr>
      </w:pPr>
      <w:r w:rsidRPr="00C93E5C">
        <w:rPr>
          <w:rFonts w:ascii="Helvetica" w:hAnsi="Helvetica" w:cs="Calibri"/>
          <w:sz w:val="32"/>
          <w:szCs w:val="32"/>
          <w:rPrChange w:id="5012" w:author="Ryan" w:date="2017-04-30T19:28:00Z">
            <w:rPr>
              <w:rFonts w:ascii="Calibri" w:hAnsi="Calibri" w:cs="Calibri"/>
              <w:sz w:val="32"/>
              <w:szCs w:val="32"/>
            </w:rPr>
          </w:rPrChange>
        </w:rPr>
        <w:t>she consented, he would have no objection</w:t>
      </w:r>
      <w:r w:rsidR="00423A55" w:rsidRPr="00C93E5C">
        <w:rPr>
          <w:rFonts w:ascii="Helvetica" w:hAnsi="Helvetica" w:cs="Calibri"/>
          <w:sz w:val="32"/>
          <w:szCs w:val="32"/>
          <w:rPrChange w:id="5013" w:author="Ryan" w:date="2017-04-30T19:28:00Z">
            <w:rPr>
              <w:rFonts w:ascii="Calibri" w:hAnsi="Calibri" w:cs="Calibri"/>
              <w:sz w:val="32"/>
              <w:szCs w:val="32"/>
            </w:rPr>
          </w:rPrChange>
        </w:rPr>
        <w:t>s</w:t>
      </w:r>
      <w:r w:rsidRPr="00C93E5C">
        <w:rPr>
          <w:rFonts w:ascii="Helvetica" w:hAnsi="Helvetica" w:cs="Calibri"/>
          <w:sz w:val="32"/>
          <w:szCs w:val="32"/>
          <w:rPrChange w:id="5014" w:author="Ryan" w:date="2017-04-30T19:28:00Z">
            <w:rPr>
              <w:rFonts w:ascii="Calibri" w:hAnsi="Calibri" w:cs="Calibri"/>
              <w:sz w:val="32"/>
              <w:szCs w:val="32"/>
            </w:rPr>
          </w:rPrChange>
        </w:rPr>
        <w:t xml:space="preserve">. He </w:t>
      </w:r>
    </w:p>
    <w:p w14:paraId="66727DFC" w14:textId="77777777" w:rsidR="00FD0CC1" w:rsidRPr="00C93E5C" w:rsidRDefault="00FD0CC1" w:rsidP="00FD0CC1">
      <w:pPr>
        <w:spacing w:after="0"/>
        <w:rPr>
          <w:rFonts w:ascii="Helvetica" w:hAnsi="Helvetica" w:cs="Calibri"/>
          <w:sz w:val="32"/>
          <w:szCs w:val="32"/>
          <w:rPrChange w:id="5015" w:author="Ryan" w:date="2017-04-30T19:28:00Z">
            <w:rPr>
              <w:rFonts w:ascii="Calibri" w:hAnsi="Calibri" w:cs="Calibri"/>
              <w:sz w:val="32"/>
              <w:szCs w:val="32"/>
            </w:rPr>
          </w:rPrChange>
        </w:rPr>
      </w:pPr>
      <w:r w:rsidRPr="00C93E5C">
        <w:rPr>
          <w:rFonts w:ascii="Helvetica" w:hAnsi="Helvetica" w:cs="Calibri"/>
          <w:sz w:val="32"/>
          <w:szCs w:val="32"/>
          <w:rPrChange w:id="5016" w:author="Ryan" w:date="2017-04-30T19:28:00Z">
            <w:rPr>
              <w:rFonts w:ascii="Calibri" w:hAnsi="Calibri" w:cs="Calibri"/>
              <w:sz w:val="32"/>
              <w:szCs w:val="32"/>
            </w:rPr>
          </w:rPrChange>
        </w:rPr>
        <w:t xml:space="preserve">then left him, but soon returned, and informed </w:t>
      </w:r>
    </w:p>
    <w:p w14:paraId="51582B40" w14:textId="77777777" w:rsidR="00FD0CC1" w:rsidRPr="00C93E5C" w:rsidRDefault="00FD0CC1" w:rsidP="00FD0CC1">
      <w:pPr>
        <w:spacing w:after="0"/>
        <w:rPr>
          <w:rFonts w:ascii="Helvetica" w:hAnsi="Helvetica" w:cs="Calibri"/>
          <w:sz w:val="32"/>
          <w:szCs w:val="32"/>
          <w:rPrChange w:id="5017" w:author="Ryan" w:date="2017-04-30T19:28:00Z">
            <w:rPr>
              <w:rFonts w:ascii="Calibri" w:hAnsi="Calibri" w:cs="Calibri"/>
              <w:sz w:val="32"/>
              <w:szCs w:val="32"/>
            </w:rPr>
          </w:rPrChange>
        </w:rPr>
      </w:pPr>
      <w:r w:rsidRPr="00C93E5C">
        <w:rPr>
          <w:rFonts w:ascii="Helvetica" w:hAnsi="Helvetica" w:cs="Calibri"/>
          <w:sz w:val="32"/>
          <w:szCs w:val="32"/>
          <w:rPrChange w:id="5018" w:author="Ryan" w:date="2017-04-30T19:28:00Z">
            <w:rPr>
              <w:rFonts w:ascii="Calibri" w:hAnsi="Calibri" w:cs="Calibri"/>
              <w:sz w:val="32"/>
              <w:szCs w:val="32"/>
            </w:rPr>
          </w:rPrChange>
        </w:rPr>
        <w:t>him that Eliza was willing to see him in the pre-</w:t>
      </w:r>
    </w:p>
    <w:p w14:paraId="3E801602" w14:textId="77777777" w:rsidR="00FD0CC1" w:rsidRPr="00C93E5C" w:rsidRDefault="00FD0CC1" w:rsidP="00FD0CC1">
      <w:pPr>
        <w:spacing w:after="0"/>
        <w:rPr>
          <w:rFonts w:ascii="Helvetica" w:hAnsi="Helvetica" w:cs="Calibri"/>
          <w:sz w:val="32"/>
          <w:szCs w:val="32"/>
          <w:rPrChange w:id="5019" w:author="Ryan" w:date="2017-04-30T19:28:00Z">
            <w:rPr>
              <w:rFonts w:ascii="Calibri" w:hAnsi="Calibri" w:cs="Calibri"/>
              <w:sz w:val="32"/>
              <w:szCs w:val="32"/>
            </w:rPr>
          </w:rPrChange>
        </w:rPr>
      </w:pPr>
      <w:proofErr w:type="spellStart"/>
      <w:r w:rsidRPr="00C93E5C">
        <w:rPr>
          <w:rFonts w:ascii="Helvetica" w:hAnsi="Helvetica" w:cs="Calibri"/>
          <w:sz w:val="32"/>
          <w:szCs w:val="32"/>
          <w:rPrChange w:id="5020" w:author="Ryan" w:date="2017-04-30T19:28:00Z">
            <w:rPr>
              <w:rFonts w:ascii="Calibri" w:hAnsi="Calibri" w:cs="Calibri"/>
              <w:sz w:val="32"/>
              <w:szCs w:val="32"/>
            </w:rPr>
          </w:rPrChange>
        </w:rPr>
        <w:t>sence</w:t>
      </w:r>
      <w:proofErr w:type="spellEnd"/>
      <w:r w:rsidRPr="00C93E5C">
        <w:rPr>
          <w:rFonts w:ascii="Helvetica" w:hAnsi="Helvetica" w:cs="Calibri"/>
          <w:sz w:val="32"/>
          <w:szCs w:val="32"/>
          <w:rPrChange w:id="5021" w:author="Ryan" w:date="2017-04-30T19:28:00Z">
            <w:rPr>
              <w:rFonts w:ascii="Calibri" w:hAnsi="Calibri" w:cs="Calibri"/>
              <w:sz w:val="32"/>
              <w:szCs w:val="32"/>
            </w:rPr>
          </w:rPrChange>
        </w:rPr>
        <w:t xml:space="preserve"> of her parents, to whom he wished to add</w:t>
      </w:r>
    </w:p>
    <w:p w14:paraId="52D929CF" w14:textId="77777777" w:rsidR="00FD0CC1" w:rsidRPr="00C93E5C" w:rsidRDefault="00FD0CC1" w:rsidP="00FD0CC1">
      <w:pPr>
        <w:spacing w:after="0"/>
        <w:rPr>
          <w:rFonts w:ascii="Helvetica" w:hAnsi="Helvetica" w:cs="Calibri"/>
          <w:sz w:val="32"/>
          <w:szCs w:val="32"/>
          <w:rPrChange w:id="5022" w:author="Ryan" w:date="2017-04-30T19:28:00Z">
            <w:rPr>
              <w:rFonts w:ascii="Calibri" w:hAnsi="Calibri" w:cs="Calibri"/>
              <w:sz w:val="32"/>
              <w:szCs w:val="32"/>
            </w:rPr>
          </w:rPrChange>
        </w:rPr>
      </w:pPr>
      <w:r w:rsidRPr="00C93E5C">
        <w:rPr>
          <w:rFonts w:ascii="Helvetica" w:hAnsi="Helvetica" w:cs="Calibri"/>
          <w:sz w:val="32"/>
          <w:szCs w:val="32"/>
          <w:rPrChange w:id="5023" w:author="Ryan" w:date="2017-04-30T19:28:00Z">
            <w:rPr>
              <w:rFonts w:ascii="Calibri" w:hAnsi="Calibri" w:cs="Calibri"/>
              <w:sz w:val="32"/>
              <w:szCs w:val="32"/>
            </w:rPr>
          </w:rPrChange>
        </w:rPr>
        <w:t xml:space="preserve">another person, and this was Blake, who, her </w:t>
      </w:r>
      <w:proofErr w:type="spellStart"/>
      <w:r w:rsidRPr="00C93E5C">
        <w:rPr>
          <w:rFonts w:ascii="Helvetica" w:hAnsi="Helvetica" w:cs="Calibri"/>
          <w:sz w:val="32"/>
          <w:szCs w:val="32"/>
          <w:rPrChange w:id="5024" w:author="Ryan" w:date="2017-04-30T19:28:00Z">
            <w:rPr>
              <w:rFonts w:ascii="Calibri" w:hAnsi="Calibri" w:cs="Calibri"/>
              <w:sz w:val="32"/>
              <w:szCs w:val="32"/>
            </w:rPr>
          </w:rPrChange>
        </w:rPr>
        <w:t>fa</w:t>
      </w:r>
      <w:proofErr w:type="spellEnd"/>
      <w:r w:rsidRPr="00C93E5C">
        <w:rPr>
          <w:rFonts w:ascii="Helvetica" w:hAnsi="Helvetica" w:cs="Calibri"/>
          <w:sz w:val="32"/>
          <w:szCs w:val="32"/>
          <w:rPrChange w:id="5025" w:author="Ryan" w:date="2017-04-30T19:28:00Z">
            <w:rPr>
              <w:rFonts w:ascii="Calibri" w:hAnsi="Calibri" w:cs="Calibri"/>
              <w:sz w:val="32"/>
              <w:szCs w:val="32"/>
            </w:rPr>
          </w:rPrChange>
        </w:rPr>
        <w:t>-</w:t>
      </w:r>
    </w:p>
    <w:p w14:paraId="7025D74B" w14:textId="77777777" w:rsidR="00FD0CC1" w:rsidRPr="00C93E5C" w:rsidRDefault="00FD0CC1" w:rsidP="00FD0CC1">
      <w:pPr>
        <w:spacing w:after="0"/>
        <w:rPr>
          <w:rFonts w:ascii="Helvetica" w:hAnsi="Helvetica" w:cs="Calibri"/>
          <w:sz w:val="32"/>
          <w:szCs w:val="32"/>
          <w:rPrChange w:id="5026" w:author="Ryan" w:date="2017-04-30T19:28:00Z">
            <w:rPr>
              <w:rFonts w:ascii="Calibri" w:hAnsi="Calibri" w:cs="Calibri"/>
              <w:sz w:val="32"/>
              <w:szCs w:val="32"/>
            </w:rPr>
          </w:rPrChange>
        </w:rPr>
      </w:pPr>
      <w:proofErr w:type="spellStart"/>
      <w:r w:rsidRPr="00C93E5C">
        <w:rPr>
          <w:rFonts w:ascii="Helvetica" w:hAnsi="Helvetica" w:cs="Calibri"/>
          <w:sz w:val="32"/>
          <w:szCs w:val="32"/>
          <w:rPrChange w:id="5027" w:author="Ryan" w:date="2017-04-30T19:28:00Z">
            <w:rPr>
              <w:rFonts w:ascii="Calibri" w:hAnsi="Calibri" w:cs="Calibri"/>
              <w:sz w:val="32"/>
              <w:szCs w:val="32"/>
            </w:rPr>
          </w:rPrChange>
        </w:rPr>
        <w:t>ther</w:t>
      </w:r>
      <w:proofErr w:type="spellEnd"/>
      <w:r w:rsidRPr="00C93E5C">
        <w:rPr>
          <w:rFonts w:ascii="Helvetica" w:hAnsi="Helvetica" w:cs="Calibri"/>
          <w:sz w:val="32"/>
          <w:szCs w:val="32"/>
          <w:rPrChange w:id="5028" w:author="Ryan" w:date="2017-04-30T19:28:00Z">
            <w:rPr>
              <w:rFonts w:ascii="Calibri" w:hAnsi="Calibri" w:cs="Calibri"/>
              <w:sz w:val="32"/>
              <w:szCs w:val="32"/>
            </w:rPr>
          </w:rPrChange>
        </w:rPr>
        <w:t xml:space="preserve"> observed, had now an undoubted right to be </w:t>
      </w:r>
    </w:p>
    <w:p w14:paraId="76C14411" w14:textId="77777777" w:rsidR="00FD0CC1" w:rsidRPr="00C93E5C" w:rsidRDefault="00FD0CC1" w:rsidP="00FD0CC1">
      <w:pPr>
        <w:spacing w:after="0"/>
        <w:rPr>
          <w:rFonts w:ascii="Helvetica" w:hAnsi="Helvetica" w:cs="Calibri"/>
          <w:sz w:val="32"/>
          <w:szCs w:val="32"/>
          <w:rPrChange w:id="5029" w:author="Ryan" w:date="2017-04-30T19:28:00Z">
            <w:rPr>
              <w:rFonts w:ascii="Calibri" w:hAnsi="Calibri" w:cs="Calibri"/>
              <w:sz w:val="32"/>
              <w:szCs w:val="32"/>
            </w:rPr>
          </w:rPrChange>
        </w:rPr>
      </w:pPr>
      <w:r w:rsidRPr="00C93E5C">
        <w:rPr>
          <w:rFonts w:ascii="Helvetica" w:hAnsi="Helvetica" w:cs="Calibri"/>
          <w:sz w:val="32"/>
          <w:szCs w:val="32"/>
          <w:rPrChange w:id="5030" w:author="Ryan" w:date="2017-04-30T19:28:00Z">
            <w:rPr>
              <w:rFonts w:ascii="Calibri" w:hAnsi="Calibri" w:cs="Calibri"/>
              <w:sz w:val="32"/>
              <w:szCs w:val="32"/>
            </w:rPr>
          </w:rPrChange>
        </w:rPr>
        <w:t xml:space="preserve">present, when any thing of a personal nature </w:t>
      </w:r>
    </w:p>
    <w:p w14:paraId="6F5D28B3" w14:textId="77777777" w:rsidR="00FD0CC1" w:rsidRPr="00C93E5C" w:rsidRDefault="00FD0CC1" w:rsidP="00FD0CC1">
      <w:pPr>
        <w:spacing w:after="0"/>
        <w:rPr>
          <w:rFonts w:ascii="Helvetica" w:hAnsi="Helvetica" w:cs="Calibri"/>
          <w:sz w:val="32"/>
          <w:szCs w:val="32"/>
          <w:rPrChange w:id="5031" w:author="Ryan" w:date="2017-04-30T19:28:00Z">
            <w:rPr>
              <w:rFonts w:ascii="Calibri" w:hAnsi="Calibri" w:cs="Calibri"/>
              <w:sz w:val="32"/>
              <w:szCs w:val="32"/>
            </w:rPr>
          </w:rPrChange>
        </w:rPr>
      </w:pPr>
      <w:r w:rsidRPr="00C93E5C">
        <w:rPr>
          <w:rFonts w:ascii="Helvetica" w:hAnsi="Helvetica" w:cs="Calibri"/>
          <w:sz w:val="32"/>
          <w:szCs w:val="32"/>
          <w:rPrChange w:id="5032" w:author="Ryan" w:date="2017-04-30T19:28:00Z">
            <w:rPr>
              <w:rFonts w:ascii="Calibri" w:hAnsi="Calibri" w:cs="Calibri"/>
              <w:sz w:val="32"/>
              <w:szCs w:val="32"/>
            </w:rPr>
          </w:rPrChange>
        </w:rPr>
        <w:t xml:space="preserve">which concerned Eliza, was to be </w:t>
      </w:r>
      <w:proofErr w:type="spellStart"/>
      <w:r w:rsidRPr="00C93E5C">
        <w:rPr>
          <w:rFonts w:ascii="Helvetica" w:hAnsi="Helvetica" w:cs="Calibri"/>
          <w:sz w:val="32"/>
          <w:szCs w:val="32"/>
          <w:rPrChange w:id="5033" w:author="Ryan" w:date="2017-04-30T19:28:00Z">
            <w:rPr>
              <w:rFonts w:ascii="Calibri" w:hAnsi="Calibri" w:cs="Calibri"/>
              <w:sz w:val="32"/>
              <w:szCs w:val="32"/>
            </w:rPr>
          </w:rPrChange>
        </w:rPr>
        <w:t>communicat</w:t>
      </w:r>
      <w:proofErr w:type="spellEnd"/>
      <w:r w:rsidRPr="00C93E5C">
        <w:rPr>
          <w:rFonts w:ascii="Helvetica" w:hAnsi="Helvetica" w:cs="Calibri"/>
          <w:sz w:val="32"/>
          <w:szCs w:val="32"/>
          <w:rPrChange w:id="5034" w:author="Ryan" w:date="2017-04-30T19:28:00Z">
            <w:rPr>
              <w:rFonts w:ascii="Calibri" w:hAnsi="Calibri" w:cs="Calibri"/>
              <w:sz w:val="32"/>
              <w:szCs w:val="32"/>
            </w:rPr>
          </w:rPrChange>
        </w:rPr>
        <w:t>-</w:t>
      </w:r>
    </w:p>
    <w:p w14:paraId="63EF43DA" w14:textId="77777777" w:rsidR="00FD0CC1" w:rsidRPr="00C93E5C" w:rsidRDefault="00FD0CC1" w:rsidP="00FD0CC1">
      <w:pPr>
        <w:spacing w:after="0"/>
        <w:rPr>
          <w:rFonts w:ascii="Helvetica" w:hAnsi="Helvetica" w:cs="Calibri"/>
          <w:sz w:val="32"/>
          <w:szCs w:val="32"/>
          <w:rPrChange w:id="5035" w:author="Ryan" w:date="2017-04-30T19:28:00Z">
            <w:rPr>
              <w:rFonts w:ascii="Calibri" w:hAnsi="Calibri" w:cs="Calibri"/>
              <w:sz w:val="32"/>
              <w:szCs w:val="32"/>
            </w:rPr>
          </w:rPrChange>
        </w:rPr>
      </w:pPr>
      <w:r w:rsidRPr="00C93E5C">
        <w:rPr>
          <w:rFonts w:ascii="Helvetica" w:hAnsi="Helvetica" w:cs="Calibri"/>
          <w:sz w:val="32"/>
          <w:szCs w:val="32"/>
          <w:rPrChange w:id="5036" w:author="Ryan" w:date="2017-04-30T19:28:00Z">
            <w:rPr>
              <w:rFonts w:ascii="Calibri" w:hAnsi="Calibri" w:cs="Calibri"/>
              <w:sz w:val="32"/>
              <w:szCs w:val="32"/>
            </w:rPr>
          </w:rPrChange>
        </w:rPr>
        <w:t xml:space="preserve">ed. Albert </w:t>
      </w:r>
      <w:proofErr w:type="spellStart"/>
      <w:r w:rsidRPr="00C93E5C">
        <w:rPr>
          <w:rFonts w:ascii="Helvetica" w:hAnsi="Helvetica" w:cs="Calibri"/>
          <w:sz w:val="32"/>
          <w:szCs w:val="32"/>
          <w:rPrChange w:id="5037" w:author="Ryan" w:date="2017-04-30T19:28:00Z">
            <w:rPr>
              <w:rFonts w:ascii="Calibri" w:hAnsi="Calibri" w:cs="Calibri"/>
              <w:sz w:val="32"/>
              <w:szCs w:val="32"/>
            </w:rPr>
          </w:rPrChange>
        </w:rPr>
        <w:t>intreated</w:t>
      </w:r>
      <w:proofErr w:type="spellEnd"/>
      <w:r w:rsidRPr="00C93E5C">
        <w:rPr>
          <w:rFonts w:ascii="Helvetica" w:hAnsi="Helvetica" w:cs="Calibri"/>
          <w:sz w:val="32"/>
          <w:szCs w:val="32"/>
          <w:rPrChange w:id="5038" w:author="Ryan" w:date="2017-04-30T19:28:00Z">
            <w:rPr>
              <w:rFonts w:ascii="Calibri" w:hAnsi="Calibri" w:cs="Calibri"/>
              <w:sz w:val="32"/>
              <w:szCs w:val="32"/>
            </w:rPr>
          </w:rPrChange>
        </w:rPr>
        <w:t xml:space="preserve"> that he might be permit-</w:t>
      </w:r>
    </w:p>
    <w:p w14:paraId="6D0AE087" w14:textId="77777777" w:rsidR="00FD0CC1" w:rsidRPr="00C93E5C" w:rsidRDefault="00FD0CC1" w:rsidP="00FD0CC1">
      <w:pPr>
        <w:spacing w:after="0"/>
        <w:rPr>
          <w:rFonts w:ascii="Helvetica" w:hAnsi="Helvetica" w:cs="Calibri"/>
          <w:sz w:val="32"/>
          <w:szCs w:val="32"/>
          <w:rPrChange w:id="5039" w:author="Ryan" w:date="2017-04-30T19:28:00Z">
            <w:rPr>
              <w:rFonts w:ascii="Calibri" w:hAnsi="Calibri" w:cs="Calibri"/>
              <w:sz w:val="32"/>
              <w:szCs w:val="32"/>
            </w:rPr>
          </w:rPrChange>
        </w:rPr>
      </w:pPr>
      <w:r w:rsidRPr="00C93E5C">
        <w:rPr>
          <w:rFonts w:ascii="Helvetica" w:hAnsi="Helvetica" w:cs="Calibri"/>
          <w:sz w:val="32"/>
          <w:szCs w:val="32"/>
          <w:rPrChange w:id="5040" w:author="Ryan" w:date="2017-04-30T19:28:00Z">
            <w:rPr>
              <w:rFonts w:ascii="Calibri" w:hAnsi="Calibri" w:cs="Calibri"/>
              <w:sz w:val="32"/>
              <w:szCs w:val="32"/>
            </w:rPr>
          </w:rPrChange>
        </w:rPr>
        <w:t xml:space="preserve">ted to see her, for a few moments, according to </w:t>
      </w:r>
    </w:p>
    <w:p w14:paraId="55548F2E" w14:textId="40F66118" w:rsidR="00FD0CC1" w:rsidRPr="00C93E5C" w:rsidRDefault="00FD0CC1" w:rsidP="00FD0CC1">
      <w:pPr>
        <w:spacing w:after="0"/>
        <w:rPr>
          <w:rFonts w:ascii="Helvetica" w:hAnsi="Helvetica" w:cs="Calibri"/>
          <w:sz w:val="32"/>
          <w:szCs w:val="32"/>
          <w:rPrChange w:id="5041" w:author="Ryan" w:date="2017-04-30T19:28:00Z">
            <w:rPr>
              <w:rFonts w:ascii="Calibri" w:hAnsi="Calibri" w:cs="Calibri"/>
              <w:sz w:val="32"/>
              <w:szCs w:val="32"/>
            </w:rPr>
          </w:rPrChange>
        </w:rPr>
      </w:pPr>
      <w:r w:rsidRPr="00C93E5C">
        <w:rPr>
          <w:rFonts w:ascii="Helvetica" w:hAnsi="Helvetica" w:cs="Calibri"/>
          <w:sz w:val="32"/>
          <w:szCs w:val="32"/>
          <w:rPrChange w:id="5042" w:author="Ryan" w:date="2017-04-30T19:28:00Z">
            <w:rPr>
              <w:rFonts w:ascii="Calibri" w:hAnsi="Calibri" w:cs="Calibri"/>
              <w:sz w:val="32"/>
              <w:szCs w:val="32"/>
            </w:rPr>
          </w:rPrChange>
        </w:rPr>
        <w:t>her own stipulation, in the presence</w:t>
      </w:r>
      <w:r w:rsidR="00423A55" w:rsidRPr="00C93E5C">
        <w:rPr>
          <w:rFonts w:ascii="Helvetica" w:hAnsi="Helvetica" w:cs="Calibri"/>
          <w:sz w:val="32"/>
          <w:szCs w:val="32"/>
          <w:rPrChange w:id="5043" w:author="Ryan" w:date="2017-04-30T19:28:00Z">
            <w:rPr>
              <w:rFonts w:ascii="Calibri" w:hAnsi="Calibri" w:cs="Calibri"/>
              <w:sz w:val="32"/>
              <w:szCs w:val="32"/>
            </w:rPr>
          </w:rPrChange>
        </w:rPr>
        <w:t>,</w:t>
      </w:r>
      <w:r w:rsidRPr="00C93E5C">
        <w:rPr>
          <w:rFonts w:ascii="Helvetica" w:hAnsi="Helvetica" w:cs="Calibri"/>
          <w:sz w:val="32"/>
          <w:szCs w:val="32"/>
          <w:rPrChange w:id="5044" w:author="Ryan" w:date="2017-04-30T19:28:00Z">
            <w:rPr>
              <w:rFonts w:ascii="Calibri" w:hAnsi="Calibri" w:cs="Calibri"/>
              <w:sz w:val="32"/>
              <w:szCs w:val="32"/>
            </w:rPr>
          </w:rPrChange>
        </w:rPr>
        <w:t xml:space="preserve"> only</w:t>
      </w:r>
      <w:r w:rsidR="00423A55" w:rsidRPr="00C93E5C">
        <w:rPr>
          <w:rFonts w:ascii="Helvetica" w:hAnsi="Helvetica" w:cs="Calibri"/>
          <w:sz w:val="32"/>
          <w:szCs w:val="32"/>
          <w:rPrChange w:id="5045" w:author="Ryan" w:date="2017-04-30T19:28:00Z">
            <w:rPr>
              <w:rFonts w:ascii="Calibri" w:hAnsi="Calibri" w:cs="Calibri"/>
              <w:sz w:val="32"/>
              <w:szCs w:val="32"/>
            </w:rPr>
          </w:rPrChange>
        </w:rPr>
        <w:t>,</w:t>
      </w:r>
      <w:r w:rsidRPr="00C93E5C">
        <w:rPr>
          <w:rFonts w:ascii="Helvetica" w:hAnsi="Helvetica" w:cs="Calibri"/>
          <w:sz w:val="32"/>
          <w:szCs w:val="32"/>
          <w:rPrChange w:id="5046" w:author="Ryan" w:date="2017-04-30T19:28:00Z">
            <w:rPr>
              <w:rFonts w:ascii="Calibri" w:hAnsi="Calibri" w:cs="Calibri"/>
              <w:sz w:val="32"/>
              <w:szCs w:val="32"/>
            </w:rPr>
          </w:rPrChange>
        </w:rPr>
        <w:t xml:space="preserve"> of her </w:t>
      </w:r>
    </w:p>
    <w:p w14:paraId="2805C688" w14:textId="77777777" w:rsidR="00FD0CC1" w:rsidRPr="00C93E5C" w:rsidRDefault="00FD0CC1" w:rsidP="00FD0CC1">
      <w:pPr>
        <w:spacing w:after="0"/>
        <w:rPr>
          <w:rFonts w:ascii="Helvetica" w:hAnsi="Helvetica" w:cs="Calibri"/>
          <w:sz w:val="32"/>
          <w:szCs w:val="32"/>
          <w:rPrChange w:id="5047" w:author="Ryan" w:date="2017-04-30T19:28:00Z">
            <w:rPr>
              <w:rFonts w:ascii="Calibri" w:hAnsi="Calibri" w:cs="Calibri"/>
              <w:sz w:val="32"/>
              <w:szCs w:val="32"/>
            </w:rPr>
          </w:rPrChange>
        </w:rPr>
      </w:pPr>
      <w:r w:rsidRPr="00C93E5C">
        <w:rPr>
          <w:rFonts w:ascii="Helvetica" w:hAnsi="Helvetica" w:cs="Calibri"/>
          <w:sz w:val="32"/>
          <w:szCs w:val="32"/>
          <w:rPrChange w:id="5048" w:author="Ryan" w:date="2017-04-30T19:28:00Z">
            <w:rPr>
              <w:rFonts w:ascii="Calibri" w:hAnsi="Calibri" w:cs="Calibri"/>
              <w:sz w:val="32"/>
              <w:szCs w:val="32"/>
            </w:rPr>
          </w:rPrChange>
        </w:rPr>
        <w:t xml:space="preserve">parents. This her father granted, with a </w:t>
      </w:r>
      <w:proofErr w:type="spellStart"/>
      <w:r w:rsidRPr="00C93E5C">
        <w:rPr>
          <w:rFonts w:ascii="Helvetica" w:hAnsi="Helvetica" w:cs="Calibri"/>
          <w:sz w:val="32"/>
          <w:szCs w:val="32"/>
          <w:rPrChange w:id="5049" w:author="Ryan" w:date="2017-04-30T19:28:00Z">
            <w:rPr>
              <w:rFonts w:ascii="Calibri" w:hAnsi="Calibri" w:cs="Calibri"/>
              <w:sz w:val="32"/>
              <w:szCs w:val="32"/>
            </w:rPr>
          </w:rPrChange>
        </w:rPr>
        <w:t>provi</w:t>
      </w:r>
      <w:proofErr w:type="spellEnd"/>
      <w:r w:rsidRPr="00C93E5C">
        <w:rPr>
          <w:rFonts w:ascii="Helvetica" w:hAnsi="Helvetica" w:cs="Calibri"/>
          <w:sz w:val="32"/>
          <w:szCs w:val="32"/>
          <w:rPrChange w:id="5050" w:author="Ryan" w:date="2017-04-30T19:28:00Z">
            <w:rPr>
              <w:rFonts w:ascii="Calibri" w:hAnsi="Calibri" w:cs="Calibri"/>
              <w:sz w:val="32"/>
              <w:szCs w:val="32"/>
            </w:rPr>
          </w:rPrChange>
        </w:rPr>
        <w:t>-</w:t>
      </w:r>
    </w:p>
    <w:p w14:paraId="009E1BB0" w14:textId="77777777" w:rsidR="00FD0CC1" w:rsidRPr="00C93E5C" w:rsidRDefault="00FD0CC1" w:rsidP="00FD0CC1">
      <w:pPr>
        <w:spacing w:after="0"/>
        <w:rPr>
          <w:rFonts w:ascii="Helvetica" w:hAnsi="Helvetica" w:cs="Calibri"/>
          <w:sz w:val="32"/>
          <w:szCs w:val="32"/>
          <w:rPrChange w:id="5051" w:author="Ryan" w:date="2017-04-30T19:28:00Z">
            <w:rPr>
              <w:rFonts w:ascii="Calibri" w:hAnsi="Calibri" w:cs="Calibri"/>
              <w:sz w:val="32"/>
              <w:szCs w:val="32"/>
            </w:rPr>
          </w:rPrChange>
        </w:rPr>
      </w:pPr>
      <w:r w:rsidRPr="00C93E5C">
        <w:rPr>
          <w:rFonts w:ascii="Helvetica" w:hAnsi="Helvetica" w:cs="Calibri"/>
          <w:sz w:val="32"/>
          <w:szCs w:val="32"/>
          <w:rPrChange w:id="5052" w:author="Ryan" w:date="2017-04-30T19:28:00Z">
            <w:rPr>
              <w:rFonts w:ascii="Calibri" w:hAnsi="Calibri" w:cs="Calibri"/>
              <w:sz w:val="32"/>
              <w:szCs w:val="32"/>
            </w:rPr>
          </w:rPrChange>
        </w:rPr>
        <w:t xml:space="preserve">so, that Blake should be previously acquainted </w:t>
      </w:r>
    </w:p>
    <w:p w14:paraId="4C98DEF7" w14:textId="77777777" w:rsidR="00FD0CC1" w:rsidRPr="00C93E5C" w:rsidRDefault="00FD0CC1" w:rsidP="00FD0CC1">
      <w:pPr>
        <w:spacing w:after="0"/>
        <w:rPr>
          <w:rFonts w:ascii="Helvetica" w:hAnsi="Helvetica" w:cs="Calibri"/>
          <w:sz w:val="32"/>
          <w:szCs w:val="32"/>
          <w:rPrChange w:id="5053" w:author="Ryan" w:date="2017-04-30T19:28:00Z">
            <w:rPr>
              <w:rFonts w:ascii="Calibri" w:hAnsi="Calibri" w:cs="Calibri"/>
              <w:sz w:val="32"/>
              <w:szCs w:val="32"/>
            </w:rPr>
          </w:rPrChange>
        </w:rPr>
      </w:pPr>
      <w:r w:rsidRPr="00C93E5C">
        <w:rPr>
          <w:rFonts w:ascii="Helvetica" w:hAnsi="Helvetica" w:cs="Calibri"/>
          <w:sz w:val="32"/>
          <w:szCs w:val="32"/>
          <w:rPrChange w:id="5054" w:author="Ryan" w:date="2017-04-30T19:28:00Z">
            <w:rPr>
              <w:rFonts w:ascii="Calibri" w:hAnsi="Calibri" w:cs="Calibri"/>
              <w:sz w:val="32"/>
              <w:szCs w:val="32"/>
            </w:rPr>
          </w:rPrChange>
        </w:rPr>
        <w:t xml:space="preserve">with it, which being done, and Blake, with some </w:t>
      </w:r>
    </w:p>
    <w:p w14:paraId="1FAE9422" w14:textId="77777777" w:rsidR="00FD0CC1" w:rsidRPr="00C93E5C" w:rsidRDefault="00FD0CC1" w:rsidP="00FD0CC1">
      <w:pPr>
        <w:spacing w:after="0"/>
        <w:rPr>
          <w:rFonts w:ascii="Helvetica" w:hAnsi="Helvetica" w:cs="Calibri"/>
          <w:sz w:val="32"/>
          <w:szCs w:val="32"/>
          <w:rPrChange w:id="5055" w:author="Ryan" w:date="2017-04-30T19:28:00Z">
            <w:rPr>
              <w:rFonts w:ascii="Calibri" w:hAnsi="Calibri" w:cs="Calibri"/>
              <w:sz w:val="32"/>
              <w:szCs w:val="32"/>
            </w:rPr>
          </w:rPrChange>
        </w:rPr>
      </w:pPr>
      <w:r w:rsidRPr="00C93E5C">
        <w:rPr>
          <w:rFonts w:ascii="Helvetica" w:hAnsi="Helvetica" w:cs="Calibri"/>
          <w:sz w:val="32"/>
          <w:szCs w:val="32"/>
          <w:rPrChange w:id="5056" w:author="Ryan" w:date="2017-04-30T19:28:00Z">
            <w:rPr>
              <w:rFonts w:ascii="Calibri" w:hAnsi="Calibri" w:cs="Calibri"/>
              <w:sz w:val="32"/>
              <w:szCs w:val="32"/>
            </w:rPr>
          </w:rPrChange>
        </w:rPr>
        <w:t xml:space="preserve">reluctance, agreeing to it, Albert was </w:t>
      </w:r>
      <w:proofErr w:type="spellStart"/>
      <w:r w:rsidRPr="00C93E5C">
        <w:rPr>
          <w:rFonts w:ascii="Helvetica" w:hAnsi="Helvetica" w:cs="Calibri"/>
          <w:sz w:val="32"/>
          <w:szCs w:val="32"/>
          <w:rPrChange w:id="5057" w:author="Ryan" w:date="2017-04-30T19:28:00Z">
            <w:rPr>
              <w:rFonts w:ascii="Calibri" w:hAnsi="Calibri" w:cs="Calibri"/>
              <w:sz w:val="32"/>
              <w:szCs w:val="32"/>
            </w:rPr>
          </w:rPrChange>
        </w:rPr>
        <w:t>immedi</w:t>
      </w:r>
      <w:proofErr w:type="spellEnd"/>
      <w:r w:rsidRPr="00C93E5C">
        <w:rPr>
          <w:rFonts w:ascii="Helvetica" w:hAnsi="Helvetica" w:cs="Calibri"/>
          <w:sz w:val="32"/>
          <w:szCs w:val="32"/>
          <w:rPrChange w:id="5058" w:author="Ryan" w:date="2017-04-30T19:28:00Z">
            <w:rPr>
              <w:rFonts w:ascii="Calibri" w:hAnsi="Calibri" w:cs="Calibri"/>
              <w:sz w:val="32"/>
              <w:szCs w:val="32"/>
            </w:rPr>
          </w:rPrChange>
        </w:rPr>
        <w:t>-</w:t>
      </w:r>
    </w:p>
    <w:p w14:paraId="07759899" w14:textId="77777777" w:rsidR="00FD0CC1" w:rsidRPr="00C93E5C" w:rsidRDefault="00FD0CC1" w:rsidP="00FD0CC1">
      <w:pPr>
        <w:spacing w:after="0"/>
        <w:rPr>
          <w:rFonts w:ascii="Helvetica" w:hAnsi="Helvetica" w:cs="Calibri"/>
          <w:sz w:val="32"/>
          <w:szCs w:val="32"/>
          <w:rPrChange w:id="5059" w:author="Ryan" w:date="2017-04-30T19:28:00Z">
            <w:rPr>
              <w:rFonts w:ascii="Calibri" w:hAnsi="Calibri" w:cs="Calibri"/>
              <w:sz w:val="32"/>
              <w:szCs w:val="32"/>
            </w:rPr>
          </w:rPrChange>
        </w:rPr>
      </w:pPr>
      <w:proofErr w:type="spellStart"/>
      <w:r w:rsidRPr="00C93E5C">
        <w:rPr>
          <w:rFonts w:ascii="Helvetica" w:hAnsi="Helvetica" w:cs="Calibri"/>
          <w:sz w:val="32"/>
          <w:szCs w:val="32"/>
          <w:rPrChange w:id="5060" w:author="Ryan" w:date="2017-04-30T19:28:00Z">
            <w:rPr>
              <w:rFonts w:ascii="Calibri" w:hAnsi="Calibri" w:cs="Calibri"/>
              <w:sz w:val="32"/>
              <w:szCs w:val="32"/>
            </w:rPr>
          </w:rPrChange>
        </w:rPr>
        <w:t>ately</w:t>
      </w:r>
      <w:proofErr w:type="spellEnd"/>
      <w:r w:rsidRPr="00C93E5C">
        <w:rPr>
          <w:rFonts w:ascii="Helvetica" w:hAnsi="Helvetica" w:cs="Calibri"/>
          <w:sz w:val="32"/>
          <w:szCs w:val="32"/>
          <w:rPrChange w:id="5061" w:author="Ryan" w:date="2017-04-30T19:28:00Z">
            <w:rPr>
              <w:rFonts w:ascii="Calibri" w:hAnsi="Calibri" w:cs="Calibri"/>
              <w:sz w:val="32"/>
              <w:szCs w:val="32"/>
            </w:rPr>
          </w:rPrChange>
        </w:rPr>
        <w:t xml:space="preserve"> introduced. Eliza was reclining upon a </w:t>
      </w:r>
    </w:p>
    <w:p w14:paraId="456BDA8E" w14:textId="77777777" w:rsidR="00FD0CC1" w:rsidRPr="00C93E5C" w:rsidRDefault="00FD0CC1" w:rsidP="00FD0CC1">
      <w:pPr>
        <w:spacing w:after="0"/>
        <w:rPr>
          <w:rFonts w:ascii="Helvetica" w:hAnsi="Helvetica" w:cs="Calibri"/>
          <w:sz w:val="32"/>
          <w:szCs w:val="32"/>
          <w:rPrChange w:id="5062" w:author="Ryan" w:date="2017-04-30T19:28:00Z">
            <w:rPr>
              <w:rFonts w:ascii="Calibri" w:hAnsi="Calibri" w:cs="Calibri"/>
              <w:sz w:val="32"/>
              <w:szCs w:val="32"/>
            </w:rPr>
          </w:rPrChange>
        </w:rPr>
      </w:pPr>
      <w:r w:rsidRPr="00C93E5C">
        <w:rPr>
          <w:rFonts w:ascii="Helvetica" w:hAnsi="Helvetica" w:cs="Calibri"/>
          <w:sz w:val="32"/>
          <w:szCs w:val="32"/>
          <w:rPrChange w:id="5063" w:author="Ryan" w:date="2017-04-30T19:28:00Z">
            <w:rPr>
              <w:rFonts w:ascii="Calibri" w:hAnsi="Calibri" w:cs="Calibri"/>
              <w:sz w:val="32"/>
              <w:szCs w:val="32"/>
            </w:rPr>
          </w:rPrChange>
        </w:rPr>
        <w:t xml:space="preserve">sofa; as he entered, a deep crimson suffused her </w:t>
      </w:r>
    </w:p>
    <w:p w14:paraId="55AC6389" w14:textId="77777777" w:rsidR="00FD0CC1" w:rsidRPr="00C93E5C" w:rsidRDefault="00FD0CC1" w:rsidP="00FD0CC1">
      <w:pPr>
        <w:spacing w:after="0"/>
        <w:rPr>
          <w:rFonts w:ascii="Helvetica" w:hAnsi="Helvetica" w:cs="Calibri"/>
          <w:sz w:val="32"/>
          <w:szCs w:val="32"/>
          <w:rPrChange w:id="5064" w:author="Ryan" w:date="2017-04-30T19:28:00Z">
            <w:rPr>
              <w:rFonts w:ascii="Calibri" w:hAnsi="Calibri" w:cs="Calibri"/>
              <w:sz w:val="32"/>
              <w:szCs w:val="32"/>
            </w:rPr>
          </w:rPrChange>
        </w:rPr>
      </w:pPr>
      <w:r w:rsidRPr="00C93E5C">
        <w:rPr>
          <w:rFonts w:ascii="Helvetica" w:hAnsi="Helvetica" w:cs="Calibri"/>
          <w:sz w:val="32"/>
          <w:szCs w:val="32"/>
          <w:rPrChange w:id="5065" w:author="Ryan" w:date="2017-04-30T19:28:00Z">
            <w:rPr>
              <w:rFonts w:ascii="Calibri" w:hAnsi="Calibri" w:cs="Calibri"/>
              <w:sz w:val="32"/>
              <w:szCs w:val="32"/>
            </w:rPr>
          </w:rPrChange>
        </w:rPr>
        <w:t xml:space="preserve">cheeks, to which a livid paleness soon succeeded. </w:t>
      </w:r>
    </w:p>
    <w:p w14:paraId="51735277" w14:textId="25B82267" w:rsidR="00FD0CC1" w:rsidRPr="00C93E5C" w:rsidRDefault="00FD0CC1" w:rsidP="00FD0CC1">
      <w:pPr>
        <w:spacing w:after="0"/>
        <w:rPr>
          <w:rFonts w:ascii="Helvetica" w:hAnsi="Helvetica" w:cs="Calibri"/>
          <w:sz w:val="32"/>
          <w:szCs w:val="32"/>
          <w:rPrChange w:id="5066" w:author="Ryan" w:date="2017-04-30T19:28:00Z">
            <w:rPr>
              <w:rFonts w:ascii="Calibri" w:hAnsi="Calibri" w:cs="Calibri"/>
              <w:sz w:val="32"/>
              <w:szCs w:val="32"/>
            </w:rPr>
          </w:rPrChange>
        </w:rPr>
      </w:pPr>
      <w:r w:rsidRPr="00C93E5C">
        <w:rPr>
          <w:rFonts w:ascii="Helvetica" w:hAnsi="Helvetica" w:cs="Calibri"/>
          <w:sz w:val="32"/>
          <w:szCs w:val="32"/>
          <w:rPrChange w:id="5067" w:author="Ryan" w:date="2017-04-30T19:28:00Z">
            <w:rPr>
              <w:rFonts w:ascii="Calibri" w:hAnsi="Calibri" w:cs="Calibri"/>
              <w:sz w:val="32"/>
              <w:szCs w:val="32"/>
            </w:rPr>
          </w:rPrChange>
        </w:rPr>
        <w:t>Albert trembled--their eyes met--he hesitated.</w:t>
      </w:r>
      <w:r w:rsidR="00423A55" w:rsidRPr="00C93E5C">
        <w:rPr>
          <w:rFonts w:ascii="Helvetica" w:hAnsi="Helvetica" w:cs="Calibri"/>
          <w:sz w:val="32"/>
          <w:szCs w:val="32"/>
          <w:rPrChange w:id="5068" w:author="Ryan" w:date="2017-04-30T19:28:00Z">
            <w:rPr>
              <w:rFonts w:ascii="Calibri" w:hAnsi="Calibri" w:cs="Calibri"/>
              <w:sz w:val="32"/>
              <w:szCs w:val="32"/>
            </w:rPr>
          </w:rPrChange>
        </w:rPr>
        <w:t>--</w:t>
      </w:r>
    </w:p>
    <w:p w14:paraId="502F74F3" w14:textId="77777777" w:rsidR="00FD0CC1" w:rsidRPr="00C93E5C" w:rsidRDefault="00FD0CC1" w:rsidP="00FD0CC1">
      <w:pPr>
        <w:spacing w:after="0"/>
        <w:rPr>
          <w:rFonts w:ascii="Helvetica" w:hAnsi="Helvetica" w:cs="Calibri"/>
          <w:sz w:val="32"/>
          <w:szCs w:val="32"/>
          <w:rPrChange w:id="5069" w:author="Ryan" w:date="2017-04-30T19:28:00Z">
            <w:rPr>
              <w:rFonts w:ascii="Calibri" w:hAnsi="Calibri" w:cs="Calibri"/>
              <w:sz w:val="32"/>
              <w:szCs w:val="32"/>
            </w:rPr>
          </w:rPrChange>
        </w:rPr>
      </w:pPr>
      <w:r w:rsidRPr="00C93E5C">
        <w:rPr>
          <w:rFonts w:ascii="Helvetica" w:hAnsi="Helvetica" w:cs="Calibri"/>
          <w:i/>
          <w:sz w:val="32"/>
          <w:szCs w:val="32"/>
          <w:rPrChange w:id="5070" w:author="Ryan" w:date="2017-04-30T19:28:00Z">
            <w:rPr>
              <w:rFonts w:ascii="Calibri" w:hAnsi="Calibri" w:cs="Calibri"/>
              <w:i/>
              <w:sz w:val="32"/>
              <w:szCs w:val="32"/>
            </w:rPr>
          </w:rPrChange>
        </w:rPr>
        <w:lastRenderedPageBreak/>
        <w:t>Albert.</w:t>
      </w:r>
      <w:r w:rsidRPr="00C93E5C">
        <w:rPr>
          <w:rFonts w:ascii="Helvetica" w:hAnsi="Helvetica" w:cs="Calibri"/>
          <w:sz w:val="32"/>
          <w:szCs w:val="32"/>
          <w:rPrChange w:id="5071" w:author="Ryan" w:date="2017-04-30T19:28:00Z">
            <w:rPr>
              <w:rFonts w:ascii="Calibri" w:hAnsi="Calibri" w:cs="Calibri"/>
              <w:sz w:val="32"/>
              <w:szCs w:val="32"/>
            </w:rPr>
          </w:rPrChange>
        </w:rPr>
        <w:t xml:space="preserve"> (As he slowly approached the sofa) </w:t>
      </w:r>
    </w:p>
    <w:p w14:paraId="47A66053" w14:textId="30E6886D" w:rsidR="00FD0CC1" w:rsidRPr="00C93E5C" w:rsidRDefault="00423A55" w:rsidP="00FD0CC1">
      <w:pPr>
        <w:spacing w:after="0"/>
        <w:rPr>
          <w:rFonts w:ascii="Helvetica" w:hAnsi="Helvetica" w:cs="Calibri"/>
          <w:sz w:val="32"/>
          <w:szCs w:val="32"/>
          <w:rPrChange w:id="5072" w:author="Ryan" w:date="2017-04-30T19:28:00Z">
            <w:rPr>
              <w:rFonts w:ascii="Calibri" w:hAnsi="Calibri" w:cs="Calibri"/>
              <w:sz w:val="32"/>
              <w:szCs w:val="32"/>
            </w:rPr>
          </w:rPrChange>
        </w:rPr>
      </w:pPr>
      <w:r w:rsidRPr="00C93E5C">
        <w:rPr>
          <w:rFonts w:ascii="Helvetica" w:hAnsi="Helvetica" w:cs="Calibri"/>
          <w:sz w:val="32"/>
          <w:szCs w:val="32"/>
          <w:rPrChange w:id="5073" w:author="Ryan" w:date="2017-04-30T19:28:00Z">
            <w:rPr>
              <w:rFonts w:ascii="Calibri" w:hAnsi="Calibri" w:cs="Calibri"/>
              <w:sz w:val="32"/>
              <w:szCs w:val="32"/>
            </w:rPr>
          </w:rPrChange>
        </w:rPr>
        <w:t>"Eliza!" S</w:t>
      </w:r>
      <w:r w:rsidR="00FD0CC1" w:rsidRPr="00C93E5C">
        <w:rPr>
          <w:rFonts w:ascii="Helvetica" w:hAnsi="Helvetica" w:cs="Calibri"/>
          <w:sz w:val="32"/>
          <w:szCs w:val="32"/>
          <w:rPrChange w:id="5074" w:author="Ryan" w:date="2017-04-30T19:28:00Z">
            <w:rPr>
              <w:rFonts w:ascii="Calibri" w:hAnsi="Calibri" w:cs="Calibri"/>
              <w:sz w:val="32"/>
              <w:szCs w:val="32"/>
            </w:rPr>
          </w:rPrChange>
        </w:rPr>
        <w:t xml:space="preserve">he answered only by a deep sigh. A </w:t>
      </w:r>
    </w:p>
    <w:p w14:paraId="54CA2605" w14:textId="77777777" w:rsidR="00FD0CC1" w:rsidRPr="00C93E5C" w:rsidRDefault="00FD0CC1" w:rsidP="00FD0CC1">
      <w:pPr>
        <w:spacing w:after="0"/>
        <w:rPr>
          <w:rFonts w:ascii="Helvetica" w:hAnsi="Helvetica" w:cs="Calibri"/>
          <w:sz w:val="32"/>
          <w:szCs w:val="32"/>
          <w:rPrChange w:id="5075" w:author="Ryan" w:date="2017-04-30T19:28:00Z">
            <w:rPr>
              <w:rFonts w:ascii="Calibri" w:hAnsi="Calibri" w:cs="Calibri"/>
              <w:sz w:val="32"/>
              <w:szCs w:val="32"/>
            </w:rPr>
          </w:rPrChange>
        </w:rPr>
      </w:pPr>
      <w:r w:rsidRPr="00C93E5C">
        <w:rPr>
          <w:rFonts w:ascii="Helvetica" w:hAnsi="Helvetica" w:cs="Calibri"/>
          <w:sz w:val="32"/>
          <w:szCs w:val="32"/>
          <w:rPrChange w:id="5076" w:author="Ryan" w:date="2017-04-30T19:28:00Z">
            <w:rPr>
              <w:rFonts w:ascii="Calibri" w:hAnsi="Calibri" w:cs="Calibri"/>
              <w:sz w:val="32"/>
              <w:szCs w:val="32"/>
            </w:rPr>
          </w:rPrChange>
        </w:rPr>
        <w:t>solemn pause ensued----</w:t>
      </w:r>
    </w:p>
    <w:p w14:paraId="6A216DCC" w14:textId="77777777" w:rsidR="00FD0CC1" w:rsidRPr="00C93E5C" w:rsidRDefault="00FD0CC1" w:rsidP="00FD0CC1">
      <w:pPr>
        <w:spacing w:after="0"/>
        <w:rPr>
          <w:rFonts w:ascii="Helvetica" w:hAnsi="Helvetica" w:cs="Calibri"/>
          <w:sz w:val="32"/>
          <w:szCs w:val="32"/>
          <w:rPrChange w:id="5077" w:author="Ryan" w:date="2017-04-30T19:28:00Z">
            <w:rPr>
              <w:rFonts w:ascii="Calibri" w:hAnsi="Calibri" w:cs="Calibri"/>
              <w:sz w:val="32"/>
              <w:szCs w:val="32"/>
            </w:rPr>
          </w:rPrChange>
        </w:rPr>
      </w:pPr>
      <w:r w:rsidRPr="00C93E5C">
        <w:rPr>
          <w:rFonts w:ascii="Helvetica" w:hAnsi="Helvetica" w:cs="Calibri"/>
          <w:i/>
          <w:sz w:val="32"/>
          <w:szCs w:val="32"/>
          <w:rPrChange w:id="5078" w:author="Ryan" w:date="2017-04-30T19:28:00Z">
            <w:rPr>
              <w:rFonts w:ascii="Calibri" w:hAnsi="Calibri" w:cs="Calibri"/>
              <w:i/>
              <w:sz w:val="32"/>
              <w:szCs w:val="32"/>
            </w:rPr>
          </w:rPrChange>
        </w:rPr>
        <w:t>Albert.</w:t>
      </w:r>
      <w:r w:rsidRPr="00C93E5C">
        <w:rPr>
          <w:rFonts w:ascii="Helvetica" w:hAnsi="Helvetica" w:cs="Calibri"/>
          <w:sz w:val="32"/>
          <w:szCs w:val="32"/>
          <w:rPrChange w:id="5079" w:author="Ryan" w:date="2017-04-30T19:28:00Z">
            <w:rPr>
              <w:rFonts w:ascii="Calibri" w:hAnsi="Calibri" w:cs="Calibri"/>
              <w:sz w:val="32"/>
              <w:szCs w:val="32"/>
            </w:rPr>
          </w:rPrChange>
        </w:rPr>
        <w:t xml:space="preserve"> (With more earnestness, advancing still </w:t>
      </w:r>
    </w:p>
    <w:p w14:paraId="1F7E1F1A" w14:textId="77777777" w:rsidR="00FD0CC1" w:rsidRPr="00C93E5C" w:rsidRDefault="00FD0CC1" w:rsidP="00FD0CC1">
      <w:pPr>
        <w:spacing w:after="0"/>
        <w:rPr>
          <w:rFonts w:ascii="Helvetica" w:hAnsi="Helvetica" w:cs="Calibri"/>
          <w:sz w:val="32"/>
          <w:szCs w:val="32"/>
          <w:rPrChange w:id="5080" w:author="Ryan" w:date="2017-04-30T19:28:00Z">
            <w:rPr>
              <w:rFonts w:ascii="Calibri" w:hAnsi="Calibri" w:cs="Calibri"/>
              <w:sz w:val="32"/>
              <w:szCs w:val="32"/>
            </w:rPr>
          </w:rPrChange>
        </w:rPr>
      </w:pPr>
      <w:r w:rsidRPr="00C93E5C">
        <w:rPr>
          <w:rFonts w:ascii="Helvetica" w:hAnsi="Helvetica" w:cs="Calibri"/>
          <w:sz w:val="32"/>
          <w:szCs w:val="32"/>
          <w:rPrChange w:id="5081" w:author="Ryan" w:date="2017-04-30T19:28:00Z">
            <w:rPr>
              <w:rFonts w:ascii="Calibri" w:hAnsi="Calibri" w:cs="Calibri"/>
              <w:sz w:val="32"/>
              <w:szCs w:val="32"/>
            </w:rPr>
          </w:rPrChange>
        </w:rPr>
        <w:t>nearer, and sighing responsively) "Eliza!"</w:t>
      </w:r>
    </w:p>
    <w:p w14:paraId="447BE2D1" w14:textId="77777777" w:rsidR="00FD0CC1" w:rsidRPr="00C93E5C" w:rsidRDefault="00FD0CC1" w:rsidP="00FD0CC1">
      <w:pPr>
        <w:spacing w:after="0"/>
        <w:rPr>
          <w:rFonts w:ascii="Helvetica" w:hAnsi="Helvetica" w:cs="Calibri"/>
          <w:sz w:val="32"/>
          <w:szCs w:val="32"/>
          <w:rPrChange w:id="5082" w:author="Ryan" w:date="2017-04-30T19:28:00Z">
            <w:rPr>
              <w:rFonts w:ascii="Calibri" w:hAnsi="Calibri" w:cs="Calibri"/>
              <w:sz w:val="32"/>
              <w:szCs w:val="32"/>
            </w:rPr>
          </w:rPrChange>
        </w:rPr>
      </w:pPr>
      <w:r w:rsidRPr="00C93E5C">
        <w:rPr>
          <w:rFonts w:ascii="Helvetica" w:hAnsi="Helvetica" w:cs="Calibri"/>
          <w:i/>
          <w:sz w:val="32"/>
          <w:szCs w:val="32"/>
          <w:rPrChange w:id="5083" w:author="Ryan" w:date="2017-04-30T19:28:00Z">
            <w:rPr>
              <w:rFonts w:ascii="Calibri" w:hAnsi="Calibri" w:cs="Calibri"/>
              <w:i/>
              <w:sz w:val="32"/>
              <w:szCs w:val="32"/>
            </w:rPr>
          </w:rPrChange>
        </w:rPr>
        <w:t>Eliza.</w:t>
      </w:r>
      <w:r w:rsidRPr="00C93E5C">
        <w:rPr>
          <w:rFonts w:ascii="Helvetica" w:hAnsi="Helvetica" w:cs="Calibri"/>
          <w:sz w:val="32"/>
          <w:szCs w:val="32"/>
          <w:rPrChange w:id="5084" w:author="Ryan" w:date="2017-04-30T19:28:00Z">
            <w:rPr>
              <w:rFonts w:ascii="Calibri" w:hAnsi="Calibri" w:cs="Calibri"/>
              <w:sz w:val="32"/>
              <w:szCs w:val="32"/>
            </w:rPr>
          </w:rPrChange>
        </w:rPr>
        <w:t xml:space="preserve"> "Albert!"</w:t>
      </w:r>
    </w:p>
    <w:p w14:paraId="5FB93282" w14:textId="634B4400" w:rsidR="00FD0CC1" w:rsidRPr="00C93E5C" w:rsidRDefault="00FD0CC1" w:rsidP="00FD0CC1">
      <w:pPr>
        <w:spacing w:after="0"/>
        <w:rPr>
          <w:rFonts w:ascii="Helvetica" w:hAnsi="Helvetica" w:cs="Calibri"/>
          <w:sz w:val="32"/>
          <w:szCs w:val="32"/>
          <w:rPrChange w:id="5085" w:author="Ryan" w:date="2017-04-30T19:28:00Z">
            <w:rPr>
              <w:rFonts w:ascii="Calibri" w:hAnsi="Calibri" w:cs="Calibri"/>
              <w:sz w:val="32"/>
              <w:szCs w:val="32"/>
            </w:rPr>
          </w:rPrChange>
        </w:rPr>
      </w:pPr>
      <w:r w:rsidRPr="00C93E5C">
        <w:rPr>
          <w:rFonts w:ascii="Helvetica" w:hAnsi="Helvetica" w:cs="Calibri"/>
          <w:sz w:val="32"/>
          <w:szCs w:val="32"/>
          <w:rPrChange w:id="5086" w:author="Ryan" w:date="2017-04-30T19:28:00Z">
            <w:rPr>
              <w:rFonts w:ascii="Calibri" w:hAnsi="Calibri" w:cs="Calibri"/>
              <w:sz w:val="32"/>
              <w:szCs w:val="32"/>
            </w:rPr>
          </w:rPrChange>
        </w:rPr>
        <w:t>Articulation became suspended</w:t>
      </w:r>
      <w:del w:id="5087" w:author="Ryan" w:date="2017-04-30T19:49:00Z">
        <w:r w:rsidRPr="00C93E5C" w:rsidDel="00FB4514">
          <w:rPr>
            <w:rFonts w:ascii="Helvetica" w:hAnsi="Helvetica" w:cs="Calibri"/>
            <w:sz w:val="32"/>
            <w:szCs w:val="32"/>
            <w:rPrChange w:id="5088" w:author="Ryan" w:date="2017-04-30T19:28:00Z">
              <w:rPr>
                <w:rFonts w:ascii="Calibri" w:hAnsi="Calibri" w:cs="Calibri"/>
                <w:sz w:val="32"/>
                <w:szCs w:val="32"/>
              </w:rPr>
            </w:rPrChange>
          </w:rPr>
          <w:delText>—</w:delText>
        </w:r>
      </w:del>
      <w:ins w:id="5089" w:author="Ryan" w:date="2017-04-30T19:49:00Z">
        <w:r w:rsidR="00FB4514">
          <w:rPr>
            <w:rFonts w:ascii="Helvetica" w:hAnsi="Helvetica" w:cs="Calibri"/>
            <w:sz w:val="32"/>
            <w:szCs w:val="32"/>
          </w:rPr>
          <w:t>--</w:t>
        </w:r>
      </w:ins>
      <w:r w:rsidRPr="00C93E5C">
        <w:rPr>
          <w:rFonts w:ascii="Helvetica" w:hAnsi="Helvetica" w:cs="Calibri"/>
          <w:sz w:val="32"/>
          <w:szCs w:val="32"/>
          <w:rPrChange w:id="5090" w:author="Ryan" w:date="2017-04-30T19:28:00Z">
            <w:rPr>
              <w:rFonts w:ascii="Calibri" w:hAnsi="Calibri" w:cs="Calibri"/>
              <w:sz w:val="32"/>
              <w:szCs w:val="32"/>
            </w:rPr>
          </w:rPrChange>
        </w:rPr>
        <w:t xml:space="preserve">they could not </w:t>
      </w:r>
    </w:p>
    <w:p w14:paraId="5ED3831C" w14:textId="597C9D20" w:rsidR="00FD0CC1" w:rsidRPr="00C93E5C" w:rsidRDefault="00FD0CC1" w:rsidP="00FD0CC1">
      <w:pPr>
        <w:spacing w:after="0"/>
        <w:rPr>
          <w:rFonts w:ascii="Helvetica" w:hAnsi="Helvetica" w:cs="Calibri"/>
          <w:sz w:val="32"/>
          <w:szCs w:val="32"/>
          <w:rPrChange w:id="5091" w:author="Ryan" w:date="2017-04-30T19:28:00Z">
            <w:rPr>
              <w:rFonts w:ascii="Calibri" w:hAnsi="Calibri" w:cs="Calibri"/>
              <w:sz w:val="32"/>
              <w:szCs w:val="32"/>
            </w:rPr>
          </w:rPrChange>
        </w:rPr>
      </w:pPr>
      <w:r w:rsidRPr="00C93E5C">
        <w:rPr>
          <w:rFonts w:ascii="Helvetica" w:hAnsi="Helvetica" w:cs="Calibri"/>
          <w:sz w:val="32"/>
          <w:szCs w:val="32"/>
          <w:rPrChange w:id="5092" w:author="Ryan" w:date="2017-04-30T19:28:00Z">
            <w:rPr>
              <w:rFonts w:ascii="Calibri" w:hAnsi="Calibri" w:cs="Calibri"/>
              <w:sz w:val="32"/>
              <w:szCs w:val="32"/>
            </w:rPr>
          </w:rPrChange>
        </w:rPr>
        <w:t>pronounce another word</w:t>
      </w:r>
      <w:del w:id="5093" w:author="Ryan" w:date="2017-04-30T19:49:00Z">
        <w:r w:rsidRPr="00C93E5C" w:rsidDel="00FB4514">
          <w:rPr>
            <w:rFonts w:ascii="Helvetica" w:hAnsi="Helvetica" w:cs="Calibri"/>
            <w:sz w:val="32"/>
            <w:szCs w:val="32"/>
            <w:rPrChange w:id="5094" w:author="Ryan" w:date="2017-04-30T19:28:00Z">
              <w:rPr>
                <w:rFonts w:ascii="Calibri" w:hAnsi="Calibri" w:cs="Calibri"/>
                <w:sz w:val="32"/>
                <w:szCs w:val="32"/>
              </w:rPr>
            </w:rPrChange>
          </w:rPr>
          <w:delText>—</w:delText>
        </w:r>
      </w:del>
      <w:ins w:id="5095" w:author="Ryan" w:date="2017-04-30T19:49:00Z">
        <w:r w:rsidR="00FB4514">
          <w:rPr>
            <w:rFonts w:ascii="Helvetica" w:hAnsi="Helvetica" w:cs="Calibri"/>
            <w:sz w:val="32"/>
            <w:szCs w:val="32"/>
          </w:rPr>
          <w:t>--</w:t>
        </w:r>
      </w:ins>
      <w:r w:rsidRPr="00C93E5C">
        <w:rPr>
          <w:rFonts w:ascii="Helvetica" w:hAnsi="Helvetica" w:cs="Calibri"/>
          <w:sz w:val="32"/>
          <w:szCs w:val="32"/>
          <w:rPrChange w:id="5096" w:author="Ryan" w:date="2017-04-30T19:28:00Z">
            <w:rPr>
              <w:rFonts w:ascii="Calibri" w:hAnsi="Calibri" w:cs="Calibri"/>
              <w:sz w:val="32"/>
              <w:szCs w:val="32"/>
            </w:rPr>
          </w:rPrChange>
        </w:rPr>
        <w:t xml:space="preserve">their eyes spoke </w:t>
      </w:r>
      <w:proofErr w:type="spellStart"/>
      <w:r w:rsidRPr="00C93E5C">
        <w:rPr>
          <w:rFonts w:ascii="Helvetica" w:hAnsi="Helvetica" w:cs="Calibri"/>
          <w:sz w:val="32"/>
          <w:szCs w:val="32"/>
          <w:rPrChange w:id="5097" w:author="Ryan" w:date="2017-04-30T19:28:00Z">
            <w:rPr>
              <w:rFonts w:ascii="Calibri" w:hAnsi="Calibri" w:cs="Calibri"/>
              <w:sz w:val="32"/>
              <w:szCs w:val="32"/>
            </w:rPr>
          </w:rPrChange>
        </w:rPr>
        <w:t>unut</w:t>
      </w:r>
      <w:proofErr w:type="spellEnd"/>
      <w:r w:rsidRPr="00C93E5C">
        <w:rPr>
          <w:rFonts w:ascii="Helvetica" w:hAnsi="Helvetica" w:cs="Calibri"/>
          <w:sz w:val="32"/>
          <w:szCs w:val="32"/>
          <w:rPrChange w:id="5098" w:author="Ryan" w:date="2017-04-30T19:28:00Z">
            <w:rPr>
              <w:rFonts w:ascii="Calibri" w:hAnsi="Calibri" w:cs="Calibri"/>
              <w:sz w:val="32"/>
              <w:szCs w:val="32"/>
            </w:rPr>
          </w:rPrChange>
        </w:rPr>
        <w:t>-</w:t>
      </w:r>
    </w:p>
    <w:p w14:paraId="7359B9DC" w14:textId="0E7F5D95" w:rsidR="00FD0CC1" w:rsidRPr="00C93E5C" w:rsidRDefault="00FD0CC1" w:rsidP="00FD0CC1">
      <w:pPr>
        <w:spacing w:after="0"/>
        <w:rPr>
          <w:rFonts w:ascii="Helvetica" w:hAnsi="Helvetica" w:cs="Calibri"/>
          <w:sz w:val="32"/>
          <w:szCs w:val="32"/>
          <w:rPrChange w:id="5099" w:author="Ryan" w:date="2017-04-30T19:28:00Z">
            <w:rPr>
              <w:rFonts w:ascii="Calibri" w:hAnsi="Calibri" w:cs="Calibri"/>
              <w:sz w:val="32"/>
              <w:szCs w:val="32"/>
            </w:rPr>
          </w:rPrChange>
        </w:rPr>
      </w:pPr>
      <w:proofErr w:type="spellStart"/>
      <w:r w:rsidRPr="00C93E5C">
        <w:rPr>
          <w:rFonts w:ascii="Helvetica" w:hAnsi="Helvetica" w:cs="Calibri"/>
          <w:sz w:val="32"/>
          <w:szCs w:val="32"/>
          <w:rPrChange w:id="5100" w:author="Ryan" w:date="2017-04-30T19:28:00Z">
            <w:rPr>
              <w:rFonts w:ascii="Calibri" w:hAnsi="Calibri" w:cs="Calibri"/>
              <w:sz w:val="32"/>
              <w:szCs w:val="32"/>
            </w:rPr>
          </w:rPrChange>
        </w:rPr>
        <w:t>erable</w:t>
      </w:r>
      <w:proofErr w:type="spellEnd"/>
      <w:r w:rsidRPr="00C93E5C">
        <w:rPr>
          <w:rFonts w:ascii="Helvetica" w:hAnsi="Helvetica" w:cs="Calibri"/>
          <w:sz w:val="32"/>
          <w:szCs w:val="32"/>
          <w:rPrChange w:id="5101" w:author="Ryan" w:date="2017-04-30T19:28:00Z">
            <w:rPr>
              <w:rFonts w:ascii="Calibri" w:hAnsi="Calibri" w:cs="Calibri"/>
              <w:sz w:val="32"/>
              <w:szCs w:val="32"/>
            </w:rPr>
          </w:rPrChange>
        </w:rPr>
        <w:t xml:space="preserve"> anguish. Eliza sunk upon her mother's </w:t>
      </w:r>
    </w:p>
    <w:p w14:paraId="543C3451" w14:textId="77777777" w:rsidR="00FD0CC1" w:rsidRPr="00C93E5C" w:rsidRDefault="00FD0CC1" w:rsidP="00FD0CC1">
      <w:pPr>
        <w:spacing w:after="0"/>
        <w:rPr>
          <w:rFonts w:ascii="Helvetica" w:hAnsi="Helvetica" w:cs="Calibri"/>
          <w:sz w:val="32"/>
          <w:szCs w:val="32"/>
          <w:rPrChange w:id="5102" w:author="Ryan" w:date="2017-04-30T19:28:00Z">
            <w:rPr>
              <w:rFonts w:ascii="Calibri" w:hAnsi="Calibri" w:cs="Calibri"/>
              <w:sz w:val="32"/>
              <w:szCs w:val="32"/>
            </w:rPr>
          </w:rPrChange>
        </w:rPr>
      </w:pPr>
      <w:r w:rsidRPr="00C93E5C">
        <w:rPr>
          <w:rFonts w:ascii="Helvetica" w:hAnsi="Helvetica" w:cs="Calibri"/>
          <w:sz w:val="32"/>
          <w:szCs w:val="32"/>
          <w:rPrChange w:id="5103" w:author="Ryan" w:date="2017-04-30T19:28:00Z">
            <w:rPr>
              <w:rFonts w:ascii="Calibri" w:hAnsi="Calibri" w:cs="Calibri"/>
              <w:sz w:val="32"/>
              <w:szCs w:val="32"/>
            </w:rPr>
          </w:rPrChange>
        </w:rPr>
        <w:t>bosom. her father then thus addressed Albert:</w:t>
      </w:r>
    </w:p>
    <w:p w14:paraId="24AFE9F5" w14:textId="638B1953" w:rsidR="00FD0CC1" w:rsidRPr="00C93E5C" w:rsidRDefault="00FD0CC1" w:rsidP="00FD0CC1">
      <w:pPr>
        <w:spacing w:after="0"/>
        <w:rPr>
          <w:rFonts w:ascii="Helvetica" w:hAnsi="Helvetica" w:cs="Calibri"/>
          <w:sz w:val="32"/>
          <w:szCs w:val="32"/>
          <w:rPrChange w:id="5104" w:author="Ryan" w:date="2017-04-30T19:28:00Z">
            <w:rPr>
              <w:rFonts w:ascii="Calibri" w:hAnsi="Calibri" w:cs="Calibri"/>
              <w:sz w:val="32"/>
              <w:szCs w:val="32"/>
            </w:rPr>
          </w:rPrChange>
        </w:rPr>
      </w:pPr>
      <w:r w:rsidRPr="00C93E5C">
        <w:rPr>
          <w:rFonts w:ascii="Helvetica" w:hAnsi="Helvetica" w:cs="Calibri"/>
          <w:sz w:val="32"/>
          <w:szCs w:val="32"/>
          <w:rPrChange w:id="5105" w:author="Ryan" w:date="2017-04-30T19:28:00Z">
            <w:rPr>
              <w:rFonts w:ascii="Calibri" w:hAnsi="Calibri" w:cs="Calibri"/>
              <w:sz w:val="32"/>
              <w:szCs w:val="32"/>
            </w:rPr>
          </w:rPrChange>
        </w:rPr>
        <w:t xml:space="preserve">"You </w:t>
      </w:r>
      <w:r w:rsidR="00514F3E" w:rsidRPr="00C93E5C">
        <w:rPr>
          <w:rFonts w:ascii="Helvetica" w:hAnsi="Helvetica" w:cs="Calibri"/>
          <w:sz w:val="32"/>
          <w:szCs w:val="32"/>
          <w:rPrChange w:id="5106" w:author="Ryan" w:date="2017-04-30T19:28:00Z">
            <w:rPr>
              <w:rFonts w:ascii="Calibri" w:hAnsi="Calibri" w:cs="Calibri"/>
              <w:sz w:val="32"/>
              <w:szCs w:val="32"/>
            </w:rPr>
          </w:rPrChange>
        </w:rPr>
        <w:t>know, S</w:t>
      </w:r>
      <w:r w:rsidRPr="00C93E5C">
        <w:rPr>
          <w:rFonts w:ascii="Helvetica" w:hAnsi="Helvetica" w:cs="Calibri"/>
          <w:sz w:val="32"/>
          <w:szCs w:val="32"/>
          <w:rPrChange w:id="5107" w:author="Ryan" w:date="2017-04-30T19:28:00Z">
            <w:rPr>
              <w:rFonts w:ascii="Calibri" w:hAnsi="Calibri" w:cs="Calibri"/>
              <w:sz w:val="32"/>
              <w:szCs w:val="32"/>
            </w:rPr>
          </w:rPrChange>
        </w:rPr>
        <w:t xml:space="preserve">ir, that I sanctioned your </w:t>
      </w:r>
      <w:proofErr w:type="spellStart"/>
      <w:r w:rsidRPr="00C93E5C">
        <w:rPr>
          <w:rFonts w:ascii="Helvetica" w:hAnsi="Helvetica" w:cs="Calibri"/>
          <w:sz w:val="32"/>
          <w:szCs w:val="32"/>
          <w:rPrChange w:id="5108" w:author="Ryan" w:date="2017-04-30T19:28:00Z">
            <w:rPr>
              <w:rFonts w:ascii="Calibri" w:hAnsi="Calibri" w:cs="Calibri"/>
              <w:sz w:val="32"/>
              <w:szCs w:val="32"/>
            </w:rPr>
          </w:rPrChange>
        </w:rPr>
        <w:t>preten</w:t>
      </w:r>
      <w:proofErr w:type="spellEnd"/>
      <w:r w:rsidRPr="00C93E5C">
        <w:rPr>
          <w:rFonts w:ascii="Helvetica" w:hAnsi="Helvetica" w:cs="Calibri"/>
          <w:sz w:val="32"/>
          <w:szCs w:val="32"/>
          <w:rPrChange w:id="5109" w:author="Ryan" w:date="2017-04-30T19:28:00Z">
            <w:rPr>
              <w:rFonts w:ascii="Calibri" w:hAnsi="Calibri" w:cs="Calibri"/>
              <w:sz w:val="32"/>
              <w:szCs w:val="32"/>
            </w:rPr>
          </w:rPrChange>
        </w:rPr>
        <w:t>-</w:t>
      </w:r>
    </w:p>
    <w:p w14:paraId="0BAF3060" w14:textId="77777777" w:rsidR="00FD0CC1" w:rsidRPr="00C93E5C" w:rsidRDefault="00FD0CC1" w:rsidP="00FD0CC1">
      <w:pPr>
        <w:spacing w:after="0"/>
        <w:rPr>
          <w:rFonts w:ascii="Helvetica" w:hAnsi="Helvetica" w:cs="Calibri"/>
          <w:sz w:val="32"/>
          <w:szCs w:val="32"/>
          <w:rPrChange w:id="5110" w:author="Ryan" w:date="2017-04-30T19:28:00Z">
            <w:rPr>
              <w:rFonts w:ascii="Calibri" w:hAnsi="Calibri" w:cs="Calibri"/>
              <w:sz w:val="32"/>
              <w:szCs w:val="32"/>
            </w:rPr>
          </w:rPrChange>
        </w:rPr>
      </w:pPr>
      <w:proofErr w:type="spellStart"/>
      <w:r w:rsidRPr="00C93E5C">
        <w:rPr>
          <w:rFonts w:ascii="Helvetica" w:hAnsi="Helvetica" w:cs="Calibri"/>
          <w:sz w:val="32"/>
          <w:szCs w:val="32"/>
          <w:rPrChange w:id="5111" w:author="Ryan" w:date="2017-04-30T19:28:00Z">
            <w:rPr>
              <w:rFonts w:ascii="Calibri" w:hAnsi="Calibri" w:cs="Calibri"/>
              <w:sz w:val="32"/>
              <w:szCs w:val="32"/>
            </w:rPr>
          </w:rPrChange>
        </w:rPr>
        <w:t>sions</w:t>
      </w:r>
      <w:proofErr w:type="spellEnd"/>
      <w:r w:rsidRPr="00C93E5C">
        <w:rPr>
          <w:rFonts w:ascii="Helvetica" w:hAnsi="Helvetica" w:cs="Calibri"/>
          <w:sz w:val="32"/>
          <w:szCs w:val="32"/>
          <w:rPrChange w:id="5112" w:author="Ryan" w:date="2017-04-30T19:28:00Z">
            <w:rPr>
              <w:rFonts w:ascii="Calibri" w:hAnsi="Calibri" w:cs="Calibri"/>
              <w:sz w:val="32"/>
              <w:szCs w:val="32"/>
            </w:rPr>
          </w:rPrChange>
        </w:rPr>
        <w:t xml:space="preserve"> to my daughter, previous to your leaving A-</w:t>
      </w:r>
    </w:p>
    <w:p w14:paraId="5ADF9A94" w14:textId="77777777" w:rsidR="00FD0CC1" w:rsidRPr="00C93E5C" w:rsidRDefault="00FD0CC1" w:rsidP="00FD0CC1">
      <w:pPr>
        <w:spacing w:after="0"/>
        <w:rPr>
          <w:rFonts w:ascii="Helvetica" w:hAnsi="Helvetica" w:cs="Calibri"/>
          <w:sz w:val="32"/>
          <w:szCs w:val="32"/>
          <w:rPrChange w:id="5113" w:author="Ryan" w:date="2017-04-30T19:28:00Z">
            <w:rPr>
              <w:rFonts w:ascii="Calibri" w:hAnsi="Calibri" w:cs="Calibri"/>
              <w:sz w:val="32"/>
              <w:szCs w:val="32"/>
            </w:rPr>
          </w:rPrChange>
        </w:rPr>
      </w:pPr>
      <w:proofErr w:type="spellStart"/>
      <w:r w:rsidRPr="00C93E5C">
        <w:rPr>
          <w:rFonts w:ascii="Helvetica" w:hAnsi="Helvetica" w:cs="Calibri"/>
          <w:sz w:val="32"/>
          <w:szCs w:val="32"/>
          <w:rPrChange w:id="5114" w:author="Ryan" w:date="2017-04-30T19:28:00Z">
            <w:rPr>
              <w:rFonts w:ascii="Calibri" w:hAnsi="Calibri" w:cs="Calibri"/>
              <w:sz w:val="32"/>
              <w:szCs w:val="32"/>
            </w:rPr>
          </w:rPrChange>
        </w:rPr>
        <w:t>merica</w:t>
      </w:r>
      <w:proofErr w:type="spellEnd"/>
      <w:r w:rsidRPr="00C93E5C">
        <w:rPr>
          <w:rFonts w:ascii="Helvetica" w:hAnsi="Helvetica" w:cs="Calibri"/>
          <w:sz w:val="32"/>
          <w:szCs w:val="32"/>
          <w:rPrChange w:id="5115" w:author="Ryan" w:date="2017-04-30T19:28:00Z">
            <w:rPr>
              <w:rFonts w:ascii="Calibri" w:hAnsi="Calibri" w:cs="Calibri"/>
              <w:sz w:val="32"/>
              <w:szCs w:val="32"/>
            </w:rPr>
          </w:rPrChange>
        </w:rPr>
        <w:t xml:space="preserve">. Your long stay in England; your </w:t>
      </w:r>
      <w:proofErr w:type="spellStart"/>
      <w:r w:rsidRPr="00C93E5C">
        <w:rPr>
          <w:rFonts w:ascii="Helvetica" w:hAnsi="Helvetica" w:cs="Calibri"/>
          <w:sz w:val="32"/>
          <w:szCs w:val="32"/>
          <w:rPrChange w:id="5116" w:author="Ryan" w:date="2017-04-30T19:28:00Z">
            <w:rPr>
              <w:rFonts w:ascii="Calibri" w:hAnsi="Calibri" w:cs="Calibri"/>
              <w:sz w:val="32"/>
              <w:szCs w:val="32"/>
            </w:rPr>
          </w:rPrChange>
        </w:rPr>
        <w:t>im</w:t>
      </w:r>
      <w:proofErr w:type="spellEnd"/>
      <w:r w:rsidRPr="00C93E5C">
        <w:rPr>
          <w:rFonts w:ascii="Helvetica" w:hAnsi="Helvetica" w:cs="Calibri"/>
          <w:sz w:val="32"/>
          <w:szCs w:val="32"/>
          <w:rPrChange w:id="5117" w:author="Ryan" w:date="2017-04-30T19:28:00Z">
            <w:rPr>
              <w:rFonts w:ascii="Calibri" w:hAnsi="Calibri" w:cs="Calibri"/>
              <w:sz w:val="32"/>
              <w:szCs w:val="32"/>
            </w:rPr>
          </w:rPrChange>
        </w:rPr>
        <w:t>-</w:t>
      </w:r>
    </w:p>
    <w:p w14:paraId="4F3A1973" w14:textId="77777777" w:rsidR="00FD0CC1" w:rsidRPr="00C93E5C" w:rsidRDefault="00FD0CC1" w:rsidP="00FD0CC1">
      <w:pPr>
        <w:spacing w:after="0"/>
        <w:rPr>
          <w:rFonts w:ascii="Helvetica" w:hAnsi="Helvetica" w:cs="Calibri"/>
          <w:sz w:val="32"/>
          <w:szCs w:val="32"/>
          <w:rPrChange w:id="5118" w:author="Ryan" w:date="2017-04-30T19:28:00Z">
            <w:rPr>
              <w:rFonts w:ascii="Calibri" w:hAnsi="Calibri" w:cs="Calibri"/>
              <w:sz w:val="32"/>
              <w:szCs w:val="32"/>
            </w:rPr>
          </w:rPrChange>
        </w:rPr>
      </w:pPr>
      <w:proofErr w:type="spellStart"/>
      <w:r w:rsidRPr="00C93E5C">
        <w:rPr>
          <w:rFonts w:ascii="Helvetica" w:hAnsi="Helvetica" w:cs="Calibri"/>
          <w:sz w:val="32"/>
          <w:szCs w:val="32"/>
          <w:rPrChange w:id="5119" w:author="Ryan" w:date="2017-04-30T19:28:00Z">
            <w:rPr>
              <w:rFonts w:ascii="Calibri" w:hAnsi="Calibri" w:cs="Calibri"/>
              <w:sz w:val="32"/>
              <w:szCs w:val="32"/>
            </w:rPr>
          </w:rPrChange>
        </w:rPr>
        <w:t>plicit</w:t>
      </w:r>
      <w:proofErr w:type="spellEnd"/>
      <w:r w:rsidRPr="00C93E5C">
        <w:rPr>
          <w:rFonts w:ascii="Helvetica" w:hAnsi="Helvetica" w:cs="Calibri"/>
          <w:sz w:val="32"/>
          <w:szCs w:val="32"/>
          <w:rPrChange w:id="5120" w:author="Ryan" w:date="2017-04-30T19:28:00Z">
            <w:rPr>
              <w:rFonts w:ascii="Calibri" w:hAnsi="Calibri" w:cs="Calibri"/>
              <w:sz w:val="32"/>
              <w:szCs w:val="32"/>
            </w:rPr>
          </w:rPrChange>
        </w:rPr>
        <w:t xml:space="preserve"> silence, in this long absence, except in a </w:t>
      </w:r>
    </w:p>
    <w:p w14:paraId="39731371" w14:textId="77777777" w:rsidR="00514F3E" w:rsidRPr="00C93E5C" w:rsidRDefault="00FD0CC1" w:rsidP="00FD0CC1">
      <w:pPr>
        <w:spacing w:after="0"/>
        <w:rPr>
          <w:rFonts w:ascii="Helvetica" w:hAnsi="Helvetica" w:cs="Calibri"/>
          <w:sz w:val="32"/>
          <w:szCs w:val="32"/>
          <w:rPrChange w:id="5121" w:author="Ryan" w:date="2017-04-30T19:28:00Z">
            <w:rPr>
              <w:rFonts w:ascii="Calibri" w:hAnsi="Calibri" w:cs="Calibri"/>
              <w:sz w:val="32"/>
              <w:szCs w:val="32"/>
            </w:rPr>
          </w:rPrChange>
        </w:rPr>
      </w:pPr>
      <w:r w:rsidRPr="00C93E5C">
        <w:rPr>
          <w:rFonts w:ascii="Helvetica" w:hAnsi="Helvetica" w:cs="Calibri"/>
          <w:sz w:val="32"/>
          <w:szCs w:val="32"/>
          <w:rPrChange w:id="5122" w:author="Ryan" w:date="2017-04-30T19:28:00Z">
            <w:rPr>
              <w:rFonts w:ascii="Calibri" w:hAnsi="Calibri" w:cs="Calibri"/>
              <w:sz w:val="32"/>
              <w:szCs w:val="32"/>
            </w:rPr>
          </w:rPrChange>
        </w:rPr>
        <w:t xml:space="preserve">single instance, added to the reports of you </w:t>
      </w:r>
    </w:p>
    <w:p w14:paraId="02EF2A05" w14:textId="6A577D69" w:rsidR="00FD0CC1" w:rsidRPr="00C93E5C" w:rsidRDefault="00FD0CC1" w:rsidP="00FD0CC1">
      <w:pPr>
        <w:spacing w:after="0"/>
        <w:rPr>
          <w:rFonts w:ascii="Helvetica" w:hAnsi="Helvetica" w:cs="Calibri"/>
          <w:sz w:val="32"/>
          <w:szCs w:val="32"/>
          <w:rPrChange w:id="5123" w:author="Ryan" w:date="2017-04-30T19:28:00Z">
            <w:rPr>
              <w:rFonts w:ascii="Calibri" w:hAnsi="Calibri" w:cs="Calibri"/>
              <w:sz w:val="32"/>
              <w:szCs w:val="32"/>
            </w:rPr>
          </w:rPrChange>
        </w:rPr>
      </w:pPr>
      <w:r w:rsidRPr="00C93E5C">
        <w:rPr>
          <w:rFonts w:ascii="Helvetica" w:hAnsi="Helvetica" w:cs="Calibri"/>
          <w:sz w:val="32"/>
          <w:szCs w:val="32"/>
          <w:rPrChange w:id="5124" w:author="Ryan" w:date="2017-04-30T19:28:00Z">
            <w:rPr>
              <w:rFonts w:ascii="Calibri" w:hAnsi="Calibri" w:cs="Calibri"/>
              <w:sz w:val="32"/>
              <w:szCs w:val="32"/>
            </w:rPr>
          </w:rPrChange>
        </w:rPr>
        <w:t xml:space="preserve">connecting yourself in marriage in that country, have </w:t>
      </w:r>
    </w:p>
    <w:p w14:paraId="2C2BC21B" w14:textId="77777777" w:rsidR="00FD0CC1" w:rsidRPr="00C93E5C" w:rsidRDefault="00FD0CC1" w:rsidP="00FD0CC1">
      <w:pPr>
        <w:spacing w:after="0"/>
        <w:rPr>
          <w:rFonts w:ascii="Helvetica" w:hAnsi="Helvetica" w:cs="Calibri"/>
          <w:sz w:val="32"/>
          <w:szCs w:val="32"/>
          <w:rPrChange w:id="5125" w:author="Ryan" w:date="2017-04-30T19:28:00Z">
            <w:rPr>
              <w:rFonts w:ascii="Calibri" w:hAnsi="Calibri" w:cs="Calibri"/>
              <w:sz w:val="32"/>
              <w:szCs w:val="32"/>
            </w:rPr>
          </w:rPrChange>
        </w:rPr>
      </w:pPr>
      <w:r w:rsidRPr="00C93E5C">
        <w:rPr>
          <w:rFonts w:ascii="Helvetica" w:hAnsi="Helvetica" w:cs="Calibri"/>
          <w:sz w:val="32"/>
          <w:szCs w:val="32"/>
          <w:rPrChange w:id="5126" w:author="Ryan" w:date="2017-04-30T19:28:00Z">
            <w:rPr>
              <w:rFonts w:ascii="Calibri" w:hAnsi="Calibri" w:cs="Calibri"/>
              <w:sz w:val="32"/>
              <w:szCs w:val="32"/>
            </w:rPr>
          </w:rPrChange>
        </w:rPr>
        <w:t xml:space="preserve">produced the events you now behold. There </w:t>
      </w:r>
      <w:proofErr w:type="spellStart"/>
      <w:r w:rsidRPr="00C93E5C">
        <w:rPr>
          <w:rFonts w:ascii="Helvetica" w:hAnsi="Helvetica" w:cs="Calibri"/>
          <w:sz w:val="32"/>
          <w:szCs w:val="32"/>
          <w:rPrChange w:id="5127" w:author="Ryan" w:date="2017-04-30T19:28:00Z">
            <w:rPr>
              <w:rFonts w:ascii="Calibri" w:hAnsi="Calibri" w:cs="Calibri"/>
              <w:sz w:val="32"/>
              <w:szCs w:val="32"/>
            </w:rPr>
          </w:rPrChange>
        </w:rPr>
        <w:t>ap</w:t>
      </w:r>
      <w:proofErr w:type="spellEnd"/>
      <w:r w:rsidRPr="00C93E5C">
        <w:rPr>
          <w:rFonts w:ascii="Helvetica" w:hAnsi="Helvetica" w:cs="Calibri"/>
          <w:sz w:val="32"/>
          <w:szCs w:val="32"/>
          <w:rPrChange w:id="5128" w:author="Ryan" w:date="2017-04-30T19:28:00Z">
            <w:rPr>
              <w:rFonts w:ascii="Calibri" w:hAnsi="Calibri" w:cs="Calibri"/>
              <w:sz w:val="32"/>
              <w:szCs w:val="32"/>
            </w:rPr>
          </w:rPrChange>
        </w:rPr>
        <w:t>-</w:t>
      </w:r>
    </w:p>
    <w:p w14:paraId="25C259CF" w14:textId="77777777" w:rsidR="00FD0CC1" w:rsidRPr="00C93E5C" w:rsidRDefault="00FD0CC1" w:rsidP="00FD0CC1">
      <w:pPr>
        <w:spacing w:after="0"/>
        <w:rPr>
          <w:rFonts w:ascii="Helvetica" w:hAnsi="Helvetica" w:cs="Calibri"/>
          <w:sz w:val="32"/>
          <w:szCs w:val="32"/>
          <w:rPrChange w:id="5129" w:author="Ryan" w:date="2017-04-30T19:28:00Z">
            <w:rPr>
              <w:rFonts w:ascii="Calibri" w:hAnsi="Calibri" w:cs="Calibri"/>
              <w:sz w:val="32"/>
              <w:szCs w:val="32"/>
            </w:rPr>
          </w:rPrChange>
        </w:rPr>
      </w:pPr>
      <w:r w:rsidRPr="00C93E5C">
        <w:rPr>
          <w:rFonts w:ascii="Helvetica" w:hAnsi="Helvetica" w:cs="Calibri"/>
          <w:sz w:val="32"/>
          <w:szCs w:val="32"/>
          <w:rPrChange w:id="5130" w:author="Ryan" w:date="2017-04-30T19:28:00Z">
            <w:rPr>
              <w:rFonts w:ascii="Calibri" w:hAnsi="Calibri" w:cs="Calibri"/>
              <w:sz w:val="32"/>
              <w:szCs w:val="32"/>
            </w:rPr>
          </w:rPrChange>
        </w:rPr>
        <w:t xml:space="preserve">pears some mystery in this business: </w:t>
      </w:r>
      <w:proofErr w:type="spellStart"/>
      <w:r w:rsidRPr="00C93E5C">
        <w:rPr>
          <w:rFonts w:ascii="Helvetica" w:hAnsi="Helvetica" w:cs="Calibri"/>
          <w:sz w:val="32"/>
          <w:szCs w:val="32"/>
          <w:rPrChange w:id="5131" w:author="Ryan" w:date="2017-04-30T19:28:00Z">
            <w:rPr>
              <w:rFonts w:ascii="Calibri" w:hAnsi="Calibri" w:cs="Calibri"/>
              <w:sz w:val="32"/>
              <w:szCs w:val="32"/>
            </w:rPr>
          </w:rPrChange>
        </w:rPr>
        <w:t>circumstan</w:t>
      </w:r>
      <w:proofErr w:type="spellEnd"/>
      <w:r w:rsidRPr="00C93E5C">
        <w:rPr>
          <w:rFonts w:ascii="Helvetica" w:hAnsi="Helvetica" w:cs="Calibri"/>
          <w:sz w:val="32"/>
          <w:szCs w:val="32"/>
          <w:rPrChange w:id="5132" w:author="Ryan" w:date="2017-04-30T19:28:00Z">
            <w:rPr>
              <w:rFonts w:ascii="Calibri" w:hAnsi="Calibri" w:cs="Calibri"/>
              <w:sz w:val="32"/>
              <w:szCs w:val="32"/>
            </w:rPr>
          </w:rPrChange>
        </w:rPr>
        <w:t>-</w:t>
      </w:r>
    </w:p>
    <w:p w14:paraId="2BFC1612" w14:textId="1A79B8E3" w:rsidR="00FD0CC1" w:rsidRPr="00C93E5C" w:rsidRDefault="00FD0CC1" w:rsidP="00FD0CC1">
      <w:pPr>
        <w:spacing w:after="0"/>
        <w:rPr>
          <w:rFonts w:ascii="Helvetica" w:hAnsi="Helvetica" w:cs="Calibri"/>
          <w:sz w:val="32"/>
          <w:szCs w:val="32"/>
          <w:rPrChange w:id="5133" w:author="Ryan" w:date="2017-04-30T19:28:00Z">
            <w:rPr>
              <w:rFonts w:ascii="Calibri" w:hAnsi="Calibri" w:cs="Calibri"/>
              <w:sz w:val="32"/>
              <w:szCs w:val="32"/>
            </w:rPr>
          </w:rPrChange>
        </w:rPr>
      </w:pPr>
      <w:proofErr w:type="spellStart"/>
      <w:r w:rsidRPr="00C93E5C">
        <w:rPr>
          <w:rFonts w:ascii="Helvetica" w:hAnsi="Helvetica" w:cs="Calibri"/>
          <w:sz w:val="32"/>
          <w:szCs w:val="32"/>
          <w:rPrChange w:id="5134" w:author="Ryan" w:date="2017-04-30T19:28:00Z">
            <w:rPr>
              <w:rFonts w:ascii="Calibri" w:hAnsi="Calibri" w:cs="Calibri"/>
              <w:sz w:val="32"/>
              <w:szCs w:val="32"/>
            </w:rPr>
          </w:rPrChange>
        </w:rPr>
        <w:t>ces</w:t>
      </w:r>
      <w:proofErr w:type="spellEnd"/>
      <w:r w:rsidRPr="00C93E5C">
        <w:rPr>
          <w:rFonts w:ascii="Helvetica" w:hAnsi="Helvetica" w:cs="Calibri"/>
          <w:sz w:val="32"/>
          <w:szCs w:val="32"/>
          <w:rPrChange w:id="5135" w:author="Ryan" w:date="2017-04-30T19:28:00Z">
            <w:rPr>
              <w:rFonts w:ascii="Calibri" w:hAnsi="Calibri" w:cs="Calibri"/>
              <w:sz w:val="32"/>
              <w:szCs w:val="32"/>
            </w:rPr>
          </w:rPrChange>
        </w:rPr>
        <w:t xml:space="preserve"> will </w:t>
      </w:r>
      <w:r w:rsidR="00514F3E" w:rsidRPr="00C93E5C">
        <w:rPr>
          <w:rFonts w:ascii="Helvetica" w:hAnsi="Helvetica" w:cs="Calibri"/>
          <w:sz w:val="32"/>
          <w:szCs w:val="32"/>
          <w:rPrChange w:id="5136" w:author="Ryan" w:date="2017-04-30T19:28:00Z">
            <w:rPr>
              <w:rFonts w:ascii="Calibri" w:hAnsi="Calibri" w:cs="Calibri"/>
              <w:sz w:val="32"/>
              <w:szCs w:val="32"/>
            </w:rPr>
          </w:rPrChange>
        </w:rPr>
        <w:t>not as you see, admit an</w:t>
      </w:r>
      <w:r w:rsidRPr="00C93E5C">
        <w:rPr>
          <w:rFonts w:ascii="Helvetica" w:hAnsi="Helvetica" w:cs="Calibri"/>
          <w:sz w:val="32"/>
          <w:szCs w:val="32"/>
          <w:rPrChange w:id="5137" w:author="Ryan" w:date="2017-04-30T19:28:00Z">
            <w:rPr>
              <w:rFonts w:ascii="Calibri" w:hAnsi="Calibri" w:cs="Calibri"/>
              <w:sz w:val="32"/>
              <w:szCs w:val="32"/>
            </w:rPr>
          </w:rPrChange>
        </w:rPr>
        <w:t xml:space="preserve"> explanation at </w:t>
      </w:r>
    </w:p>
    <w:p w14:paraId="00E7690A" w14:textId="77777777" w:rsidR="00FD0CC1" w:rsidRPr="00C93E5C" w:rsidRDefault="00FD0CC1" w:rsidP="00FD0CC1">
      <w:pPr>
        <w:spacing w:after="0"/>
        <w:rPr>
          <w:rFonts w:ascii="Helvetica" w:hAnsi="Helvetica" w:cs="Calibri"/>
          <w:sz w:val="32"/>
          <w:szCs w:val="32"/>
          <w:rPrChange w:id="5138" w:author="Ryan" w:date="2017-04-30T19:28:00Z">
            <w:rPr>
              <w:rFonts w:ascii="Calibri" w:hAnsi="Calibri" w:cs="Calibri"/>
              <w:sz w:val="32"/>
              <w:szCs w:val="32"/>
            </w:rPr>
          </w:rPrChange>
        </w:rPr>
      </w:pPr>
      <w:r w:rsidRPr="00C93E5C">
        <w:rPr>
          <w:rFonts w:ascii="Helvetica" w:hAnsi="Helvetica" w:cs="Calibri"/>
          <w:sz w:val="32"/>
          <w:szCs w:val="32"/>
          <w:rPrChange w:id="5139" w:author="Ryan" w:date="2017-04-30T19:28:00Z">
            <w:rPr>
              <w:rFonts w:ascii="Calibri" w:hAnsi="Calibri" w:cs="Calibri"/>
              <w:sz w:val="32"/>
              <w:szCs w:val="32"/>
            </w:rPr>
          </w:rPrChange>
        </w:rPr>
        <w:t xml:space="preserve">present. If you will call to-morrow morning, at </w:t>
      </w:r>
    </w:p>
    <w:p w14:paraId="48B55676" w14:textId="72C64415" w:rsidR="00FD0CC1" w:rsidRPr="00C93E5C" w:rsidRDefault="00514F3E" w:rsidP="00FD0CC1">
      <w:pPr>
        <w:spacing w:after="0"/>
        <w:rPr>
          <w:rFonts w:ascii="Helvetica" w:hAnsi="Helvetica" w:cs="Calibri"/>
          <w:sz w:val="32"/>
          <w:szCs w:val="32"/>
          <w:rPrChange w:id="5140" w:author="Ryan" w:date="2017-04-30T19:28:00Z">
            <w:rPr>
              <w:rFonts w:ascii="Calibri" w:hAnsi="Calibri" w:cs="Calibri"/>
              <w:sz w:val="32"/>
              <w:szCs w:val="32"/>
            </w:rPr>
          </w:rPrChange>
        </w:rPr>
      </w:pPr>
      <w:r w:rsidRPr="00C93E5C">
        <w:rPr>
          <w:rFonts w:ascii="Helvetica" w:hAnsi="Helvetica" w:cs="Calibri"/>
          <w:sz w:val="32"/>
          <w:szCs w:val="32"/>
          <w:rPrChange w:id="5141" w:author="Ryan" w:date="2017-04-30T19:28:00Z">
            <w:rPr>
              <w:rFonts w:ascii="Calibri" w:hAnsi="Calibri" w:cs="Calibri"/>
              <w:sz w:val="32"/>
              <w:szCs w:val="32"/>
            </w:rPr>
          </w:rPrChange>
        </w:rPr>
        <w:t>ten o'clock,</w:t>
      </w:r>
      <w:r w:rsidR="00FD0CC1" w:rsidRPr="00C93E5C">
        <w:rPr>
          <w:rFonts w:ascii="Helvetica" w:hAnsi="Helvetica" w:cs="Calibri"/>
          <w:sz w:val="32"/>
          <w:szCs w:val="32"/>
          <w:rPrChange w:id="5142" w:author="Ryan" w:date="2017-04-30T19:28:00Z">
            <w:rPr>
              <w:rFonts w:ascii="Calibri" w:hAnsi="Calibri" w:cs="Calibri"/>
              <w:sz w:val="32"/>
              <w:szCs w:val="32"/>
            </w:rPr>
          </w:rPrChange>
        </w:rPr>
        <w:t xml:space="preserve"> the matter shall be investigated.</w:t>
      </w:r>
      <w:r w:rsidRPr="00C93E5C">
        <w:rPr>
          <w:rFonts w:ascii="Helvetica" w:hAnsi="Helvetica" w:cs="Calibri"/>
          <w:sz w:val="32"/>
          <w:szCs w:val="32"/>
          <w:rPrChange w:id="5143" w:author="Ryan" w:date="2017-04-30T19:28:00Z">
            <w:rPr>
              <w:rFonts w:ascii="Calibri" w:hAnsi="Calibri" w:cs="Calibri"/>
              <w:sz w:val="32"/>
              <w:szCs w:val="32"/>
            </w:rPr>
          </w:rPrChange>
        </w:rPr>
        <w:t>--</w:t>
      </w:r>
      <w:r w:rsidR="00FD0CC1" w:rsidRPr="00C93E5C">
        <w:rPr>
          <w:rFonts w:ascii="Helvetica" w:hAnsi="Helvetica" w:cs="Calibri"/>
          <w:sz w:val="32"/>
          <w:szCs w:val="32"/>
          <w:rPrChange w:id="5144" w:author="Ryan" w:date="2017-04-30T19:28:00Z">
            <w:rPr>
              <w:rFonts w:ascii="Calibri" w:hAnsi="Calibri" w:cs="Calibri"/>
              <w:sz w:val="32"/>
              <w:szCs w:val="32"/>
            </w:rPr>
          </w:rPrChange>
        </w:rPr>
        <w:t xml:space="preserve"> </w:t>
      </w:r>
    </w:p>
    <w:p w14:paraId="6FC2BEB0" w14:textId="77777777" w:rsidR="00FD0CC1" w:rsidRPr="00C93E5C" w:rsidRDefault="00FD0CC1" w:rsidP="00FD0CC1">
      <w:pPr>
        <w:spacing w:after="0"/>
        <w:rPr>
          <w:rFonts w:ascii="Helvetica" w:hAnsi="Helvetica" w:cs="Calibri"/>
          <w:sz w:val="32"/>
          <w:szCs w:val="32"/>
          <w:rPrChange w:id="5145" w:author="Ryan" w:date="2017-04-30T19:28:00Z">
            <w:rPr>
              <w:rFonts w:ascii="Calibri" w:hAnsi="Calibri" w:cs="Calibri"/>
              <w:sz w:val="32"/>
              <w:szCs w:val="32"/>
            </w:rPr>
          </w:rPrChange>
        </w:rPr>
      </w:pPr>
      <w:r w:rsidRPr="00C93E5C">
        <w:rPr>
          <w:rFonts w:ascii="Helvetica" w:hAnsi="Helvetica" w:cs="Calibri"/>
          <w:sz w:val="32"/>
          <w:szCs w:val="32"/>
          <w:rPrChange w:id="5146" w:author="Ryan" w:date="2017-04-30T19:28:00Z">
            <w:rPr>
              <w:rFonts w:ascii="Calibri" w:hAnsi="Calibri" w:cs="Calibri"/>
              <w:sz w:val="32"/>
              <w:szCs w:val="32"/>
            </w:rPr>
          </w:rPrChange>
        </w:rPr>
        <w:t xml:space="preserve">My daughter's peace of mind lies near my heart; </w:t>
      </w:r>
    </w:p>
    <w:p w14:paraId="1D1A58BB" w14:textId="77777777" w:rsidR="00FD0CC1" w:rsidRPr="00C93E5C" w:rsidRDefault="00FD0CC1" w:rsidP="00FD0CC1">
      <w:pPr>
        <w:spacing w:after="0"/>
        <w:rPr>
          <w:rFonts w:ascii="Helvetica" w:hAnsi="Helvetica" w:cs="Calibri"/>
          <w:sz w:val="32"/>
          <w:szCs w:val="32"/>
          <w:rPrChange w:id="5147" w:author="Ryan" w:date="2017-04-30T19:28:00Z">
            <w:rPr>
              <w:rFonts w:ascii="Calibri" w:hAnsi="Calibri" w:cs="Calibri"/>
              <w:sz w:val="32"/>
              <w:szCs w:val="32"/>
            </w:rPr>
          </w:rPrChange>
        </w:rPr>
      </w:pPr>
      <w:r w:rsidRPr="00C93E5C">
        <w:rPr>
          <w:rFonts w:ascii="Helvetica" w:hAnsi="Helvetica" w:cs="Calibri"/>
          <w:sz w:val="32"/>
          <w:szCs w:val="32"/>
          <w:rPrChange w:id="5148" w:author="Ryan" w:date="2017-04-30T19:28:00Z">
            <w:rPr>
              <w:rFonts w:ascii="Calibri" w:hAnsi="Calibri" w:cs="Calibri"/>
              <w:sz w:val="32"/>
              <w:szCs w:val="32"/>
            </w:rPr>
          </w:rPrChange>
        </w:rPr>
        <w:t xml:space="preserve">and although it is probable that what is already </w:t>
      </w:r>
    </w:p>
    <w:p w14:paraId="16CABBE7" w14:textId="77777777" w:rsidR="00FD0CC1" w:rsidRPr="00C93E5C" w:rsidRDefault="00FD0CC1" w:rsidP="00FD0CC1">
      <w:pPr>
        <w:spacing w:after="0"/>
        <w:rPr>
          <w:rFonts w:ascii="Helvetica" w:hAnsi="Helvetica" w:cs="Calibri"/>
          <w:sz w:val="32"/>
          <w:szCs w:val="32"/>
          <w:rPrChange w:id="5149" w:author="Ryan" w:date="2017-04-30T19:28:00Z">
            <w:rPr>
              <w:rFonts w:ascii="Calibri" w:hAnsi="Calibri" w:cs="Calibri"/>
              <w:sz w:val="32"/>
              <w:szCs w:val="32"/>
            </w:rPr>
          </w:rPrChange>
        </w:rPr>
      </w:pPr>
      <w:r w:rsidRPr="00C93E5C">
        <w:rPr>
          <w:rFonts w:ascii="Helvetica" w:hAnsi="Helvetica" w:cs="Calibri"/>
          <w:sz w:val="32"/>
          <w:szCs w:val="32"/>
          <w:rPrChange w:id="5150" w:author="Ryan" w:date="2017-04-30T19:28:00Z">
            <w:rPr>
              <w:rFonts w:ascii="Calibri" w:hAnsi="Calibri" w:cs="Calibri"/>
              <w:sz w:val="32"/>
              <w:szCs w:val="32"/>
            </w:rPr>
          </w:rPrChange>
        </w:rPr>
        <w:t>done cannot be retracted, yet it will not be amiss</w:t>
      </w:r>
    </w:p>
    <w:p w14:paraId="7A9748B5" w14:textId="77777777" w:rsidR="00FD0CC1" w:rsidRPr="00C93E5C" w:rsidRDefault="00FD0CC1" w:rsidP="00FD0CC1">
      <w:pPr>
        <w:spacing w:after="0"/>
        <w:rPr>
          <w:rFonts w:ascii="Helvetica" w:hAnsi="Helvetica" w:cs="Calibri"/>
          <w:sz w:val="32"/>
          <w:szCs w:val="32"/>
          <w:rPrChange w:id="5151" w:author="Ryan" w:date="2017-04-30T19:28:00Z">
            <w:rPr>
              <w:rFonts w:ascii="Calibri" w:hAnsi="Calibri" w:cs="Calibri"/>
              <w:sz w:val="32"/>
              <w:szCs w:val="32"/>
            </w:rPr>
          </w:rPrChange>
        </w:rPr>
      </w:pPr>
      <w:r w:rsidRPr="00C93E5C">
        <w:rPr>
          <w:rFonts w:ascii="Helvetica" w:hAnsi="Helvetica" w:cs="Calibri"/>
          <w:sz w:val="32"/>
          <w:szCs w:val="32"/>
          <w:rPrChange w:id="5152" w:author="Ryan" w:date="2017-04-30T19:28:00Z">
            <w:rPr>
              <w:rFonts w:ascii="Calibri" w:hAnsi="Calibri" w:cs="Calibri"/>
              <w:sz w:val="32"/>
              <w:szCs w:val="32"/>
            </w:rPr>
          </w:rPrChange>
        </w:rPr>
        <w:t xml:space="preserve">to know the truth." Albert would have replied; </w:t>
      </w:r>
    </w:p>
    <w:p w14:paraId="18CD4603" w14:textId="77777777" w:rsidR="00FD0CC1" w:rsidRPr="00C93E5C" w:rsidRDefault="00FD0CC1" w:rsidP="00FD0CC1">
      <w:pPr>
        <w:spacing w:after="0"/>
        <w:rPr>
          <w:rFonts w:ascii="Helvetica" w:hAnsi="Helvetica" w:cs="Calibri"/>
          <w:sz w:val="32"/>
          <w:szCs w:val="32"/>
          <w:rPrChange w:id="5153" w:author="Ryan" w:date="2017-04-30T19:28:00Z">
            <w:rPr>
              <w:rFonts w:ascii="Calibri" w:hAnsi="Calibri" w:cs="Calibri"/>
              <w:sz w:val="32"/>
              <w:szCs w:val="32"/>
            </w:rPr>
          </w:rPrChange>
        </w:rPr>
      </w:pPr>
      <w:r w:rsidRPr="00C93E5C">
        <w:rPr>
          <w:rFonts w:ascii="Helvetica" w:hAnsi="Helvetica" w:cs="Calibri"/>
          <w:sz w:val="32"/>
          <w:szCs w:val="32"/>
          <w:rPrChange w:id="5154" w:author="Ryan" w:date="2017-04-30T19:28:00Z">
            <w:rPr>
              <w:rFonts w:ascii="Calibri" w:hAnsi="Calibri" w:cs="Calibri"/>
              <w:sz w:val="32"/>
              <w:szCs w:val="32"/>
            </w:rPr>
          </w:rPrChange>
        </w:rPr>
        <w:t xml:space="preserve">but as Eliza had only partially recovered from </w:t>
      </w:r>
    </w:p>
    <w:p w14:paraId="1603971E" w14:textId="77777777" w:rsidR="00FD0CC1" w:rsidRPr="00C93E5C" w:rsidRDefault="00FD0CC1" w:rsidP="00FD0CC1">
      <w:pPr>
        <w:spacing w:after="0"/>
        <w:rPr>
          <w:rFonts w:ascii="Helvetica" w:hAnsi="Helvetica" w:cs="Calibri"/>
          <w:sz w:val="32"/>
          <w:szCs w:val="32"/>
          <w:rPrChange w:id="5155" w:author="Ryan" w:date="2017-04-30T19:28:00Z">
            <w:rPr>
              <w:rFonts w:ascii="Calibri" w:hAnsi="Calibri" w:cs="Calibri"/>
              <w:sz w:val="32"/>
              <w:szCs w:val="32"/>
            </w:rPr>
          </w:rPrChange>
        </w:rPr>
      </w:pPr>
      <w:r w:rsidRPr="00C93E5C">
        <w:rPr>
          <w:rFonts w:ascii="Helvetica" w:hAnsi="Helvetica" w:cs="Calibri"/>
          <w:sz w:val="32"/>
          <w:szCs w:val="32"/>
          <w:rPrChange w:id="5156" w:author="Ryan" w:date="2017-04-30T19:28:00Z">
            <w:rPr>
              <w:rFonts w:ascii="Calibri" w:hAnsi="Calibri" w:cs="Calibri"/>
              <w:sz w:val="32"/>
              <w:szCs w:val="32"/>
            </w:rPr>
          </w:rPrChange>
        </w:rPr>
        <w:t>the shock she had received by his sudden appear-</w:t>
      </w:r>
    </w:p>
    <w:p w14:paraId="22C90BF4" w14:textId="77777777" w:rsidR="00FD0CC1" w:rsidRPr="00C93E5C" w:rsidRDefault="00FD0CC1" w:rsidP="00FD0CC1">
      <w:pPr>
        <w:spacing w:after="0"/>
        <w:rPr>
          <w:rFonts w:ascii="Helvetica" w:hAnsi="Helvetica" w:cs="Calibri"/>
          <w:sz w:val="32"/>
          <w:szCs w:val="32"/>
          <w:rPrChange w:id="5157" w:author="Ryan" w:date="2017-04-30T19:28:00Z">
            <w:rPr>
              <w:rFonts w:ascii="Calibri" w:hAnsi="Calibri" w:cs="Calibri"/>
              <w:sz w:val="32"/>
              <w:szCs w:val="32"/>
            </w:rPr>
          </w:rPrChange>
        </w:rPr>
      </w:pPr>
      <w:proofErr w:type="spellStart"/>
      <w:r w:rsidRPr="00C93E5C">
        <w:rPr>
          <w:rFonts w:ascii="Helvetica" w:hAnsi="Helvetica" w:cs="Calibri"/>
          <w:sz w:val="32"/>
          <w:szCs w:val="32"/>
          <w:rPrChange w:id="5158" w:author="Ryan" w:date="2017-04-30T19:28:00Z">
            <w:rPr>
              <w:rFonts w:ascii="Calibri" w:hAnsi="Calibri" w:cs="Calibri"/>
              <w:sz w:val="32"/>
              <w:szCs w:val="32"/>
            </w:rPr>
          </w:rPrChange>
        </w:rPr>
        <w:t>ance</w:t>
      </w:r>
      <w:proofErr w:type="spellEnd"/>
      <w:r w:rsidRPr="00C93E5C">
        <w:rPr>
          <w:rFonts w:ascii="Helvetica" w:hAnsi="Helvetica" w:cs="Calibri"/>
          <w:sz w:val="32"/>
          <w:szCs w:val="32"/>
          <w:rPrChange w:id="5159" w:author="Ryan" w:date="2017-04-30T19:28:00Z">
            <w:rPr>
              <w:rFonts w:ascii="Calibri" w:hAnsi="Calibri" w:cs="Calibri"/>
              <w:sz w:val="32"/>
              <w:szCs w:val="32"/>
            </w:rPr>
          </w:rPrChange>
        </w:rPr>
        <w:t xml:space="preserve">, and a sense of her critical situation, the </w:t>
      </w:r>
    </w:p>
    <w:p w14:paraId="15DC5002" w14:textId="77777777" w:rsidR="00FD0CC1" w:rsidRPr="00C93E5C" w:rsidRDefault="00FD0CC1" w:rsidP="00FD0CC1">
      <w:pPr>
        <w:spacing w:after="0"/>
        <w:rPr>
          <w:rFonts w:ascii="Helvetica" w:hAnsi="Helvetica" w:cs="Calibri"/>
          <w:sz w:val="32"/>
          <w:szCs w:val="32"/>
          <w:rPrChange w:id="5160" w:author="Ryan" w:date="2017-04-30T19:28:00Z">
            <w:rPr>
              <w:rFonts w:ascii="Calibri" w:hAnsi="Calibri" w:cs="Calibri"/>
              <w:sz w:val="32"/>
              <w:szCs w:val="32"/>
            </w:rPr>
          </w:rPrChange>
        </w:rPr>
      </w:pPr>
      <w:r w:rsidRPr="00C93E5C">
        <w:rPr>
          <w:rFonts w:ascii="Helvetica" w:hAnsi="Helvetica" w:cs="Calibri"/>
          <w:sz w:val="32"/>
          <w:szCs w:val="32"/>
          <w:rPrChange w:id="5161" w:author="Ryan" w:date="2017-04-30T19:28:00Z">
            <w:rPr>
              <w:rFonts w:ascii="Calibri" w:hAnsi="Calibri" w:cs="Calibri"/>
              <w:sz w:val="32"/>
              <w:szCs w:val="32"/>
            </w:rPr>
          </w:rPrChange>
        </w:rPr>
        <w:t>least irritation might cause a relapse; he there-</w:t>
      </w:r>
    </w:p>
    <w:p w14:paraId="3FF61154" w14:textId="77777777" w:rsidR="00FD0CC1" w:rsidRPr="00C93E5C" w:rsidRDefault="00FD0CC1" w:rsidP="00FD0CC1">
      <w:pPr>
        <w:spacing w:after="0"/>
        <w:rPr>
          <w:rFonts w:ascii="Helvetica" w:hAnsi="Helvetica" w:cs="Calibri"/>
          <w:sz w:val="32"/>
          <w:szCs w:val="32"/>
          <w:rPrChange w:id="5162" w:author="Ryan" w:date="2017-04-30T19:28:00Z">
            <w:rPr>
              <w:rFonts w:ascii="Calibri" w:hAnsi="Calibri" w:cs="Calibri"/>
              <w:sz w:val="32"/>
              <w:szCs w:val="32"/>
            </w:rPr>
          </w:rPrChange>
        </w:rPr>
      </w:pPr>
      <w:r w:rsidRPr="00C93E5C">
        <w:rPr>
          <w:rFonts w:ascii="Helvetica" w:hAnsi="Helvetica" w:cs="Calibri"/>
          <w:sz w:val="32"/>
          <w:szCs w:val="32"/>
          <w:rPrChange w:id="5163" w:author="Ryan" w:date="2017-04-30T19:28:00Z">
            <w:rPr>
              <w:rFonts w:ascii="Calibri" w:hAnsi="Calibri" w:cs="Calibri"/>
              <w:sz w:val="32"/>
              <w:szCs w:val="32"/>
            </w:rPr>
          </w:rPrChange>
        </w:rPr>
        <w:t>fore retired, in much agitation.</w:t>
      </w:r>
    </w:p>
    <w:p w14:paraId="5E038A9F" w14:textId="44EFAD71" w:rsidR="00FD0CC1" w:rsidRPr="00C93E5C" w:rsidRDefault="00FD0CC1" w:rsidP="007D5C8B">
      <w:pPr>
        <w:spacing w:after="0"/>
        <w:ind w:firstLine="800"/>
        <w:rPr>
          <w:rFonts w:ascii="Helvetica" w:hAnsi="Helvetica" w:cs="Calibri"/>
          <w:sz w:val="32"/>
          <w:szCs w:val="32"/>
          <w:rPrChange w:id="5164" w:author="Ryan" w:date="2017-04-30T19:28:00Z">
            <w:rPr>
              <w:rFonts w:ascii="Calibri" w:hAnsi="Calibri" w:cs="Calibri"/>
              <w:sz w:val="32"/>
              <w:szCs w:val="32"/>
            </w:rPr>
          </w:rPrChange>
        </w:rPr>
      </w:pPr>
      <w:r w:rsidRPr="00C93E5C">
        <w:rPr>
          <w:rFonts w:ascii="Helvetica" w:hAnsi="Helvetica" w:cs="Calibri"/>
          <w:sz w:val="32"/>
          <w:szCs w:val="32"/>
          <w:rPrChange w:id="5165" w:author="Ryan" w:date="2017-04-30T19:28:00Z">
            <w:rPr>
              <w:rFonts w:ascii="Calibri" w:hAnsi="Calibri" w:cs="Calibri"/>
              <w:sz w:val="32"/>
              <w:szCs w:val="32"/>
            </w:rPr>
          </w:rPrChange>
        </w:rPr>
        <w:t>Eliza's uncle had related to her father the par-</w:t>
      </w:r>
    </w:p>
    <w:p w14:paraId="48E9DE10" w14:textId="77777777" w:rsidR="00FD0CC1" w:rsidRPr="00C93E5C" w:rsidRDefault="00FD0CC1" w:rsidP="00FD0CC1">
      <w:pPr>
        <w:spacing w:after="0"/>
        <w:rPr>
          <w:rFonts w:ascii="Helvetica" w:hAnsi="Helvetica" w:cs="Calibri"/>
          <w:sz w:val="32"/>
          <w:szCs w:val="32"/>
          <w:rPrChange w:id="5166" w:author="Ryan" w:date="2017-04-30T19:28:00Z">
            <w:rPr>
              <w:rFonts w:ascii="Calibri" w:hAnsi="Calibri" w:cs="Calibri"/>
              <w:sz w:val="32"/>
              <w:szCs w:val="32"/>
            </w:rPr>
          </w:rPrChange>
        </w:rPr>
      </w:pPr>
      <w:proofErr w:type="spellStart"/>
      <w:r w:rsidRPr="00C93E5C">
        <w:rPr>
          <w:rFonts w:ascii="Helvetica" w:hAnsi="Helvetica" w:cs="Calibri"/>
          <w:sz w:val="32"/>
          <w:szCs w:val="32"/>
          <w:rPrChange w:id="5167" w:author="Ryan" w:date="2017-04-30T19:28:00Z">
            <w:rPr>
              <w:rFonts w:ascii="Calibri" w:hAnsi="Calibri" w:cs="Calibri"/>
              <w:sz w:val="32"/>
              <w:szCs w:val="32"/>
            </w:rPr>
          </w:rPrChange>
        </w:rPr>
        <w:lastRenderedPageBreak/>
        <w:t>ticulars</w:t>
      </w:r>
      <w:proofErr w:type="spellEnd"/>
      <w:r w:rsidRPr="00C93E5C">
        <w:rPr>
          <w:rFonts w:ascii="Helvetica" w:hAnsi="Helvetica" w:cs="Calibri"/>
          <w:sz w:val="32"/>
          <w:szCs w:val="32"/>
          <w:rPrChange w:id="5168" w:author="Ryan" w:date="2017-04-30T19:28:00Z">
            <w:rPr>
              <w:rFonts w:ascii="Calibri" w:hAnsi="Calibri" w:cs="Calibri"/>
              <w:sz w:val="32"/>
              <w:szCs w:val="32"/>
            </w:rPr>
          </w:rPrChange>
        </w:rPr>
        <w:t xml:space="preserve"> of the stranger's story, who presented the </w:t>
      </w:r>
    </w:p>
    <w:p w14:paraId="4EF8DFA8" w14:textId="77777777" w:rsidR="00FD0CC1" w:rsidRPr="00C93E5C" w:rsidRDefault="00FD0CC1" w:rsidP="00FD0CC1">
      <w:pPr>
        <w:spacing w:after="0"/>
        <w:rPr>
          <w:rFonts w:ascii="Helvetica" w:hAnsi="Helvetica" w:cs="Calibri"/>
          <w:sz w:val="32"/>
          <w:szCs w:val="32"/>
          <w:rPrChange w:id="5169" w:author="Ryan" w:date="2017-04-30T19:28:00Z">
            <w:rPr>
              <w:rFonts w:ascii="Calibri" w:hAnsi="Calibri" w:cs="Calibri"/>
              <w:sz w:val="32"/>
              <w:szCs w:val="32"/>
            </w:rPr>
          </w:rPrChange>
        </w:rPr>
      </w:pPr>
      <w:r w:rsidRPr="00C93E5C">
        <w:rPr>
          <w:rFonts w:ascii="Helvetica" w:hAnsi="Helvetica" w:cs="Calibri"/>
          <w:sz w:val="32"/>
          <w:szCs w:val="32"/>
          <w:rPrChange w:id="5170" w:author="Ryan" w:date="2017-04-30T19:28:00Z">
            <w:rPr>
              <w:rFonts w:ascii="Calibri" w:hAnsi="Calibri" w:cs="Calibri"/>
              <w:sz w:val="32"/>
              <w:szCs w:val="32"/>
            </w:rPr>
          </w:rPrChange>
        </w:rPr>
        <w:t>letter to Blake, as mentioned before. Hence,</w:t>
      </w:r>
    </w:p>
    <w:p w14:paraId="3CA913B0" w14:textId="77777777" w:rsidR="00FD0CC1" w:rsidRPr="00C93E5C" w:rsidRDefault="00FD0CC1" w:rsidP="00FD0CC1">
      <w:pPr>
        <w:spacing w:after="0"/>
        <w:rPr>
          <w:rFonts w:ascii="Helvetica" w:hAnsi="Helvetica" w:cs="Calibri"/>
          <w:sz w:val="32"/>
          <w:szCs w:val="32"/>
          <w:rPrChange w:id="5171" w:author="Ryan" w:date="2017-04-30T19:28:00Z">
            <w:rPr>
              <w:rFonts w:ascii="Calibri" w:hAnsi="Calibri" w:cs="Calibri"/>
              <w:sz w:val="32"/>
              <w:szCs w:val="32"/>
            </w:rPr>
          </w:rPrChange>
        </w:rPr>
      </w:pPr>
      <w:r w:rsidRPr="00C93E5C">
        <w:rPr>
          <w:rFonts w:ascii="Helvetica" w:hAnsi="Helvetica" w:cs="Calibri"/>
          <w:sz w:val="32"/>
          <w:szCs w:val="32"/>
          <w:rPrChange w:id="5172" w:author="Ryan" w:date="2017-04-30T19:28:00Z">
            <w:rPr>
              <w:rFonts w:ascii="Calibri" w:hAnsi="Calibri" w:cs="Calibri"/>
              <w:sz w:val="32"/>
              <w:szCs w:val="32"/>
            </w:rPr>
          </w:rPrChange>
        </w:rPr>
        <w:t xml:space="preserve">as he observed to Albert, he suspected some </w:t>
      </w:r>
      <w:proofErr w:type="spellStart"/>
      <w:r w:rsidRPr="00C93E5C">
        <w:rPr>
          <w:rFonts w:ascii="Helvetica" w:hAnsi="Helvetica" w:cs="Calibri"/>
          <w:sz w:val="32"/>
          <w:szCs w:val="32"/>
          <w:rPrChange w:id="5173" w:author="Ryan" w:date="2017-04-30T19:28:00Z">
            <w:rPr>
              <w:rFonts w:ascii="Calibri" w:hAnsi="Calibri" w:cs="Calibri"/>
              <w:sz w:val="32"/>
              <w:szCs w:val="32"/>
            </w:rPr>
          </w:rPrChange>
        </w:rPr>
        <w:t>mys</w:t>
      </w:r>
      <w:proofErr w:type="spellEnd"/>
      <w:r w:rsidRPr="00C93E5C">
        <w:rPr>
          <w:rFonts w:ascii="Helvetica" w:hAnsi="Helvetica" w:cs="Calibri"/>
          <w:sz w:val="32"/>
          <w:szCs w:val="32"/>
          <w:rPrChange w:id="5174" w:author="Ryan" w:date="2017-04-30T19:28:00Z">
            <w:rPr>
              <w:rFonts w:ascii="Calibri" w:hAnsi="Calibri" w:cs="Calibri"/>
              <w:sz w:val="32"/>
              <w:szCs w:val="32"/>
            </w:rPr>
          </w:rPrChange>
        </w:rPr>
        <w:t>-</w:t>
      </w:r>
    </w:p>
    <w:p w14:paraId="3D6510BE" w14:textId="77777777" w:rsidR="00FD0CC1" w:rsidRPr="00C93E5C" w:rsidRDefault="00FD0CC1" w:rsidP="00FD0CC1">
      <w:pPr>
        <w:spacing w:after="0"/>
        <w:rPr>
          <w:rFonts w:ascii="Helvetica" w:hAnsi="Helvetica" w:cs="Calibri"/>
          <w:sz w:val="32"/>
          <w:szCs w:val="32"/>
          <w:rPrChange w:id="5175" w:author="Ryan" w:date="2017-04-30T19:28:00Z">
            <w:rPr>
              <w:rFonts w:ascii="Calibri" w:hAnsi="Calibri" w:cs="Calibri"/>
              <w:sz w:val="32"/>
              <w:szCs w:val="32"/>
            </w:rPr>
          </w:rPrChange>
        </w:rPr>
      </w:pPr>
      <w:proofErr w:type="spellStart"/>
      <w:r w:rsidRPr="00C93E5C">
        <w:rPr>
          <w:rFonts w:ascii="Helvetica" w:hAnsi="Helvetica" w:cs="Calibri"/>
          <w:sz w:val="32"/>
          <w:szCs w:val="32"/>
          <w:rPrChange w:id="5176" w:author="Ryan" w:date="2017-04-30T19:28:00Z">
            <w:rPr>
              <w:rFonts w:ascii="Calibri" w:hAnsi="Calibri" w:cs="Calibri"/>
              <w:sz w:val="32"/>
              <w:szCs w:val="32"/>
            </w:rPr>
          </w:rPrChange>
        </w:rPr>
        <w:t>tery</w:t>
      </w:r>
      <w:proofErr w:type="spellEnd"/>
      <w:r w:rsidRPr="00C93E5C">
        <w:rPr>
          <w:rFonts w:ascii="Helvetica" w:hAnsi="Helvetica" w:cs="Calibri"/>
          <w:sz w:val="32"/>
          <w:szCs w:val="32"/>
          <w:rPrChange w:id="5177" w:author="Ryan" w:date="2017-04-30T19:28:00Z">
            <w:rPr>
              <w:rFonts w:ascii="Calibri" w:hAnsi="Calibri" w:cs="Calibri"/>
              <w:sz w:val="32"/>
              <w:szCs w:val="32"/>
            </w:rPr>
          </w:rPrChange>
        </w:rPr>
        <w:t xml:space="preserve"> attending the affair. Eliza, from Albert's </w:t>
      </w:r>
    </w:p>
    <w:p w14:paraId="69401FA3" w14:textId="77777777" w:rsidR="00FD0CC1" w:rsidRPr="00C93E5C" w:rsidRDefault="00FD0CC1" w:rsidP="00FD0CC1">
      <w:pPr>
        <w:spacing w:after="0"/>
        <w:rPr>
          <w:rFonts w:ascii="Helvetica" w:hAnsi="Helvetica" w:cs="Calibri"/>
          <w:sz w:val="32"/>
          <w:szCs w:val="32"/>
          <w:rPrChange w:id="5178" w:author="Ryan" w:date="2017-04-30T19:28:00Z">
            <w:rPr>
              <w:rFonts w:ascii="Calibri" w:hAnsi="Calibri" w:cs="Calibri"/>
              <w:sz w:val="32"/>
              <w:szCs w:val="32"/>
            </w:rPr>
          </w:rPrChange>
        </w:rPr>
      </w:pPr>
      <w:r w:rsidRPr="00C93E5C">
        <w:rPr>
          <w:rFonts w:ascii="Helvetica" w:hAnsi="Helvetica" w:cs="Calibri"/>
          <w:sz w:val="32"/>
          <w:szCs w:val="32"/>
          <w:rPrChange w:id="5179" w:author="Ryan" w:date="2017-04-30T19:28:00Z">
            <w:rPr>
              <w:rFonts w:ascii="Calibri" w:hAnsi="Calibri" w:cs="Calibri"/>
              <w:sz w:val="32"/>
              <w:szCs w:val="32"/>
            </w:rPr>
          </w:rPrChange>
        </w:rPr>
        <w:t>manner and conduct, imagined she had been de-</w:t>
      </w:r>
    </w:p>
    <w:p w14:paraId="5C0AAF84" w14:textId="77777777" w:rsidR="00FD0CC1" w:rsidRPr="00C93E5C" w:rsidRDefault="00FD0CC1" w:rsidP="00FD0CC1">
      <w:pPr>
        <w:spacing w:after="0"/>
        <w:rPr>
          <w:rFonts w:ascii="Helvetica" w:hAnsi="Helvetica" w:cs="Calibri"/>
          <w:sz w:val="32"/>
          <w:szCs w:val="32"/>
          <w:rPrChange w:id="5180" w:author="Ryan" w:date="2017-04-30T19:28:00Z">
            <w:rPr>
              <w:rFonts w:ascii="Calibri" w:hAnsi="Calibri" w:cs="Calibri"/>
              <w:sz w:val="32"/>
              <w:szCs w:val="32"/>
            </w:rPr>
          </w:rPrChange>
        </w:rPr>
      </w:pPr>
      <w:proofErr w:type="spellStart"/>
      <w:r w:rsidRPr="00C93E5C">
        <w:rPr>
          <w:rFonts w:ascii="Helvetica" w:hAnsi="Helvetica" w:cs="Calibri"/>
          <w:sz w:val="32"/>
          <w:szCs w:val="32"/>
          <w:rPrChange w:id="5181" w:author="Ryan" w:date="2017-04-30T19:28:00Z">
            <w:rPr>
              <w:rFonts w:ascii="Calibri" w:hAnsi="Calibri" w:cs="Calibri"/>
              <w:sz w:val="32"/>
              <w:szCs w:val="32"/>
            </w:rPr>
          </w:rPrChange>
        </w:rPr>
        <w:t>ceived</w:t>
      </w:r>
      <w:proofErr w:type="spellEnd"/>
      <w:r w:rsidRPr="00C93E5C">
        <w:rPr>
          <w:rFonts w:ascii="Helvetica" w:hAnsi="Helvetica" w:cs="Calibri"/>
          <w:sz w:val="32"/>
          <w:szCs w:val="32"/>
          <w:rPrChange w:id="5182" w:author="Ryan" w:date="2017-04-30T19:28:00Z">
            <w:rPr>
              <w:rFonts w:ascii="Calibri" w:hAnsi="Calibri" w:cs="Calibri"/>
              <w:sz w:val="32"/>
              <w:szCs w:val="32"/>
            </w:rPr>
          </w:rPrChange>
        </w:rPr>
        <w:t>, and her suspicions fell upon Blake. Al-</w:t>
      </w:r>
    </w:p>
    <w:p w14:paraId="20FC4C19" w14:textId="77777777" w:rsidR="00FD0CC1" w:rsidRPr="00C93E5C" w:rsidRDefault="00FD0CC1" w:rsidP="00FD0CC1">
      <w:pPr>
        <w:spacing w:after="0"/>
        <w:rPr>
          <w:rFonts w:ascii="Helvetica" w:hAnsi="Helvetica" w:cs="Calibri"/>
          <w:sz w:val="32"/>
          <w:szCs w:val="32"/>
          <w:rPrChange w:id="5183" w:author="Ryan" w:date="2017-04-30T19:28:00Z">
            <w:rPr>
              <w:rFonts w:ascii="Calibri" w:hAnsi="Calibri" w:cs="Calibri"/>
              <w:sz w:val="32"/>
              <w:szCs w:val="32"/>
            </w:rPr>
          </w:rPrChange>
        </w:rPr>
      </w:pPr>
      <w:proofErr w:type="spellStart"/>
      <w:r w:rsidRPr="00C93E5C">
        <w:rPr>
          <w:rFonts w:ascii="Helvetica" w:hAnsi="Helvetica" w:cs="Calibri"/>
          <w:sz w:val="32"/>
          <w:szCs w:val="32"/>
          <w:rPrChange w:id="5184" w:author="Ryan" w:date="2017-04-30T19:28:00Z">
            <w:rPr>
              <w:rFonts w:ascii="Calibri" w:hAnsi="Calibri" w:cs="Calibri"/>
              <w:sz w:val="32"/>
              <w:szCs w:val="32"/>
            </w:rPr>
          </w:rPrChange>
        </w:rPr>
        <w:t>bert's</w:t>
      </w:r>
      <w:proofErr w:type="spellEnd"/>
      <w:r w:rsidRPr="00C93E5C">
        <w:rPr>
          <w:rFonts w:ascii="Helvetica" w:hAnsi="Helvetica" w:cs="Calibri"/>
          <w:sz w:val="32"/>
          <w:szCs w:val="32"/>
          <w:rPrChange w:id="5185" w:author="Ryan" w:date="2017-04-30T19:28:00Z">
            <w:rPr>
              <w:rFonts w:ascii="Calibri" w:hAnsi="Calibri" w:cs="Calibri"/>
              <w:sz w:val="32"/>
              <w:szCs w:val="32"/>
            </w:rPr>
          </w:rPrChange>
        </w:rPr>
        <w:t xml:space="preserve"> sentiments were the same. Blake was ad-</w:t>
      </w:r>
    </w:p>
    <w:p w14:paraId="0A001934" w14:textId="77777777" w:rsidR="00FD0CC1" w:rsidRPr="00C93E5C" w:rsidRDefault="00FD0CC1" w:rsidP="00FD0CC1">
      <w:pPr>
        <w:spacing w:after="0"/>
        <w:rPr>
          <w:rFonts w:ascii="Helvetica" w:hAnsi="Helvetica" w:cs="Calibri"/>
          <w:sz w:val="32"/>
          <w:szCs w:val="32"/>
          <w:rPrChange w:id="5186" w:author="Ryan" w:date="2017-04-30T19:28:00Z">
            <w:rPr>
              <w:rFonts w:ascii="Calibri" w:hAnsi="Calibri" w:cs="Calibri"/>
              <w:sz w:val="32"/>
              <w:szCs w:val="32"/>
            </w:rPr>
          </w:rPrChange>
        </w:rPr>
      </w:pPr>
      <w:r w:rsidRPr="00C93E5C">
        <w:rPr>
          <w:rFonts w:ascii="Helvetica" w:hAnsi="Helvetica" w:cs="Calibri"/>
          <w:sz w:val="32"/>
          <w:szCs w:val="32"/>
          <w:rPrChange w:id="5187" w:author="Ryan" w:date="2017-04-30T19:28:00Z">
            <w:rPr>
              <w:rFonts w:ascii="Calibri" w:hAnsi="Calibri" w:cs="Calibri"/>
              <w:sz w:val="32"/>
              <w:szCs w:val="32"/>
            </w:rPr>
          </w:rPrChange>
        </w:rPr>
        <w:t>mitted into Eliza's room</w:t>
      </w:r>
      <w:r w:rsidRPr="00C93E5C">
        <w:rPr>
          <w:rFonts w:ascii="Helvetica" w:hAnsi="Helvetica" w:cs="Calibri"/>
          <w:sz w:val="32"/>
          <w:szCs w:val="32"/>
          <w:rPrChange w:id="5188" w:author="Ryan" w:date="2017-04-30T19:28:00Z">
            <w:rPr>
              <w:rFonts w:ascii="Calibri" w:hAnsi="Calibri" w:cs="Calibri"/>
              <w:sz w:val="32"/>
              <w:szCs w:val="32"/>
            </w:rPr>
          </w:rPrChange>
        </w:rPr>
        <w:tab/>
        <w:t xml:space="preserve">after Albert was gone; </w:t>
      </w:r>
    </w:p>
    <w:p w14:paraId="40D38342" w14:textId="77777777" w:rsidR="00FD0CC1" w:rsidRPr="00C93E5C" w:rsidRDefault="00FD0CC1" w:rsidP="00FD0CC1">
      <w:pPr>
        <w:spacing w:after="0"/>
        <w:rPr>
          <w:rFonts w:ascii="Helvetica" w:hAnsi="Helvetica" w:cs="Calibri"/>
          <w:sz w:val="32"/>
          <w:szCs w:val="32"/>
          <w:rPrChange w:id="5189" w:author="Ryan" w:date="2017-04-30T19:28:00Z">
            <w:rPr>
              <w:rFonts w:ascii="Calibri" w:hAnsi="Calibri" w:cs="Calibri"/>
              <w:sz w:val="32"/>
              <w:szCs w:val="32"/>
            </w:rPr>
          </w:rPrChange>
        </w:rPr>
      </w:pPr>
      <w:r w:rsidRPr="00C93E5C">
        <w:rPr>
          <w:rFonts w:ascii="Helvetica" w:hAnsi="Helvetica" w:cs="Calibri"/>
          <w:sz w:val="32"/>
          <w:szCs w:val="32"/>
          <w:rPrChange w:id="5190" w:author="Ryan" w:date="2017-04-30T19:28:00Z">
            <w:rPr>
              <w:rFonts w:ascii="Calibri" w:hAnsi="Calibri" w:cs="Calibri"/>
              <w:sz w:val="32"/>
              <w:szCs w:val="32"/>
            </w:rPr>
          </w:rPrChange>
        </w:rPr>
        <w:t xml:space="preserve">he did not, however, stay long; she wished to be </w:t>
      </w:r>
    </w:p>
    <w:p w14:paraId="0D5F4AA1" w14:textId="77777777" w:rsidR="00FD0CC1" w:rsidRPr="00C93E5C" w:rsidRDefault="00FD0CC1" w:rsidP="00FD0CC1">
      <w:pPr>
        <w:spacing w:after="0"/>
        <w:rPr>
          <w:rFonts w:ascii="Helvetica" w:hAnsi="Helvetica" w:cs="Calibri"/>
          <w:sz w:val="32"/>
          <w:szCs w:val="32"/>
          <w:rPrChange w:id="5191" w:author="Ryan" w:date="2017-04-30T19:28:00Z">
            <w:rPr>
              <w:rFonts w:ascii="Calibri" w:hAnsi="Calibri" w:cs="Calibri"/>
              <w:sz w:val="32"/>
              <w:szCs w:val="32"/>
            </w:rPr>
          </w:rPrChange>
        </w:rPr>
      </w:pPr>
      <w:r w:rsidRPr="00C93E5C">
        <w:rPr>
          <w:rFonts w:ascii="Helvetica" w:hAnsi="Helvetica" w:cs="Calibri"/>
          <w:sz w:val="32"/>
          <w:szCs w:val="32"/>
          <w:rPrChange w:id="5192" w:author="Ryan" w:date="2017-04-30T19:28:00Z">
            <w:rPr>
              <w:rFonts w:ascii="Calibri" w:hAnsi="Calibri" w:cs="Calibri"/>
              <w:sz w:val="32"/>
              <w:szCs w:val="32"/>
            </w:rPr>
          </w:rPrChange>
        </w:rPr>
        <w:t xml:space="preserve">alone, and in this her parents chose to indulge </w:t>
      </w:r>
    </w:p>
    <w:p w14:paraId="1BBEB930" w14:textId="77777777" w:rsidR="00FD0CC1" w:rsidRPr="00C93E5C" w:rsidRDefault="00FD0CC1" w:rsidP="00FD0CC1">
      <w:pPr>
        <w:spacing w:after="0"/>
        <w:rPr>
          <w:rFonts w:ascii="Helvetica" w:hAnsi="Helvetica" w:cs="Calibri"/>
          <w:sz w:val="32"/>
          <w:szCs w:val="32"/>
          <w:rPrChange w:id="5193" w:author="Ryan" w:date="2017-04-30T19:28:00Z">
            <w:rPr>
              <w:rFonts w:ascii="Calibri" w:hAnsi="Calibri" w:cs="Calibri"/>
              <w:sz w:val="32"/>
              <w:szCs w:val="32"/>
            </w:rPr>
          </w:rPrChange>
        </w:rPr>
      </w:pPr>
      <w:r w:rsidRPr="00C93E5C">
        <w:rPr>
          <w:rFonts w:ascii="Helvetica" w:hAnsi="Helvetica" w:cs="Calibri"/>
          <w:sz w:val="32"/>
          <w:szCs w:val="32"/>
          <w:rPrChange w:id="5194" w:author="Ryan" w:date="2017-04-30T19:28:00Z">
            <w:rPr>
              <w:rFonts w:ascii="Calibri" w:hAnsi="Calibri" w:cs="Calibri"/>
              <w:sz w:val="32"/>
              <w:szCs w:val="32"/>
            </w:rPr>
          </w:rPrChange>
        </w:rPr>
        <w:t>her. His feelings were wrought up to the high-</w:t>
      </w:r>
    </w:p>
    <w:p w14:paraId="7ED330D6" w14:textId="77777777" w:rsidR="00FD0CC1" w:rsidRPr="00C93E5C" w:rsidRDefault="00FD0CC1" w:rsidP="00FD0CC1">
      <w:pPr>
        <w:spacing w:after="0"/>
        <w:rPr>
          <w:rFonts w:ascii="Helvetica" w:hAnsi="Helvetica" w:cs="Calibri"/>
          <w:sz w:val="32"/>
          <w:szCs w:val="32"/>
          <w:rPrChange w:id="5195" w:author="Ryan" w:date="2017-04-30T19:28:00Z">
            <w:rPr>
              <w:rFonts w:ascii="Calibri" w:hAnsi="Calibri" w:cs="Calibri"/>
              <w:sz w:val="32"/>
              <w:szCs w:val="32"/>
            </w:rPr>
          </w:rPrChange>
        </w:rPr>
      </w:pPr>
      <w:proofErr w:type="spellStart"/>
      <w:r w:rsidRPr="00C93E5C">
        <w:rPr>
          <w:rFonts w:ascii="Helvetica" w:hAnsi="Helvetica" w:cs="Calibri"/>
          <w:sz w:val="32"/>
          <w:szCs w:val="32"/>
          <w:rPrChange w:id="5196" w:author="Ryan" w:date="2017-04-30T19:28:00Z">
            <w:rPr>
              <w:rFonts w:ascii="Calibri" w:hAnsi="Calibri" w:cs="Calibri"/>
              <w:sz w:val="32"/>
              <w:szCs w:val="32"/>
            </w:rPr>
          </w:rPrChange>
        </w:rPr>
        <w:t>est</w:t>
      </w:r>
      <w:proofErr w:type="spellEnd"/>
      <w:r w:rsidRPr="00C93E5C">
        <w:rPr>
          <w:rFonts w:ascii="Helvetica" w:hAnsi="Helvetica" w:cs="Calibri"/>
          <w:sz w:val="32"/>
          <w:szCs w:val="32"/>
          <w:rPrChange w:id="5197" w:author="Ryan" w:date="2017-04-30T19:28:00Z">
            <w:rPr>
              <w:rFonts w:ascii="Calibri" w:hAnsi="Calibri" w:cs="Calibri"/>
              <w:sz w:val="32"/>
              <w:szCs w:val="32"/>
            </w:rPr>
          </w:rPrChange>
        </w:rPr>
        <w:t xml:space="preserve"> pitch; Albert's unexpected return had </w:t>
      </w:r>
      <w:proofErr w:type="spellStart"/>
      <w:r w:rsidRPr="00C93E5C">
        <w:rPr>
          <w:rFonts w:ascii="Helvetica" w:hAnsi="Helvetica" w:cs="Calibri"/>
          <w:sz w:val="32"/>
          <w:szCs w:val="32"/>
          <w:rPrChange w:id="5198" w:author="Ryan" w:date="2017-04-30T19:28:00Z">
            <w:rPr>
              <w:rFonts w:ascii="Calibri" w:hAnsi="Calibri" w:cs="Calibri"/>
              <w:sz w:val="32"/>
              <w:szCs w:val="32"/>
            </w:rPr>
          </w:rPrChange>
        </w:rPr>
        <w:t>ren</w:t>
      </w:r>
      <w:proofErr w:type="spellEnd"/>
      <w:r w:rsidRPr="00C93E5C">
        <w:rPr>
          <w:rFonts w:ascii="Helvetica" w:hAnsi="Helvetica" w:cs="Calibri"/>
          <w:sz w:val="32"/>
          <w:szCs w:val="32"/>
          <w:rPrChange w:id="5199" w:author="Ryan" w:date="2017-04-30T19:28:00Z">
            <w:rPr>
              <w:rFonts w:ascii="Calibri" w:hAnsi="Calibri" w:cs="Calibri"/>
              <w:sz w:val="32"/>
              <w:szCs w:val="32"/>
            </w:rPr>
          </w:rPrChange>
        </w:rPr>
        <w:t>-</w:t>
      </w:r>
    </w:p>
    <w:p w14:paraId="0705901C" w14:textId="77777777" w:rsidR="00FD0CC1" w:rsidRPr="00C93E5C" w:rsidRDefault="00FD0CC1" w:rsidP="00FD0CC1">
      <w:pPr>
        <w:spacing w:after="0"/>
        <w:rPr>
          <w:rFonts w:ascii="Helvetica" w:hAnsi="Helvetica" w:cs="Calibri"/>
          <w:sz w:val="32"/>
          <w:szCs w:val="32"/>
          <w:rPrChange w:id="5200" w:author="Ryan" w:date="2017-04-30T19:28:00Z">
            <w:rPr>
              <w:rFonts w:ascii="Calibri" w:hAnsi="Calibri" w:cs="Calibri"/>
              <w:sz w:val="32"/>
              <w:szCs w:val="32"/>
            </w:rPr>
          </w:rPrChange>
        </w:rPr>
      </w:pPr>
      <w:proofErr w:type="spellStart"/>
      <w:r w:rsidRPr="00C93E5C">
        <w:rPr>
          <w:rFonts w:ascii="Helvetica" w:hAnsi="Helvetica" w:cs="Calibri"/>
          <w:sz w:val="32"/>
          <w:szCs w:val="32"/>
          <w:rPrChange w:id="5201" w:author="Ryan" w:date="2017-04-30T19:28:00Z">
            <w:rPr>
              <w:rFonts w:ascii="Calibri" w:hAnsi="Calibri" w:cs="Calibri"/>
              <w:sz w:val="32"/>
              <w:szCs w:val="32"/>
            </w:rPr>
          </w:rPrChange>
        </w:rPr>
        <w:t>dered</w:t>
      </w:r>
      <w:proofErr w:type="spellEnd"/>
      <w:r w:rsidRPr="00C93E5C">
        <w:rPr>
          <w:rFonts w:ascii="Helvetica" w:hAnsi="Helvetica" w:cs="Calibri"/>
          <w:sz w:val="32"/>
          <w:szCs w:val="32"/>
          <w:rPrChange w:id="5202" w:author="Ryan" w:date="2017-04-30T19:28:00Z">
            <w:rPr>
              <w:rFonts w:ascii="Calibri" w:hAnsi="Calibri" w:cs="Calibri"/>
              <w:sz w:val="32"/>
              <w:szCs w:val="32"/>
            </w:rPr>
          </w:rPrChange>
        </w:rPr>
        <w:t xml:space="preserve"> his situation peculiarly interesting, and his </w:t>
      </w:r>
    </w:p>
    <w:p w14:paraId="7B763A24" w14:textId="77777777" w:rsidR="00FD0CC1" w:rsidRPr="00C93E5C" w:rsidRDefault="00FD0CC1" w:rsidP="00FD0CC1">
      <w:pPr>
        <w:spacing w:after="0"/>
        <w:rPr>
          <w:rFonts w:ascii="Helvetica" w:hAnsi="Helvetica" w:cs="Calibri"/>
          <w:sz w:val="32"/>
          <w:szCs w:val="32"/>
          <w:rPrChange w:id="5203" w:author="Ryan" w:date="2017-04-30T19:28:00Z">
            <w:rPr>
              <w:rFonts w:ascii="Calibri" w:hAnsi="Calibri" w:cs="Calibri"/>
              <w:sz w:val="32"/>
              <w:szCs w:val="32"/>
            </w:rPr>
          </w:rPrChange>
        </w:rPr>
      </w:pPr>
      <w:r w:rsidRPr="00C93E5C">
        <w:rPr>
          <w:rFonts w:ascii="Helvetica" w:hAnsi="Helvetica" w:cs="Calibri"/>
          <w:sz w:val="32"/>
          <w:szCs w:val="32"/>
          <w:rPrChange w:id="5204" w:author="Ryan" w:date="2017-04-30T19:28:00Z">
            <w:rPr>
              <w:rFonts w:ascii="Calibri" w:hAnsi="Calibri" w:cs="Calibri"/>
              <w:sz w:val="32"/>
              <w:szCs w:val="32"/>
            </w:rPr>
          </w:rPrChange>
        </w:rPr>
        <w:t xml:space="preserve">hopes of happiness exceedingly precarious.--The </w:t>
      </w:r>
    </w:p>
    <w:p w14:paraId="01A16B39" w14:textId="77777777" w:rsidR="00FD0CC1" w:rsidRPr="00C93E5C" w:rsidRDefault="00FD0CC1" w:rsidP="00FD0CC1">
      <w:pPr>
        <w:spacing w:after="0"/>
        <w:rPr>
          <w:rFonts w:ascii="Helvetica" w:hAnsi="Helvetica" w:cs="Calibri"/>
          <w:sz w:val="32"/>
          <w:szCs w:val="32"/>
          <w:rPrChange w:id="5205" w:author="Ryan" w:date="2017-04-30T19:28:00Z">
            <w:rPr>
              <w:rFonts w:ascii="Calibri" w:hAnsi="Calibri" w:cs="Calibri"/>
              <w:sz w:val="32"/>
              <w:szCs w:val="32"/>
            </w:rPr>
          </w:rPrChange>
        </w:rPr>
      </w:pPr>
      <w:r w:rsidRPr="00C93E5C">
        <w:rPr>
          <w:rFonts w:ascii="Helvetica" w:hAnsi="Helvetica" w:cs="Calibri"/>
          <w:sz w:val="32"/>
          <w:szCs w:val="32"/>
          <w:rPrChange w:id="5206" w:author="Ryan" w:date="2017-04-30T19:28:00Z">
            <w:rPr>
              <w:rFonts w:ascii="Calibri" w:hAnsi="Calibri" w:cs="Calibri"/>
              <w:sz w:val="32"/>
              <w:szCs w:val="32"/>
            </w:rPr>
          </w:rPrChange>
        </w:rPr>
        <w:t xml:space="preserve">guests were informed, that a sudden illness </w:t>
      </w:r>
      <w:proofErr w:type="spellStart"/>
      <w:r w:rsidRPr="00C93E5C">
        <w:rPr>
          <w:rFonts w:ascii="Helvetica" w:hAnsi="Helvetica" w:cs="Calibri"/>
          <w:sz w:val="32"/>
          <w:szCs w:val="32"/>
          <w:rPrChange w:id="5207" w:author="Ryan" w:date="2017-04-30T19:28:00Z">
            <w:rPr>
              <w:rFonts w:ascii="Calibri" w:hAnsi="Calibri" w:cs="Calibri"/>
              <w:sz w:val="32"/>
              <w:szCs w:val="32"/>
            </w:rPr>
          </w:rPrChange>
        </w:rPr>
        <w:t>hav</w:t>
      </w:r>
      <w:proofErr w:type="spellEnd"/>
      <w:r w:rsidRPr="00C93E5C">
        <w:rPr>
          <w:rFonts w:ascii="Helvetica" w:hAnsi="Helvetica" w:cs="Calibri"/>
          <w:sz w:val="32"/>
          <w:szCs w:val="32"/>
          <w:rPrChange w:id="5208" w:author="Ryan" w:date="2017-04-30T19:28:00Z">
            <w:rPr>
              <w:rFonts w:ascii="Calibri" w:hAnsi="Calibri" w:cs="Calibri"/>
              <w:sz w:val="32"/>
              <w:szCs w:val="32"/>
            </w:rPr>
          </w:rPrChange>
        </w:rPr>
        <w:t>-</w:t>
      </w:r>
    </w:p>
    <w:p w14:paraId="289B0BCD" w14:textId="77777777" w:rsidR="00FD0CC1" w:rsidRPr="00C93E5C" w:rsidRDefault="00FD0CC1" w:rsidP="00FD0CC1">
      <w:pPr>
        <w:spacing w:after="0"/>
        <w:rPr>
          <w:rFonts w:ascii="Helvetica" w:hAnsi="Helvetica" w:cs="Calibri"/>
          <w:sz w:val="32"/>
          <w:szCs w:val="32"/>
          <w:rPrChange w:id="5209" w:author="Ryan" w:date="2017-04-30T19:28:00Z">
            <w:rPr>
              <w:rFonts w:ascii="Calibri" w:hAnsi="Calibri" w:cs="Calibri"/>
              <w:sz w:val="32"/>
              <w:szCs w:val="32"/>
            </w:rPr>
          </w:rPrChange>
        </w:rPr>
      </w:pPr>
      <w:proofErr w:type="spellStart"/>
      <w:r w:rsidRPr="00C93E5C">
        <w:rPr>
          <w:rFonts w:ascii="Helvetica" w:hAnsi="Helvetica" w:cs="Calibri"/>
          <w:sz w:val="32"/>
          <w:szCs w:val="32"/>
          <w:rPrChange w:id="5210" w:author="Ryan" w:date="2017-04-30T19:28:00Z">
            <w:rPr>
              <w:rFonts w:ascii="Calibri" w:hAnsi="Calibri" w:cs="Calibri"/>
              <w:sz w:val="32"/>
              <w:szCs w:val="32"/>
            </w:rPr>
          </w:rPrChange>
        </w:rPr>
        <w:t>ing</w:t>
      </w:r>
      <w:proofErr w:type="spellEnd"/>
      <w:r w:rsidRPr="00C93E5C">
        <w:rPr>
          <w:rFonts w:ascii="Helvetica" w:hAnsi="Helvetica" w:cs="Calibri"/>
          <w:sz w:val="32"/>
          <w:szCs w:val="32"/>
          <w:rPrChange w:id="5211" w:author="Ryan" w:date="2017-04-30T19:28:00Z">
            <w:rPr>
              <w:rFonts w:ascii="Calibri" w:hAnsi="Calibri" w:cs="Calibri"/>
              <w:sz w:val="32"/>
              <w:szCs w:val="32"/>
            </w:rPr>
          </w:rPrChange>
        </w:rPr>
        <w:t xml:space="preserve"> seized Eliza, she was obliged to retire from </w:t>
      </w:r>
    </w:p>
    <w:p w14:paraId="5F2083C0" w14:textId="77777777" w:rsidR="00FD0CC1" w:rsidRPr="00C93E5C" w:rsidRDefault="00FD0CC1" w:rsidP="00FD0CC1">
      <w:pPr>
        <w:spacing w:after="0"/>
        <w:rPr>
          <w:rFonts w:ascii="Helvetica" w:hAnsi="Helvetica" w:cs="Calibri"/>
          <w:sz w:val="32"/>
          <w:szCs w:val="32"/>
          <w:rPrChange w:id="5212" w:author="Ryan" w:date="2017-04-30T19:28:00Z">
            <w:rPr>
              <w:rFonts w:ascii="Calibri" w:hAnsi="Calibri" w:cs="Calibri"/>
              <w:sz w:val="32"/>
              <w:szCs w:val="32"/>
            </w:rPr>
          </w:rPrChange>
        </w:rPr>
      </w:pPr>
      <w:r w:rsidRPr="00C93E5C">
        <w:rPr>
          <w:rFonts w:ascii="Helvetica" w:hAnsi="Helvetica" w:cs="Calibri"/>
          <w:sz w:val="32"/>
          <w:szCs w:val="32"/>
          <w:rPrChange w:id="5213" w:author="Ryan" w:date="2017-04-30T19:28:00Z">
            <w:rPr>
              <w:rFonts w:ascii="Calibri" w:hAnsi="Calibri" w:cs="Calibri"/>
              <w:sz w:val="32"/>
              <w:szCs w:val="32"/>
            </w:rPr>
          </w:rPrChange>
        </w:rPr>
        <w:t xml:space="preserve">the company; they, therefore, after partaking of </w:t>
      </w:r>
    </w:p>
    <w:p w14:paraId="7D6B3EA4" w14:textId="77777777" w:rsidR="00FD0CC1" w:rsidRPr="00C93E5C" w:rsidRDefault="00FD0CC1" w:rsidP="00FD0CC1">
      <w:pPr>
        <w:spacing w:after="0"/>
        <w:rPr>
          <w:rFonts w:ascii="Helvetica" w:hAnsi="Helvetica" w:cs="Calibri"/>
          <w:sz w:val="32"/>
          <w:szCs w:val="32"/>
          <w:rPrChange w:id="5214" w:author="Ryan" w:date="2017-04-30T19:28:00Z">
            <w:rPr>
              <w:rFonts w:ascii="Calibri" w:hAnsi="Calibri" w:cs="Calibri"/>
              <w:sz w:val="32"/>
              <w:szCs w:val="32"/>
            </w:rPr>
          </w:rPrChange>
        </w:rPr>
      </w:pPr>
      <w:r w:rsidRPr="00C93E5C">
        <w:rPr>
          <w:rFonts w:ascii="Helvetica" w:hAnsi="Helvetica" w:cs="Calibri"/>
          <w:sz w:val="32"/>
          <w:szCs w:val="32"/>
          <w:rPrChange w:id="5215" w:author="Ryan" w:date="2017-04-30T19:28:00Z">
            <w:rPr>
              <w:rFonts w:ascii="Calibri" w:hAnsi="Calibri" w:cs="Calibri"/>
              <w:sz w:val="32"/>
              <w:szCs w:val="32"/>
            </w:rPr>
          </w:rPrChange>
        </w:rPr>
        <w:t>the wedding feast, withdrew, except the friends</w:t>
      </w:r>
    </w:p>
    <w:p w14:paraId="164F12AA" w14:textId="77777777" w:rsidR="00FD0CC1" w:rsidRPr="00C93E5C" w:rsidRDefault="00FD0CC1" w:rsidP="00FD0CC1">
      <w:pPr>
        <w:spacing w:after="0"/>
        <w:rPr>
          <w:rFonts w:ascii="Helvetica" w:hAnsi="Helvetica" w:cs="Calibri"/>
          <w:sz w:val="32"/>
          <w:szCs w:val="32"/>
          <w:rPrChange w:id="5216" w:author="Ryan" w:date="2017-04-30T19:28:00Z">
            <w:rPr>
              <w:rFonts w:ascii="Calibri" w:hAnsi="Calibri" w:cs="Calibri"/>
              <w:sz w:val="32"/>
              <w:szCs w:val="32"/>
            </w:rPr>
          </w:rPrChange>
        </w:rPr>
      </w:pPr>
      <w:r w:rsidRPr="00C93E5C">
        <w:rPr>
          <w:rFonts w:ascii="Helvetica" w:hAnsi="Helvetica" w:cs="Calibri"/>
          <w:sz w:val="32"/>
          <w:szCs w:val="32"/>
          <w:rPrChange w:id="5217" w:author="Ryan" w:date="2017-04-30T19:28:00Z">
            <w:rPr>
              <w:rFonts w:ascii="Calibri" w:hAnsi="Calibri" w:cs="Calibri"/>
              <w:sz w:val="32"/>
              <w:szCs w:val="32"/>
            </w:rPr>
          </w:rPrChange>
        </w:rPr>
        <w:t>of the parties, who were detained.</w:t>
      </w:r>
    </w:p>
    <w:p w14:paraId="728BCB9C" w14:textId="2647C505" w:rsidR="00FD0CC1" w:rsidRPr="00C93E5C" w:rsidRDefault="00FD0CC1" w:rsidP="007D5C8B">
      <w:pPr>
        <w:spacing w:after="0"/>
        <w:ind w:firstLine="800"/>
        <w:rPr>
          <w:rFonts w:ascii="Helvetica" w:hAnsi="Helvetica" w:cs="Calibri"/>
          <w:sz w:val="32"/>
          <w:szCs w:val="32"/>
          <w:rPrChange w:id="5218" w:author="Ryan" w:date="2017-04-30T19:28:00Z">
            <w:rPr>
              <w:rFonts w:ascii="Calibri" w:hAnsi="Calibri" w:cs="Calibri"/>
              <w:sz w:val="32"/>
              <w:szCs w:val="32"/>
            </w:rPr>
          </w:rPrChange>
        </w:rPr>
      </w:pPr>
      <w:r w:rsidRPr="00C93E5C">
        <w:rPr>
          <w:rFonts w:ascii="Helvetica" w:hAnsi="Helvetica" w:cs="Calibri"/>
          <w:sz w:val="32"/>
          <w:szCs w:val="32"/>
          <w:rPrChange w:id="5219" w:author="Ryan" w:date="2017-04-30T19:28:00Z">
            <w:rPr>
              <w:rFonts w:ascii="Calibri" w:hAnsi="Calibri" w:cs="Calibri"/>
              <w:sz w:val="32"/>
              <w:szCs w:val="32"/>
            </w:rPr>
          </w:rPrChange>
        </w:rPr>
        <w:t xml:space="preserve">The next day Albert came at the appointed </w:t>
      </w:r>
    </w:p>
    <w:p w14:paraId="780F274A" w14:textId="77777777" w:rsidR="00FD0CC1" w:rsidRPr="00C93E5C" w:rsidRDefault="00FD0CC1" w:rsidP="00FD0CC1">
      <w:pPr>
        <w:spacing w:after="0"/>
        <w:rPr>
          <w:rFonts w:ascii="Helvetica" w:hAnsi="Helvetica" w:cs="Calibri"/>
          <w:sz w:val="32"/>
          <w:szCs w:val="32"/>
          <w:rPrChange w:id="5220" w:author="Ryan" w:date="2017-04-30T19:28:00Z">
            <w:rPr>
              <w:rFonts w:ascii="Calibri" w:hAnsi="Calibri" w:cs="Calibri"/>
              <w:sz w:val="32"/>
              <w:szCs w:val="32"/>
            </w:rPr>
          </w:rPrChange>
        </w:rPr>
      </w:pPr>
      <w:r w:rsidRPr="00C93E5C">
        <w:rPr>
          <w:rFonts w:ascii="Helvetica" w:hAnsi="Helvetica" w:cs="Calibri"/>
          <w:sz w:val="32"/>
          <w:szCs w:val="32"/>
          <w:rPrChange w:id="5221" w:author="Ryan" w:date="2017-04-30T19:28:00Z">
            <w:rPr>
              <w:rFonts w:ascii="Calibri" w:hAnsi="Calibri" w:cs="Calibri"/>
              <w:sz w:val="32"/>
              <w:szCs w:val="32"/>
            </w:rPr>
          </w:rPrChange>
        </w:rPr>
        <w:t>hour, and was received again into Eliza's apart-</w:t>
      </w:r>
    </w:p>
    <w:p w14:paraId="78633964" w14:textId="77777777" w:rsidR="00FD0CC1" w:rsidRPr="00C93E5C" w:rsidRDefault="00FD0CC1" w:rsidP="00FD0CC1">
      <w:pPr>
        <w:spacing w:after="0"/>
        <w:rPr>
          <w:rFonts w:ascii="Helvetica" w:hAnsi="Helvetica" w:cs="Calibri"/>
          <w:sz w:val="32"/>
          <w:szCs w:val="32"/>
          <w:rPrChange w:id="5222" w:author="Ryan" w:date="2017-04-30T19:28:00Z">
            <w:rPr>
              <w:rFonts w:ascii="Calibri" w:hAnsi="Calibri" w:cs="Calibri"/>
              <w:sz w:val="32"/>
              <w:szCs w:val="32"/>
            </w:rPr>
          </w:rPrChange>
        </w:rPr>
      </w:pPr>
      <w:proofErr w:type="spellStart"/>
      <w:r w:rsidRPr="00C93E5C">
        <w:rPr>
          <w:rFonts w:ascii="Helvetica" w:hAnsi="Helvetica" w:cs="Calibri"/>
          <w:sz w:val="32"/>
          <w:szCs w:val="32"/>
          <w:rPrChange w:id="5223" w:author="Ryan" w:date="2017-04-30T19:28:00Z">
            <w:rPr>
              <w:rFonts w:ascii="Calibri" w:hAnsi="Calibri" w:cs="Calibri"/>
              <w:sz w:val="32"/>
              <w:szCs w:val="32"/>
            </w:rPr>
          </w:rPrChange>
        </w:rPr>
        <w:t>ment</w:t>
      </w:r>
      <w:proofErr w:type="spellEnd"/>
      <w:r w:rsidRPr="00C93E5C">
        <w:rPr>
          <w:rFonts w:ascii="Helvetica" w:hAnsi="Helvetica" w:cs="Calibri"/>
          <w:sz w:val="32"/>
          <w:szCs w:val="32"/>
          <w:rPrChange w:id="5224" w:author="Ryan" w:date="2017-04-30T19:28:00Z">
            <w:rPr>
              <w:rFonts w:ascii="Calibri" w:hAnsi="Calibri" w:cs="Calibri"/>
              <w:sz w:val="32"/>
              <w:szCs w:val="32"/>
            </w:rPr>
          </w:rPrChange>
        </w:rPr>
        <w:t xml:space="preserve">, with her parents only. Her father then </w:t>
      </w:r>
    </w:p>
    <w:p w14:paraId="119DA6BE" w14:textId="77777777" w:rsidR="00FD0CC1" w:rsidRPr="00C93E5C" w:rsidRDefault="00FD0CC1" w:rsidP="00FD0CC1">
      <w:pPr>
        <w:spacing w:after="0"/>
        <w:rPr>
          <w:rFonts w:ascii="Helvetica" w:hAnsi="Helvetica" w:cs="Calibri"/>
          <w:sz w:val="32"/>
          <w:szCs w:val="32"/>
          <w:rPrChange w:id="5225" w:author="Ryan" w:date="2017-04-30T19:28:00Z">
            <w:rPr>
              <w:rFonts w:ascii="Calibri" w:hAnsi="Calibri" w:cs="Calibri"/>
              <w:sz w:val="32"/>
              <w:szCs w:val="32"/>
            </w:rPr>
          </w:rPrChange>
        </w:rPr>
      </w:pPr>
      <w:r w:rsidRPr="00C93E5C">
        <w:rPr>
          <w:rFonts w:ascii="Helvetica" w:hAnsi="Helvetica" w:cs="Calibri"/>
          <w:sz w:val="32"/>
          <w:szCs w:val="32"/>
          <w:rPrChange w:id="5226" w:author="Ryan" w:date="2017-04-30T19:28:00Z">
            <w:rPr>
              <w:rFonts w:ascii="Calibri" w:hAnsi="Calibri" w:cs="Calibri"/>
              <w:sz w:val="32"/>
              <w:szCs w:val="32"/>
            </w:rPr>
          </w:rPrChange>
        </w:rPr>
        <w:t xml:space="preserve">told him that they were ready to hear any </w:t>
      </w:r>
      <w:proofErr w:type="spellStart"/>
      <w:r w:rsidRPr="00C93E5C">
        <w:rPr>
          <w:rFonts w:ascii="Helvetica" w:hAnsi="Helvetica" w:cs="Calibri"/>
          <w:sz w:val="32"/>
          <w:szCs w:val="32"/>
          <w:rPrChange w:id="5227" w:author="Ryan" w:date="2017-04-30T19:28:00Z">
            <w:rPr>
              <w:rFonts w:ascii="Calibri" w:hAnsi="Calibri" w:cs="Calibri"/>
              <w:sz w:val="32"/>
              <w:szCs w:val="32"/>
            </w:rPr>
          </w:rPrChange>
        </w:rPr>
        <w:t>expla</w:t>
      </w:r>
      <w:proofErr w:type="spellEnd"/>
      <w:r w:rsidRPr="00C93E5C">
        <w:rPr>
          <w:rFonts w:ascii="Helvetica" w:hAnsi="Helvetica" w:cs="Calibri"/>
          <w:sz w:val="32"/>
          <w:szCs w:val="32"/>
          <w:rPrChange w:id="5228" w:author="Ryan" w:date="2017-04-30T19:28:00Z">
            <w:rPr>
              <w:rFonts w:ascii="Calibri" w:hAnsi="Calibri" w:cs="Calibri"/>
              <w:sz w:val="32"/>
              <w:szCs w:val="32"/>
            </w:rPr>
          </w:rPrChange>
        </w:rPr>
        <w:t>-</w:t>
      </w:r>
    </w:p>
    <w:p w14:paraId="681292C6" w14:textId="100B6AAF" w:rsidR="00FD0CC1" w:rsidRPr="00C93E5C" w:rsidRDefault="00FD0CC1" w:rsidP="00FD0CC1">
      <w:pPr>
        <w:spacing w:after="0"/>
        <w:rPr>
          <w:rFonts w:ascii="Helvetica" w:hAnsi="Helvetica" w:cs="Calibri"/>
          <w:sz w:val="32"/>
          <w:szCs w:val="32"/>
          <w:rPrChange w:id="5229" w:author="Ryan" w:date="2017-04-30T19:28:00Z">
            <w:rPr>
              <w:rFonts w:ascii="Calibri" w:hAnsi="Calibri" w:cs="Calibri"/>
              <w:sz w:val="32"/>
              <w:szCs w:val="32"/>
            </w:rPr>
          </w:rPrChange>
        </w:rPr>
      </w:pPr>
      <w:r w:rsidRPr="00C93E5C">
        <w:rPr>
          <w:rFonts w:ascii="Helvetica" w:hAnsi="Helvetica" w:cs="Calibri"/>
          <w:sz w:val="32"/>
          <w:szCs w:val="32"/>
          <w:rPrChange w:id="5230" w:author="Ryan" w:date="2017-04-30T19:28:00Z">
            <w:rPr>
              <w:rFonts w:ascii="Calibri" w:hAnsi="Calibri" w:cs="Calibri"/>
              <w:sz w:val="32"/>
              <w:szCs w:val="32"/>
            </w:rPr>
          </w:rPrChange>
        </w:rPr>
        <w:t>nation or communication he wished to make.</w:t>
      </w:r>
      <w:r w:rsidR="00514F3E" w:rsidRPr="00C93E5C">
        <w:rPr>
          <w:rFonts w:ascii="Helvetica" w:hAnsi="Helvetica" w:cs="Calibri"/>
          <w:sz w:val="32"/>
          <w:szCs w:val="32"/>
          <w:rPrChange w:id="5231" w:author="Ryan" w:date="2017-04-30T19:28:00Z">
            <w:rPr>
              <w:rFonts w:ascii="Calibri" w:hAnsi="Calibri" w:cs="Calibri"/>
              <w:sz w:val="32"/>
              <w:szCs w:val="32"/>
            </w:rPr>
          </w:rPrChange>
        </w:rPr>
        <w:t>--</w:t>
      </w:r>
      <w:r w:rsidRPr="00C93E5C">
        <w:rPr>
          <w:rFonts w:ascii="Helvetica" w:hAnsi="Helvetica" w:cs="Calibri"/>
          <w:sz w:val="32"/>
          <w:szCs w:val="32"/>
          <w:rPrChange w:id="5232" w:author="Ryan" w:date="2017-04-30T19:28:00Z">
            <w:rPr>
              <w:rFonts w:ascii="Calibri" w:hAnsi="Calibri" w:cs="Calibri"/>
              <w:sz w:val="32"/>
              <w:szCs w:val="32"/>
            </w:rPr>
          </w:rPrChange>
        </w:rPr>
        <w:t xml:space="preserve"> </w:t>
      </w:r>
    </w:p>
    <w:p w14:paraId="2B95A846" w14:textId="77777777" w:rsidR="00FD0CC1" w:rsidRPr="00C93E5C" w:rsidRDefault="00FD0CC1" w:rsidP="00FD0CC1">
      <w:pPr>
        <w:spacing w:after="0"/>
        <w:rPr>
          <w:rFonts w:ascii="Helvetica" w:hAnsi="Helvetica" w:cs="Calibri"/>
          <w:sz w:val="32"/>
          <w:szCs w:val="32"/>
          <w:rPrChange w:id="5233" w:author="Ryan" w:date="2017-04-30T19:28:00Z">
            <w:rPr>
              <w:rFonts w:ascii="Calibri" w:hAnsi="Calibri" w:cs="Calibri"/>
              <w:sz w:val="32"/>
              <w:szCs w:val="32"/>
            </w:rPr>
          </w:rPrChange>
        </w:rPr>
      </w:pPr>
      <w:r w:rsidRPr="00C93E5C">
        <w:rPr>
          <w:rFonts w:ascii="Helvetica" w:hAnsi="Helvetica" w:cs="Calibri"/>
          <w:sz w:val="32"/>
          <w:szCs w:val="32"/>
          <w:rPrChange w:id="5234" w:author="Ryan" w:date="2017-04-30T19:28:00Z">
            <w:rPr>
              <w:rFonts w:ascii="Calibri" w:hAnsi="Calibri" w:cs="Calibri"/>
              <w:sz w:val="32"/>
              <w:szCs w:val="32"/>
            </w:rPr>
          </w:rPrChange>
        </w:rPr>
        <w:t xml:space="preserve">Albert informed them, that after he had </w:t>
      </w:r>
      <w:proofErr w:type="spellStart"/>
      <w:r w:rsidRPr="00C93E5C">
        <w:rPr>
          <w:rFonts w:ascii="Helvetica" w:hAnsi="Helvetica" w:cs="Calibri"/>
          <w:sz w:val="32"/>
          <w:szCs w:val="32"/>
          <w:rPrChange w:id="5235" w:author="Ryan" w:date="2017-04-30T19:28:00Z">
            <w:rPr>
              <w:rFonts w:ascii="Calibri" w:hAnsi="Calibri" w:cs="Calibri"/>
              <w:sz w:val="32"/>
              <w:szCs w:val="32"/>
            </w:rPr>
          </w:rPrChange>
        </w:rPr>
        <w:t>accom</w:t>
      </w:r>
      <w:proofErr w:type="spellEnd"/>
      <w:r w:rsidRPr="00C93E5C">
        <w:rPr>
          <w:rFonts w:ascii="Helvetica" w:hAnsi="Helvetica" w:cs="Calibri"/>
          <w:sz w:val="32"/>
          <w:szCs w:val="32"/>
          <w:rPrChange w:id="5236" w:author="Ryan" w:date="2017-04-30T19:28:00Z">
            <w:rPr>
              <w:rFonts w:ascii="Calibri" w:hAnsi="Calibri" w:cs="Calibri"/>
              <w:sz w:val="32"/>
              <w:szCs w:val="32"/>
            </w:rPr>
          </w:rPrChange>
        </w:rPr>
        <w:t>-</w:t>
      </w:r>
    </w:p>
    <w:p w14:paraId="27653FF3" w14:textId="77777777" w:rsidR="00FD0CC1" w:rsidRPr="00C93E5C" w:rsidRDefault="00FD0CC1" w:rsidP="00FD0CC1">
      <w:pPr>
        <w:spacing w:after="0"/>
        <w:rPr>
          <w:rFonts w:ascii="Helvetica" w:hAnsi="Helvetica" w:cs="Calibri"/>
          <w:sz w:val="32"/>
          <w:szCs w:val="32"/>
          <w:rPrChange w:id="5237" w:author="Ryan" w:date="2017-04-30T19:28:00Z">
            <w:rPr>
              <w:rFonts w:ascii="Calibri" w:hAnsi="Calibri" w:cs="Calibri"/>
              <w:sz w:val="32"/>
              <w:szCs w:val="32"/>
            </w:rPr>
          </w:rPrChange>
        </w:rPr>
      </w:pPr>
      <w:proofErr w:type="spellStart"/>
      <w:r w:rsidRPr="00C93E5C">
        <w:rPr>
          <w:rFonts w:ascii="Helvetica" w:hAnsi="Helvetica" w:cs="Calibri"/>
          <w:sz w:val="32"/>
          <w:szCs w:val="32"/>
          <w:rPrChange w:id="5238" w:author="Ryan" w:date="2017-04-30T19:28:00Z">
            <w:rPr>
              <w:rFonts w:ascii="Calibri" w:hAnsi="Calibri" w:cs="Calibri"/>
              <w:sz w:val="32"/>
              <w:szCs w:val="32"/>
            </w:rPr>
          </w:rPrChange>
        </w:rPr>
        <w:t>plished</w:t>
      </w:r>
      <w:proofErr w:type="spellEnd"/>
      <w:r w:rsidRPr="00C93E5C">
        <w:rPr>
          <w:rFonts w:ascii="Helvetica" w:hAnsi="Helvetica" w:cs="Calibri"/>
          <w:sz w:val="32"/>
          <w:szCs w:val="32"/>
          <w:rPrChange w:id="5239" w:author="Ryan" w:date="2017-04-30T19:28:00Z">
            <w:rPr>
              <w:rFonts w:ascii="Calibri" w:hAnsi="Calibri" w:cs="Calibri"/>
              <w:sz w:val="32"/>
              <w:szCs w:val="32"/>
            </w:rPr>
          </w:rPrChange>
        </w:rPr>
        <w:t xml:space="preserve"> his business in England, he set sail for</w:t>
      </w:r>
    </w:p>
    <w:p w14:paraId="725321CB" w14:textId="77777777" w:rsidR="00FD0CC1" w:rsidRPr="00C93E5C" w:rsidRDefault="00FD0CC1" w:rsidP="00FD0CC1">
      <w:pPr>
        <w:spacing w:after="0"/>
        <w:rPr>
          <w:rFonts w:ascii="Helvetica" w:hAnsi="Helvetica" w:cs="Calibri"/>
          <w:sz w:val="32"/>
          <w:szCs w:val="32"/>
          <w:rPrChange w:id="5240" w:author="Ryan" w:date="2017-04-30T19:28:00Z">
            <w:rPr>
              <w:rFonts w:ascii="Calibri" w:hAnsi="Calibri" w:cs="Calibri"/>
              <w:sz w:val="32"/>
              <w:szCs w:val="32"/>
            </w:rPr>
          </w:rPrChange>
        </w:rPr>
      </w:pPr>
      <w:r w:rsidRPr="00C93E5C">
        <w:rPr>
          <w:rFonts w:ascii="Helvetica" w:hAnsi="Helvetica" w:cs="Calibri"/>
          <w:sz w:val="32"/>
          <w:szCs w:val="32"/>
          <w:rPrChange w:id="5241" w:author="Ryan" w:date="2017-04-30T19:28:00Z">
            <w:rPr>
              <w:rFonts w:ascii="Calibri" w:hAnsi="Calibri" w:cs="Calibri"/>
              <w:sz w:val="32"/>
              <w:szCs w:val="32"/>
            </w:rPr>
          </w:rPrChange>
        </w:rPr>
        <w:t>America; the second day after which they were ta-</w:t>
      </w:r>
    </w:p>
    <w:p w14:paraId="7A4464C0" w14:textId="77777777" w:rsidR="00FD0CC1" w:rsidRPr="00C93E5C" w:rsidRDefault="00FD0CC1" w:rsidP="00FD0CC1">
      <w:pPr>
        <w:spacing w:after="0"/>
        <w:rPr>
          <w:rFonts w:ascii="Helvetica" w:hAnsi="Helvetica" w:cs="Calibri"/>
          <w:sz w:val="32"/>
          <w:szCs w:val="32"/>
          <w:rPrChange w:id="5242" w:author="Ryan" w:date="2017-04-30T19:28:00Z">
            <w:rPr>
              <w:rFonts w:ascii="Calibri" w:hAnsi="Calibri" w:cs="Calibri"/>
              <w:sz w:val="32"/>
              <w:szCs w:val="32"/>
            </w:rPr>
          </w:rPrChange>
        </w:rPr>
      </w:pPr>
      <w:r w:rsidRPr="00C93E5C">
        <w:rPr>
          <w:rFonts w:ascii="Helvetica" w:hAnsi="Helvetica" w:cs="Calibri"/>
          <w:sz w:val="32"/>
          <w:szCs w:val="32"/>
          <w:rPrChange w:id="5243" w:author="Ryan" w:date="2017-04-30T19:28:00Z">
            <w:rPr>
              <w:rFonts w:ascii="Calibri" w:hAnsi="Calibri" w:cs="Calibri"/>
              <w:sz w:val="32"/>
              <w:szCs w:val="32"/>
            </w:rPr>
          </w:rPrChange>
        </w:rPr>
        <w:t xml:space="preserve">ken by an </w:t>
      </w:r>
      <w:proofErr w:type="spellStart"/>
      <w:r w:rsidRPr="00C93E5C">
        <w:rPr>
          <w:rFonts w:ascii="Helvetica" w:hAnsi="Helvetica" w:cs="Calibri"/>
          <w:sz w:val="32"/>
          <w:szCs w:val="32"/>
          <w:rPrChange w:id="5244" w:author="Ryan" w:date="2017-04-30T19:28:00Z">
            <w:rPr>
              <w:rFonts w:ascii="Calibri" w:hAnsi="Calibri" w:cs="Calibri"/>
              <w:sz w:val="32"/>
              <w:szCs w:val="32"/>
            </w:rPr>
          </w:rPrChange>
        </w:rPr>
        <w:t>Algerine</w:t>
      </w:r>
      <w:proofErr w:type="spellEnd"/>
      <w:r w:rsidRPr="00C93E5C">
        <w:rPr>
          <w:rFonts w:ascii="Helvetica" w:hAnsi="Helvetica" w:cs="Calibri"/>
          <w:sz w:val="32"/>
          <w:szCs w:val="32"/>
          <w:rPrChange w:id="5245" w:author="Ryan" w:date="2017-04-30T19:28:00Z">
            <w:rPr>
              <w:rFonts w:ascii="Calibri" w:hAnsi="Calibri" w:cs="Calibri"/>
              <w:sz w:val="32"/>
              <w:szCs w:val="32"/>
            </w:rPr>
          </w:rPrChange>
        </w:rPr>
        <w:t xml:space="preserve"> corsair, carried to Algiers, </w:t>
      </w:r>
    </w:p>
    <w:p w14:paraId="2CDA0B45" w14:textId="210869E2" w:rsidR="00FD0CC1" w:rsidRPr="00C93E5C" w:rsidRDefault="00FD0CC1" w:rsidP="00FD0CC1">
      <w:pPr>
        <w:spacing w:after="0"/>
        <w:rPr>
          <w:rFonts w:ascii="Helvetica" w:hAnsi="Helvetica" w:cs="Calibri"/>
          <w:sz w:val="32"/>
          <w:szCs w:val="32"/>
          <w:rPrChange w:id="5246" w:author="Ryan" w:date="2017-04-30T19:28:00Z">
            <w:rPr>
              <w:rFonts w:ascii="Calibri" w:hAnsi="Calibri" w:cs="Calibri"/>
              <w:sz w:val="32"/>
              <w:szCs w:val="32"/>
            </w:rPr>
          </w:rPrChange>
        </w:rPr>
      </w:pPr>
      <w:r w:rsidRPr="00C93E5C">
        <w:rPr>
          <w:rFonts w:ascii="Helvetica" w:hAnsi="Helvetica" w:cs="Calibri"/>
          <w:sz w:val="32"/>
          <w:szCs w:val="32"/>
          <w:rPrChange w:id="5247" w:author="Ryan" w:date="2017-04-30T19:28:00Z">
            <w:rPr>
              <w:rFonts w:ascii="Calibri" w:hAnsi="Calibri" w:cs="Calibri"/>
              <w:sz w:val="32"/>
              <w:szCs w:val="32"/>
            </w:rPr>
          </w:rPrChange>
        </w:rPr>
        <w:t>and sold for slave</w:t>
      </w:r>
      <w:r w:rsidR="00514F3E" w:rsidRPr="00C93E5C">
        <w:rPr>
          <w:rFonts w:ascii="Helvetica" w:hAnsi="Helvetica" w:cs="Calibri"/>
          <w:sz w:val="32"/>
          <w:szCs w:val="32"/>
          <w:rPrChange w:id="5248" w:author="Ryan" w:date="2017-04-30T19:28:00Z">
            <w:rPr>
              <w:rFonts w:ascii="Calibri" w:hAnsi="Calibri" w:cs="Calibri"/>
              <w:sz w:val="32"/>
              <w:szCs w:val="32"/>
            </w:rPr>
          </w:rPrChange>
        </w:rPr>
        <w:t>s</w:t>
      </w:r>
      <w:r w:rsidRPr="00C93E5C">
        <w:rPr>
          <w:rFonts w:ascii="Helvetica" w:hAnsi="Helvetica" w:cs="Calibri"/>
          <w:sz w:val="32"/>
          <w:szCs w:val="32"/>
          <w:rPrChange w:id="5249" w:author="Ryan" w:date="2017-04-30T19:28:00Z">
            <w:rPr>
              <w:rFonts w:ascii="Calibri" w:hAnsi="Calibri" w:cs="Calibri"/>
              <w:sz w:val="32"/>
              <w:szCs w:val="32"/>
            </w:rPr>
          </w:rPrChange>
        </w:rPr>
        <w:t xml:space="preserve">. Some of the ship's crew </w:t>
      </w:r>
    </w:p>
    <w:p w14:paraId="43EF10BC" w14:textId="523EF0DD" w:rsidR="00FD0CC1" w:rsidRPr="00C93E5C" w:rsidRDefault="00FD0CC1" w:rsidP="00FD0CC1">
      <w:pPr>
        <w:spacing w:after="0"/>
        <w:rPr>
          <w:rFonts w:ascii="Helvetica" w:hAnsi="Helvetica" w:cs="Calibri"/>
          <w:sz w:val="32"/>
          <w:szCs w:val="32"/>
          <w:rPrChange w:id="5250" w:author="Ryan" w:date="2017-04-30T19:28:00Z">
            <w:rPr>
              <w:rFonts w:ascii="Calibri" w:hAnsi="Calibri" w:cs="Calibri"/>
              <w:sz w:val="32"/>
              <w:szCs w:val="32"/>
            </w:rPr>
          </w:rPrChange>
        </w:rPr>
      </w:pPr>
      <w:r w:rsidRPr="00C93E5C">
        <w:rPr>
          <w:rFonts w:ascii="Helvetica" w:hAnsi="Helvetica" w:cs="Calibri"/>
          <w:sz w:val="32"/>
          <w:szCs w:val="32"/>
          <w:rPrChange w:id="5251" w:author="Ryan" w:date="2017-04-30T19:28:00Z">
            <w:rPr>
              <w:rFonts w:ascii="Calibri" w:hAnsi="Calibri" w:cs="Calibri"/>
              <w:sz w:val="32"/>
              <w:szCs w:val="32"/>
            </w:rPr>
          </w:rPrChange>
        </w:rPr>
        <w:t xml:space="preserve">were redeemed, others died </w:t>
      </w:r>
      <w:r w:rsidR="00514F3E" w:rsidRPr="00C93E5C">
        <w:rPr>
          <w:rFonts w:ascii="Helvetica" w:hAnsi="Helvetica" w:cs="Calibri"/>
          <w:sz w:val="32"/>
          <w:szCs w:val="32"/>
          <w:rPrChange w:id="5252" w:author="Ryan" w:date="2017-04-30T19:28:00Z">
            <w:rPr>
              <w:rFonts w:ascii="Calibri" w:hAnsi="Calibri" w:cs="Calibri"/>
              <w:sz w:val="32"/>
              <w:szCs w:val="32"/>
            </w:rPr>
          </w:rPrChange>
        </w:rPr>
        <w:t>in slavery:</w:t>
      </w:r>
      <w:r w:rsidRPr="00C93E5C">
        <w:rPr>
          <w:rFonts w:ascii="Helvetica" w:hAnsi="Helvetica" w:cs="Calibri"/>
          <w:sz w:val="32"/>
          <w:szCs w:val="32"/>
          <w:rPrChange w:id="5253" w:author="Ryan" w:date="2017-04-30T19:28:00Z">
            <w:rPr>
              <w:rFonts w:ascii="Calibri" w:hAnsi="Calibri" w:cs="Calibri"/>
              <w:sz w:val="32"/>
              <w:szCs w:val="32"/>
            </w:rPr>
          </w:rPrChange>
        </w:rPr>
        <w:t xml:space="preserve"> Albert </w:t>
      </w:r>
    </w:p>
    <w:p w14:paraId="4561DEC1" w14:textId="77777777" w:rsidR="00FD0CC1" w:rsidRPr="00C93E5C" w:rsidRDefault="00FD0CC1" w:rsidP="00FD0CC1">
      <w:pPr>
        <w:spacing w:after="0"/>
        <w:rPr>
          <w:rFonts w:ascii="Helvetica" w:hAnsi="Helvetica" w:cs="Calibri"/>
          <w:sz w:val="32"/>
          <w:szCs w:val="32"/>
          <w:rPrChange w:id="5254" w:author="Ryan" w:date="2017-04-30T19:28:00Z">
            <w:rPr>
              <w:rFonts w:ascii="Calibri" w:hAnsi="Calibri" w:cs="Calibri"/>
              <w:sz w:val="32"/>
              <w:szCs w:val="32"/>
            </w:rPr>
          </w:rPrChange>
        </w:rPr>
      </w:pPr>
      <w:r w:rsidRPr="00C93E5C">
        <w:rPr>
          <w:rFonts w:ascii="Helvetica" w:hAnsi="Helvetica" w:cs="Calibri"/>
          <w:sz w:val="32"/>
          <w:szCs w:val="32"/>
          <w:rPrChange w:id="5255" w:author="Ryan" w:date="2017-04-30T19:28:00Z">
            <w:rPr>
              <w:rFonts w:ascii="Calibri" w:hAnsi="Calibri" w:cs="Calibri"/>
              <w:sz w:val="32"/>
              <w:szCs w:val="32"/>
            </w:rPr>
          </w:rPrChange>
        </w:rPr>
        <w:t xml:space="preserve">and four more were chained to the </w:t>
      </w:r>
      <w:proofErr w:type="spellStart"/>
      <w:r w:rsidRPr="00C93E5C">
        <w:rPr>
          <w:rFonts w:ascii="Helvetica" w:hAnsi="Helvetica" w:cs="Calibri"/>
          <w:sz w:val="32"/>
          <w:szCs w:val="32"/>
          <w:rPrChange w:id="5256" w:author="Ryan" w:date="2017-04-30T19:28:00Z">
            <w:rPr>
              <w:rFonts w:ascii="Calibri" w:hAnsi="Calibri" w:cs="Calibri"/>
              <w:sz w:val="32"/>
              <w:szCs w:val="32"/>
            </w:rPr>
          </w:rPrChange>
        </w:rPr>
        <w:t>gallies</w:t>
      </w:r>
      <w:proofErr w:type="spellEnd"/>
      <w:r w:rsidRPr="00C93E5C">
        <w:rPr>
          <w:rFonts w:ascii="Helvetica" w:hAnsi="Helvetica" w:cs="Calibri"/>
          <w:sz w:val="32"/>
          <w:szCs w:val="32"/>
          <w:rPrChange w:id="5257" w:author="Ryan" w:date="2017-04-30T19:28:00Z">
            <w:rPr>
              <w:rFonts w:ascii="Calibri" w:hAnsi="Calibri" w:cs="Calibri"/>
              <w:sz w:val="32"/>
              <w:szCs w:val="32"/>
            </w:rPr>
          </w:rPrChange>
        </w:rPr>
        <w:t xml:space="preserve">, where </w:t>
      </w:r>
    </w:p>
    <w:p w14:paraId="56AB5F83" w14:textId="77777777" w:rsidR="00FD0CC1" w:rsidRPr="00C93E5C" w:rsidRDefault="00FD0CC1" w:rsidP="00FD0CC1">
      <w:pPr>
        <w:spacing w:after="0"/>
        <w:rPr>
          <w:rFonts w:ascii="Helvetica" w:hAnsi="Helvetica" w:cs="Calibri"/>
          <w:sz w:val="32"/>
          <w:szCs w:val="32"/>
          <w:rPrChange w:id="5258" w:author="Ryan" w:date="2017-04-30T19:28:00Z">
            <w:rPr>
              <w:rFonts w:ascii="Calibri" w:hAnsi="Calibri" w:cs="Calibri"/>
              <w:sz w:val="32"/>
              <w:szCs w:val="32"/>
            </w:rPr>
          </w:rPrChange>
        </w:rPr>
      </w:pPr>
      <w:r w:rsidRPr="00C93E5C">
        <w:rPr>
          <w:rFonts w:ascii="Helvetica" w:hAnsi="Helvetica" w:cs="Calibri"/>
          <w:sz w:val="32"/>
          <w:szCs w:val="32"/>
          <w:rPrChange w:id="5259" w:author="Ryan" w:date="2017-04-30T19:28:00Z">
            <w:rPr>
              <w:rFonts w:ascii="Calibri" w:hAnsi="Calibri" w:cs="Calibri"/>
              <w:sz w:val="32"/>
              <w:szCs w:val="32"/>
            </w:rPr>
          </w:rPrChange>
        </w:rPr>
        <w:lastRenderedPageBreak/>
        <w:t xml:space="preserve">they continued for upwards of eighteen months; </w:t>
      </w:r>
    </w:p>
    <w:p w14:paraId="077C16C9" w14:textId="77777777" w:rsidR="00FD0CC1" w:rsidRPr="00C93E5C" w:rsidRDefault="00FD0CC1" w:rsidP="00FD0CC1">
      <w:pPr>
        <w:spacing w:after="0"/>
        <w:rPr>
          <w:rFonts w:ascii="Helvetica" w:hAnsi="Helvetica" w:cs="Calibri"/>
          <w:sz w:val="32"/>
          <w:szCs w:val="32"/>
          <w:rPrChange w:id="5260" w:author="Ryan" w:date="2017-04-30T19:28:00Z">
            <w:rPr>
              <w:rFonts w:ascii="Calibri" w:hAnsi="Calibri" w:cs="Calibri"/>
              <w:sz w:val="32"/>
              <w:szCs w:val="32"/>
            </w:rPr>
          </w:rPrChange>
        </w:rPr>
      </w:pPr>
      <w:r w:rsidRPr="00C93E5C">
        <w:rPr>
          <w:rFonts w:ascii="Helvetica" w:hAnsi="Helvetica" w:cs="Calibri"/>
          <w:sz w:val="32"/>
          <w:szCs w:val="32"/>
          <w:rPrChange w:id="5261" w:author="Ryan" w:date="2017-04-30T19:28:00Z">
            <w:rPr>
              <w:rFonts w:ascii="Calibri" w:hAnsi="Calibri" w:cs="Calibri"/>
              <w:sz w:val="32"/>
              <w:szCs w:val="32"/>
            </w:rPr>
          </w:rPrChange>
        </w:rPr>
        <w:t xml:space="preserve">it happened that they were then driven off the </w:t>
      </w:r>
    </w:p>
    <w:p w14:paraId="3E82C99A" w14:textId="1B3D2939" w:rsidR="00FD0CC1" w:rsidRPr="00C93E5C" w:rsidRDefault="00FD0CC1" w:rsidP="00FD0CC1">
      <w:pPr>
        <w:spacing w:after="0"/>
        <w:rPr>
          <w:rFonts w:ascii="Helvetica" w:hAnsi="Helvetica" w:cs="Calibri"/>
          <w:sz w:val="32"/>
          <w:szCs w:val="32"/>
          <w:rPrChange w:id="5262" w:author="Ryan" w:date="2017-04-30T19:28:00Z">
            <w:rPr>
              <w:rFonts w:ascii="Calibri" w:hAnsi="Calibri" w:cs="Calibri"/>
              <w:sz w:val="32"/>
              <w:szCs w:val="32"/>
            </w:rPr>
          </w:rPrChange>
        </w:rPr>
      </w:pPr>
      <w:r w:rsidRPr="00C93E5C">
        <w:rPr>
          <w:rFonts w:ascii="Helvetica" w:hAnsi="Helvetica" w:cs="Calibri"/>
          <w:sz w:val="32"/>
          <w:szCs w:val="32"/>
          <w:rPrChange w:id="5263" w:author="Ryan" w:date="2017-04-30T19:28:00Z">
            <w:rPr>
              <w:rFonts w:ascii="Calibri" w:hAnsi="Calibri" w:cs="Calibri"/>
              <w:sz w:val="32"/>
              <w:szCs w:val="32"/>
            </w:rPr>
          </w:rPrChange>
        </w:rPr>
        <w:t xml:space="preserve">sea coast in a </w:t>
      </w:r>
      <w:r w:rsidR="00514F3E" w:rsidRPr="00C93E5C">
        <w:rPr>
          <w:rFonts w:ascii="Helvetica" w:hAnsi="Helvetica" w:cs="Calibri"/>
          <w:sz w:val="32"/>
          <w:szCs w:val="32"/>
          <w:rPrChange w:id="5264" w:author="Ryan" w:date="2017-04-30T19:28:00Z">
            <w:rPr>
              <w:rFonts w:ascii="Calibri" w:hAnsi="Calibri" w:cs="Calibri"/>
              <w:sz w:val="32"/>
              <w:szCs w:val="32"/>
            </w:rPr>
          </w:rPrChange>
        </w:rPr>
        <w:t>storm, and</w:t>
      </w:r>
      <w:r w:rsidRPr="00C93E5C">
        <w:rPr>
          <w:rFonts w:ascii="Helvetica" w:hAnsi="Helvetica" w:cs="Calibri"/>
          <w:sz w:val="32"/>
          <w:szCs w:val="32"/>
          <w:rPrChange w:id="5265" w:author="Ryan" w:date="2017-04-30T19:28:00Z">
            <w:rPr>
              <w:rFonts w:ascii="Calibri" w:hAnsi="Calibri" w:cs="Calibri"/>
              <w:sz w:val="32"/>
              <w:szCs w:val="32"/>
            </w:rPr>
          </w:rPrChange>
        </w:rPr>
        <w:t xml:space="preserve"> picked up by a French</w:t>
      </w:r>
    </w:p>
    <w:p w14:paraId="3A7CF5B5" w14:textId="77777777" w:rsidR="00FD0CC1" w:rsidRPr="00C93E5C" w:rsidRDefault="00FD0CC1" w:rsidP="00FD0CC1">
      <w:pPr>
        <w:spacing w:after="0"/>
        <w:rPr>
          <w:rFonts w:ascii="Helvetica" w:hAnsi="Helvetica" w:cs="Calibri"/>
          <w:sz w:val="32"/>
          <w:szCs w:val="32"/>
          <w:rPrChange w:id="5266" w:author="Ryan" w:date="2017-04-30T19:28:00Z">
            <w:rPr>
              <w:rFonts w:ascii="Calibri" w:hAnsi="Calibri" w:cs="Calibri"/>
              <w:sz w:val="32"/>
              <w:szCs w:val="32"/>
            </w:rPr>
          </w:rPrChange>
        </w:rPr>
      </w:pPr>
      <w:r w:rsidRPr="00C93E5C">
        <w:rPr>
          <w:rFonts w:ascii="Helvetica" w:hAnsi="Helvetica" w:cs="Calibri"/>
          <w:sz w:val="32"/>
          <w:szCs w:val="32"/>
          <w:rPrChange w:id="5267" w:author="Ryan" w:date="2017-04-30T19:28:00Z">
            <w:rPr>
              <w:rFonts w:ascii="Calibri" w:hAnsi="Calibri" w:cs="Calibri"/>
              <w:sz w:val="32"/>
              <w:szCs w:val="32"/>
            </w:rPr>
          </w:rPrChange>
        </w:rPr>
        <w:t xml:space="preserve">vessel, which carried them, and the two Turks </w:t>
      </w:r>
    </w:p>
    <w:p w14:paraId="66EAF5A5" w14:textId="77777777" w:rsidR="00FD0CC1" w:rsidRPr="00C93E5C" w:rsidRDefault="00FD0CC1" w:rsidP="00FD0CC1">
      <w:pPr>
        <w:spacing w:after="0"/>
        <w:rPr>
          <w:rFonts w:ascii="Helvetica" w:hAnsi="Helvetica" w:cs="Calibri"/>
          <w:sz w:val="32"/>
          <w:szCs w:val="32"/>
          <w:rPrChange w:id="5268" w:author="Ryan" w:date="2017-04-30T19:28:00Z">
            <w:rPr>
              <w:rFonts w:ascii="Calibri" w:hAnsi="Calibri" w:cs="Calibri"/>
              <w:sz w:val="32"/>
              <w:szCs w:val="32"/>
            </w:rPr>
          </w:rPrChange>
        </w:rPr>
      </w:pPr>
      <w:r w:rsidRPr="00C93E5C">
        <w:rPr>
          <w:rFonts w:ascii="Helvetica" w:hAnsi="Helvetica" w:cs="Calibri"/>
          <w:sz w:val="32"/>
          <w:szCs w:val="32"/>
          <w:rPrChange w:id="5269" w:author="Ryan" w:date="2017-04-30T19:28:00Z">
            <w:rPr>
              <w:rFonts w:ascii="Calibri" w:hAnsi="Calibri" w:cs="Calibri"/>
              <w:sz w:val="32"/>
              <w:szCs w:val="32"/>
            </w:rPr>
          </w:rPrChange>
        </w:rPr>
        <w:t xml:space="preserve">who were their overseers, to Bordeaux, from </w:t>
      </w:r>
    </w:p>
    <w:p w14:paraId="5EDEB36D" w14:textId="77777777" w:rsidR="00FD0CC1" w:rsidRPr="00C93E5C" w:rsidRDefault="00FD0CC1" w:rsidP="00FD0CC1">
      <w:pPr>
        <w:spacing w:after="0"/>
        <w:rPr>
          <w:rFonts w:ascii="Helvetica" w:hAnsi="Helvetica" w:cs="Calibri"/>
          <w:sz w:val="32"/>
          <w:szCs w:val="32"/>
          <w:rPrChange w:id="5270" w:author="Ryan" w:date="2017-04-30T19:28:00Z">
            <w:rPr>
              <w:rFonts w:ascii="Calibri" w:hAnsi="Calibri" w:cs="Calibri"/>
              <w:sz w:val="32"/>
              <w:szCs w:val="32"/>
            </w:rPr>
          </w:rPrChange>
        </w:rPr>
      </w:pPr>
      <w:r w:rsidRPr="00C93E5C">
        <w:rPr>
          <w:rFonts w:ascii="Helvetica" w:hAnsi="Helvetica" w:cs="Calibri"/>
          <w:sz w:val="32"/>
          <w:szCs w:val="32"/>
          <w:rPrChange w:id="5271" w:author="Ryan" w:date="2017-04-30T19:28:00Z">
            <w:rPr>
              <w:rFonts w:ascii="Calibri" w:hAnsi="Calibri" w:cs="Calibri"/>
              <w:sz w:val="32"/>
              <w:szCs w:val="32"/>
            </w:rPr>
          </w:rPrChange>
        </w:rPr>
        <w:t>whence Albert took passage on board a merchant-</w:t>
      </w:r>
    </w:p>
    <w:p w14:paraId="20963970" w14:textId="77777777" w:rsidR="00FD0CC1" w:rsidRPr="00C93E5C" w:rsidRDefault="00FD0CC1" w:rsidP="00FD0CC1">
      <w:pPr>
        <w:spacing w:after="0"/>
        <w:rPr>
          <w:rFonts w:ascii="Helvetica" w:hAnsi="Helvetica" w:cs="Calibri"/>
          <w:sz w:val="32"/>
          <w:szCs w:val="32"/>
          <w:rPrChange w:id="5272" w:author="Ryan" w:date="2017-04-30T19:28:00Z">
            <w:rPr>
              <w:rFonts w:ascii="Calibri" w:hAnsi="Calibri" w:cs="Calibri"/>
              <w:sz w:val="32"/>
              <w:szCs w:val="32"/>
            </w:rPr>
          </w:rPrChange>
        </w:rPr>
      </w:pPr>
      <w:r w:rsidRPr="00C93E5C">
        <w:rPr>
          <w:rFonts w:ascii="Helvetica" w:hAnsi="Helvetica" w:cs="Calibri"/>
          <w:sz w:val="32"/>
          <w:szCs w:val="32"/>
          <w:rPrChange w:id="5273" w:author="Ryan" w:date="2017-04-30T19:28:00Z">
            <w:rPr>
              <w:rFonts w:ascii="Calibri" w:hAnsi="Calibri" w:cs="Calibri"/>
              <w:sz w:val="32"/>
              <w:szCs w:val="32"/>
            </w:rPr>
          </w:rPrChange>
        </w:rPr>
        <w:t>man for America.--This was the ship which Eli-</w:t>
      </w:r>
    </w:p>
    <w:p w14:paraId="3E263330" w14:textId="146330D3" w:rsidR="00FD0CC1" w:rsidRPr="00C93E5C" w:rsidRDefault="00FD0CC1" w:rsidP="00FD0CC1">
      <w:pPr>
        <w:spacing w:after="0"/>
        <w:rPr>
          <w:rFonts w:ascii="Helvetica" w:hAnsi="Helvetica" w:cs="Calibri"/>
          <w:sz w:val="32"/>
          <w:szCs w:val="32"/>
          <w:rPrChange w:id="5274" w:author="Ryan" w:date="2017-04-30T19:28:00Z">
            <w:rPr>
              <w:rFonts w:ascii="Calibri" w:hAnsi="Calibri" w:cs="Calibri"/>
              <w:sz w:val="32"/>
              <w:szCs w:val="32"/>
            </w:rPr>
          </w:rPrChange>
        </w:rPr>
      </w:pPr>
      <w:proofErr w:type="spellStart"/>
      <w:r w:rsidRPr="00C93E5C">
        <w:rPr>
          <w:rFonts w:ascii="Helvetica" w:hAnsi="Helvetica" w:cs="Calibri"/>
          <w:sz w:val="32"/>
          <w:szCs w:val="32"/>
          <w:rPrChange w:id="5275" w:author="Ryan" w:date="2017-04-30T19:28:00Z">
            <w:rPr>
              <w:rFonts w:ascii="Calibri" w:hAnsi="Calibri" w:cs="Calibri"/>
              <w:sz w:val="32"/>
              <w:szCs w:val="32"/>
            </w:rPr>
          </w:rPrChange>
        </w:rPr>
        <w:t>za</w:t>
      </w:r>
      <w:proofErr w:type="spellEnd"/>
      <w:r w:rsidRPr="00C93E5C">
        <w:rPr>
          <w:rFonts w:ascii="Helvetica" w:hAnsi="Helvetica" w:cs="Calibri"/>
          <w:sz w:val="32"/>
          <w:szCs w:val="32"/>
          <w:rPrChange w:id="5276" w:author="Ryan" w:date="2017-04-30T19:28:00Z">
            <w:rPr>
              <w:rFonts w:ascii="Calibri" w:hAnsi="Calibri" w:cs="Calibri"/>
              <w:sz w:val="32"/>
              <w:szCs w:val="32"/>
            </w:rPr>
          </w:rPrChange>
        </w:rPr>
        <w:t xml:space="preserve"> saw coming into port</w:t>
      </w:r>
      <w:r w:rsidR="00514F3E" w:rsidRPr="00C93E5C">
        <w:rPr>
          <w:rFonts w:ascii="Helvetica" w:hAnsi="Helvetica" w:cs="Calibri"/>
          <w:sz w:val="32"/>
          <w:szCs w:val="32"/>
          <w:rPrChange w:id="5277" w:author="Ryan" w:date="2017-04-30T19:28:00Z">
            <w:rPr>
              <w:rFonts w:ascii="Calibri" w:hAnsi="Calibri" w:cs="Calibri"/>
              <w:sz w:val="32"/>
              <w:szCs w:val="32"/>
            </w:rPr>
          </w:rPrChange>
        </w:rPr>
        <w:t>,</w:t>
      </w:r>
      <w:r w:rsidRPr="00C93E5C">
        <w:rPr>
          <w:rFonts w:ascii="Helvetica" w:hAnsi="Helvetica" w:cs="Calibri"/>
          <w:sz w:val="32"/>
          <w:szCs w:val="32"/>
          <w:rPrChange w:id="5278" w:author="Ryan" w:date="2017-04-30T19:28:00Z">
            <w:rPr>
              <w:rFonts w:ascii="Calibri" w:hAnsi="Calibri" w:cs="Calibri"/>
              <w:sz w:val="32"/>
              <w:szCs w:val="32"/>
            </w:rPr>
          </w:rPrChange>
        </w:rPr>
        <w:t xml:space="preserve"> the preceding after-</w:t>
      </w:r>
    </w:p>
    <w:p w14:paraId="5A868670" w14:textId="77777777" w:rsidR="00FD0CC1" w:rsidRPr="00C93E5C" w:rsidRDefault="00FD0CC1" w:rsidP="00FD0CC1">
      <w:pPr>
        <w:spacing w:after="0"/>
        <w:rPr>
          <w:rFonts w:ascii="Helvetica" w:hAnsi="Helvetica" w:cs="Calibri"/>
          <w:sz w:val="32"/>
          <w:szCs w:val="32"/>
          <w:rPrChange w:id="5279" w:author="Ryan" w:date="2017-04-30T19:28:00Z">
            <w:rPr>
              <w:rFonts w:ascii="Calibri" w:hAnsi="Calibri" w:cs="Calibri"/>
              <w:sz w:val="32"/>
              <w:szCs w:val="32"/>
            </w:rPr>
          </w:rPrChange>
        </w:rPr>
      </w:pPr>
      <w:r w:rsidRPr="00C93E5C">
        <w:rPr>
          <w:rFonts w:ascii="Helvetica" w:hAnsi="Helvetica" w:cs="Calibri"/>
          <w:sz w:val="32"/>
          <w:szCs w:val="32"/>
          <w:rPrChange w:id="5280" w:author="Ryan" w:date="2017-04-30T19:28:00Z">
            <w:rPr>
              <w:rFonts w:ascii="Calibri" w:hAnsi="Calibri" w:cs="Calibri"/>
              <w:sz w:val="32"/>
              <w:szCs w:val="32"/>
            </w:rPr>
          </w:rPrChange>
        </w:rPr>
        <w:t xml:space="preserve">noon; it arrived in the evening, and Albert, as </w:t>
      </w:r>
    </w:p>
    <w:p w14:paraId="75E053E5" w14:textId="77777777" w:rsidR="00FD0CC1" w:rsidRPr="00C93E5C" w:rsidRDefault="00FD0CC1" w:rsidP="00FD0CC1">
      <w:pPr>
        <w:spacing w:after="0"/>
        <w:rPr>
          <w:rFonts w:ascii="Helvetica" w:hAnsi="Helvetica" w:cs="Calibri"/>
          <w:sz w:val="32"/>
          <w:szCs w:val="32"/>
          <w:rPrChange w:id="5281" w:author="Ryan" w:date="2017-04-30T19:28:00Z">
            <w:rPr>
              <w:rFonts w:ascii="Calibri" w:hAnsi="Calibri" w:cs="Calibri"/>
              <w:sz w:val="32"/>
              <w:szCs w:val="32"/>
            </w:rPr>
          </w:rPrChange>
        </w:rPr>
      </w:pPr>
      <w:r w:rsidRPr="00C93E5C">
        <w:rPr>
          <w:rFonts w:ascii="Helvetica" w:hAnsi="Helvetica" w:cs="Calibri"/>
          <w:sz w:val="32"/>
          <w:szCs w:val="32"/>
          <w:rPrChange w:id="5282" w:author="Ryan" w:date="2017-04-30T19:28:00Z">
            <w:rPr>
              <w:rFonts w:ascii="Calibri" w:hAnsi="Calibri" w:cs="Calibri"/>
              <w:sz w:val="32"/>
              <w:szCs w:val="32"/>
            </w:rPr>
          </w:rPrChange>
        </w:rPr>
        <w:t xml:space="preserve">soon as he came on shore, went directly to the </w:t>
      </w:r>
    </w:p>
    <w:p w14:paraId="39FF76E5" w14:textId="77777777" w:rsidR="00FD0CC1" w:rsidRPr="00C93E5C" w:rsidRDefault="00FD0CC1" w:rsidP="00FD0CC1">
      <w:pPr>
        <w:spacing w:after="0"/>
        <w:rPr>
          <w:rFonts w:ascii="Helvetica" w:hAnsi="Helvetica" w:cs="Calibri"/>
          <w:sz w:val="32"/>
          <w:szCs w:val="32"/>
          <w:rPrChange w:id="5283" w:author="Ryan" w:date="2017-04-30T19:28:00Z">
            <w:rPr>
              <w:rFonts w:ascii="Calibri" w:hAnsi="Calibri" w:cs="Calibri"/>
              <w:sz w:val="32"/>
              <w:szCs w:val="32"/>
            </w:rPr>
          </w:rPrChange>
        </w:rPr>
      </w:pPr>
      <w:r w:rsidRPr="00C93E5C">
        <w:rPr>
          <w:rFonts w:ascii="Helvetica" w:hAnsi="Helvetica" w:cs="Calibri"/>
          <w:sz w:val="32"/>
          <w:szCs w:val="32"/>
          <w:rPrChange w:id="5284" w:author="Ryan" w:date="2017-04-30T19:28:00Z">
            <w:rPr>
              <w:rFonts w:ascii="Calibri" w:hAnsi="Calibri" w:cs="Calibri"/>
              <w:sz w:val="32"/>
              <w:szCs w:val="32"/>
            </w:rPr>
          </w:rPrChange>
        </w:rPr>
        <w:t xml:space="preserve">house which formerly belonged to his father, and </w:t>
      </w:r>
    </w:p>
    <w:p w14:paraId="18810F07" w14:textId="77777777" w:rsidR="00FD0CC1" w:rsidRPr="00C93E5C" w:rsidRDefault="00FD0CC1" w:rsidP="00FD0CC1">
      <w:pPr>
        <w:spacing w:after="0"/>
        <w:rPr>
          <w:rFonts w:ascii="Helvetica" w:hAnsi="Helvetica" w:cs="Calibri"/>
          <w:sz w:val="32"/>
          <w:szCs w:val="32"/>
          <w:rPrChange w:id="5285" w:author="Ryan" w:date="2017-04-30T19:28:00Z">
            <w:rPr>
              <w:rFonts w:ascii="Calibri" w:hAnsi="Calibri" w:cs="Calibri"/>
              <w:sz w:val="32"/>
              <w:szCs w:val="32"/>
            </w:rPr>
          </w:rPrChange>
        </w:rPr>
      </w:pPr>
      <w:r w:rsidRPr="00C93E5C">
        <w:rPr>
          <w:rFonts w:ascii="Helvetica" w:hAnsi="Helvetica" w:cs="Calibri"/>
          <w:sz w:val="32"/>
          <w:szCs w:val="32"/>
          <w:rPrChange w:id="5286" w:author="Ryan" w:date="2017-04-30T19:28:00Z">
            <w:rPr>
              <w:rFonts w:ascii="Calibri" w:hAnsi="Calibri" w:cs="Calibri"/>
              <w:sz w:val="32"/>
              <w:szCs w:val="32"/>
            </w:rPr>
          </w:rPrChange>
        </w:rPr>
        <w:t xml:space="preserve">found it unoccupied: he called at one of the </w:t>
      </w:r>
    </w:p>
    <w:p w14:paraId="2A2A3F3C" w14:textId="19C527E1" w:rsidR="00FD0CC1" w:rsidRPr="00C93E5C" w:rsidRDefault="00514F3E" w:rsidP="00FD0CC1">
      <w:pPr>
        <w:spacing w:after="0"/>
        <w:rPr>
          <w:rFonts w:ascii="Helvetica" w:hAnsi="Helvetica" w:cs="Calibri"/>
          <w:sz w:val="32"/>
          <w:szCs w:val="32"/>
          <w:rPrChange w:id="5287" w:author="Ryan" w:date="2017-04-30T19:28:00Z">
            <w:rPr>
              <w:rFonts w:ascii="Calibri" w:hAnsi="Calibri" w:cs="Calibri"/>
              <w:sz w:val="32"/>
              <w:szCs w:val="32"/>
            </w:rPr>
          </w:rPrChange>
        </w:rPr>
      </w:pPr>
      <w:r w:rsidRPr="00C93E5C">
        <w:rPr>
          <w:rFonts w:ascii="Helvetica" w:hAnsi="Helvetica" w:cs="Calibri"/>
          <w:sz w:val="32"/>
          <w:szCs w:val="32"/>
          <w:rPrChange w:id="5288" w:author="Ryan" w:date="2017-04-30T19:28:00Z">
            <w:rPr>
              <w:rFonts w:ascii="Calibri" w:hAnsi="Calibri" w:cs="Calibri"/>
              <w:sz w:val="32"/>
              <w:szCs w:val="32"/>
            </w:rPr>
          </w:rPrChange>
        </w:rPr>
        <w:t>neighbo</w:t>
      </w:r>
      <w:r w:rsidR="00FD0CC1" w:rsidRPr="00C93E5C">
        <w:rPr>
          <w:rFonts w:ascii="Helvetica" w:hAnsi="Helvetica" w:cs="Calibri"/>
          <w:sz w:val="32"/>
          <w:szCs w:val="32"/>
          <w:rPrChange w:id="5289" w:author="Ryan" w:date="2017-04-30T19:28:00Z">
            <w:rPr>
              <w:rFonts w:ascii="Calibri" w:hAnsi="Calibri" w:cs="Calibri"/>
              <w:sz w:val="32"/>
              <w:szCs w:val="32"/>
            </w:rPr>
          </w:rPrChange>
        </w:rPr>
        <w:t xml:space="preserve">rs, who informed him of the </w:t>
      </w:r>
      <w:proofErr w:type="spellStart"/>
      <w:r w:rsidR="00FD0CC1" w:rsidRPr="00C93E5C">
        <w:rPr>
          <w:rFonts w:ascii="Helvetica" w:hAnsi="Helvetica" w:cs="Calibri"/>
          <w:sz w:val="32"/>
          <w:szCs w:val="32"/>
          <w:rPrChange w:id="5290" w:author="Ryan" w:date="2017-04-30T19:28:00Z">
            <w:rPr>
              <w:rFonts w:ascii="Calibri" w:hAnsi="Calibri" w:cs="Calibri"/>
              <w:sz w:val="32"/>
              <w:szCs w:val="32"/>
            </w:rPr>
          </w:rPrChange>
        </w:rPr>
        <w:t>circumstan</w:t>
      </w:r>
      <w:proofErr w:type="spellEnd"/>
      <w:r w:rsidR="00FD0CC1" w:rsidRPr="00C93E5C">
        <w:rPr>
          <w:rFonts w:ascii="Helvetica" w:hAnsi="Helvetica" w:cs="Calibri"/>
          <w:sz w:val="32"/>
          <w:szCs w:val="32"/>
          <w:rPrChange w:id="5291" w:author="Ryan" w:date="2017-04-30T19:28:00Z">
            <w:rPr>
              <w:rFonts w:ascii="Calibri" w:hAnsi="Calibri" w:cs="Calibri"/>
              <w:sz w:val="32"/>
              <w:szCs w:val="32"/>
            </w:rPr>
          </w:rPrChange>
        </w:rPr>
        <w:t>-</w:t>
      </w:r>
    </w:p>
    <w:p w14:paraId="31C8A369" w14:textId="77777777" w:rsidR="00FD0CC1" w:rsidRPr="00C93E5C" w:rsidRDefault="00FD0CC1" w:rsidP="00FD0CC1">
      <w:pPr>
        <w:spacing w:after="0"/>
        <w:rPr>
          <w:rFonts w:ascii="Helvetica" w:hAnsi="Helvetica" w:cs="Calibri"/>
          <w:sz w:val="32"/>
          <w:szCs w:val="32"/>
          <w:rPrChange w:id="5292" w:author="Ryan" w:date="2017-04-30T19:28:00Z">
            <w:rPr>
              <w:rFonts w:ascii="Calibri" w:hAnsi="Calibri" w:cs="Calibri"/>
              <w:sz w:val="32"/>
              <w:szCs w:val="32"/>
            </w:rPr>
          </w:rPrChange>
        </w:rPr>
      </w:pPr>
      <w:proofErr w:type="spellStart"/>
      <w:r w:rsidRPr="00C93E5C">
        <w:rPr>
          <w:rFonts w:ascii="Helvetica" w:hAnsi="Helvetica" w:cs="Calibri"/>
          <w:sz w:val="32"/>
          <w:szCs w:val="32"/>
          <w:rPrChange w:id="5293" w:author="Ryan" w:date="2017-04-30T19:28:00Z">
            <w:rPr>
              <w:rFonts w:ascii="Calibri" w:hAnsi="Calibri" w:cs="Calibri"/>
              <w:sz w:val="32"/>
              <w:szCs w:val="32"/>
            </w:rPr>
          </w:rPrChange>
        </w:rPr>
        <w:t>ces</w:t>
      </w:r>
      <w:proofErr w:type="spellEnd"/>
      <w:r w:rsidRPr="00C93E5C">
        <w:rPr>
          <w:rFonts w:ascii="Helvetica" w:hAnsi="Helvetica" w:cs="Calibri"/>
          <w:sz w:val="32"/>
          <w:szCs w:val="32"/>
          <w:rPrChange w:id="5294" w:author="Ryan" w:date="2017-04-30T19:28:00Z">
            <w:rPr>
              <w:rFonts w:ascii="Calibri" w:hAnsi="Calibri" w:cs="Calibri"/>
              <w:sz w:val="32"/>
              <w:szCs w:val="32"/>
            </w:rPr>
          </w:rPrChange>
        </w:rPr>
        <w:t xml:space="preserve"> of his family, his father's death, his mother's </w:t>
      </w:r>
    </w:p>
    <w:p w14:paraId="7931B8F9" w14:textId="77777777" w:rsidR="00FD0CC1" w:rsidRPr="00C93E5C" w:rsidRDefault="00FD0CC1" w:rsidP="00FD0CC1">
      <w:pPr>
        <w:spacing w:after="0"/>
        <w:rPr>
          <w:rFonts w:ascii="Helvetica" w:hAnsi="Helvetica" w:cs="Calibri"/>
          <w:sz w:val="32"/>
          <w:szCs w:val="32"/>
          <w:rPrChange w:id="5295" w:author="Ryan" w:date="2017-04-30T19:28:00Z">
            <w:rPr>
              <w:rFonts w:ascii="Calibri" w:hAnsi="Calibri" w:cs="Calibri"/>
              <w:sz w:val="32"/>
              <w:szCs w:val="32"/>
            </w:rPr>
          </w:rPrChange>
        </w:rPr>
      </w:pPr>
      <w:r w:rsidRPr="00C93E5C">
        <w:rPr>
          <w:rFonts w:ascii="Helvetica" w:hAnsi="Helvetica" w:cs="Calibri"/>
          <w:sz w:val="32"/>
          <w:szCs w:val="32"/>
          <w:rPrChange w:id="5296" w:author="Ryan" w:date="2017-04-30T19:28:00Z">
            <w:rPr>
              <w:rFonts w:ascii="Calibri" w:hAnsi="Calibri" w:cs="Calibri"/>
              <w:sz w:val="32"/>
              <w:szCs w:val="32"/>
            </w:rPr>
          </w:rPrChange>
        </w:rPr>
        <w:t xml:space="preserve">removal, and the celebration of Eliza's wedding </w:t>
      </w:r>
    </w:p>
    <w:p w14:paraId="039233C1" w14:textId="77777777" w:rsidR="00FD0CC1" w:rsidRPr="00C93E5C" w:rsidRDefault="00FD0CC1" w:rsidP="00FD0CC1">
      <w:pPr>
        <w:spacing w:after="0"/>
        <w:rPr>
          <w:rFonts w:ascii="Helvetica" w:hAnsi="Helvetica" w:cs="Calibri"/>
          <w:sz w:val="32"/>
          <w:szCs w:val="32"/>
          <w:rPrChange w:id="5297" w:author="Ryan" w:date="2017-04-30T19:28:00Z">
            <w:rPr>
              <w:rFonts w:ascii="Calibri" w:hAnsi="Calibri" w:cs="Calibri"/>
              <w:sz w:val="32"/>
              <w:szCs w:val="32"/>
            </w:rPr>
          </w:rPrChange>
        </w:rPr>
      </w:pPr>
      <w:r w:rsidRPr="00C93E5C">
        <w:rPr>
          <w:rFonts w:ascii="Helvetica" w:hAnsi="Helvetica" w:cs="Calibri"/>
          <w:sz w:val="32"/>
          <w:szCs w:val="32"/>
          <w:rPrChange w:id="5298" w:author="Ryan" w:date="2017-04-30T19:28:00Z">
            <w:rPr>
              <w:rFonts w:ascii="Calibri" w:hAnsi="Calibri" w:cs="Calibri"/>
              <w:sz w:val="32"/>
              <w:szCs w:val="32"/>
            </w:rPr>
          </w:rPrChange>
        </w:rPr>
        <w:t xml:space="preserve">that evening: almost in a state of distraction, he </w:t>
      </w:r>
    </w:p>
    <w:p w14:paraId="1AD81A01" w14:textId="77777777" w:rsidR="00FD0CC1" w:rsidRPr="00C93E5C" w:rsidRDefault="00FD0CC1" w:rsidP="00FD0CC1">
      <w:pPr>
        <w:spacing w:after="0"/>
        <w:rPr>
          <w:rFonts w:ascii="Helvetica" w:hAnsi="Helvetica" w:cs="Calibri"/>
          <w:sz w:val="32"/>
          <w:szCs w:val="32"/>
          <w:rPrChange w:id="5299" w:author="Ryan" w:date="2017-04-30T19:28:00Z">
            <w:rPr>
              <w:rFonts w:ascii="Calibri" w:hAnsi="Calibri" w:cs="Calibri"/>
              <w:sz w:val="32"/>
              <w:szCs w:val="32"/>
            </w:rPr>
          </w:rPrChange>
        </w:rPr>
      </w:pPr>
      <w:r w:rsidRPr="00C93E5C">
        <w:rPr>
          <w:rFonts w:ascii="Helvetica" w:hAnsi="Helvetica" w:cs="Calibri"/>
          <w:sz w:val="32"/>
          <w:szCs w:val="32"/>
          <w:rPrChange w:id="5300" w:author="Ryan" w:date="2017-04-30T19:28:00Z">
            <w:rPr>
              <w:rFonts w:ascii="Calibri" w:hAnsi="Calibri" w:cs="Calibri"/>
              <w:sz w:val="32"/>
              <w:szCs w:val="32"/>
            </w:rPr>
          </w:rPrChange>
        </w:rPr>
        <w:t xml:space="preserve">hastened to the house; his arrival there, and what </w:t>
      </w:r>
    </w:p>
    <w:p w14:paraId="6F6A5640" w14:textId="77777777" w:rsidR="00FD0CC1" w:rsidRPr="00C93E5C" w:rsidRDefault="00FD0CC1" w:rsidP="00FD0CC1">
      <w:pPr>
        <w:spacing w:after="0"/>
        <w:rPr>
          <w:rFonts w:ascii="Helvetica" w:hAnsi="Helvetica" w:cs="Calibri"/>
          <w:sz w:val="32"/>
          <w:szCs w:val="32"/>
          <w:rPrChange w:id="5301" w:author="Ryan" w:date="2017-04-30T19:28:00Z">
            <w:rPr>
              <w:rFonts w:ascii="Calibri" w:hAnsi="Calibri" w:cs="Calibri"/>
              <w:sz w:val="32"/>
              <w:szCs w:val="32"/>
            </w:rPr>
          </w:rPrChange>
        </w:rPr>
      </w:pPr>
      <w:r w:rsidRPr="00C93E5C">
        <w:rPr>
          <w:rFonts w:ascii="Helvetica" w:hAnsi="Helvetica" w:cs="Calibri"/>
          <w:sz w:val="32"/>
          <w:szCs w:val="32"/>
          <w:rPrChange w:id="5302" w:author="Ryan" w:date="2017-04-30T19:28:00Z">
            <w:rPr>
              <w:rFonts w:ascii="Calibri" w:hAnsi="Calibri" w:cs="Calibri"/>
              <w:sz w:val="32"/>
              <w:szCs w:val="32"/>
            </w:rPr>
          </w:rPrChange>
        </w:rPr>
        <w:t>ensued in consequence thereof, is already known.</w:t>
      </w:r>
    </w:p>
    <w:p w14:paraId="5D7BD6CD" w14:textId="7C291658" w:rsidR="00FD0CC1" w:rsidRPr="00C93E5C" w:rsidRDefault="00FD0CC1" w:rsidP="007D5C8B">
      <w:pPr>
        <w:spacing w:after="0"/>
        <w:ind w:firstLine="800"/>
        <w:rPr>
          <w:rFonts w:ascii="Helvetica" w:hAnsi="Helvetica" w:cs="Calibri"/>
          <w:sz w:val="32"/>
          <w:szCs w:val="32"/>
          <w:rPrChange w:id="5303" w:author="Ryan" w:date="2017-04-30T19:28:00Z">
            <w:rPr>
              <w:rFonts w:ascii="Calibri" w:hAnsi="Calibri" w:cs="Calibri"/>
              <w:sz w:val="32"/>
              <w:szCs w:val="32"/>
            </w:rPr>
          </w:rPrChange>
        </w:rPr>
      </w:pPr>
      <w:r w:rsidRPr="00C93E5C">
        <w:rPr>
          <w:rFonts w:ascii="Helvetica" w:hAnsi="Helvetica" w:cs="Calibri"/>
          <w:sz w:val="32"/>
          <w:szCs w:val="32"/>
          <w:rPrChange w:id="5304" w:author="Ryan" w:date="2017-04-30T19:28:00Z">
            <w:rPr>
              <w:rFonts w:ascii="Calibri" w:hAnsi="Calibri" w:cs="Calibri"/>
              <w:sz w:val="32"/>
              <w:szCs w:val="32"/>
            </w:rPr>
          </w:rPrChange>
        </w:rPr>
        <w:t>Eliza then mentioned what the stranger had re-</w:t>
      </w:r>
    </w:p>
    <w:p w14:paraId="72EC528F" w14:textId="77777777" w:rsidR="00FD0CC1" w:rsidRPr="00C93E5C" w:rsidRDefault="00FD0CC1" w:rsidP="00FD0CC1">
      <w:pPr>
        <w:spacing w:after="0"/>
        <w:rPr>
          <w:rFonts w:ascii="Helvetica" w:hAnsi="Helvetica" w:cs="Calibri"/>
          <w:sz w:val="32"/>
          <w:szCs w:val="32"/>
          <w:rPrChange w:id="5305" w:author="Ryan" w:date="2017-04-30T19:28:00Z">
            <w:rPr>
              <w:rFonts w:ascii="Calibri" w:hAnsi="Calibri" w:cs="Calibri"/>
              <w:sz w:val="32"/>
              <w:szCs w:val="32"/>
            </w:rPr>
          </w:rPrChange>
        </w:rPr>
      </w:pPr>
      <w:proofErr w:type="spellStart"/>
      <w:r w:rsidRPr="00C93E5C">
        <w:rPr>
          <w:rFonts w:ascii="Helvetica" w:hAnsi="Helvetica" w:cs="Calibri"/>
          <w:sz w:val="32"/>
          <w:szCs w:val="32"/>
          <w:rPrChange w:id="5306" w:author="Ryan" w:date="2017-04-30T19:28:00Z">
            <w:rPr>
              <w:rFonts w:ascii="Calibri" w:hAnsi="Calibri" w:cs="Calibri"/>
              <w:sz w:val="32"/>
              <w:szCs w:val="32"/>
            </w:rPr>
          </w:rPrChange>
        </w:rPr>
        <w:t>lated</w:t>
      </w:r>
      <w:proofErr w:type="spellEnd"/>
      <w:r w:rsidRPr="00C93E5C">
        <w:rPr>
          <w:rFonts w:ascii="Helvetica" w:hAnsi="Helvetica" w:cs="Calibri"/>
          <w:sz w:val="32"/>
          <w:szCs w:val="32"/>
          <w:rPrChange w:id="5307" w:author="Ryan" w:date="2017-04-30T19:28:00Z">
            <w:rPr>
              <w:rFonts w:ascii="Calibri" w:hAnsi="Calibri" w:cs="Calibri"/>
              <w:sz w:val="32"/>
              <w:szCs w:val="32"/>
            </w:rPr>
          </w:rPrChange>
        </w:rPr>
        <w:t xml:space="preserve"> at her uncle's, when he delivered Blake the </w:t>
      </w:r>
    </w:p>
    <w:p w14:paraId="6F281ADA" w14:textId="77777777" w:rsidR="00FD0CC1" w:rsidRPr="00C93E5C" w:rsidRDefault="00FD0CC1" w:rsidP="00FD0CC1">
      <w:pPr>
        <w:spacing w:after="0"/>
        <w:rPr>
          <w:rFonts w:ascii="Helvetica" w:hAnsi="Helvetica" w:cs="Calibri"/>
          <w:sz w:val="32"/>
          <w:szCs w:val="32"/>
          <w:rPrChange w:id="5308" w:author="Ryan" w:date="2017-04-30T19:28:00Z">
            <w:rPr>
              <w:rFonts w:ascii="Calibri" w:hAnsi="Calibri" w:cs="Calibri"/>
              <w:sz w:val="32"/>
              <w:szCs w:val="32"/>
            </w:rPr>
          </w:rPrChange>
        </w:rPr>
      </w:pPr>
      <w:r w:rsidRPr="00C93E5C">
        <w:rPr>
          <w:rFonts w:ascii="Helvetica" w:hAnsi="Helvetica" w:cs="Calibri"/>
          <w:sz w:val="32"/>
          <w:szCs w:val="32"/>
          <w:rPrChange w:id="5309" w:author="Ryan" w:date="2017-04-30T19:28:00Z">
            <w:rPr>
              <w:rFonts w:ascii="Calibri" w:hAnsi="Calibri" w:cs="Calibri"/>
              <w:sz w:val="32"/>
              <w:szCs w:val="32"/>
            </w:rPr>
          </w:rPrChange>
        </w:rPr>
        <w:t xml:space="preserve">letter, and what she heard at the milliner's. </w:t>
      </w:r>
    </w:p>
    <w:p w14:paraId="709B1467" w14:textId="77777777" w:rsidR="00FD0CC1" w:rsidRPr="00C93E5C" w:rsidRDefault="00FD0CC1" w:rsidP="00FD0CC1">
      <w:pPr>
        <w:spacing w:after="0"/>
        <w:rPr>
          <w:rFonts w:ascii="Helvetica" w:hAnsi="Helvetica" w:cs="Calibri"/>
          <w:sz w:val="32"/>
          <w:szCs w:val="32"/>
          <w:rPrChange w:id="5310" w:author="Ryan" w:date="2017-04-30T19:28:00Z">
            <w:rPr>
              <w:rFonts w:ascii="Calibri" w:hAnsi="Calibri" w:cs="Calibri"/>
              <w:sz w:val="32"/>
              <w:szCs w:val="32"/>
            </w:rPr>
          </w:rPrChange>
        </w:rPr>
      </w:pPr>
      <w:r w:rsidRPr="00C93E5C">
        <w:rPr>
          <w:rFonts w:ascii="Helvetica" w:hAnsi="Helvetica" w:cs="Calibri"/>
          <w:sz w:val="32"/>
          <w:szCs w:val="32"/>
          <w:rPrChange w:id="5311" w:author="Ryan" w:date="2017-04-30T19:28:00Z">
            <w:rPr>
              <w:rFonts w:ascii="Calibri" w:hAnsi="Calibri" w:cs="Calibri"/>
              <w:sz w:val="32"/>
              <w:szCs w:val="32"/>
            </w:rPr>
          </w:rPrChange>
        </w:rPr>
        <w:t>These circumstances Albert was enabled to ex-</w:t>
      </w:r>
    </w:p>
    <w:p w14:paraId="086AB353" w14:textId="77777777" w:rsidR="00FD0CC1" w:rsidRPr="00C93E5C" w:rsidRDefault="00FD0CC1" w:rsidP="00FD0CC1">
      <w:pPr>
        <w:spacing w:after="0"/>
        <w:rPr>
          <w:rFonts w:ascii="Helvetica" w:hAnsi="Helvetica" w:cs="Calibri"/>
          <w:sz w:val="32"/>
          <w:szCs w:val="32"/>
          <w:rPrChange w:id="5312" w:author="Ryan" w:date="2017-04-30T19:28:00Z">
            <w:rPr>
              <w:rFonts w:ascii="Calibri" w:hAnsi="Calibri" w:cs="Calibri"/>
              <w:sz w:val="32"/>
              <w:szCs w:val="32"/>
            </w:rPr>
          </w:rPrChange>
        </w:rPr>
      </w:pPr>
      <w:r w:rsidRPr="00C93E5C">
        <w:rPr>
          <w:rFonts w:ascii="Helvetica" w:hAnsi="Helvetica" w:cs="Calibri"/>
          <w:sz w:val="32"/>
          <w:szCs w:val="32"/>
          <w:rPrChange w:id="5313" w:author="Ryan" w:date="2017-04-30T19:28:00Z">
            <w:rPr>
              <w:rFonts w:ascii="Calibri" w:hAnsi="Calibri" w:cs="Calibri"/>
              <w:sz w:val="32"/>
              <w:szCs w:val="32"/>
            </w:rPr>
          </w:rPrChange>
        </w:rPr>
        <w:t xml:space="preserve">plain. A distant relation of his father, and of </w:t>
      </w:r>
    </w:p>
    <w:p w14:paraId="006E2D08" w14:textId="77777777" w:rsidR="00FD0CC1" w:rsidRPr="00C93E5C" w:rsidRDefault="00FD0CC1" w:rsidP="00FD0CC1">
      <w:pPr>
        <w:spacing w:after="0"/>
        <w:rPr>
          <w:rFonts w:ascii="Helvetica" w:hAnsi="Helvetica" w:cs="Calibri"/>
          <w:sz w:val="32"/>
          <w:szCs w:val="32"/>
          <w:rPrChange w:id="5314" w:author="Ryan" w:date="2017-04-30T19:28:00Z">
            <w:rPr>
              <w:rFonts w:ascii="Calibri" w:hAnsi="Calibri" w:cs="Calibri"/>
              <w:sz w:val="32"/>
              <w:szCs w:val="32"/>
            </w:rPr>
          </w:rPrChange>
        </w:rPr>
      </w:pPr>
      <w:r w:rsidRPr="00C93E5C">
        <w:rPr>
          <w:rFonts w:ascii="Helvetica" w:hAnsi="Helvetica" w:cs="Calibri"/>
          <w:sz w:val="32"/>
          <w:szCs w:val="32"/>
          <w:rPrChange w:id="5315" w:author="Ryan" w:date="2017-04-30T19:28:00Z">
            <w:rPr>
              <w:rFonts w:ascii="Calibri" w:hAnsi="Calibri" w:cs="Calibri"/>
              <w:sz w:val="32"/>
              <w:szCs w:val="32"/>
            </w:rPr>
          </w:rPrChange>
        </w:rPr>
        <w:t xml:space="preserve">the same name, who lived on Staten-Island, had </w:t>
      </w:r>
    </w:p>
    <w:p w14:paraId="1DC23006" w14:textId="77777777" w:rsidR="00FD0CC1" w:rsidRPr="00C93E5C" w:rsidRDefault="00FD0CC1" w:rsidP="00FD0CC1">
      <w:pPr>
        <w:spacing w:after="0"/>
        <w:rPr>
          <w:rFonts w:ascii="Helvetica" w:hAnsi="Helvetica" w:cs="Calibri"/>
          <w:sz w:val="32"/>
          <w:szCs w:val="32"/>
          <w:rPrChange w:id="5316" w:author="Ryan" w:date="2017-04-30T19:28:00Z">
            <w:rPr>
              <w:rFonts w:ascii="Calibri" w:hAnsi="Calibri" w:cs="Calibri"/>
              <w:sz w:val="32"/>
              <w:szCs w:val="32"/>
            </w:rPr>
          </w:rPrChange>
        </w:rPr>
      </w:pPr>
      <w:r w:rsidRPr="00C93E5C">
        <w:rPr>
          <w:rFonts w:ascii="Helvetica" w:hAnsi="Helvetica" w:cs="Calibri"/>
          <w:sz w:val="32"/>
          <w:szCs w:val="32"/>
          <w:rPrChange w:id="5317" w:author="Ryan" w:date="2017-04-30T19:28:00Z">
            <w:rPr>
              <w:rFonts w:ascii="Calibri" w:hAnsi="Calibri" w:cs="Calibri"/>
              <w:sz w:val="32"/>
              <w:szCs w:val="32"/>
            </w:rPr>
          </w:rPrChange>
        </w:rPr>
        <w:t>put in his claim, and obtained part of the in-</w:t>
      </w:r>
    </w:p>
    <w:p w14:paraId="3DB91EC9" w14:textId="5C9F9C7D" w:rsidR="00FD0CC1" w:rsidRPr="00C93E5C" w:rsidRDefault="00514F3E" w:rsidP="00FD0CC1">
      <w:pPr>
        <w:spacing w:after="0"/>
        <w:rPr>
          <w:rFonts w:ascii="Helvetica" w:hAnsi="Helvetica" w:cs="Calibri"/>
          <w:sz w:val="32"/>
          <w:szCs w:val="32"/>
          <w:rPrChange w:id="5318" w:author="Ryan" w:date="2017-04-30T19:28:00Z">
            <w:rPr>
              <w:rFonts w:ascii="Calibri" w:hAnsi="Calibri" w:cs="Calibri"/>
              <w:sz w:val="32"/>
              <w:szCs w:val="32"/>
            </w:rPr>
          </w:rPrChange>
        </w:rPr>
      </w:pPr>
      <w:r w:rsidRPr="00C93E5C">
        <w:rPr>
          <w:rFonts w:ascii="Helvetica" w:hAnsi="Helvetica" w:cs="Calibri"/>
          <w:sz w:val="32"/>
          <w:szCs w:val="32"/>
          <w:rPrChange w:id="5319" w:author="Ryan" w:date="2017-04-30T19:28:00Z">
            <w:rPr>
              <w:rFonts w:ascii="Calibri" w:hAnsi="Calibri" w:cs="Calibri"/>
              <w:sz w:val="32"/>
              <w:szCs w:val="32"/>
            </w:rPr>
          </w:rPrChange>
        </w:rPr>
        <w:t>heritance which fell to Albert;</w:t>
      </w:r>
      <w:r w:rsidR="00FD0CC1" w:rsidRPr="00C93E5C">
        <w:rPr>
          <w:rFonts w:ascii="Helvetica" w:hAnsi="Helvetica" w:cs="Calibri"/>
          <w:sz w:val="32"/>
          <w:szCs w:val="32"/>
          <w:rPrChange w:id="5320" w:author="Ryan" w:date="2017-04-30T19:28:00Z">
            <w:rPr>
              <w:rFonts w:ascii="Calibri" w:hAnsi="Calibri" w:cs="Calibri"/>
              <w:sz w:val="32"/>
              <w:szCs w:val="32"/>
            </w:rPr>
          </w:rPrChange>
        </w:rPr>
        <w:t xml:space="preserve"> a young man of</w:t>
      </w:r>
    </w:p>
    <w:p w14:paraId="01DEEABD" w14:textId="77777777" w:rsidR="00FD0CC1" w:rsidRPr="00C93E5C" w:rsidRDefault="00FD0CC1" w:rsidP="00FD0CC1">
      <w:pPr>
        <w:spacing w:after="0"/>
        <w:rPr>
          <w:rFonts w:ascii="Helvetica" w:hAnsi="Helvetica" w:cs="Calibri"/>
          <w:sz w:val="32"/>
          <w:szCs w:val="32"/>
          <w:rPrChange w:id="5321" w:author="Ryan" w:date="2017-04-30T19:28:00Z">
            <w:rPr>
              <w:rFonts w:ascii="Calibri" w:hAnsi="Calibri" w:cs="Calibri"/>
              <w:sz w:val="32"/>
              <w:szCs w:val="32"/>
            </w:rPr>
          </w:rPrChange>
        </w:rPr>
      </w:pPr>
      <w:r w:rsidRPr="00C93E5C">
        <w:rPr>
          <w:rFonts w:ascii="Helvetica" w:hAnsi="Helvetica" w:cs="Calibri"/>
          <w:sz w:val="32"/>
          <w:szCs w:val="32"/>
          <w:rPrChange w:id="5322" w:author="Ryan" w:date="2017-04-30T19:28:00Z">
            <w:rPr>
              <w:rFonts w:ascii="Calibri" w:hAnsi="Calibri" w:cs="Calibri"/>
              <w:sz w:val="32"/>
              <w:szCs w:val="32"/>
            </w:rPr>
          </w:rPrChange>
        </w:rPr>
        <w:t xml:space="preserve">about Albert's age, was the person sent over to </w:t>
      </w:r>
    </w:p>
    <w:p w14:paraId="5FE00B0E" w14:textId="77777777" w:rsidR="00FD0CC1" w:rsidRPr="00C93E5C" w:rsidRDefault="00FD0CC1" w:rsidP="00FD0CC1">
      <w:pPr>
        <w:spacing w:after="0"/>
        <w:rPr>
          <w:rFonts w:ascii="Helvetica" w:hAnsi="Helvetica" w:cs="Calibri"/>
          <w:sz w:val="32"/>
          <w:szCs w:val="32"/>
          <w:rPrChange w:id="5323" w:author="Ryan" w:date="2017-04-30T19:28:00Z">
            <w:rPr>
              <w:rFonts w:ascii="Calibri" w:hAnsi="Calibri" w:cs="Calibri"/>
              <w:sz w:val="32"/>
              <w:szCs w:val="32"/>
            </w:rPr>
          </w:rPrChange>
        </w:rPr>
      </w:pPr>
      <w:r w:rsidRPr="00C93E5C">
        <w:rPr>
          <w:rFonts w:ascii="Helvetica" w:hAnsi="Helvetica" w:cs="Calibri"/>
          <w:sz w:val="32"/>
          <w:szCs w:val="32"/>
          <w:rPrChange w:id="5324" w:author="Ryan" w:date="2017-04-30T19:28:00Z">
            <w:rPr>
              <w:rFonts w:ascii="Calibri" w:hAnsi="Calibri" w:cs="Calibri"/>
              <w:sz w:val="32"/>
              <w:szCs w:val="32"/>
            </w:rPr>
          </w:rPrChange>
        </w:rPr>
        <w:t xml:space="preserve">claim the property, who had married to a fortune </w:t>
      </w:r>
    </w:p>
    <w:p w14:paraId="31151359" w14:textId="77777777" w:rsidR="00FD0CC1" w:rsidRPr="00C93E5C" w:rsidRDefault="00FD0CC1" w:rsidP="00FD0CC1">
      <w:pPr>
        <w:spacing w:after="0"/>
        <w:rPr>
          <w:rFonts w:ascii="Helvetica" w:hAnsi="Helvetica" w:cs="Calibri"/>
          <w:sz w:val="32"/>
          <w:szCs w:val="32"/>
          <w:rPrChange w:id="5325" w:author="Ryan" w:date="2017-04-30T19:28:00Z">
            <w:rPr>
              <w:rFonts w:ascii="Calibri" w:hAnsi="Calibri" w:cs="Calibri"/>
              <w:sz w:val="32"/>
              <w:szCs w:val="32"/>
            </w:rPr>
          </w:rPrChange>
        </w:rPr>
      </w:pPr>
      <w:r w:rsidRPr="00C93E5C">
        <w:rPr>
          <w:rFonts w:ascii="Helvetica" w:hAnsi="Helvetica" w:cs="Calibri"/>
          <w:sz w:val="32"/>
          <w:szCs w:val="32"/>
          <w:rPrChange w:id="5326" w:author="Ryan" w:date="2017-04-30T19:28:00Z">
            <w:rPr>
              <w:rFonts w:ascii="Calibri" w:hAnsi="Calibri" w:cs="Calibri"/>
              <w:sz w:val="32"/>
              <w:szCs w:val="32"/>
            </w:rPr>
          </w:rPrChange>
        </w:rPr>
        <w:t xml:space="preserve">in London, and his father's family had removed </w:t>
      </w:r>
    </w:p>
    <w:p w14:paraId="10940019" w14:textId="77777777" w:rsidR="00FD0CC1" w:rsidRPr="00C93E5C" w:rsidRDefault="00FD0CC1" w:rsidP="00FD0CC1">
      <w:pPr>
        <w:spacing w:after="0"/>
        <w:rPr>
          <w:rFonts w:ascii="Helvetica" w:hAnsi="Helvetica" w:cs="Calibri"/>
          <w:sz w:val="32"/>
          <w:szCs w:val="32"/>
          <w:rPrChange w:id="5327" w:author="Ryan" w:date="2017-04-30T19:28:00Z">
            <w:rPr>
              <w:rFonts w:ascii="Calibri" w:hAnsi="Calibri" w:cs="Calibri"/>
              <w:sz w:val="32"/>
              <w:szCs w:val="32"/>
            </w:rPr>
          </w:rPrChange>
        </w:rPr>
      </w:pPr>
      <w:r w:rsidRPr="00C93E5C">
        <w:rPr>
          <w:rFonts w:ascii="Helvetica" w:hAnsi="Helvetica" w:cs="Calibri"/>
          <w:sz w:val="32"/>
          <w:szCs w:val="32"/>
          <w:rPrChange w:id="5328" w:author="Ryan" w:date="2017-04-30T19:28:00Z">
            <w:rPr>
              <w:rFonts w:ascii="Calibri" w:hAnsi="Calibri" w:cs="Calibri"/>
              <w:sz w:val="32"/>
              <w:szCs w:val="32"/>
            </w:rPr>
          </w:rPrChange>
        </w:rPr>
        <w:t xml:space="preserve">to Long Island some time before the stranger's </w:t>
      </w:r>
    </w:p>
    <w:p w14:paraId="18D46C7E" w14:textId="77777777" w:rsidR="00FD0CC1" w:rsidRPr="00C93E5C" w:rsidRDefault="00FD0CC1" w:rsidP="00FD0CC1">
      <w:pPr>
        <w:spacing w:after="0"/>
        <w:rPr>
          <w:rFonts w:ascii="Helvetica" w:hAnsi="Helvetica" w:cs="Calibri"/>
          <w:sz w:val="32"/>
          <w:szCs w:val="32"/>
          <w:rPrChange w:id="5329" w:author="Ryan" w:date="2017-04-30T19:28:00Z">
            <w:rPr>
              <w:rFonts w:ascii="Calibri" w:hAnsi="Calibri" w:cs="Calibri"/>
              <w:sz w:val="32"/>
              <w:szCs w:val="32"/>
            </w:rPr>
          </w:rPrChange>
        </w:rPr>
      </w:pPr>
      <w:r w:rsidRPr="00C93E5C">
        <w:rPr>
          <w:rFonts w:ascii="Helvetica" w:hAnsi="Helvetica" w:cs="Calibri"/>
          <w:sz w:val="32"/>
          <w:szCs w:val="32"/>
          <w:rPrChange w:id="5330" w:author="Ryan" w:date="2017-04-30T19:28:00Z">
            <w:rPr>
              <w:rFonts w:ascii="Calibri" w:hAnsi="Calibri" w:cs="Calibri"/>
              <w:sz w:val="32"/>
              <w:szCs w:val="32"/>
            </w:rPr>
          </w:rPrChange>
        </w:rPr>
        <w:t xml:space="preserve">arrival at New-York, who brought the letter, and </w:t>
      </w:r>
    </w:p>
    <w:p w14:paraId="2852D419" w14:textId="77777777" w:rsidR="00FD0CC1" w:rsidRPr="00C93E5C" w:rsidRDefault="00FD0CC1" w:rsidP="00FD0CC1">
      <w:pPr>
        <w:spacing w:after="0"/>
        <w:rPr>
          <w:rFonts w:ascii="Helvetica" w:hAnsi="Helvetica" w:cs="Calibri"/>
          <w:sz w:val="32"/>
          <w:szCs w:val="32"/>
          <w:rPrChange w:id="5331" w:author="Ryan" w:date="2017-04-30T19:28:00Z">
            <w:rPr>
              <w:rFonts w:ascii="Calibri" w:hAnsi="Calibri" w:cs="Calibri"/>
              <w:sz w:val="32"/>
              <w:szCs w:val="32"/>
            </w:rPr>
          </w:rPrChange>
        </w:rPr>
      </w:pPr>
      <w:r w:rsidRPr="00C93E5C">
        <w:rPr>
          <w:rFonts w:ascii="Helvetica" w:hAnsi="Helvetica" w:cs="Calibri"/>
          <w:sz w:val="32"/>
          <w:szCs w:val="32"/>
          <w:rPrChange w:id="5332" w:author="Ryan" w:date="2017-04-30T19:28:00Z">
            <w:rPr>
              <w:rFonts w:ascii="Calibri" w:hAnsi="Calibri" w:cs="Calibri"/>
              <w:sz w:val="32"/>
              <w:szCs w:val="32"/>
            </w:rPr>
          </w:rPrChange>
        </w:rPr>
        <w:lastRenderedPageBreak/>
        <w:t xml:space="preserve">the intelligence which had given Eliza so much </w:t>
      </w:r>
    </w:p>
    <w:p w14:paraId="0C9F9103" w14:textId="77777777" w:rsidR="00FD0CC1" w:rsidRPr="00C93E5C" w:rsidRDefault="00FD0CC1" w:rsidP="00FD0CC1">
      <w:pPr>
        <w:spacing w:after="0"/>
        <w:rPr>
          <w:rFonts w:ascii="Helvetica" w:hAnsi="Helvetica" w:cs="Calibri"/>
          <w:sz w:val="32"/>
          <w:szCs w:val="32"/>
          <w:rPrChange w:id="5333" w:author="Ryan" w:date="2017-04-30T19:28:00Z">
            <w:rPr>
              <w:rFonts w:ascii="Calibri" w:hAnsi="Calibri" w:cs="Calibri"/>
              <w:sz w:val="32"/>
              <w:szCs w:val="32"/>
            </w:rPr>
          </w:rPrChange>
        </w:rPr>
      </w:pPr>
      <w:r w:rsidRPr="00C93E5C">
        <w:rPr>
          <w:rFonts w:ascii="Helvetica" w:hAnsi="Helvetica" w:cs="Calibri"/>
          <w:sz w:val="32"/>
          <w:szCs w:val="32"/>
          <w:rPrChange w:id="5334" w:author="Ryan" w:date="2017-04-30T19:28:00Z">
            <w:rPr>
              <w:rFonts w:ascii="Calibri" w:hAnsi="Calibri" w:cs="Calibri"/>
              <w:sz w:val="32"/>
              <w:szCs w:val="32"/>
            </w:rPr>
          </w:rPrChange>
        </w:rPr>
        <w:t xml:space="preserve">uneasiness. The father of the young man had </w:t>
      </w:r>
    </w:p>
    <w:p w14:paraId="608ACFF8" w14:textId="77777777" w:rsidR="00FD0CC1" w:rsidRPr="00C93E5C" w:rsidRDefault="00FD0CC1" w:rsidP="00FD0CC1">
      <w:pPr>
        <w:spacing w:after="0"/>
        <w:rPr>
          <w:rFonts w:ascii="Helvetica" w:hAnsi="Helvetica" w:cs="Calibri"/>
          <w:sz w:val="32"/>
          <w:szCs w:val="32"/>
          <w:rPrChange w:id="5335" w:author="Ryan" w:date="2017-04-30T19:28:00Z">
            <w:rPr>
              <w:rFonts w:ascii="Calibri" w:hAnsi="Calibri" w:cs="Calibri"/>
              <w:sz w:val="32"/>
              <w:szCs w:val="32"/>
            </w:rPr>
          </w:rPrChange>
        </w:rPr>
      </w:pPr>
      <w:r w:rsidRPr="00C93E5C">
        <w:rPr>
          <w:rFonts w:ascii="Helvetica" w:hAnsi="Helvetica" w:cs="Calibri"/>
          <w:sz w:val="32"/>
          <w:szCs w:val="32"/>
          <w:rPrChange w:id="5336" w:author="Ryan" w:date="2017-04-30T19:28:00Z">
            <w:rPr>
              <w:rFonts w:ascii="Calibri" w:hAnsi="Calibri" w:cs="Calibri"/>
              <w:sz w:val="32"/>
              <w:szCs w:val="32"/>
            </w:rPr>
          </w:rPrChange>
        </w:rPr>
        <w:t xml:space="preserve">died, after removing to Long-Island, which </w:t>
      </w:r>
    </w:p>
    <w:p w14:paraId="4859398E" w14:textId="77777777" w:rsidR="00FD0CC1" w:rsidRPr="00C93E5C" w:rsidRDefault="00FD0CC1" w:rsidP="00FD0CC1">
      <w:pPr>
        <w:spacing w:after="0"/>
        <w:rPr>
          <w:rFonts w:ascii="Helvetica" w:hAnsi="Helvetica" w:cs="Calibri"/>
          <w:sz w:val="32"/>
          <w:szCs w:val="32"/>
          <w:rPrChange w:id="5337" w:author="Ryan" w:date="2017-04-30T19:28:00Z">
            <w:rPr>
              <w:rFonts w:ascii="Calibri" w:hAnsi="Calibri" w:cs="Calibri"/>
              <w:sz w:val="32"/>
              <w:szCs w:val="32"/>
            </w:rPr>
          </w:rPrChange>
        </w:rPr>
      </w:pPr>
      <w:r w:rsidRPr="00C93E5C">
        <w:rPr>
          <w:rFonts w:ascii="Helvetica" w:hAnsi="Helvetica" w:cs="Calibri"/>
          <w:sz w:val="32"/>
          <w:szCs w:val="32"/>
          <w:rPrChange w:id="5338" w:author="Ryan" w:date="2017-04-30T19:28:00Z">
            <w:rPr>
              <w:rFonts w:ascii="Calibri" w:hAnsi="Calibri" w:cs="Calibri"/>
              <w:sz w:val="32"/>
              <w:szCs w:val="32"/>
            </w:rPr>
          </w:rPrChange>
        </w:rPr>
        <w:t xml:space="preserve">coincided with the milliner's story. Albert had </w:t>
      </w:r>
    </w:p>
    <w:p w14:paraId="2201DBF9" w14:textId="77777777" w:rsidR="00FD0CC1" w:rsidRPr="00C93E5C" w:rsidRDefault="00FD0CC1" w:rsidP="00FD0CC1">
      <w:pPr>
        <w:spacing w:after="0"/>
        <w:rPr>
          <w:rFonts w:ascii="Helvetica" w:hAnsi="Helvetica" w:cs="Calibri"/>
          <w:sz w:val="32"/>
          <w:szCs w:val="32"/>
          <w:rPrChange w:id="5339" w:author="Ryan" w:date="2017-04-30T19:28:00Z">
            <w:rPr>
              <w:rFonts w:ascii="Calibri" w:hAnsi="Calibri" w:cs="Calibri"/>
              <w:sz w:val="32"/>
              <w:szCs w:val="32"/>
            </w:rPr>
          </w:rPrChange>
        </w:rPr>
      </w:pPr>
      <w:r w:rsidRPr="00C93E5C">
        <w:rPr>
          <w:rFonts w:ascii="Helvetica" w:hAnsi="Helvetica" w:cs="Calibri"/>
          <w:sz w:val="32"/>
          <w:szCs w:val="32"/>
          <w:rPrChange w:id="5340" w:author="Ryan" w:date="2017-04-30T19:28:00Z">
            <w:rPr>
              <w:rFonts w:ascii="Calibri" w:hAnsi="Calibri" w:cs="Calibri"/>
              <w:sz w:val="32"/>
              <w:szCs w:val="32"/>
            </w:rPr>
          </w:rPrChange>
        </w:rPr>
        <w:t xml:space="preserve">mentioned this circumstance in his letter to his </w:t>
      </w:r>
    </w:p>
    <w:p w14:paraId="3C609BB3" w14:textId="77777777" w:rsidR="00FD0CC1" w:rsidRPr="00C93E5C" w:rsidRDefault="00FD0CC1" w:rsidP="00FD0CC1">
      <w:pPr>
        <w:spacing w:after="0"/>
        <w:rPr>
          <w:rFonts w:ascii="Helvetica" w:hAnsi="Helvetica" w:cs="Calibri"/>
          <w:sz w:val="32"/>
          <w:szCs w:val="32"/>
          <w:rPrChange w:id="5341" w:author="Ryan" w:date="2017-04-30T19:28:00Z">
            <w:rPr>
              <w:rFonts w:ascii="Calibri" w:hAnsi="Calibri" w:cs="Calibri"/>
              <w:sz w:val="32"/>
              <w:szCs w:val="32"/>
            </w:rPr>
          </w:rPrChange>
        </w:rPr>
      </w:pPr>
      <w:r w:rsidRPr="00C93E5C">
        <w:rPr>
          <w:rFonts w:ascii="Helvetica" w:hAnsi="Helvetica" w:cs="Calibri"/>
          <w:sz w:val="32"/>
          <w:szCs w:val="32"/>
          <w:rPrChange w:id="5342" w:author="Ryan" w:date="2017-04-30T19:28:00Z">
            <w:rPr>
              <w:rFonts w:ascii="Calibri" w:hAnsi="Calibri" w:cs="Calibri"/>
              <w:sz w:val="32"/>
              <w:szCs w:val="32"/>
            </w:rPr>
          </w:rPrChange>
        </w:rPr>
        <w:t xml:space="preserve">father; he had written to his friends but once, </w:t>
      </w:r>
    </w:p>
    <w:p w14:paraId="6141FD5D" w14:textId="77777777" w:rsidR="00FD0CC1" w:rsidRPr="00C93E5C" w:rsidRDefault="00FD0CC1" w:rsidP="00FD0CC1">
      <w:pPr>
        <w:spacing w:after="0"/>
        <w:rPr>
          <w:rFonts w:ascii="Helvetica" w:hAnsi="Helvetica" w:cs="Calibri"/>
          <w:sz w:val="32"/>
          <w:szCs w:val="32"/>
          <w:rPrChange w:id="5343" w:author="Ryan" w:date="2017-04-30T19:28:00Z">
            <w:rPr>
              <w:rFonts w:ascii="Calibri" w:hAnsi="Calibri" w:cs="Calibri"/>
              <w:sz w:val="32"/>
              <w:szCs w:val="32"/>
            </w:rPr>
          </w:rPrChange>
        </w:rPr>
      </w:pPr>
      <w:r w:rsidRPr="00C93E5C">
        <w:rPr>
          <w:rFonts w:ascii="Helvetica" w:hAnsi="Helvetica" w:cs="Calibri"/>
          <w:sz w:val="32"/>
          <w:szCs w:val="32"/>
          <w:rPrChange w:id="5344" w:author="Ryan" w:date="2017-04-30T19:28:00Z">
            <w:rPr>
              <w:rFonts w:ascii="Calibri" w:hAnsi="Calibri" w:cs="Calibri"/>
              <w:sz w:val="32"/>
              <w:szCs w:val="32"/>
            </w:rPr>
          </w:rPrChange>
        </w:rPr>
        <w:t xml:space="preserve">which was just before he sat out to return, </w:t>
      </w:r>
      <w:proofErr w:type="spellStart"/>
      <w:r w:rsidRPr="00C93E5C">
        <w:rPr>
          <w:rFonts w:ascii="Helvetica" w:hAnsi="Helvetica" w:cs="Calibri"/>
          <w:sz w:val="32"/>
          <w:szCs w:val="32"/>
          <w:rPrChange w:id="5345" w:author="Ryan" w:date="2017-04-30T19:28:00Z">
            <w:rPr>
              <w:rFonts w:ascii="Calibri" w:hAnsi="Calibri" w:cs="Calibri"/>
              <w:sz w:val="32"/>
              <w:szCs w:val="32"/>
            </w:rPr>
          </w:rPrChange>
        </w:rPr>
        <w:t>af</w:t>
      </w:r>
      <w:proofErr w:type="spellEnd"/>
      <w:r w:rsidRPr="00C93E5C">
        <w:rPr>
          <w:rFonts w:ascii="Helvetica" w:hAnsi="Helvetica" w:cs="Calibri"/>
          <w:sz w:val="32"/>
          <w:szCs w:val="32"/>
          <w:rPrChange w:id="5346" w:author="Ryan" w:date="2017-04-30T19:28:00Z">
            <w:rPr>
              <w:rFonts w:ascii="Calibri" w:hAnsi="Calibri" w:cs="Calibri"/>
              <w:sz w:val="32"/>
              <w:szCs w:val="32"/>
            </w:rPr>
          </w:rPrChange>
        </w:rPr>
        <w:t>-</w:t>
      </w:r>
    </w:p>
    <w:p w14:paraId="3BA1C2BC" w14:textId="77777777" w:rsidR="00FD0CC1" w:rsidRPr="00C93E5C" w:rsidRDefault="00FD0CC1" w:rsidP="00FD0CC1">
      <w:pPr>
        <w:spacing w:after="0"/>
        <w:rPr>
          <w:rFonts w:ascii="Helvetica" w:hAnsi="Helvetica" w:cs="Calibri"/>
          <w:sz w:val="32"/>
          <w:szCs w:val="32"/>
          <w:rPrChange w:id="5347" w:author="Ryan" w:date="2017-04-30T19:28:00Z">
            <w:rPr>
              <w:rFonts w:ascii="Calibri" w:hAnsi="Calibri" w:cs="Calibri"/>
              <w:sz w:val="32"/>
              <w:szCs w:val="32"/>
            </w:rPr>
          </w:rPrChange>
        </w:rPr>
      </w:pPr>
      <w:proofErr w:type="spellStart"/>
      <w:r w:rsidRPr="00C93E5C">
        <w:rPr>
          <w:rFonts w:ascii="Helvetica" w:hAnsi="Helvetica" w:cs="Calibri"/>
          <w:sz w:val="32"/>
          <w:szCs w:val="32"/>
          <w:rPrChange w:id="5348" w:author="Ryan" w:date="2017-04-30T19:28:00Z">
            <w:rPr>
              <w:rFonts w:ascii="Calibri" w:hAnsi="Calibri" w:cs="Calibri"/>
              <w:sz w:val="32"/>
              <w:szCs w:val="32"/>
            </w:rPr>
          </w:rPrChange>
        </w:rPr>
        <w:t>ter</w:t>
      </w:r>
      <w:proofErr w:type="spellEnd"/>
      <w:r w:rsidRPr="00C93E5C">
        <w:rPr>
          <w:rFonts w:ascii="Helvetica" w:hAnsi="Helvetica" w:cs="Calibri"/>
          <w:sz w:val="32"/>
          <w:szCs w:val="32"/>
          <w:rPrChange w:id="5349" w:author="Ryan" w:date="2017-04-30T19:28:00Z">
            <w:rPr>
              <w:rFonts w:ascii="Calibri" w:hAnsi="Calibri" w:cs="Calibri"/>
              <w:sz w:val="32"/>
              <w:szCs w:val="32"/>
            </w:rPr>
          </w:rPrChange>
        </w:rPr>
        <w:t xml:space="preserve"> which he had not another opportunity.</w:t>
      </w:r>
    </w:p>
    <w:p w14:paraId="47B879FE" w14:textId="6DFA49E8" w:rsidR="00FD0CC1" w:rsidRPr="00C93E5C" w:rsidRDefault="00FD0CC1" w:rsidP="007D5C8B">
      <w:pPr>
        <w:spacing w:after="0"/>
        <w:ind w:firstLine="800"/>
        <w:rPr>
          <w:rFonts w:ascii="Helvetica" w:hAnsi="Helvetica" w:cs="Calibri"/>
          <w:sz w:val="32"/>
          <w:szCs w:val="32"/>
          <w:rPrChange w:id="5350" w:author="Ryan" w:date="2017-04-30T19:28:00Z">
            <w:rPr>
              <w:rFonts w:ascii="Calibri" w:hAnsi="Calibri" w:cs="Calibri"/>
              <w:sz w:val="32"/>
              <w:szCs w:val="32"/>
            </w:rPr>
          </w:rPrChange>
        </w:rPr>
      </w:pPr>
      <w:r w:rsidRPr="00C93E5C">
        <w:rPr>
          <w:rFonts w:ascii="Helvetica" w:hAnsi="Helvetica" w:cs="Calibri"/>
          <w:sz w:val="32"/>
          <w:szCs w:val="32"/>
          <w:rPrChange w:id="5351" w:author="Ryan" w:date="2017-04-30T19:28:00Z">
            <w:rPr>
              <w:rFonts w:ascii="Calibri" w:hAnsi="Calibri" w:cs="Calibri"/>
              <w:sz w:val="32"/>
              <w:szCs w:val="32"/>
            </w:rPr>
          </w:rPrChange>
        </w:rPr>
        <w:t xml:space="preserve">Blake was now called in. A cold and distant </w:t>
      </w:r>
    </w:p>
    <w:p w14:paraId="0B2CDAFF" w14:textId="77777777" w:rsidR="00FD0CC1" w:rsidRPr="00C93E5C" w:rsidRDefault="00FD0CC1" w:rsidP="00FD0CC1">
      <w:pPr>
        <w:spacing w:after="0"/>
        <w:rPr>
          <w:rFonts w:ascii="Helvetica" w:hAnsi="Helvetica" w:cs="Calibri"/>
          <w:sz w:val="32"/>
          <w:szCs w:val="32"/>
          <w:rPrChange w:id="5352" w:author="Ryan" w:date="2017-04-30T19:28:00Z">
            <w:rPr>
              <w:rFonts w:ascii="Calibri" w:hAnsi="Calibri" w:cs="Calibri"/>
              <w:sz w:val="32"/>
              <w:szCs w:val="32"/>
            </w:rPr>
          </w:rPrChange>
        </w:rPr>
      </w:pPr>
      <w:r w:rsidRPr="00C93E5C">
        <w:rPr>
          <w:rFonts w:ascii="Helvetica" w:hAnsi="Helvetica" w:cs="Calibri"/>
          <w:sz w:val="32"/>
          <w:szCs w:val="32"/>
          <w:rPrChange w:id="5353" w:author="Ryan" w:date="2017-04-30T19:28:00Z">
            <w:rPr>
              <w:rFonts w:ascii="Calibri" w:hAnsi="Calibri" w:cs="Calibri"/>
              <w:sz w:val="32"/>
              <w:szCs w:val="32"/>
            </w:rPr>
          </w:rPrChange>
        </w:rPr>
        <w:t xml:space="preserve">salutation passed between him and Albert. The </w:t>
      </w:r>
    </w:p>
    <w:p w14:paraId="52DA1452" w14:textId="77777777" w:rsidR="00FD0CC1" w:rsidRPr="00C93E5C" w:rsidRDefault="00FD0CC1" w:rsidP="00FD0CC1">
      <w:pPr>
        <w:spacing w:after="0"/>
        <w:rPr>
          <w:rFonts w:ascii="Helvetica" w:hAnsi="Helvetica" w:cs="Calibri"/>
          <w:sz w:val="32"/>
          <w:szCs w:val="32"/>
          <w:rPrChange w:id="5354" w:author="Ryan" w:date="2017-04-30T19:28:00Z">
            <w:rPr>
              <w:rFonts w:ascii="Calibri" w:hAnsi="Calibri" w:cs="Calibri"/>
              <w:sz w:val="32"/>
              <w:szCs w:val="32"/>
            </w:rPr>
          </w:rPrChange>
        </w:rPr>
      </w:pPr>
      <w:r w:rsidRPr="00C93E5C">
        <w:rPr>
          <w:rFonts w:ascii="Helvetica" w:hAnsi="Helvetica" w:cs="Calibri"/>
          <w:sz w:val="32"/>
          <w:szCs w:val="32"/>
          <w:rPrChange w:id="5355" w:author="Ryan" w:date="2017-04-30T19:28:00Z">
            <w:rPr>
              <w:rFonts w:ascii="Calibri" w:hAnsi="Calibri" w:cs="Calibri"/>
              <w:sz w:val="32"/>
              <w:szCs w:val="32"/>
            </w:rPr>
          </w:rPrChange>
        </w:rPr>
        <w:t>circumstances were particularly related to him,</w:t>
      </w:r>
    </w:p>
    <w:p w14:paraId="134A63A9" w14:textId="77777777" w:rsidR="00FD0CC1" w:rsidRPr="00C93E5C" w:rsidRDefault="00FD0CC1" w:rsidP="00FD0CC1">
      <w:pPr>
        <w:spacing w:after="0"/>
        <w:rPr>
          <w:rFonts w:ascii="Helvetica" w:hAnsi="Helvetica" w:cs="Calibri"/>
          <w:sz w:val="32"/>
          <w:szCs w:val="32"/>
          <w:rPrChange w:id="5356" w:author="Ryan" w:date="2017-04-30T19:28:00Z">
            <w:rPr>
              <w:rFonts w:ascii="Calibri" w:hAnsi="Calibri" w:cs="Calibri"/>
              <w:sz w:val="32"/>
              <w:szCs w:val="32"/>
            </w:rPr>
          </w:rPrChange>
        </w:rPr>
      </w:pPr>
      <w:r w:rsidRPr="00C93E5C">
        <w:rPr>
          <w:rFonts w:ascii="Helvetica" w:hAnsi="Helvetica" w:cs="Calibri"/>
          <w:sz w:val="32"/>
          <w:szCs w:val="32"/>
          <w:rPrChange w:id="5357" w:author="Ryan" w:date="2017-04-30T19:28:00Z">
            <w:rPr>
              <w:rFonts w:ascii="Calibri" w:hAnsi="Calibri" w:cs="Calibri"/>
              <w:sz w:val="32"/>
              <w:szCs w:val="32"/>
            </w:rPr>
          </w:rPrChange>
        </w:rPr>
        <w:t xml:space="preserve">and his opinion requested. He replied, that the </w:t>
      </w:r>
    </w:p>
    <w:p w14:paraId="27DE0404" w14:textId="5C538298" w:rsidR="00FD0CC1" w:rsidRPr="00C93E5C" w:rsidRDefault="00FD0CC1" w:rsidP="00FD0CC1">
      <w:pPr>
        <w:spacing w:after="0"/>
        <w:rPr>
          <w:rFonts w:ascii="Helvetica" w:hAnsi="Helvetica" w:cs="Calibri"/>
          <w:sz w:val="32"/>
          <w:szCs w:val="32"/>
          <w:rPrChange w:id="5358" w:author="Ryan" w:date="2017-04-30T19:28:00Z">
            <w:rPr>
              <w:rFonts w:ascii="Calibri" w:hAnsi="Calibri" w:cs="Calibri"/>
              <w:sz w:val="32"/>
              <w:szCs w:val="32"/>
            </w:rPr>
          </w:rPrChange>
        </w:rPr>
      </w:pPr>
      <w:r w:rsidRPr="00C93E5C">
        <w:rPr>
          <w:rFonts w:ascii="Helvetica" w:hAnsi="Helvetica" w:cs="Calibri"/>
          <w:sz w:val="32"/>
          <w:szCs w:val="32"/>
          <w:rPrChange w:id="5359" w:author="Ryan" w:date="2017-04-30T19:28:00Z">
            <w:rPr>
              <w:rFonts w:ascii="Calibri" w:hAnsi="Calibri" w:cs="Calibri"/>
              <w:sz w:val="32"/>
              <w:szCs w:val="32"/>
            </w:rPr>
          </w:rPrChange>
        </w:rPr>
        <w:t>decision must rest</w:t>
      </w:r>
      <w:r w:rsidR="00733AD2" w:rsidRPr="00C93E5C">
        <w:rPr>
          <w:rFonts w:ascii="Helvetica" w:hAnsi="Helvetica" w:cs="Calibri"/>
          <w:sz w:val="32"/>
          <w:szCs w:val="32"/>
          <w:rPrChange w:id="5360" w:author="Ryan" w:date="2017-04-30T19:28:00Z">
            <w:rPr>
              <w:rFonts w:ascii="Calibri" w:hAnsi="Calibri" w:cs="Calibri"/>
              <w:sz w:val="32"/>
              <w:szCs w:val="32"/>
            </w:rPr>
          </w:rPrChange>
        </w:rPr>
        <w:t>,</w:t>
      </w:r>
      <w:r w:rsidRPr="00C93E5C">
        <w:rPr>
          <w:rFonts w:ascii="Helvetica" w:hAnsi="Helvetica" w:cs="Calibri"/>
          <w:sz w:val="32"/>
          <w:szCs w:val="32"/>
          <w:rPrChange w:id="5361" w:author="Ryan" w:date="2017-04-30T19:28:00Z">
            <w:rPr>
              <w:rFonts w:ascii="Calibri" w:hAnsi="Calibri" w:cs="Calibri"/>
              <w:sz w:val="32"/>
              <w:szCs w:val="32"/>
            </w:rPr>
          </w:rPrChange>
        </w:rPr>
        <w:t xml:space="preserve"> solely</w:t>
      </w:r>
      <w:r w:rsidR="00733AD2" w:rsidRPr="00C93E5C">
        <w:rPr>
          <w:rFonts w:ascii="Helvetica" w:hAnsi="Helvetica" w:cs="Calibri"/>
          <w:sz w:val="32"/>
          <w:szCs w:val="32"/>
          <w:rPrChange w:id="5362" w:author="Ryan" w:date="2017-04-30T19:28:00Z">
            <w:rPr>
              <w:rFonts w:ascii="Calibri" w:hAnsi="Calibri" w:cs="Calibri"/>
              <w:sz w:val="32"/>
              <w:szCs w:val="32"/>
            </w:rPr>
          </w:rPrChange>
        </w:rPr>
        <w:t>,</w:t>
      </w:r>
      <w:r w:rsidRPr="00C93E5C">
        <w:rPr>
          <w:rFonts w:ascii="Helvetica" w:hAnsi="Helvetica" w:cs="Calibri"/>
          <w:sz w:val="32"/>
          <w:szCs w:val="32"/>
          <w:rPrChange w:id="5363" w:author="Ryan" w:date="2017-04-30T19:28:00Z">
            <w:rPr>
              <w:rFonts w:ascii="Calibri" w:hAnsi="Calibri" w:cs="Calibri"/>
              <w:sz w:val="32"/>
              <w:szCs w:val="32"/>
            </w:rPr>
          </w:rPrChange>
        </w:rPr>
        <w:t xml:space="preserve"> with Eliza; he was </w:t>
      </w:r>
    </w:p>
    <w:p w14:paraId="0B4CDB15" w14:textId="66238115" w:rsidR="00FD0CC1" w:rsidRPr="00C93E5C" w:rsidRDefault="00FD0CC1" w:rsidP="00FD0CC1">
      <w:pPr>
        <w:spacing w:after="0"/>
        <w:rPr>
          <w:rFonts w:ascii="Helvetica" w:hAnsi="Helvetica" w:cs="Calibri"/>
          <w:sz w:val="32"/>
          <w:szCs w:val="32"/>
          <w:rPrChange w:id="5364" w:author="Ryan" w:date="2017-04-30T19:28:00Z">
            <w:rPr>
              <w:rFonts w:ascii="Calibri" w:hAnsi="Calibri" w:cs="Calibri"/>
              <w:sz w:val="32"/>
              <w:szCs w:val="32"/>
            </w:rPr>
          </w:rPrChange>
        </w:rPr>
      </w:pPr>
      <w:r w:rsidRPr="00C93E5C">
        <w:rPr>
          <w:rFonts w:ascii="Helvetica" w:hAnsi="Helvetica" w:cs="Calibri"/>
          <w:sz w:val="32"/>
          <w:szCs w:val="32"/>
          <w:rPrChange w:id="5365" w:author="Ryan" w:date="2017-04-30T19:28:00Z">
            <w:rPr>
              <w:rFonts w:ascii="Calibri" w:hAnsi="Calibri" w:cs="Calibri"/>
              <w:sz w:val="32"/>
              <w:szCs w:val="32"/>
            </w:rPr>
          </w:rPrChange>
        </w:rPr>
        <w:t>not</w:t>
      </w:r>
      <w:r w:rsidR="00733AD2" w:rsidRPr="00C93E5C">
        <w:rPr>
          <w:rFonts w:ascii="Helvetica" w:hAnsi="Helvetica" w:cs="Calibri"/>
          <w:sz w:val="32"/>
          <w:szCs w:val="32"/>
          <w:rPrChange w:id="5366" w:author="Ryan" w:date="2017-04-30T19:28:00Z">
            <w:rPr>
              <w:rFonts w:ascii="Calibri" w:hAnsi="Calibri" w:cs="Calibri"/>
              <w:sz w:val="32"/>
              <w:szCs w:val="32"/>
            </w:rPr>
          </w:rPrChange>
        </w:rPr>
        <w:t>,</w:t>
      </w:r>
      <w:r w:rsidRPr="00C93E5C">
        <w:rPr>
          <w:rFonts w:ascii="Helvetica" w:hAnsi="Helvetica" w:cs="Calibri"/>
          <w:sz w:val="32"/>
          <w:szCs w:val="32"/>
          <w:rPrChange w:id="5367" w:author="Ryan" w:date="2017-04-30T19:28:00Z">
            <w:rPr>
              <w:rFonts w:ascii="Calibri" w:hAnsi="Calibri" w:cs="Calibri"/>
              <w:sz w:val="32"/>
              <w:szCs w:val="32"/>
            </w:rPr>
          </w:rPrChange>
        </w:rPr>
        <w:t xml:space="preserve"> himself</w:t>
      </w:r>
      <w:r w:rsidR="00733AD2" w:rsidRPr="00C93E5C">
        <w:rPr>
          <w:rFonts w:ascii="Helvetica" w:hAnsi="Helvetica" w:cs="Calibri"/>
          <w:sz w:val="32"/>
          <w:szCs w:val="32"/>
          <w:rPrChange w:id="5368" w:author="Ryan" w:date="2017-04-30T19:28:00Z">
            <w:rPr>
              <w:rFonts w:ascii="Calibri" w:hAnsi="Calibri" w:cs="Calibri"/>
              <w:sz w:val="32"/>
              <w:szCs w:val="32"/>
            </w:rPr>
          </w:rPrChange>
        </w:rPr>
        <w:t>,</w:t>
      </w:r>
      <w:r w:rsidRPr="00C93E5C">
        <w:rPr>
          <w:rFonts w:ascii="Helvetica" w:hAnsi="Helvetica" w:cs="Calibri"/>
          <w:sz w:val="32"/>
          <w:szCs w:val="32"/>
          <w:rPrChange w:id="5369" w:author="Ryan" w:date="2017-04-30T19:28:00Z">
            <w:rPr>
              <w:rFonts w:ascii="Calibri" w:hAnsi="Calibri" w:cs="Calibri"/>
              <w:sz w:val="32"/>
              <w:szCs w:val="32"/>
            </w:rPr>
          </w:rPrChange>
        </w:rPr>
        <w:t xml:space="preserve"> so mad as to desire a connection with </w:t>
      </w:r>
    </w:p>
    <w:p w14:paraId="1E7D6F00" w14:textId="77777777" w:rsidR="00FD0CC1" w:rsidRPr="00C93E5C" w:rsidRDefault="00FD0CC1" w:rsidP="00FD0CC1">
      <w:pPr>
        <w:spacing w:after="0"/>
        <w:rPr>
          <w:rFonts w:ascii="Helvetica" w:hAnsi="Helvetica" w:cs="Calibri"/>
          <w:sz w:val="32"/>
          <w:szCs w:val="32"/>
          <w:rPrChange w:id="5370" w:author="Ryan" w:date="2017-04-30T19:28:00Z">
            <w:rPr>
              <w:rFonts w:ascii="Calibri" w:hAnsi="Calibri" w:cs="Calibri"/>
              <w:sz w:val="32"/>
              <w:szCs w:val="32"/>
            </w:rPr>
          </w:rPrChange>
        </w:rPr>
      </w:pPr>
      <w:r w:rsidRPr="00C93E5C">
        <w:rPr>
          <w:rFonts w:ascii="Helvetica" w:hAnsi="Helvetica" w:cs="Calibri"/>
          <w:sz w:val="32"/>
          <w:szCs w:val="32"/>
          <w:rPrChange w:id="5371" w:author="Ryan" w:date="2017-04-30T19:28:00Z">
            <w:rPr>
              <w:rFonts w:ascii="Calibri" w:hAnsi="Calibri" w:cs="Calibri"/>
              <w:sz w:val="32"/>
              <w:szCs w:val="32"/>
            </w:rPr>
          </w:rPrChange>
        </w:rPr>
        <w:t xml:space="preserve">a person whose affections were placed upon </w:t>
      </w:r>
      <w:proofErr w:type="spellStart"/>
      <w:r w:rsidRPr="00C93E5C">
        <w:rPr>
          <w:rFonts w:ascii="Helvetica" w:hAnsi="Helvetica" w:cs="Calibri"/>
          <w:sz w:val="32"/>
          <w:szCs w:val="32"/>
          <w:rPrChange w:id="5372" w:author="Ryan" w:date="2017-04-30T19:28:00Z">
            <w:rPr>
              <w:rFonts w:ascii="Calibri" w:hAnsi="Calibri" w:cs="Calibri"/>
              <w:sz w:val="32"/>
              <w:szCs w:val="32"/>
            </w:rPr>
          </w:rPrChange>
        </w:rPr>
        <w:t>ano</w:t>
      </w:r>
      <w:proofErr w:type="spellEnd"/>
      <w:r w:rsidRPr="00C93E5C">
        <w:rPr>
          <w:rFonts w:ascii="Helvetica" w:hAnsi="Helvetica" w:cs="Calibri"/>
          <w:sz w:val="32"/>
          <w:szCs w:val="32"/>
          <w:rPrChange w:id="5373" w:author="Ryan" w:date="2017-04-30T19:28:00Z">
            <w:rPr>
              <w:rFonts w:ascii="Calibri" w:hAnsi="Calibri" w:cs="Calibri"/>
              <w:sz w:val="32"/>
              <w:szCs w:val="32"/>
            </w:rPr>
          </w:rPrChange>
        </w:rPr>
        <w:t>-</w:t>
      </w:r>
    </w:p>
    <w:p w14:paraId="4D181995" w14:textId="77777777" w:rsidR="00FD0CC1" w:rsidRPr="00C93E5C" w:rsidRDefault="00FD0CC1" w:rsidP="00FD0CC1">
      <w:pPr>
        <w:spacing w:after="0"/>
        <w:rPr>
          <w:rFonts w:ascii="Helvetica" w:hAnsi="Helvetica" w:cs="Calibri"/>
          <w:sz w:val="32"/>
          <w:szCs w:val="32"/>
          <w:rPrChange w:id="5374" w:author="Ryan" w:date="2017-04-30T19:28:00Z">
            <w:rPr>
              <w:rFonts w:ascii="Calibri" w:hAnsi="Calibri" w:cs="Calibri"/>
              <w:sz w:val="32"/>
              <w:szCs w:val="32"/>
            </w:rPr>
          </w:rPrChange>
        </w:rPr>
      </w:pPr>
      <w:proofErr w:type="spellStart"/>
      <w:r w:rsidRPr="00C93E5C">
        <w:rPr>
          <w:rFonts w:ascii="Helvetica" w:hAnsi="Helvetica" w:cs="Calibri"/>
          <w:sz w:val="32"/>
          <w:szCs w:val="32"/>
          <w:rPrChange w:id="5375" w:author="Ryan" w:date="2017-04-30T19:28:00Z">
            <w:rPr>
              <w:rFonts w:ascii="Calibri" w:hAnsi="Calibri" w:cs="Calibri"/>
              <w:sz w:val="32"/>
              <w:szCs w:val="32"/>
            </w:rPr>
          </w:rPrChange>
        </w:rPr>
        <w:t>ther</w:t>
      </w:r>
      <w:proofErr w:type="spellEnd"/>
      <w:r w:rsidRPr="00C93E5C">
        <w:rPr>
          <w:rFonts w:ascii="Helvetica" w:hAnsi="Helvetica" w:cs="Calibri"/>
          <w:sz w:val="32"/>
          <w:szCs w:val="32"/>
          <w:rPrChange w:id="5376" w:author="Ryan" w:date="2017-04-30T19:28:00Z">
            <w:rPr>
              <w:rFonts w:ascii="Calibri" w:hAnsi="Calibri" w:cs="Calibri"/>
              <w:sz w:val="32"/>
              <w:szCs w:val="32"/>
            </w:rPr>
          </w:rPrChange>
        </w:rPr>
        <w:t>. A question then arose, whether the mar-</w:t>
      </w:r>
    </w:p>
    <w:p w14:paraId="309A4704" w14:textId="77777777" w:rsidR="00FD0CC1" w:rsidRPr="00C93E5C" w:rsidRDefault="00FD0CC1" w:rsidP="00FD0CC1">
      <w:pPr>
        <w:spacing w:after="0"/>
        <w:rPr>
          <w:rFonts w:ascii="Helvetica" w:hAnsi="Helvetica" w:cs="Calibri"/>
          <w:sz w:val="32"/>
          <w:szCs w:val="32"/>
          <w:rPrChange w:id="5377" w:author="Ryan" w:date="2017-04-30T19:28:00Z">
            <w:rPr>
              <w:rFonts w:ascii="Calibri" w:hAnsi="Calibri" w:cs="Calibri"/>
              <w:sz w:val="32"/>
              <w:szCs w:val="32"/>
            </w:rPr>
          </w:rPrChange>
        </w:rPr>
      </w:pPr>
      <w:proofErr w:type="spellStart"/>
      <w:r w:rsidRPr="00C93E5C">
        <w:rPr>
          <w:rFonts w:ascii="Helvetica" w:hAnsi="Helvetica" w:cs="Calibri"/>
          <w:sz w:val="32"/>
          <w:szCs w:val="32"/>
          <w:rPrChange w:id="5378" w:author="Ryan" w:date="2017-04-30T19:28:00Z">
            <w:rPr>
              <w:rFonts w:ascii="Calibri" w:hAnsi="Calibri" w:cs="Calibri"/>
              <w:sz w:val="32"/>
              <w:szCs w:val="32"/>
            </w:rPr>
          </w:rPrChange>
        </w:rPr>
        <w:t>riage</w:t>
      </w:r>
      <w:proofErr w:type="spellEnd"/>
      <w:r w:rsidRPr="00C93E5C">
        <w:rPr>
          <w:rFonts w:ascii="Helvetica" w:hAnsi="Helvetica" w:cs="Calibri"/>
          <w:sz w:val="32"/>
          <w:szCs w:val="32"/>
          <w:rPrChange w:id="5379" w:author="Ryan" w:date="2017-04-30T19:28:00Z">
            <w:rPr>
              <w:rFonts w:ascii="Calibri" w:hAnsi="Calibri" w:cs="Calibri"/>
              <w:sz w:val="32"/>
              <w:szCs w:val="32"/>
            </w:rPr>
          </w:rPrChange>
        </w:rPr>
        <w:t xml:space="preserve"> ceremony had not been so far executed, be-</w:t>
      </w:r>
    </w:p>
    <w:p w14:paraId="29A32EC9" w14:textId="77777777" w:rsidR="00FD0CC1" w:rsidRPr="00C93E5C" w:rsidRDefault="00FD0CC1" w:rsidP="00FD0CC1">
      <w:pPr>
        <w:spacing w:after="0"/>
        <w:rPr>
          <w:rFonts w:ascii="Helvetica" w:hAnsi="Helvetica" w:cs="Calibri"/>
          <w:sz w:val="32"/>
          <w:szCs w:val="32"/>
          <w:rPrChange w:id="5380" w:author="Ryan" w:date="2017-04-30T19:28:00Z">
            <w:rPr>
              <w:rFonts w:ascii="Calibri" w:hAnsi="Calibri" w:cs="Calibri"/>
              <w:sz w:val="32"/>
              <w:szCs w:val="32"/>
            </w:rPr>
          </w:rPrChange>
        </w:rPr>
      </w:pPr>
      <w:r w:rsidRPr="00C93E5C">
        <w:rPr>
          <w:rFonts w:ascii="Helvetica" w:hAnsi="Helvetica" w:cs="Calibri"/>
          <w:sz w:val="32"/>
          <w:szCs w:val="32"/>
          <w:rPrChange w:id="5381" w:author="Ryan" w:date="2017-04-30T19:28:00Z">
            <w:rPr>
              <w:rFonts w:ascii="Calibri" w:hAnsi="Calibri" w:cs="Calibri"/>
              <w:sz w:val="32"/>
              <w:szCs w:val="32"/>
            </w:rPr>
          </w:rPrChange>
        </w:rPr>
        <w:t xml:space="preserve">tween Eliza and Blake, as to become legally </w:t>
      </w:r>
    </w:p>
    <w:p w14:paraId="74468FAF" w14:textId="77777777" w:rsidR="00FD0CC1" w:rsidRPr="00C93E5C" w:rsidRDefault="00FD0CC1" w:rsidP="00FD0CC1">
      <w:pPr>
        <w:spacing w:after="0"/>
        <w:rPr>
          <w:rFonts w:ascii="Helvetica" w:hAnsi="Helvetica" w:cs="Calibri"/>
          <w:sz w:val="32"/>
          <w:szCs w:val="32"/>
          <w:rPrChange w:id="5382" w:author="Ryan" w:date="2017-04-30T19:28:00Z">
            <w:rPr>
              <w:rFonts w:ascii="Calibri" w:hAnsi="Calibri" w:cs="Calibri"/>
              <w:sz w:val="32"/>
              <w:szCs w:val="32"/>
            </w:rPr>
          </w:rPrChange>
        </w:rPr>
      </w:pPr>
      <w:r w:rsidRPr="00C93E5C">
        <w:rPr>
          <w:rFonts w:ascii="Helvetica" w:hAnsi="Helvetica" w:cs="Calibri"/>
          <w:sz w:val="32"/>
          <w:szCs w:val="32"/>
          <w:rPrChange w:id="5383" w:author="Ryan" w:date="2017-04-30T19:28:00Z">
            <w:rPr>
              <w:rFonts w:ascii="Calibri" w:hAnsi="Calibri" w:cs="Calibri"/>
              <w:sz w:val="32"/>
              <w:szCs w:val="32"/>
            </w:rPr>
          </w:rPrChange>
        </w:rPr>
        <w:t xml:space="preserve">binding. The officiating clergyman was sent </w:t>
      </w:r>
    </w:p>
    <w:p w14:paraId="52033564" w14:textId="77777777" w:rsidR="00FD0CC1" w:rsidRPr="00C93E5C" w:rsidRDefault="00FD0CC1" w:rsidP="00FD0CC1">
      <w:pPr>
        <w:spacing w:after="0"/>
        <w:rPr>
          <w:rFonts w:ascii="Helvetica" w:hAnsi="Helvetica" w:cs="Calibri"/>
          <w:sz w:val="32"/>
          <w:szCs w:val="32"/>
          <w:rPrChange w:id="5384" w:author="Ryan" w:date="2017-04-30T19:28:00Z">
            <w:rPr>
              <w:rFonts w:ascii="Calibri" w:hAnsi="Calibri" w:cs="Calibri"/>
              <w:sz w:val="32"/>
              <w:szCs w:val="32"/>
            </w:rPr>
          </w:rPrChange>
        </w:rPr>
      </w:pPr>
      <w:r w:rsidRPr="00C93E5C">
        <w:rPr>
          <w:rFonts w:ascii="Helvetica" w:hAnsi="Helvetica" w:cs="Calibri"/>
          <w:sz w:val="32"/>
          <w:szCs w:val="32"/>
          <w:rPrChange w:id="5385" w:author="Ryan" w:date="2017-04-30T19:28:00Z">
            <w:rPr>
              <w:rFonts w:ascii="Calibri" w:hAnsi="Calibri" w:cs="Calibri"/>
              <w:sz w:val="32"/>
              <w:szCs w:val="32"/>
            </w:rPr>
          </w:rPrChange>
        </w:rPr>
        <w:t>for, who gave it as his opinion, that although</w:t>
      </w:r>
    </w:p>
    <w:p w14:paraId="6024313E" w14:textId="78E8F089" w:rsidR="00FD0CC1" w:rsidRPr="00C93E5C" w:rsidRDefault="00FD0CC1" w:rsidP="00FD0CC1">
      <w:pPr>
        <w:spacing w:after="0"/>
        <w:rPr>
          <w:rFonts w:ascii="Helvetica" w:hAnsi="Helvetica" w:cs="Calibri"/>
          <w:sz w:val="32"/>
          <w:szCs w:val="32"/>
          <w:rPrChange w:id="5386" w:author="Ryan" w:date="2017-04-30T19:28:00Z">
            <w:rPr>
              <w:rFonts w:ascii="Calibri" w:hAnsi="Calibri" w:cs="Calibri"/>
              <w:sz w:val="32"/>
              <w:szCs w:val="32"/>
            </w:rPr>
          </w:rPrChange>
        </w:rPr>
      </w:pPr>
      <w:r w:rsidRPr="00C93E5C">
        <w:rPr>
          <w:rFonts w:ascii="Helvetica" w:hAnsi="Helvetica" w:cs="Calibri"/>
          <w:sz w:val="32"/>
          <w:szCs w:val="32"/>
          <w:rPrChange w:id="5387" w:author="Ryan" w:date="2017-04-30T19:28:00Z">
            <w:rPr>
              <w:rFonts w:ascii="Calibri" w:hAnsi="Calibri" w:cs="Calibri"/>
              <w:sz w:val="32"/>
              <w:szCs w:val="32"/>
            </w:rPr>
          </w:rPrChange>
        </w:rPr>
        <w:t>the ceremony was not fully completed, yet</w:t>
      </w:r>
      <w:r w:rsidR="00733AD2" w:rsidRPr="00C93E5C">
        <w:rPr>
          <w:rFonts w:ascii="Helvetica" w:hAnsi="Helvetica" w:cs="Calibri"/>
          <w:sz w:val="32"/>
          <w:szCs w:val="32"/>
          <w:rPrChange w:id="5388" w:author="Ryan" w:date="2017-04-30T19:28:00Z">
            <w:rPr>
              <w:rFonts w:ascii="Calibri" w:hAnsi="Calibri" w:cs="Calibri"/>
              <w:sz w:val="32"/>
              <w:szCs w:val="32"/>
            </w:rPr>
          </w:rPrChange>
        </w:rPr>
        <w:t>,</w:t>
      </w:r>
      <w:r w:rsidRPr="00C93E5C">
        <w:rPr>
          <w:rFonts w:ascii="Helvetica" w:hAnsi="Helvetica" w:cs="Calibri"/>
          <w:sz w:val="32"/>
          <w:szCs w:val="32"/>
          <w:rPrChange w:id="5389" w:author="Ryan" w:date="2017-04-30T19:28:00Z">
            <w:rPr>
              <w:rFonts w:ascii="Calibri" w:hAnsi="Calibri" w:cs="Calibri"/>
              <w:sz w:val="32"/>
              <w:szCs w:val="32"/>
            </w:rPr>
          </w:rPrChange>
        </w:rPr>
        <w:t xml:space="preserve"> so</w:t>
      </w:r>
    </w:p>
    <w:p w14:paraId="6781F149" w14:textId="7FD7A847" w:rsidR="00FD0CC1" w:rsidRPr="00C93E5C" w:rsidRDefault="00FD0CC1" w:rsidP="00FD0CC1">
      <w:pPr>
        <w:spacing w:after="0"/>
        <w:rPr>
          <w:rFonts w:ascii="Helvetica" w:hAnsi="Helvetica" w:cs="Calibri"/>
          <w:sz w:val="32"/>
          <w:szCs w:val="32"/>
          <w:rPrChange w:id="5390" w:author="Ryan" w:date="2017-04-30T19:28:00Z">
            <w:rPr>
              <w:rFonts w:ascii="Calibri" w:hAnsi="Calibri" w:cs="Calibri"/>
              <w:sz w:val="32"/>
              <w:szCs w:val="32"/>
            </w:rPr>
          </w:rPrChange>
        </w:rPr>
      </w:pPr>
      <w:r w:rsidRPr="00C93E5C">
        <w:rPr>
          <w:rFonts w:ascii="Helvetica" w:hAnsi="Helvetica" w:cs="Calibri"/>
          <w:sz w:val="32"/>
          <w:szCs w:val="32"/>
          <w:rPrChange w:id="5391" w:author="Ryan" w:date="2017-04-30T19:28:00Z">
            <w:rPr>
              <w:rFonts w:ascii="Calibri" w:hAnsi="Calibri" w:cs="Calibri"/>
              <w:sz w:val="32"/>
              <w:szCs w:val="32"/>
            </w:rPr>
          </w:rPrChange>
        </w:rPr>
        <w:t>far that he</w:t>
      </w:r>
      <w:r w:rsidR="00733AD2" w:rsidRPr="00C93E5C">
        <w:rPr>
          <w:rFonts w:ascii="Helvetica" w:hAnsi="Helvetica" w:cs="Calibri"/>
          <w:sz w:val="32"/>
          <w:szCs w:val="32"/>
          <w:rPrChange w:id="5392" w:author="Ryan" w:date="2017-04-30T19:28:00Z">
            <w:rPr>
              <w:rFonts w:ascii="Calibri" w:hAnsi="Calibri" w:cs="Calibri"/>
              <w:sz w:val="32"/>
              <w:szCs w:val="32"/>
            </w:rPr>
          </w:rPrChange>
        </w:rPr>
        <w:t xml:space="preserve"> considered them really</w:t>
      </w:r>
      <w:r w:rsidRPr="00C93E5C">
        <w:rPr>
          <w:rFonts w:ascii="Helvetica" w:hAnsi="Helvetica" w:cs="Calibri"/>
          <w:sz w:val="32"/>
          <w:szCs w:val="32"/>
          <w:rPrChange w:id="5393" w:author="Ryan" w:date="2017-04-30T19:28:00Z">
            <w:rPr>
              <w:rFonts w:ascii="Calibri" w:hAnsi="Calibri" w:cs="Calibri"/>
              <w:sz w:val="32"/>
              <w:szCs w:val="32"/>
            </w:rPr>
          </w:rPrChange>
        </w:rPr>
        <w:t xml:space="preserve"> and firmly mar-</w:t>
      </w:r>
    </w:p>
    <w:p w14:paraId="7F126E95" w14:textId="0F5F9BBD" w:rsidR="00FD0CC1" w:rsidRPr="00C93E5C" w:rsidRDefault="00FD0CC1" w:rsidP="00FD0CC1">
      <w:pPr>
        <w:spacing w:after="0"/>
        <w:rPr>
          <w:rFonts w:ascii="Helvetica" w:hAnsi="Helvetica" w:cs="Calibri"/>
          <w:sz w:val="32"/>
          <w:szCs w:val="32"/>
          <w:rPrChange w:id="5394" w:author="Ryan" w:date="2017-04-30T19:28:00Z">
            <w:rPr>
              <w:rFonts w:ascii="Calibri" w:hAnsi="Calibri" w:cs="Calibri"/>
              <w:sz w:val="32"/>
              <w:szCs w:val="32"/>
            </w:rPr>
          </w:rPrChange>
        </w:rPr>
      </w:pPr>
      <w:proofErr w:type="spellStart"/>
      <w:r w:rsidRPr="00C93E5C">
        <w:rPr>
          <w:rFonts w:ascii="Helvetica" w:hAnsi="Helvetica" w:cs="Calibri"/>
          <w:sz w:val="32"/>
          <w:szCs w:val="32"/>
          <w:rPrChange w:id="5395" w:author="Ryan" w:date="2017-04-30T19:28:00Z">
            <w:rPr>
              <w:rFonts w:ascii="Calibri" w:hAnsi="Calibri" w:cs="Calibri"/>
              <w:sz w:val="32"/>
              <w:szCs w:val="32"/>
            </w:rPr>
          </w:rPrChange>
        </w:rPr>
        <w:t>ried</w:t>
      </w:r>
      <w:proofErr w:type="spellEnd"/>
      <w:r w:rsidRPr="00C93E5C">
        <w:rPr>
          <w:rFonts w:ascii="Helvetica" w:hAnsi="Helvetica" w:cs="Calibri"/>
          <w:sz w:val="32"/>
          <w:szCs w:val="32"/>
          <w:rPrChange w:id="5396" w:author="Ryan" w:date="2017-04-30T19:28:00Z">
            <w:rPr>
              <w:rFonts w:ascii="Calibri" w:hAnsi="Calibri" w:cs="Calibri"/>
              <w:sz w:val="32"/>
              <w:szCs w:val="32"/>
            </w:rPr>
          </w:rPrChange>
        </w:rPr>
        <w:t>. He advised, however, to sen</w:t>
      </w:r>
      <w:r w:rsidR="00733AD2" w:rsidRPr="00C93E5C">
        <w:rPr>
          <w:rFonts w:ascii="Helvetica" w:hAnsi="Helvetica" w:cs="Calibri"/>
          <w:sz w:val="32"/>
          <w:szCs w:val="32"/>
          <w:rPrChange w:id="5397" w:author="Ryan" w:date="2017-04-30T19:28:00Z">
            <w:rPr>
              <w:rFonts w:ascii="Calibri" w:hAnsi="Calibri" w:cs="Calibri"/>
              <w:sz w:val="32"/>
              <w:szCs w:val="32"/>
            </w:rPr>
          </w:rPrChange>
        </w:rPr>
        <w:t>d</w:t>
      </w:r>
      <w:r w:rsidRPr="00C93E5C">
        <w:rPr>
          <w:rFonts w:ascii="Helvetica" w:hAnsi="Helvetica" w:cs="Calibri"/>
          <w:sz w:val="32"/>
          <w:szCs w:val="32"/>
          <w:rPrChange w:id="5398" w:author="Ryan" w:date="2017-04-30T19:28:00Z">
            <w:rPr>
              <w:rFonts w:ascii="Calibri" w:hAnsi="Calibri" w:cs="Calibri"/>
              <w:sz w:val="32"/>
              <w:szCs w:val="32"/>
            </w:rPr>
          </w:rPrChange>
        </w:rPr>
        <w:t xml:space="preserve"> for the </w:t>
      </w:r>
      <w:proofErr w:type="spellStart"/>
      <w:r w:rsidRPr="00C93E5C">
        <w:rPr>
          <w:rFonts w:ascii="Helvetica" w:hAnsi="Helvetica" w:cs="Calibri"/>
          <w:sz w:val="32"/>
          <w:szCs w:val="32"/>
          <w:rPrChange w:id="5399" w:author="Ryan" w:date="2017-04-30T19:28:00Z">
            <w:rPr>
              <w:rFonts w:ascii="Calibri" w:hAnsi="Calibri" w:cs="Calibri"/>
              <w:sz w:val="32"/>
              <w:szCs w:val="32"/>
            </w:rPr>
          </w:rPrChange>
        </w:rPr>
        <w:t>cler</w:t>
      </w:r>
      <w:proofErr w:type="spellEnd"/>
      <w:r w:rsidRPr="00C93E5C">
        <w:rPr>
          <w:rFonts w:ascii="Helvetica" w:hAnsi="Helvetica" w:cs="Calibri"/>
          <w:sz w:val="32"/>
          <w:szCs w:val="32"/>
          <w:rPrChange w:id="5400" w:author="Ryan" w:date="2017-04-30T19:28:00Z">
            <w:rPr>
              <w:rFonts w:ascii="Calibri" w:hAnsi="Calibri" w:cs="Calibri"/>
              <w:sz w:val="32"/>
              <w:szCs w:val="32"/>
            </w:rPr>
          </w:rPrChange>
        </w:rPr>
        <w:t>-</w:t>
      </w:r>
    </w:p>
    <w:p w14:paraId="01294E02" w14:textId="77777777" w:rsidR="00FD0CC1" w:rsidRPr="00C93E5C" w:rsidRDefault="00FD0CC1" w:rsidP="00FD0CC1">
      <w:pPr>
        <w:spacing w:after="0"/>
        <w:rPr>
          <w:rFonts w:ascii="Helvetica" w:hAnsi="Helvetica" w:cs="Calibri"/>
          <w:sz w:val="32"/>
          <w:szCs w:val="32"/>
          <w:rPrChange w:id="5401" w:author="Ryan" w:date="2017-04-30T19:28:00Z">
            <w:rPr>
              <w:rFonts w:ascii="Calibri" w:hAnsi="Calibri" w:cs="Calibri"/>
              <w:sz w:val="32"/>
              <w:szCs w:val="32"/>
            </w:rPr>
          </w:rPrChange>
        </w:rPr>
      </w:pPr>
      <w:proofErr w:type="spellStart"/>
      <w:r w:rsidRPr="00C93E5C">
        <w:rPr>
          <w:rFonts w:ascii="Helvetica" w:hAnsi="Helvetica" w:cs="Calibri"/>
          <w:sz w:val="32"/>
          <w:szCs w:val="32"/>
          <w:rPrChange w:id="5402" w:author="Ryan" w:date="2017-04-30T19:28:00Z">
            <w:rPr>
              <w:rFonts w:ascii="Calibri" w:hAnsi="Calibri" w:cs="Calibri"/>
              <w:sz w:val="32"/>
              <w:szCs w:val="32"/>
            </w:rPr>
          </w:rPrChange>
        </w:rPr>
        <w:t>gy</w:t>
      </w:r>
      <w:proofErr w:type="spellEnd"/>
      <w:r w:rsidRPr="00C93E5C">
        <w:rPr>
          <w:rFonts w:ascii="Helvetica" w:hAnsi="Helvetica" w:cs="Calibri"/>
          <w:sz w:val="32"/>
          <w:szCs w:val="32"/>
          <w:rPrChange w:id="5403" w:author="Ryan" w:date="2017-04-30T19:28:00Z">
            <w:rPr>
              <w:rFonts w:ascii="Calibri" w:hAnsi="Calibri" w:cs="Calibri"/>
              <w:sz w:val="32"/>
              <w:szCs w:val="32"/>
            </w:rPr>
          </w:rPrChange>
        </w:rPr>
        <w:t xml:space="preserve"> of the city, to consult upon the affair. This </w:t>
      </w:r>
    </w:p>
    <w:p w14:paraId="28A24A37" w14:textId="77777777" w:rsidR="00FD0CC1" w:rsidRPr="00C93E5C" w:rsidRDefault="00FD0CC1" w:rsidP="00FD0CC1">
      <w:pPr>
        <w:spacing w:after="0"/>
        <w:rPr>
          <w:rFonts w:ascii="Helvetica" w:hAnsi="Helvetica" w:cs="Calibri"/>
          <w:sz w:val="32"/>
          <w:szCs w:val="32"/>
          <w:rPrChange w:id="5404" w:author="Ryan" w:date="2017-04-30T19:28:00Z">
            <w:rPr>
              <w:rFonts w:ascii="Calibri" w:hAnsi="Calibri" w:cs="Calibri"/>
              <w:sz w:val="32"/>
              <w:szCs w:val="32"/>
            </w:rPr>
          </w:rPrChange>
        </w:rPr>
      </w:pPr>
      <w:r w:rsidRPr="00C93E5C">
        <w:rPr>
          <w:rFonts w:ascii="Helvetica" w:hAnsi="Helvetica" w:cs="Calibri"/>
          <w:sz w:val="32"/>
          <w:szCs w:val="32"/>
          <w:rPrChange w:id="5405" w:author="Ryan" w:date="2017-04-30T19:28:00Z">
            <w:rPr>
              <w:rFonts w:ascii="Calibri" w:hAnsi="Calibri" w:cs="Calibri"/>
              <w:sz w:val="32"/>
              <w:szCs w:val="32"/>
            </w:rPr>
          </w:rPrChange>
        </w:rPr>
        <w:t>was agreed upon, and two days after they were</w:t>
      </w:r>
    </w:p>
    <w:p w14:paraId="7505EF41" w14:textId="77777777" w:rsidR="00FD0CC1" w:rsidRPr="00C93E5C" w:rsidRDefault="00FD0CC1" w:rsidP="00FD0CC1">
      <w:pPr>
        <w:spacing w:after="0"/>
        <w:rPr>
          <w:rFonts w:ascii="Helvetica" w:hAnsi="Helvetica" w:cs="Calibri"/>
          <w:sz w:val="32"/>
          <w:szCs w:val="32"/>
          <w:rPrChange w:id="5406" w:author="Ryan" w:date="2017-04-30T19:28:00Z">
            <w:rPr>
              <w:rFonts w:ascii="Calibri" w:hAnsi="Calibri" w:cs="Calibri"/>
              <w:sz w:val="32"/>
              <w:szCs w:val="32"/>
            </w:rPr>
          </w:rPrChange>
        </w:rPr>
      </w:pPr>
      <w:r w:rsidRPr="00C93E5C">
        <w:rPr>
          <w:rFonts w:ascii="Helvetica" w:hAnsi="Helvetica" w:cs="Calibri"/>
          <w:sz w:val="32"/>
          <w:szCs w:val="32"/>
          <w:rPrChange w:id="5407" w:author="Ryan" w:date="2017-04-30T19:28:00Z">
            <w:rPr>
              <w:rFonts w:ascii="Calibri" w:hAnsi="Calibri" w:cs="Calibri"/>
              <w:sz w:val="32"/>
              <w:szCs w:val="32"/>
            </w:rPr>
          </w:rPrChange>
        </w:rPr>
        <w:t xml:space="preserve">convened at the house of Eliza's father. The </w:t>
      </w:r>
    </w:p>
    <w:p w14:paraId="7FB87CB2" w14:textId="77777777" w:rsidR="00FD0CC1" w:rsidRPr="00C93E5C" w:rsidRDefault="00FD0CC1" w:rsidP="00FD0CC1">
      <w:pPr>
        <w:spacing w:after="0"/>
        <w:rPr>
          <w:rFonts w:ascii="Helvetica" w:hAnsi="Helvetica" w:cs="Calibri"/>
          <w:sz w:val="32"/>
          <w:szCs w:val="32"/>
          <w:rPrChange w:id="5408" w:author="Ryan" w:date="2017-04-30T19:28:00Z">
            <w:rPr>
              <w:rFonts w:ascii="Calibri" w:hAnsi="Calibri" w:cs="Calibri"/>
              <w:sz w:val="32"/>
              <w:szCs w:val="32"/>
            </w:rPr>
          </w:rPrChange>
        </w:rPr>
      </w:pPr>
      <w:r w:rsidRPr="00C93E5C">
        <w:rPr>
          <w:rFonts w:ascii="Helvetica" w:hAnsi="Helvetica" w:cs="Calibri"/>
          <w:sz w:val="32"/>
          <w:szCs w:val="32"/>
          <w:rPrChange w:id="5409" w:author="Ryan" w:date="2017-04-30T19:28:00Z">
            <w:rPr>
              <w:rFonts w:ascii="Calibri" w:hAnsi="Calibri" w:cs="Calibri"/>
              <w:sz w:val="32"/>
              <w:szCs w:val="32"/>
            </w:rPr>
          </w:rPrChange>
        </w:rPr>
        <w:t>parties and their friends were present at the con-</w:t>
      </w:r>
    </w:p>
    <w:p w14:paraId="6394A66F" w14:textId="77777777" w:rsidR="00FD0CC1" w:rsidRPr="00C93E5C" w:rsidRDefault="00FD0CC1" w:rsidP="00FD0CC1">
      <w:pPr>
        <w:spacing w:after="0"/>
        <w:rPr>
          <w:rFonts w:ascii="Helvetica" w:hAnsi="Helvetica" w:cs="Calibri"/>
          <w:sz w:val="32"/>
          <w:szCs w:val="32"/>
          <w:rPrChange w:id="5410" w:author="Ryan" w:date="2017-04-30T19:28:00Z">
            <w:rPr>
              <w:rFonts w:ascii="Calibri" w:hAnsi="Calibri" w:cs="Calibri"/>
              <w:sz w:val="32"/>
              <w:szCs w:val="32"/>
            </w:rPr>
          </w:rPrChange>
        </w:rPr>
      </w:pPr>
      <w:proofErr w:type="spellStart"/>
      <w:r w:rsidRPr="00C93E5C">
        <w:rPr>
          <w:rFonts w:ascii="Helvetica" w:hAnsi="Helvetica" w:cs="Calibri"/>
          <w:sz w:val="32"/>
          <w:szCs w:val="32"/>
          <w:rPrChange w:id="5411" w:author="Ryan" w:date="2017-04-30T19:28:00Z">
            <w:rPr>
              <w:rFonts w:ascii="Calibri" w:hAnsi="Calibri" w:cs="Calibri"/>
              <w:sz w:val="32"/>
              <w:szCs w:val="32"/>
            </w:rPr>
          </w:rPrChange>
        </w:rPr>
        <w:t>sultation</w:t>
      </w:r>
      <w:proofErr w:type="spellEnd"/>
      <w:r w:rsidRPr="00C93E5C">
        <w:rPr>
          <w:rFonts w:ascii="Helvetica" w:hAnsi="Helvetica" w:cs="Calibri"/>
          <w:sz w:val="32"/>
          <w:szCs w:val="32"/>
          <w:rPrChange w:id="5412" w:author="Ryan" w:date="2017-04-30T19:28:00Z">
            <w:rPr>
              <w:rFonts w:ascii="Calibri" w:hAnsi="Calibri" w:cs="Calibri"/>
              <w:sz w:val="32"/>
              <w:szCs w:val="32"/>
            </w:rPr>
          </w:rPrChange>
        </w:rPr>
        <w:t xml:space="preserve">, the result of which was, that nothing </w:t>
      </w:r>
    </w:p>
    <w:p w14:paraId="58C1CE35" w14:textId="77777777" w:rsidR="00FD0CC1" w:rsidRPr="00C93E5C" w:rsidRDefault="00FD0CC1" w:rsidP="00FD0CC1">
      <w:pPr>
        <w:spacing w:after="0"/>
        <w:rPr>
          <w:rFonts w:ascii="Helvetica" w:hAnsi="Helvetica" w:cs="Calibri"/>
          <w:sz w:val="32"/>
          <w:szCs w:val="32"/>
          <w:rPrChange w:id="5413" w:author="Ryan" w:date="2017-04-30T19:28:00Z">
            <w:rPr>
              <w:rFonts w:ascii="Calibri" w:hAnsi="Calibri" w:cs="Calibri"/>
              <w:sz w:val="32"/>
              <w:szCs w:val="32"/>
            </w:rPr>
          </w:rPrChange>
        </w:rPr>
      </w:pPr>
      <w:r w:rsidRPr="00C93E5C">
        <w:rPr>
          <w:rFonts w:ascii="Helvetica" w:hAnsi="Helvetica" w:cs="Calibri"/>
          <w:sz w:val="32"/>
          <w:szCs w:val="32"/>
          <w:rPrChange w:id="5414" w:author="Ryan" w:date="2017-04-30T19:28:00Z">
            <w:rPr>
              <w:rFonts w:ascii="Calibri" w:hAnsi="Calibri" w:cs="Calibri"/>
              <w:sz w:val="32"/>
              <w:szCs w:val="32"/>
            </w:rPr>
          </w:rPrChange>
        </w:rPr>
        <w:t xml:space="preserve">except death or divorcement could separate Blake </w:t>
      </w:r>
    </w:p>
    <w:p w14:paraId="1E10B7F3" w14:textId="61E66385" w:rsidR="00FD0CC1" w:rsidRPr="00C93E5C" w:rsidRDefault="00FD0CC1" w:rsidP="00FD0CC1">
      <w:pPr>
        <w:spacing w:after="0"/>
        <w:rPr>
          <w:rFonts w:ascii="Helvetica" w:hAnsi="Helvetica" w:cs="Calibri"/>
          <w:sz w:val="32"/>
          <w:szCs w:val="32"/>
          <w:rPrChange w:id="5415" w:author="Ryan" w:date="2017-04-30T19:28:00Z">
            <w:rPr>
              <w:rFonts w:ascii="Calibri" w:hAnsi="Calibri" w:cs="Calibri"/>
              <w:sz w:val="32"/>
              <w:szCs w:val="32"/>
            </w:rPr>
          </w:rPrChange>
        </w:rPr>
      </w:pPr>
      <w:r w:rsidRPr="00C93E5C">
        <w:rPr>
          <w:rFonts w:ascii="Helvetica" w:hAnsi="Helvetica" w:cs="Calibri"/>
          <w:sz w:val="32"/>
          <w:szCs w:val="32"/>
          <w:rPrChange w:id="5416" w:author="Ryan" w:date="2017-04-30T19:28:00Z">
            <w:rPr>
              <w:rFonts w:ascii="Calibri" w:hAnsi="Calibri" w:cs="Calibri"/>
              <w:sz w:val="32"/>
              <w:szCs w:val="32"/>
            </w:rPr>
          </w:rPrChange>
        </w:rPr>
        <w:t>and Eliza. Just as this decision was given in</w:t>
      </w:r>
      <w:r w:rsidR="00733AD2" w:rsidRPr="00C93E5C">
        <w:rPr>
          <w:rFonts w:ascii="Helvetica" w:hAnsi="Helvetica" w:cs="Calibri"/>
          <w:sz w:val="32"/>
          <w:szCs w:val="32"/>
          <w:rPrChange w:id="5417" w:author="Ryan" w:date="2017-04-30T19:28:00Z">
            <w:rPr>
              <w:rFonts w:ascii="Calibri" w:hAnsi="Calibri" w:cs="Calibri"/>
              <w:sz w:val="32"/>
              <w:szCs w:val="32"/>
            </w:rPr>
          </w:rPrChange>
        </w:rPr>
        <w:t>,</w:t>
      </w:r>
      <w:r w:rsidRPr="00C93E5C">
        <w:rPr>
          <w:rFonts w:ascii="Helvetica" w:hAnsi="Helvetica" w:cs="Calibri"/>
          <w:sz w:val="32"/>
          <w:szCs w:val="32"/>
          <w:rPrChange w:id="5418" w:author="Ryan" w:date="2017-04-30T19:28:00Z">
            <w:rPr>
              <w:rFonts w:ascii="Calibri" w:hAnsi="Calibri" w:cs="Calibri"/>
              <w:sz w:val="32"/>
              <w:szCs w:val="32"/>
            </w:rPr>
          </w:rPrChange>
        </w:rPr>
        <w:t xml:space="preserve"> a </w:t>
      </w:r>
    </w:p>
    <w:p w14:paraId="026D9FF3" w14:textId="77777777" w:rsidR="00FD0CC1" w:rsidRPr="00C93E5C" w:rsidRDefault="00FD0CC1" w:rsidP="00FD0CC1">
      <w:pPr>
        <w:spacing w:after="0"/>
        <w:rPr>
          <w:rFonts w:ascii="Helvetica" w:hAnsi="Helvetica" w:cs="Calibri"/>
          <w:sz w:val="32"/>
          <w:szCs w:val="32"/>
          <w:rPrChange w:id="5419" w:author="Ryan" w:date="2017-04-30T19:28:00Z">
            <w:rPr>
              <w:rFonts w:ascii="Calibri" w:hAnsi="Calibri" w:cs="Calibri"/>
              <w:sz w:val="32"/>
              <w:szCs w:val="32"/>
            </w:rPr>
          </w:rPrChange>
        </w:rPr>
      </w:pPr>
      <w:r w:rsidRPr="00C93E5C">
        <w:rPr>
          <w:rFonts w:ascii="Helvetica" w:hAnsi="Helvetica" w:cs="Calibri"/>
          <w:sz w:val="32"/>
          <w:szCs w:val="32"/>
          <w:rPrChange w:id="5420" w:author="Ryan" w:date="2017-04-30T19:28:00Z">
            <w:rPr>
              <w:rFonts w:ascii="Calibri" w:hAnsi="Calibri" w:cs="Calibri"/>
              <w:sz w:val="32"/>
              <w:szCs w:val="32"/>
            </w:rPr>
          </w:rPrChange>
        </w:rPr>
        <w:t>woman was announced, who desired to be admit-</w:t>
      </w:r>
    </w:p>
    <w:p w14:paraId="429DE95F" w14:textId="77777777" w:rsidR="00FD0CC1" w:rsidRPr="00C93E5C" w:rsidRDefault="00FD0CC1" w:rsidP="00FD0CC1">
      <w:pPr>
        <w:spacing w:after="0"/>
        <w:rPr>
          <w:rFonts w:ascii="Helvetica" w:hAnsi="Helvetica" w:cs="Calibri"/>
          <w:sz w:val="32"/>
          <w:szCs w:val="32"/>
          <w:rPrChange w:id="5421" w:author="Ryan" w:date="2017-04-30T19:28:00Z">
            <w:rPr>
              <w:rFonts w:ascii="Calibri" w:hAnsi="Calibri" w:cs="Calibri"/>
              <w:sz w:val="32"/>
              <w:szCs w:val="32"/>
            </w:rPr>
          </w:rPrChange>
        </w:rPr>
      </w:pPr>
      <w:r w:rsidRPr="00C93E5C">
        <w:rPr>
          <w:rFonts w:ascii="Helvetica" w:hAnsi="Helvetica" w:cs="Calibri"/>
          <w:sz w:val="32"/>
          <w:szCs w:val="32"/>
          <w:rPrChange w:id="5422" w:author="Ryan" w:date="2017-04-30T19:28:00Z">
            <w:rPr>
              <w:rFonts w:ascii="Calibri" w:hAnsi="Calibri" w:cs="Calibri"/>
              <w:sz w:val="32"/>
              <w:szCs w:val="32"/>
            </w:rPr>
          </w:rPrChange>
        </w:rPr>
        <w:lastRenderedPageBreak/>
        <w:t>ted before the convocation. She was immediate-</w:t>
      </w:r>
    </w:p>
    <w:p w14:paraId="3F0EAEEA" w14:textId="77777777" w:rsidR="00FD0CC1" w:rsidRPr="00C93E5C" w:rsidRDefault="00FD0CC1" w:rsidP="00FD0CC1">
      <w:pPr>
        <w:spacing w:after="0"/>
        <w:rPr>
          <w:rFonts w:ascii="Helvetica" w:hAnsi="Helvetica" w:cs="Calibri"/>
          <w:sz w:val="32"/>
          <w:szCs w:val="32"/>
          <w:rPrChange w:id="5423" w:author="Ryan" w:date="2017-04-30T19:28:00Z">
            <w:rPr>
              <w:rFonts w:ascii="Calibri" w:hAnsi="Calibri" w:cs="Calibri"/>
              <w:sz w:val="32"/>
              <w:szCs w:val="32"/>
            </w:rPr>
          </w:rPrChange>
        </w:rPr>
      </w:pPr>
      <w:proofErr w:type="spellStart"/>
      <w:r w:rsidRPr="00C93E5C">
        <w:rPr>
          <w:rFonts w:ascii="Helvetica" w:hAnsi="Helvetica" w:cs="Calibri"/>
          <w:sz w:val="32"/>
          <w:szCs w:val="32"/>
          <w:rPrChange w:id="5424" w:author="Ryan" w:date="2017-04-30T19:28:00Z">
            <w:rPr>
              <w:rFonts w:ascii="Calibri" w:hAnsi="Calibri" w:cs="Calibri"/>
              <w:sz w:val="32"/>
              <w:szCs w:val="32"/>
            </w:rPr>
          </w:rPrChange>
        </w:rPr>
        <w:t>ly</w:t>
      </w:r>
      <w:proofErr w:type="spellEnd"/>
      <w:r w:rsidRPr="00C93E5C">
        <w:rPr>
          <w:rFonts w:ascii="Helvetica" w:hAnsi="Helvetica" w:cs="Calibri"/>
          <w:sz w:val="32"/>
          <w:szCs w:val="32"/>
          <w:rPrChange w:id="5425" w:author="Ryan" w:date="2017-04-30T19:28:00Z">
            <w:rPr>
              <w:rFonts w:ascii="Calibri" w:hAnsi="Calibri" w:cs="Calibri"/>
              <w:sz w:val="32"/>
              <w:szCs w:val="32"/>
            </w:rPr>
          </w:rPrChange>
        </w:rPr>
        <w:t xml:space="preserve"> introduced--it was Miss Smith!--Blake was </w:t>
      </w:r>
    </w:p>
    <w:p w14:paraId="315929D7" w14:textId="77777777" w:rsidR="00FD0CC1" w:rsidRPr="00C93E5C" w:rsidRDefault="00FD0CC1" w:rsidP="00FD0CC1">
      <w:pPr>
        <w:spacing w:after="0"/>
        <w:rPr>
          <w:rFonts w:ascii="Helvetica" w:hAnsi="Helvetica" w:cs="Calibri"/>
          <w:sz w:val="32"/>
          <w:szCs w:val="32"/>
          <w:rPrChange w:id="5426" w:author="Ryan" w:date="2017-04-30T19:28:00Z">
            <w:rPr>
              <w:rFonts w:ascii="Calibri" w:hAnsi="Calibri" w:cs="Calibri"/>
              <w:sz w:val="32"/>
              <w:szCs w:val="32"/>
            </w:rPr>
          </w:rPrChange>
        </w:rPr>
      </w:pPr>
      <w:r w:rsidRPr="00C93E5C">
        <w:rPr>
          <w:rFonts w:ascii="Helvetica" w:hAnsi="Helvetica" w:cs="Calibri"/>
          <w:sz w:val="32"/>
          <w:szCs w:val="32"/>
          <w:rPrChange w:id="5427" w:author="Ryan" w:date="2017-04-30T19:28:00Z">
            <w:rPr>
              <w:rFonts w:ascii="Calibri" w:hAnsi="Calibri" w:cs="Calibri"/>
              <w:sz w:val="32"/>
              <w:szCs w:val="32"/>
            </w:rPr>
          </w:rPrChange>
        </w:rPr>
        <w:t xml:space="preserve">agitated, and changed </w:t>
      </w:r>
      <w:proofErr w:type="spellStart"/>
      <w:r w:rsidRPr="00C93E5C">
        <w:rPr>
          <w:rFonts w:ascii="Helvetica" w:hAnsi="Helvetica" w:cs="Calibri"/>
          <w:sz w:val="32"/>
          <w:szCs w:val="32"/>
          <w:rPrChange w:id="5428" w:author="Ryan" w:date="2017-04-30T19:28:00Z">
            <w:rPr>
              <w:rFonts w:ascii="Calibri" w:hAnsi="Calibri" w:cs="Calibri"/>
              <w:sz w:val="32"/>
              <w:szCs w:val="32"/>
            </w:rPr>
          </w:rPrChange>
        </w:rPr>
        <w:t>colour</w:t>
      </w:r>
      <w:proofErr w:type="spellEnd"/>
      <w:r w:rsidRPr="00C93E5C">
        <w:rPr>
          <w:rFonts w:ascii="Helvetica" w:hAnsi="Helvetica" w:cs="Calibri"/>
          <w:sz w:val="32"/>
          <w:szCs w:val="32"/>
          <w:rPrChange w:id="5429" w:author="Ryan" w:date="2017-04-30T19:28:00Z">
            <w:rPr>
              <w:rFonts w:ascii="Calibri" w:hAnsi="Calibri" w:cs="Calibri"/>
              <w:sz w:val="32"/>
              <w:szCs w:val="32"/>
            </w:rPr>
          </w:rPrChange>
        </w:rPr>
        <w:t xml:space="preserve"> upon seeing her; she</w:t>
      </w:r>
    </w:p>
    <w:p w14:paraId="44A6E6FC" w14:textId="77777777" w:rsidR="00FD0CC1" w:rsidRPr="00C93E5C" w:rsidRDefault="00FD0CC1" w:rsidP="00FD0CC1">
      <w:pPr>
        <w:spacing w:after="0"/>
        <w:rPr>
          <w:rFonts w:ascii="Helvetica" w:hAnsi="Helvetica" w:cs="Calibri"/>
          <w:sz w:val="32"/>
          <w:szCs w:val="32"/>
          <w:rPrChange w:id="5430" w:author="Ryan" w:date="2017-04-30T19:28:00Z">
            <w:rPr>
              <w:rFonts w:ascii="Calibri" w:hAnsi="Calibri" w:cs="Calibri"/>
              <w:sz w:val="32"/>
              <w:szCs w:val="32"/>
            </w:rPr>
          </w:rPrChange>
        </w:rPr>
      </w:pPr>
      <w:r w:rsidRPr="00C93E5C">
        <w:rPr>
          <w:rFonts w:ascii="Helvetica" w:hAnsi="Helvetica" w:cs="Calibri"/>
          <w:sz w:val="32"/>
          <w:szCs w:val="32"/>
          <w:rPrChange w:id="5431" w:author="Ryan" w:date="2017-04-30T19:28:00Z">
            <w:rPr>
              <w:rFonts w:ascii="Calibri" w:hAnsi="Calibri" w:cs="Calibri"/>
              <w:sz w:val="32"/>
              <w:szCs w:val="32"/>
            </w:rPr>
          </w:rPrChange>
        </w:rPr>
        <w:t xml:space="preserve">desired to be heard by the convocation, when the </w:t>
      </w:r>
    </w:p>
    <w:p w14:paraId="51F82F22" w14:textId="77777777" w:rsidR="00FD0CC1" w:rsidRPr="00C93E5C" w:rsidRDefault="00FD0CC1" w:rsidP="00FD0CC1">
      <w:pPr>
        <w:spacing w:after="0"/>
        <w:rPr>
          <w:rFonts w:ascii="Helvetica" w:hAnsi="Helvetica" w:cs="Calibri"/>
          <w:sz w:val="32"/>
          <w:szCs w:val="32"/>
          <w:rPrChange w:id="5432" w:author="Ryan" w:date="2017-04-30T19:28:00Z">
            <w:rPr>
              <w:rFonts w:ascii="Calibri" w:hAnsi="Calibri" w:cs="Calibri"/>
              <w:sz w:val="32"/>
              <w:szCs w:val="32"/>
            </w:rPr>
          </w:rPrChange>
        </w:rPr>
      </w:pPr>
      <w:r w:rsidRPr="00C93E5C">
        <w:rPr>
          <w:rFonts w:ascii="Helvetica" w:hAnsi="Helvetica" w:cs="Calibri"/>
          <w:sz w:val="32"/>
          <w:szCs w:val="32"/>
          <w:rPrChange w:id="5433" w:author="Ryan" w:date="2017-04-30T19:28:00Z">
            <w:rPr>
              <w:rFonts w:ascii="Calibri" w:hAnsi="Calibri" w:cs="Calibri"/>
              <w:sz w:val="32"/>
              <w:szCs w:val="32"/>
            </w:rPr>
          </w:rPrChange>
        </w:rPr>
        <w:t>following circumstances were unfolded.</w:t>
      </w:r>
    </w:p>
    <w:p w14:paraId="3935002C" w14:textId="13B20134" w:rsidR="00FD0CC1" w:rsidRPr="00C93E5C" w:rsidRDefault="00FD0CC1" w:rsidP="007D5C8B">
      <w:pPr>
        <w:spacing w:after="0"/>
        <w:ind w:firstLine="800"/>
        <w:rPr>
          <w:rFonts w:ascii="Helvetica" w:hAnsi="Helvetica" w:cs="Calibri"/>
          <w:sz w:val="32"/>
          <w:szCs w:val="32"/>
          <w:rPrChange w:id="5434" w:author="Ryan" w:date="2017-04-30T19:28:00Z">
            <w:rPr>
              <w:rFonts w:ascii="Calibri" w:hAnsi="Calibri" w:cs="Calibri"/>
              <w:sz w:val="32"/>
              <w:szCs w:val="32"/>
            </w:rPr>
          </w:rPrChange>
        </w:rPr>
      </w:pPr>
      <w:r w:rsidRPr="00C93E5C">
        <w:rPr>
          <w:rFonts w:ascii="Helvetica" w:hAnsi="Helvetica" w:cs="Calibri"/>
          <w:sz w:val="32"/>
          <w:szCs w:val="32"/>
          <w:rPrChange w:id="5435" w:author="Ryan" w:date="2017-04-30T19:28:00Z">
            <w:rPr>
              <w:rFonts w:ascii="Calibri" w:hAnsi="Calibri" w:cs="Calibri"/>
              <w:sz w:val="32"/>
              <w:szCs w:val="32"/>
            </w:rPr>
          </w:rPrChange>
        </w:rPr>
        <w:t xml:space="preserve">Blake's father, who was a nobleman, had been </w:t>
      </w:r>
    </w:p>
    <w:p w14:paraId="41546323" w14:textId="77777777" w:rsidR="00FD0CC1" w:rsidRPr="00C93E5C" w:rsidRDefault="00FD0CC1" w:rsidP="00FD0CC1">
      <w:pPr>
        <w:spacing w:after="0"/>
        <w:rPr>
          <w:rFonts w:ascii="Helvetica" w:hAnsi="Helvetica" w:cs="Calibri"/>
          <w:sz w:val="32"/>
          <w:szCs w:val="32"/>
          <w:rPrChange w:id="5436" w:author="Ryan" w:date="2017-04-30T19:28:00Z">
            <w:rPr>
              <w:rFonts w:ascii="Calibri" w:hAnsi="Calibri" w:cs="Calibri"/>
              <w:sz w:val="32"/>
              <w:szCs w:val="32"/>
            </w:rPr>
          </w:rPrChange>
        </w:rPr>
      </w:pPr>
      <w:r w:rsidRPr="00C93E5C">
        <w:rPr>
          <w:rFonts w:ascii="Helvetica" w:hAnsi="Helvetica" w:cs="Calibri"/>
          <w:sz w:val="32"/>
          <w:szCs w:val="32"/>
          <w:rPrChange w:id="5437" w:author="Ryan" w:date="2017-04-30T19:28:00Z">
            <w:rPr>
              <w:rFonts w:ascii="Calibri" w:hAnsi="Calibri" w:cs="Calibri"/>
              <w:sz w:val="32"/>
              <w:szCs w:val="32"/>
            </w:rPr>
          </w:rPrChange>
        </w:rPr>
        <w:t xml:space="preserve">illicitly connected with a woman of family in a </w:t>
      </w:r>
    </w:p>
    <w:p w14:paraId="5D6C16AC" w14:textId="77777777" w:rsidR="00FD0CC1" w:rsidRPr="00C93E5C" w:rsidRDefault="00FD0CC1" w:rsidP="00FD0CC1">
      <w:pPr>
        <w:spacing w:after="0"/>
        <w:rPr>
          <w:rFonts w:ascii="Helvetica" w:hAnsi="Helvetica" w:cs="Calibri"/>
          <w:sz w:val="32"/>
          <w:szCs w:val="32"/>
          <w:rPrChange w:id="5438" w:author="Ryan" w:date="2017-04-30T19:28:00Z">
            <w:rPr>
              <w:rFonts w:ascii="Calibri" w:hAnsi="Calibri" w:cs="Calibri"/>
              <w:sz w:val="32"/>
              <w:szCs w:val="32"/>
            </w:rPr>
          </w:rPrChange>
        </w:rPr>
      </w:pPr>
      <w:r w:rsidRPr="00C93E5C">
        <w:rPr>
          <w:rFonts w:ascii="Helvetica" w:hAnsi="Helvetica" w:cs="Calibri"/>
          <w:sz w:val="32"/>
          <w:szCs w:val="32"/>
          <w:rPrChange w:id="5439" w:author="Ryan" w:date="2017-04-30T19:28:00Z">
            <w:rPr>
              <w:rFonts w:ascii="Calibri" w:hAnsi="Calibri" w:cs="Calibri"/>
              <w:sz w:val="32"/>
              <w:szCs w:val="32"/>
            </w:rPr>
          </w:rPrChange>
        </w:rPr>
        <w:t xml:space="preserve">remote part of England, by whom he had two </w:t>
      </w:r>
    </w:p>
    <w:p w14:paraId="16AE9FFA" w14:textId="77777777" w:rsidR="00FD0CC1" w:rsidRPr="00C93E5C" w:rsidRDefault="00FD0CC1" w:rsidP="00FD0CC1">
      <w:pPr>
        <w:spacing w:after="0"/>
        <w:rPr>
          <w:rFonts w:ascii="Helvetica" w:hAnsi="Helvetica" w:cs="Calibri"/>
          <w:sz w:val="32"/>
          <w:szCs w:val="32"/>
          <w:rPrChange w:id="5440" w:author="Ryan" w:date="2017-04-30T19:28:00Z">
            <w:rPr>
              <w:rFonts w:ascii="Calibri" w:hAnsi="Calibri" w:cs="Calibri"/>
              <w:sz w:val="32"/>
              <w:szCs w:val="32"/>
            </w:rPr>
          </w:rPrChange>
        </w:rPr>
      </w:pPr>
      <w:r w:rsidRPr="00C93E5C">
        <w:rPr>
          <w:rFonts w:ascii="Helvetica" w:hAnsi="Helvetica" w:cs="Calibri"/>
          <w:sz w:val="32"/>
          <w:szCs w:val="32"/>
          <w:rPrChange w:id="5441" w:author="Ryan" w:date="2017-04-30T19:28:00Z">
            <w:rPr>
              <w:rFonts w:ascii="Calibri" w:hAnsi="Calibri" w:cs="Calibri"/>
              <w:sz w:val="32"/>
              <w:szCs w:val="32"/>
            </w:rPr>
          </w:rPrChange>
        </w:rPr>
        <w:t xml:space="preserve">children, one son and a daughter. He afterwards </w:t>
      </w:r>
    </w:p>
    <w:p w14:paraId="443BE4FB" w14:textId="77777777" w:rsidR="00FD0CC1" w:rsidRPr="00C93E5C" w:rsidRDefault="00FD0CC1" w:rsidP="00FD0CC1">
      <w:pPr>
        <w:spacing w:after="0"/>
        <w:rPr>
          <w:rFonts w:ascii="Helvetica" w:hAnsi="Helvetica" w:cs="Calibri"/>
          <w:sz w:val="32"/>
          <w:szCs w:val="32"/>
          <w:rPrChange w:id="5442" w:author="Ryan" w:date="2017-04-30T19:28:00Z">
            <w:rPr>
              <w:rFonts w:ascii="Calibri" w:hAnsi="Calibri" w:cs="Calibri"/>
              <w:sz w:val="32"/>
              <w:szCs w:val="32"/>
            </w:rPr>
          </w:rPrChange>
        </w:rPr>
      </w:pPr>
      <w:r w:rsidRPr="00C93E5C">
        <w:rPr>
          <w:rFonts w:ascii="Helvetica" w:hAnsi="Helvetica" w:cs="Calibri"/>
          <w:sz w:val="32"/>
          <w:szCs w:val="32"/>
          <w:rPrChange w:id="5443" w:author="Ryan" w:date="2017-04-30T19:28:00Z">
            <w:rPr>
              <w:rFonts w:ascii="Calibri" w:hAnsi="Calibri" w:cs="Calibri"/>
              <w:sz w:val="32"/>
              <w:szCs w:val="32"/>
            </w:rPr>
          </w:rPrChange>
        </w:rPr>
        <w:t>married in London, but never had any other child</w:t>
      </w:r>
    </w:p>
    <w:p w14:paraId="48CC3CA3" w14:textId="5E84D88E" w:rsidR="00FD0CC1" w:rsidRPr="00C93E5C" w:rsidRDefault="00FD0CC1" w:rsidP="00FD0CC1">
      <w:pPr>
        <w:spacing w:after="0"/>
        <w:rPr>
          <w:rFonts w:ascii="Helvetica" w:hAnsi="Helvetica" w:cs="Calibri"/>
          <w:sz w:val="32"/>
          <w:szCs w:val="32"/>
          <w:rPrChange w:id="5444" w:author="Ryan" w:date="2017-04-30T19:28:00Z">
            <w:rPr>
              <w:rFonts w:ascii="Calibri" w:hAnsi="Calibri" w:cs="Calibri"/>
              <w:sz w:val="32"/>
              <w:szCs w:val="32"/>
            </w:rPr>
          </w:rPrChange>
        </w:rPr>
      </w:pPr>
      <w:r w:rsidRPr="00C93E5C">
        <w:rPr>
          <w:rFonts w:ascii="Helvetica" w:hAnsi="Helvetica" w:cs="Calibri"/>
          <w:sz w:val="32"/>
          <w:szCs w:val="32"/>
          <w:rPrChange w:id="5445" w:author="Ryan" w:date="2017-04-30T19:28:00Z">
            <w:rPr>
              <w:rFonts w:ascii="Calibri" w:hAnsi="Calibri" w:cs="Calibri"/>
              <w:sz w:val="32"/>
              <w:szCs w:val="32"/>
            </w:rPr>
          </w:rPrChange>
        </w:rPr>
        <w:t>by his wife except Blake, who</w:t>
      </w:r>
      <w:r w:rsidR="00733AD2" w:rsidRPr="00C93E5C">
        <w:rPr>
          <w:rFonts w:ascii="Helvetica" w:hAnsi="Helvetica" w:cs="Calibri"/>
          <w:sz w:val="32"/>
          <w:szCs w:val="32"/>
          <w:rPrChange w:id="5446" w:author="Ryan" w:date="2017-04-30T19:28:00Z">
            <w:rPr>
              <w:rFonts w:ascii="Calibri" w:hAnsi="Calibri" w:cs="Calibri"/>
              <w:sz w:val="32"/>
              <w:szCs w:val="32"/>
            </w:rPr>
          </w:rPrChange>
        </w:rPr>
        <w:t>,</w:t>
      </w:r>
      <w:r w:rsidRPr="00C93E5C">
        <w:rPr>
          <w:rFonts w:ascii="Helvetica" w:hAnsi="Helvetica" w:cs="Calibri"/>
          <w:sz w:val="32"/>
          <w:szCs w:val="32"/>
          <w:rPrChange w:id="5447" w:author="Ryan" w:date="2017-04-30T19:28:00Z">
            <w:rPr>
              <w:rFonts w:ascii="Calibri" w:hAnsi="Calibri" w:cs="Calibri"/>
              <w:sz w:val="32"/>
              <w:szCs w:val="32"/>
            </w:rPr>
          </w:rPrChange>
        </w:rPr>
        <w:t xml:space="preserve"> like the sons of </w:t>
      </w:r>
    </w:p>
    <w:p w14:paraId="5E3F0FAE" w14:textId="77777777" w:rsidR="00FD0CC1" w:rsidRPr="00C93E5C" w:rsidRDefault="00FD0CC1" w:rsidP="00FD0CC1">
      <w:pPr>
        <w:spacing w:after="0"/>
        <w:rPr>
          <w:rFonts w:ascii="Helvetica" w:hAnsi="Helvetica" w:cs="Calibri"/>
          <w:sz w:val="32"/>
          <w:szCs w:val="32"/>
          <w:rPrChange w:id="5448" w:author="Ryan" w:date="2017-04-30T19:28:00Z">
            <w:rPr>
              <w:rFonts w:ascii="Calibri" w:hAnsi="Calibri" w:cs="Calibri"/>
              <w:sz w:val="32"/>
              <w:szCs w:val="32"/>
            </w:rPr>
          </w:rPrChange>
        </w:rPr>
      </w:pPr>
      <w:r w:rsidRPr="00C93E5C">
        <w:rPr>
          <w:rFonts w:ascii="Helvetica" w:hAnsi="Helvetica" w:cs="Calibri"/>
          <w:sz w:val="32"/>
          <w:szCs w:val="32"/>
          <w:rPrChange w:id="5449" w:author="Ryan" w:date="2017-04-30T19:28:00Z">
            <w:rPr>
              <w:rFonts w:ascii="Calibri" w:hAnsi="Calibri" w:cs="Calibri"/>
              <w:sz w:val="32"/>
              <w:szCs w:val="32"/>
            </w:rPr>
          </w:rPrChange>
        </w:rPr>
        <w:t xml:space="preserve">noblemen in general, proved to be a wild youth. </w:t>
      </w:r>
    </w:p>
    <w:p w14:paraId="34497794" w14:textId="77777777" w:rsidR="00FD0CC1" w:rsidRPr="00C93E5C" w:rsidRDefault="00FD0CC1" w:rsidP="00FD0CC1">
      <w:pPr>
        <w:spacing w:after="0"/>
        <w:rPr>
          <w:rFonts w:ascii="Helvetica" w:hAnsi="Helvetica" w:cs="Calibri"/>
          <w:sz w:val="32"/>
          <w:szCs w:val="32"/>
          <w:rPrChange w:id="5450" w:author="Ryan" w:date="2017-04-30T19:28:00Z">
            <w:rPr>
              <w:rFonts w:ascii="Calibri" w:hAnsi="Calibri" w:cs="Calibri"/>
              <w:sz w:val="32"/>
              <w:szCs w:val="32"/>
            </w:rPr>
          </w:rPrChange>
        </w:rPr>
      </w:pPr>
      <w:r w:rsidRPr="00C93E5C">
        <w:rPr>
          <w:rFonts w:ascii="Helvetica" w:hAnsi="Helvetica" w:cs="Calibri"/>
          <w:sz w:val="32"/>
          <w:szCs w:val="32"/>
          <w:rPrChange w:id="5451" w:author="Ryan" w:date="2017-04-30T19:28:00Z">
            <w:rPr>
              <w:rFonts w:ascii="Calibri" w:hAnsi="Calibri" w:cs="Calibri"/>
              <w:sz w:val="32"/>
              <w:szCs w:val="32"/>
            </w:rPr>
          </w:rPrChange>
        </w:rPr>
        <w:t>In making the fashionable tour of Europe, he be-</w:t>
      </w:r>
    </w:p>
    <w:p w14:paraId="017D3BCA" w14:textId="77777777" w:rsidR="00FD0CC1" w:rsidRPr="00C93E5C" w:rsidRDefault="00FD0CC1" w:rsidP="00FD0CC1">
      <w:pPr>
        <w:spacing w:after="0"/>
        <w:rPr>
          <w:rFonts w:ascii="Helvetica" w:hAnsi="Helvetica" w:cs="Calibri"/>
          <w:sz w:val="32"/>
          <w:szCs w:val="32"/>
          <w:rPrChange w:id="5452" w:author="Ryan" w:date="2017-04-30T19:28:00Z">
            <w:rPr>
              <w:rFonts w:ascii="Calibri" w:hAnsi="Calibri" w:cs="Calibri"/>
              <w:sz w:val="32"/>
              <w:szCs w:val="32"/>
            </w:rPr>
          </w:rPrChange>
        </w:rPr>
      </w:pPr>
      <w:r w:rsidRPr="00C93E5C">
        <w:rPr>
          <w:rFonts w:ascii="Helvetica" w:hAnsi="Helvetica" w:cs="Calibri"/>
          <w:sz w:val="32"/>
          <w:szCs w:val="32"/>
          <w:rPrChange w:id="5453" w:author="Ryan" w:date="2017-04-30T19:28:00Z">
            <w:rPr>
              <w:rFonts w:ascii="Calibri" w:hAnsi="Calibri" w:cs="Calibri"/>
              <w:sz w:val="32"/>
              <w:szCs w:val="32"/>
            </w:rPr>
          </w:rPrChange>
        </w:rPr>
        <w:t xml:space="preserve">came acquainted with a lady in Italy, whom he </w:t>
      </w:r>
    </w:p>
    <w:p w14:paraId="3C6B71C0" w14:textId="77777777" w:rsidR="00FD0CC1" w:rsidRPr="00C93E5C" w:rsidRDefault="00FD0CC1" w:rsidP="00FD0CC1">
      <w:pPr>
        <w:spacing w:after="0"/>
        <w:rPr>
          <w:rFonts w:ascii="Helvetica" w:hAnsi="Helvetica" w:cs="Calibri"/>
          <w:sz w:val="32"/>
          <w:szCs w:val="32"/>
          <w:rPrChange w:id="5454" w:author="Ryan" w:date="2017-04-30T19:28:00Z">
            <w:rPr>
              <w:rFonts w:ascii="Calibri" w:hAnsi="Calibri" w:cs="Calibri"/>
              <w:sz w:val="32"/>
              <w:szCs w:val="32"/>
            </w:rPr>
          </w:rPrChange>
        </w:rPr>
      </w:pPr>
      <w:r w:rsidRPr="00C93E5C">
        <w:rPr>
          <w:rFonts w:ascii="Helvetica" w:hAnsi="Helvetica" w:cs="Calibri"/>
          <w:sz w:val="32"/>
          <w:szCs w:val="32"/>
          <w:rPrChange w:id="5455" w:author="Ryan" w:date="2017-04-30T19:28:00Z">
            <w:rPr>
              <w:rFonts w:ascii="Calibri" w:hAnsi="Calibri" w:cs="Calibri"/>
              <w:sz w:val="32"/>
              <w:szCs w:val="32"/>
            </w:rPr>
          </w:rPrChange>
        </w:rPr>
        <w:t xml:space="preserve">married. His father, indulgent to him in all </w:t>
      </w:r>
    </w:p>
    <w:p w14:paraId="00F7A387" w14:textId="339AA885" w:rsidR="00FD0CC1" w:rsidRPr="00C93E5C" w:rsidRDefault="00FD0CC1" w:rsidP="00FD0CC1">
      <w:pPr>
        <w:spacing w:after="0"/>
        <w:rPr>
          <w:rFonts w:ascii="Helvetica" w:hAnsi="Helvetica" w:cs="Calibri"/>
          <w:sz w:val="32"/>
          <w:szCs w:val="32"/>
          <w:rPrChange w:id="5456" w:author="Ryan" w:date="2017-04-30T19:28:00Z">
            <w:rPr>
              <w:rFonts w:ascii="Calibri" w:hAnsi="Calibri" w:cs="Calibri"/>
              <w:sz w:val="32"/>
              <w:szCs w:val="32"/>
            </w:rPr>
          </w:rPrChange>
        </w:rPr>
      </w:pPr>
      <w:r w:rsidRPr="00C93E5C">
        <w:rPr>
          <w:rFonts w:ascii="Helvetica" w:hAnsi="Helvetica" w:cs="Calibri"/>
          <w:sz w:val="32"/>
          <w:szCs w:val="32"/>
          <w:rPrChange w:id="5457" w:author="Ryan" w:date="2017-04-30T19:28:00Z">
            <w:rPr>
              <w:rFonts w:ascii="Calibri" w:hAnsi="Calibri" w:cs="Calibri"/>
              <w:sz w:val="32"/>
              <w:szCs w:val="32"/>
            </w:rPr>
          </w:rPrChange>
        </w:rPr>
        <w:t>things</w:t>
      </w:r>
      <w:r w:rsidR="00733AD2" w:rsidRPr="00C93E5C">
        <w:rPr>
          <w:rFonts w:ascii="Helvetica" w:hAnsi="Helvetica" w:cs="Calibri"/>
          <w:sz w:val="32"/>
          <w:szCs w:val="32"/>
          <w:rPrChange w:id="5458" w:author="Ryan" w:date="2017-04-30T19:28:00Z">
            <w:rPr>
              <w:rFonts w:ascii="Calibri" w:hAnsi="Calibri" w:cs="Calibri"/>
              <w:sz w:val="32"/>
              <w:szCs w:val="32"/>
            </w:rPr>
          </w:rPrChange>
        </w:rPr>
        <w:t>,</w:t>
      </w:r>
      <w:r w:rsidRPr="00C93E5C">
        <w:rPr>
          <w:rFonts w:ascii="Helvetica" w:hAnsi="Helvetica" w:cs="Calibri"/>
          <w:sz w:val="32"/>
          <w:szCs w:val="32"/>
          <w:rPrChange w:id="5459" w:author="Ryan" w:date="2017-04-30T19:28:00Z">
            <w:rPr>
              <w:rFonts w:ascii="Calibri" w:hAnsi="Calibri" w:cs="Calibri"/>
              <w:sz w:val="32"/>
              <w:szCs w:val="32"/>
            </w:rPr>
          </w:rPrChange>
        </w:rPr>
        <w:t xml:space="preserve"> </w:t>
      </w:r>
      <w:r w:rsidR="00733AD2" w:rsidRPr="00C93E5C">
        <w:rPr>
          <w:rFonts w:ascii="Helvetica" w:hAnsi="Helvetica" w:cs="Calibri"/>
          <w:sz w:val="32"/>
          <w:szCs w:val="32"/>
          <w:rPrChange w:id="5460" w:author="Ryan" w:date="2017-04-30T19:28:00Z">
            <w:rPr>
              <w:rFonts w:ascii="Calibri" w:hAnsi="Calibri" w:cs="Calibri"/>
              <w:sz w:val="32"/>
              <w:szCs w:val="32"/>
            </w:rPr>
          </w:rPrChange>
        </w:rPr>
        <w:t>sanctioned the marriage;</w:t>
      </w:r>
      <w:r w:rsidRPr="00C93E5C">
        <w:rPr>
          <w:rFonts w:ascii="Helvetica" w:hAnsi="Helvetica" w:cs="Calibri"/>
          <w:sz w:val="32"/>
          <w:szCs w:val="32"/>
          <w:rPrChange w:id="5461" w:author="Ryan" w:date="2017-04-30T19:28:00Z">
            <w:rPr>
              <w:rFonts w:ascii="Calibri" w:hAnsi="Calibri" w:cs="Calibri"/>
              <w:sz w:val="32"/>
              <w:szCs w:val="32"/>
            </w:rPr>
          </w:rPrChange>
        </w:rPr>
        <w:t xml:space="preserve"> but what was </w:t>
      </w:r>
    </w:p>
    <w:p w14:paraId="374929A4" w14:textId="77777777" w:rsidR="00FD0CC1" w:rsidRPr="00C93E5C" w:rsidRDefault="00FD0CC1" w:rsidP="00FD0CC1">
      <w:pPr>
        <w:spacing w:after="0"/>
        <w:rPr>
          <w:rFonts w:ascii="Helvetica" w:hAnsi="Helvetica" w:cs="Calibri"/>
          <w:sz w:val="32"/>
          <w:szCs w:val="32"/>
          <w:rPrChange w:id="5462" w:author="Ryan" w:date="2017-04-30T19:28:00Z">
            <w:rPr>
              <w:rFonts w:ascii="Calibri" w:hAnsi="Calibri" w:cs="Calibri"/>
              <w:sz w:val="32"/>
              <w:szCs w:val="32"/>
            </w:rPr>
          </w:rPrChange>
        </w:rPr>
      </w:pPr>
      <w:r w:rsidRPr="00C93E5C">
        <w:rPr>
          <w:rFonts w:ascii="Helvetica" w:hAnsi="Helvetica" w:cs="Calibri"/>
          <w:sz w:val="32"/>
          <w:szCs w:val="32"/>
          <w:rPrChange w:id="5463" w:author="Ryan" w:date="2017-04-30T19:28:00Z">
            <w:rPr>
              <w:rFonts w:ascii="Calibri" w:hAnsi="Calibri" w:cs="Calibri"/>
              <w:sz w:val="32"/>
              <w:szCs w:val="32"/>
            </w:rPr>
          </w:rPrChange>
        </w:rPr>
        <w:t xml:space="preserve">his astonishment when, on Blake's bringing home </w:t>
      </w:r>
    </w:p>
    <w:p w14:paraId="0CCF49E1" w14:textId="77777777" w:rsidR="00FD0CC1" w:rsidRPr="00C93E5C" w:rsidRDefault="00FD0CC1" w:rsidP="00FD0CC1">
      <w:pPr>
        <w:spacing w:after="0"/>
        <w:rPr>
          <w:rFonts w:ascii="Helvetica" w:hAnsi="Helvetica" w:cs="Calibri"/>
          <w:sz w:val="32"/>
          <w:szCs w:val="32"/>
          <w:rPrChange w:id="5464" w:author="Ryan" w:date="2017-04-30T19:28:00Z">
            <w:rPr>
              <w:rFonts w:ascii="Calibri" w:hAnsi="Calibri" w:cs="Calibri"/>
              <w:sz w:val="32"/>
              <w:szCs w:val="32"/>
            </w:rPr>
          </w:rPrChange>
        </w:rPr>
      </w:pPr>
      <w:r w:rsidRPr="00C93E5C">
        <w:rPr>
          <w:rFonts w:ascii="Helvetica" w:hAnsi="Helvetica" w:cs="Calibri"/>
          <w:sz w:val="32"/>
          <w:szCs w:val="32"/>
          <w:rPrChange w:id="5465" w:author="Ryan" w:date="2017-04-30T19:28:00Z">
            <w:rPr>
              <w:rFonts w:ascii="Calibri" w:hAnsi="Calibri" w:cs="Calibri"/>
              <w:sz w:val="32"/>
              <w:szCs w:val="32"/>
            </w:rPr>
          </w:rPrChange>
        </w:rPr>
        <w:t xml:space="preserve">his lady, his father found her to be his own </w:t>
      </w:r>
      <w:proofErr w:type="spellStart"/>
      <w:r w:rsidRPr="00C93E5C">
        <w:rPr>
          <w:rFonts w:ascii="Helvetica" w:hAnsi="Helvetica" w:cs="Calibri"/>
          <w:sz w:val="32"/>
          <w:szCs w:val="32"/>
          <w:rPrChange w:id="5466" w:author="Ryan" w:date="2017-04-30T19:28:00Z">
            <w:rPr>
              <w:rFonts w:ascii="Calibri" w:hAnsi="Calibri" w:cs="Calibri"/>
              <w:sz w:val="32"/>
              <w:szCs w:val="32"/>
            </w:rPr>
          </w:rPrChange>
        </w:rPr>
        <w:t>daugh</w:t>
      </w:r>
      <w:proofErr w:type="spellEnd"/>
      <w:r w:rsidRPr="00C93E5C">
        <w:rPr>
          <w:rFonts w:ascii="Helvetica" w:hAnsi="Helvetica" w:cs="Calibri"/>
          <w:sz w:val="32"/>
          <w:szCs w:val="32"/>
          <w:rPrChange w:id="5467" w:author="Ryan" w:date="2017-04-30T19:28:00Z">
            <w:rPr>
              <w:rFonts w:ascii="Calibri" w:hAnsi="Calibri" w:cs="Calibri"/>
              <w:sz w:val="32"/>
              <w:szCs w:val="32"/>
            </w:rPr>
          </w:rPrChange>
        </w:rPr>
        <w:t>-</w:t>
      </w:r>
    </w:p>
    <w:p w14:paraId="0751FEC1" w14:textId="77777777" w:rsidR="00FD0CC1" w:rsidRPr="00C93E5C" w:rsidRDefault="00FD0CC1" w:rsidP="00FD0CC1">
      <w:pPr>
        <w:spacing w:after="0"/>
        <w:rPr>
          <w:rFonts w:ascii="Helvetica" w:hAnsi="Helvetica" w:cs="Calibri"/>
          <w:sz w:val="32"/>
          <w:szCs w:val="32"/>
          <w:rPrChange w:id="5468" w:author="Ryan" w:date="2017-04-30T19:28:00Z">
            <w:rPr>
              <w:rFonts w:ascii="Calibri" w:hAnsi="Calibri" w:cs="Calibri"/>
              <w:sz w:val="32"/>
              <w:szCs w:val="32"/>
            </w:rPr>
          </w:rPrChange>
        </w:rPr>
      </w:pPr>
      <w:proofErr w:type="spellStart"/>
      <w:r w:rsidRPr="00C93E5C">
        <w:rPr>
          <w:rFonts w:ascii="Helvetica" w:hAnsi="Helvetica" w:cs="Calibri"/>
          <w:sz w:val="32"/>
          <w:szCs w:val="32"/>
          <w:rPrChange w:id="5469" w:author="Ryan" w:date="2017-04-30T19:28:00Z">
            <w:rPr>
              <w:rFonts w:ascii="Calibri" w:hAnsi="Calibri" w:cs="Calibri"/>
              <w:sz w:val="32"/>
              <w:szCs w:val="32"/>
            </w:rPr>
          </w:rPrChange>
        </w:rPr>
        <w:t>ter</w:t>
      </w:r>
      <w:proofErr w:type="spellEnd"/>
      <w:r w:rsidRPr="00C93E5C">
        <w:rPr>
          <w:rFonts w:ascii="Helvetica" w:hAnsi="Helvetica" w:cs="Calibri"/>
          <w:sz w:val="32"/>
          <w:szCs w:val="32"/>
          <w:rPrChange w:id="5470" w:author="Ryan" w:date="2017-04-30T19:28:00Z">
            <w:rPr>
              <w:rFonts w:ascii="Calibri" w:hAnsi="Calibri" w:cs="Calibri"/>
              <w:sz w:val="32"/>
              <w:szCs w:val="32"/>
            </w:rPr>
          </w:rPrChange>
        </w:rPr>
        <w:t>, by the woman before mentioned, who had re-</w:t>
      </w:r>
    </w:p>
    <w:p w14:paraId="6FA6E68F" w14:textId="77777777" w:rsidR="00FD0CC1" w:rsidRPr="00C93E5C" w:rsidRDefault="00FD0CC1" w:rsidP="00FD0CC1">
      <w:pPr>
        <w:spacing w:after="0"/>
        <w:rPr>
          <w:rFonts w:ascii="Helvetica" w:hAnsi="Helvetica" w:cs="Calibri"/>
          <w:sz w:val="32"/>
          <w:szCs w:val="32"/>
          <w:rPrChange w:id="5471" w:author="Ryan" w:date="2017-04-30T19:28:00Z">
            <w:rPr>
              <w:rFonts w:ascii="Calibri" w:hAnsi="Calibri" w:cs="Calibri"/>
              <w:sz w:val="32"/>
              <w:szCs w:val="32"/>
            </w:rPr>
          </w:rPrChange>
        </w:rPr>
      </w:pPr>
      <w:r w:rsidRPr="00C93E5C">
        <w:rPr>
          <w:rFonts w:ascii="Helvetica" w:hAnsi="Helvetica" w:cs="Calibri"/>
          <w:sz w:val="32"/>
          <w:szCs w:val="32"/>
          <w:rPrChange w:id="5472" w:author="Ryan" w:date="2017-04-30T19:28:00Z">
            <w:rPr>
              <w:rFonts w:ascii="Calibri" w:hAnsi="Calibri" w:cs="Calibri"/>
              <w:sz w:val="32"/>
              <w:szCs w:val="32"/>
            </w:rPr>
          </w:rPrChange>
        </w:rPr>
        <w:t xml:space="preserve">tired to Italy, where she died, leaving her two </w:t>
      </w:r>
    </w:p>
    <w:p w14:paraId="70E801D8" w14:textId="77777777" w:rsidR="00FD0CC1" w:rsidRPr="00C93E5C" w:rsidRDefault="00FD0CC1" w:rsidP="00FD0CC1">
      <w:pPr>
        <w:spacing w:after="0"/>
        <w:rPr>
          <w:rFonts w:ascii="Helvetica" w:hAnsi="Helvetica" w:cs="Calibri"/>
          <w:sz w:val="32"/>
          <w:szCs w:val="32"/>
          <w:rPrChange w:id="5473" w:author="Ryan" w:date="2017-04-30T19:28:00Z">
            <w:rPr>
              <w:rFonts w:ascii="Calibri" w:hAnsi="Calibri" w:cs="Calibri"/>
              <w:sz w:val="32"/>
              <w:szCs w:val="32"/>
            </w:rPr>
          </w:rPrChange>
        </w:rPr>
      </w:pPr>
      <w:r w:rsidRPr="00C93E5C">
        <w:rPr>
          <w:rFonts w:ascii="Helvetica" w:hAnsi="Helvetica" w:cs="Calibri"/>
          <w:sz w:val="32"/>
          <w:szCs w:val="32"/>
          <w:rPrChange w:id="5474" w:author="Ryan" w:date="2017-04-30T19:28:00Z">
            <w:rPr>
              <w:rFonts w:ascii="Calibri" w:hAnsi="Calibri" w:cs="Calibri"/>
              <w:sz w:val="32"/>
              <w:szCs w:val="32"/>
            </w:rPr>
          </w:rPrChange>
        </w:rPr>
        <w:t xml:space="preserve">children, with all her property, which was </w:t>
      </w:r>
      <w:proofErr w:type="spellStart"/>
      <w:r w:rsidRPr="00C93E5C">
        <w:rPr>
          <w:rFonts w:ascii="Helvetica" w:hAnsi="Helvetica" w:cs="Calibri"/>
          <w:sz w:val="32"/>
          <w:szCs w:val="32"/>
          <w:rPrChange w:id="5475" w:author="Ryan" w:date="2017-04-30T19:28:00Z">
            <w:rPr>
              <w:rFonts w:ascii="Calibri" w:hAnsi="Calibri" w:cs="Calibri"/>
              <w:sz w:val="32"/>
              <w:szCs w:val="32"/>
            </w:rPr>
          </w:rPrChange>
        </w:rPr>
        <w:t>consid</w:t>
      </w:r>
      <w:proofErr w:type="spellEnd"/>
      <w:r w:rsidRPr="00C93E5C">
        <w:rPr>
          <w:rFonts w:ascii="Helvetica" w:hAnsi="Helvetica" w:cs="Calibri"/>
          <w:sz w:val="32"/>
          <w:szCs w:val="32"/>
          <w:rPrChange w:id="5476" w:author="Ryan" w:date="2017-04-30T19:28:00Z">
            <w:rPr>
              <w:rFonts w:ascii="Calibri" w:hAnsi="Calibri" w:cs="Calibri"/>
              <w:sz w:val="32"/>
              <w:szCs w:val="32"/>
            </w:rPr>
          </w:rPrChange>
        </w:rPr>
        <w:t>-</w:t>
      </w:r>
    </w:p>
    <w:p w14:paraId="0F9BAC17" w14:textId="77777777" w:rsidR="00FD0CC1" w:rsidRPr="00C93E5C" w:rsidRDefault="00FD0CC1" w:rsidP="00FD0CC1">
      <w:pPr>
        <w:spacing w:after="0"/>
        <w:rPr>
          <w:rFonts w:ascii="Helvetica" w:hAnsi="Helvetica" w:cs="Calibri"/>
          <w:sz w:val="32"/>
          <w:szCs w:val="32"/>
          <w:rPrChange w:id="5477" w:author="Ryan" w:date="2017-04-30T19:28:00Z">
            <w:rPr>
              <w:rFonts w:ascii="Calibri" w:hAnsi="Calibri" w:cs="Calibri"/>
              <w:sz w:val="32"/>
              <w:szCs w:val="32"/>
            </w:rPr>
          </w:rPrChange>
        </w:rPr>
      </w:pPr>
      <w:proofErr w:type="spellStart"/>
      <w:r w:rsidRPr="00C93E5C">
        <w:rPr>
          <w:rFonts w:ascii="Helvetica" w:hAnsi="Helvetica" w:cs="Calibri"/>
          <w:sz w:val="32"/>
          <w:szCs w:val="32"/>
          <w:rPrChange w:id="5478" w:author="Ryan" w:date="2017-04-30T19:28:00Z">
            <w:rPr>
              <w:rFonts w:ascii="Calibri" w:hAnsi="Calibri" w:cs="Calibri"/>
              <w:sz w:val="32"/>
              <w:szCs w:val="32"/>
            </w:rPr>
          </w:rPrChange>
        </w:rPr>
        <w:t>erable</w:t>
      </w:r>
      <w:proofErr w:type="spellEnd"/>
      <w:r w:rsidRPr="00C93E5C">
        <w:rPr>
          <w:rFonts w:ascii="Helvetica" w:hAnsi="Helvetica" w:cs="Calibri"/>
          <w:sz w:val="32"/>
          <w:szCs w:val="32"/>
          <w:rPrChange w:id="5479" w:author="Ryan" w:date="2017-04-30T19:28:00Z">
            <w:rPr>
              <w:rFonts w:ascii="Calibri" w:hAnsi="Calibri" w:cs="Calibri"/>
              <w:sz w:val="32"/>
              <w:szCs w:val="32"/>
            </w:rPr>
          </w:rPrChange>
        </w:rPr>
        <w:t xml:space="preserve">, to the care of a distant relation. This </w:t>
      </w:r>
    </w:p>
    <w:p w14:paraId="6225A221" w14:textId="77777777" w:rsidR="00FD0CC1" w:rsidRPr="00C93E5C" w:rsidRDefault="00FD0CC1" w:rsidP="00FD0CC1">
      <w:pPr>
        <w:spacing w:after="0"/>
        <w:rPr>
          <w:rFonts w:ascii="Helvetica" w:hAnsi="Helvetica" w:cs="Calibri"/>
          <w:sz w:val="32"/>
          <w:szCs w:val="32"/>
          <w:rPrChange w:id="5480" w:author="Ryan" w:date="2017-04-30T19:28:00Z">
            <w:rPr>
              <w:rFonts w:ascii="Calibri" w:hAnsi="Calibri" w:cs="Calibri"/>
              <w:sz w:val="32"/>
              <w:szCs w:val="32"/>
            </w:rPr>
          </w:rPrChange>
        </w:rPr>
      </w:pPr>
      <w:r w:rsidRPr="00C93E5C">
        <w:rPr>
          <w:rFonts w:ascii="Helvetica" w:hAnsi="Helvetica" w:cs="Calibri"/>
          <w:sz w:val="32"/>
          <w:szCs w:val="32"/>
          <w:rPrChange w:id="5481" w:author="Ryan" w:date="2017-04-30T19:28:00Z">
            <w:rPr>
              <w:rFonts w:ascii="Calibri" w:hAnsi="Calibri" w:cs="Calibri"/>
              <w:sz w:val="32"/>
              <w:szCs w:val="32"/>
            </w:rPr>
          </w:rPrChange>
        </w:rPr>
        <w:t>daughter, who was now the wife of Blake, was</w:t>
      </w:r>
    </w:p>
    <w:p w14:paraId="58C9B988" w14:textId="77777777" w:rsidR="00FD0CC1" w:rsidRPr="00C93E5C" w:rsidRDefault="00FD0CC1" w:rsidP="00FD0CC1">
      <w:pPr>
        <w:spacing w:after="0"/>
        <w:rPr>
          <w:rFonts w:ascii="Helvetica" w:hAnsi="Helvetica" w:cs="Calibri"/>
          <w:sz w:val="32"/>
          <w:szCs w:val="32"/>
          <w:rPrChange w:id="5482" w:author="Ryan" w:date="2017-04-30T19:28:00Z">
            <w:rPr>
              <w:rFonts w:ascii="Calibri" w:hAnsi="Calibri" w:cs="Calibri"/>
              <w:sz w:val="32"/>
              <w:szCs w:val="32"/>
            </w:rPr>
          </w:rPrChange>
        </w:rPr>
      </w:pPr>
      <w:r w:rsidRPr="00C93E5C">
        <w:rPr>
          <w:rFonts w:ascii="Helvetica" w:hAnsi="Helvetica" w:cs="Calibri"/>
          <w:sz w:val="32"/>
          <w:szCs w:val="32"/>
          <w:rPrChange w:id="5483" w:author="Ryan" w:date="2017-04-30T19:28:00Z">
            <w:rPr>
              <w:rFonts w:ascii="Calibri" w:hAnsi="Calibri" w:cs="Calibri"/>
              <w:sz w:val="32"/>
              <w:szCs w:val="32"/>
            </w:rPr>
          </w:rPrChange>
        </w:rPr>
        <w:t xml:space="preserve">Miss Smith! To save the reputation of the </w:t>
      </w:r>
      <w:proofErr w:type="spellStart"/>
      <w:r w:rsidRPr="00C93E5C">
        <w:rPr>
          <w:rFonts w:ascii="Helvetica" w:hAnsi="Helvetica" w:cs="Calibri"/>
          <w:sz w:val="32"/>
          <w:szCs w:val="32"/>
          <w:rPrChange w:id="5484" w:author="Ryan" w:date="2017-04-30T19:28:00Z">
            <w:rPr>
              <w:rFonts w:ascii="Calibri" w:hAnsi="Calibri" w:cs="Calibri"/>
              <w:sz w:val="32"/>
              <w:szCs w:val="32"/>
            </w:rPr>
          </w:rPrChange>
        </w:rPr>
        <w:t>fam</w:t>
      </w:r>
      <w:proofErr w:type="spellEnd"/>
      <w:r w:rsidRPr="00C93E5C">
        <w:rPr>
          <w:rFonts w:ascii="Helvetica" w:hAnsi="Helvetica" w:cs="Calibri"/>
          <w:sz w:val="32"/>
          <w:szCs w:val="32"/>
          <w:rPrChange w:id="5485" w:author="Ryan" w:date="2017-04-30T19:28:00Z">
            <w:rPr>
              <w:rFonts w:ascii="Calibri" w:hAnsi="Calibri" w:cs="Calibri"/>
              <w:sz w:val="32"/>
              <w:szCs w:val="32"/>
            </w:rPr>
          </w:rPrChange>
        </w:rPr>
        <w:t>-</w:t>
      </w:r>
    </w:p>
    <w:p w14:paraId="4DDF85AD" w14:textId="77777777" w:rsidR="00FD0CC1" w:rsidRPr="00C93E5C" w:rsidRDefault="00FD0CC1" w:rsidP="00FD0CC1">
      <w:pPr>
        <w:spacing w:after="0"/>
        <w:rPr>
          <w:rFonts w:ascii="Helvetica" w:hAnsi="Helvetica" w:cs="Calibri"/>
          <w:sz w:val="32"/>
          <w:szCs w:val="32"/>
          <w:rPrChange w:id="5486" w:author="Ryan" w:date="2017-04-30T19:28:00Z">
            <w:rPr>
              <w:rFonts w:ascii="Calibri" w:hAnsi="Calibri" w:cs="Calibri"/>
              <w:sz w:val="32"/>
              <w:szCs w:val="32"/>
            </w:rPr>
          </w:rPrChange>
        </w:rPr>
      </w:pPr>
      <w:proofErr w:type="spellStart"/>
      <w:r w:rsidRPr="00C93E5C">
        <w:rPr>
          <w:rFonts w:ascii="Helvetica" w:hAnsi="Helvetica" w:cs="Calibri"/>
          <w:sz w:val="32"/>
          <w:szCs w:val="32"/>
          <w:rPrChange w:id="5487" w:author="Ryan" w:date="2017-04-30T19:28:00Z">
            <w:rPr>
              <w:rFonts w:ascii="Calibri" w:hAnsi="Calibri" w:cs="Calibri"/>
              <w:sz w:val="32"/>
              <w:szCs w:val="32"/>
            </w:rPr>
          </w:rPrChange>
        </w:rPr>
        <w:t>ily</w:t>
      </w:r>
      <w:proofErr w:type="spellEnd"/>
      <w:r w:rsidRPr="00C93E5C">
        <w:rPr>
          <w:rFonts w:ascii="Helvetica" w:hAnsi="Helvetica" w:cs="Calibri"/>
          <w:sz w:val="32"/>
          <w:szCs w:val="32"/>
          <w:rPrChange w:id="5488" w:author="Ryan" w:date="2017-04-30T19:28:00Z">
            <w:rPr>
              <w:rFonts w:ascii="Calibri" w:hAnsi="Calibri" w:cs="Calibri"/>
              <w:sz w:val="32"/>
              <w:szCs w:val="32"/>
            </w:rPr>
          </w:rPrChange>
        </w:rPr>
        <w:t xml:space="preserve">, their father projected sending them to </w:t>
      </w:r>
      <w:proofErr w:type="spellStart"/>
      <w:r w:rsidRPr="00C93E5C">
        <w:rPr>
          <w:rFonts w:ascii="Helvetica" w:hAnsi="Helvetica" w:cs="Calibri"/>
          <w:sz w:val="32"/>
          <w:szCs w:val="32"/>
          <w:rPrChange w:id="5489" w:author="Ryan" w:date="2017-04-30T19:28:00Z">
            <w:rPr>
              <w:rFonts w:ascii="Calibri" w:hAnsi="Calibri" w:cs="Calibri"/>
              <w:sz w:val="32"/>
              <w:szCs w:val="32"/>
            </w:rPr>
          </w:rPrChange>
        </w:rPr>
        <w:t>Ame</w:t>
      </w:r>
      <w:proofErr w:type="spellEnd"/>
      <w:r w:rsidRPr="00C93E5C">
        <w:rPr>
          <w:rFonts w:ascii="Helvetica" w:hAnsi="Helvetica" w:cs="Calibri"/>
          <w:sz w:val="32"/>
          <w:szCs w:val="32"/>
          <w:rPrChange w:id="5490" w:author="Ryan" w:date="2017-04-30T19:28:00Z">
            <w:rPr>
              <w:rFonts w:ascii="Calibri" w:hAnsi="Calibri" w:cs="Calibri"/>
              <w:sz w:val="32"/>
              <w:szCs w:val="32"/>
            </w:rPr>
          </w:rPrChange>
        </w:rPr>
        <w:t>-</w:t>
      </w:r>
    </w:p>
    <w:p w14:paraId="13180D93" w14:textId="77777777" w:rsidR="00FD0CC1" w:rsidRPr="00C93E5C" w:rsidRDefault="00FD0CC1" w:rsidP="00FD0CC1">
      <w:pPr>
        <w:spacing w:after="0"/>
        <w:rPr>
          <w:rFonts w:ascii="Helvetica" w:hAnsi="Helvetica" w:cs="Calibri"/>
          <w:sz w:val="32"/>
          <w:szCs w:val="32"/>
          <w:rPrChange w:id="5491" w:author="Ryan" w:date="2017-04-30T19:28:00Z">
            <w:rPr>
              <w:rFonts w:ascii="Calibri" w:hAnsi="Calibri" w:cs="Calibri"/>
              <w:sz w:val="32"/>
              <w:szCs w:val="32"/>
            </w:rPr>
          </w:rPrChange>
        </w:rPr>
      </w:pPr>
      <w:proofErr w:type="spellStart"/>
      <w:r w:rsidRPr="00C93E5C">
        <w:rPr>
          <w:rFonts w:ascii="Helvetica" w:hAnsi="Helvetica" w:cs="Calibri"/>
          <w:sz w:val="32"/>
          <w:szCs w:val="32"/>
          <w:rPrChange w:id="5492" w:author="Ryan" w:date="2017-04-30T19:28:00Z">
            <w:rPr>
              <w:rFonts w:ascii="Calibri" w:hAnsi="Calibri" w:cs="Calibri"/>
              <w:sz w:val="32"/>
              <w:szCs w:val="32"/>
            </w:rPr>
          </w:rPrChange>
        </w:rPr>
        <w:t>rica</w:t>
      </w:r>
      <w:proofErr w:type="spellEnd"/>
      <w:r w:rsidRPr="00C93E5C">
        <w:rPr>
          <w:rFonts w:ascii="Helvetica" w:hAnsi="Helvetica" w:cs="Calibri"/>
          <w:sz w:val="32"/>
          <w:szCs w:val="32"/>
          <w:rPrChange w:id="5493" w:author="Ryan" w:date="2017-04-30T19:28:00Z">
            <w:rPr>
              <w:rFonts w:ascii="Calibri" w:hAnsi="Calibri" w:cs="Calibri"/>
              <w:sz w:val="32"/>
              <w:szCs w:val="32"/>
            </w:rPr>
          </w:rPrChange>
        </w:rPr>
        <w:t xml:space="preserve">, until a separation could be legally obtained; </w:t>
      </w:r>
    </w:p>
    <w:p w14:paraId="1CCD7E12" w14:textId="77777777" w:rsidR="00FD0CC1" w:rsidRPr="00C93E5C" w:rsidRDefault="00FD0CC1" w:rsidP="00FD0CC1">
      <w:pPr>
        <w:spacing w:after="0"/>
        <w:rPr>
          <w:rFonts w:ascii="Helvetica" w:hAnsi="Helvetica" w:cs="Calibri"/>
          <w:sz w:val="32"/>
          <w:szCs w:val="32"/>
          <w:rPrChange w:id="5494" w:author="Ryan" w:date="2017-04-30T19:28:00Z">
            <w:rPr>
              <w:rFonts w:ascii="Calibri" w:hAnsi="Calibri" w:cs="Calibri"/>
              <w:sz w:val="32"/>
              <w:szCs w:val="32"/>
            </w:rPr>
          </w:rPrChange>
        </w:rPr>
      </w:pPr>
      <w:r w:rsidRPr="00C93E5C">
        <w:rPr>
          <w:rFonts w:ascii="Helvetica" w:hAnsi="Helvetica" w:cs="Calibri"/>
          <w:sz w:val="32"/>
          <w:szCs w:val="32"/>
          <w:rPrChange w:id="5495" w:author="Ryan" w:date="2017-04-30T19:28:00Z">
            <w:rPr>
              <w:rFonts w:ascii="Calibri" w:hAnsi="Calibri" w:cs="Calibri"/>
              <w:sz w:val="32"/>
              <w:szCs w:val="32"/>
            </w:rPr>
          </w:rPrChange>
        </w:rPr>
        <w:t xml:space="preserve">he however died before this plan could be put in </w:t>
      </w:r>
    </w:p>
    <w:p w14:paraId="126A3ED3" w14:textId="77777777" w:rsidR="00FD0CC1" w:rsidRPr="00C93E5C" w:rsidRDefault="00FD0CC1" w:rsidP="00FD0CC1">
      <w:pPr>
        <w:spacing w:after="0"/>
        <w:rPr>
          <w:rFonts w:ascii="Helvetica" w:hAnsi="Helvetica" w:cs="Calibri"/>
          <w:sz w:val="32"/>
          <w:szCs w:val="32"/>
          <w:rPrChange w:id="5496" w:author="Ryan" w:date="2017-04-30T19:28:00Z">
            <w:rPr>
              <w:rFonts w:ascii="Calibri" w:hAnsi="Calibri" w:cs="Calibri"/>
              <w:sz w:val="32"/>
              <w:szCs w:val="32"/>
            </w:rPr>
          </w:rPrChange>
        </w:rPr>
      </w:pPr>
      <w:r w:rsidRPr="00C93E5C">
        <w:rPr>
          <w:rFonts w:ascii="Helvetica" w:hAnsi="Helvetica" w:cs="Calibri"/>
          <w:sz w:val="32"/>
          <w:szCs w:val="32"/>
          <w:rPrChange w:id="5497" w:author="Ryan" w:date="2017-04-30T19:28:00Z">
            <w:rPr>
              <w:rFonts w:ascii="Calibri" w:hAnsi="Calibri" w:cs="Calibri"/>
              <w:sz w:val="32"/>
              <w:szCs w:val="32"/>
            </w:rPr>
          </w:rPrChange>
        </w:rPr>
        <w:t xml:space="preserve">execution, and Blake came over to America with </w:t>
      </w:r>
    </w:p>
    <w:p w14:paraId="10F8E6AB" w14:textId="77777777" w:rsidR="00FD0CC1" w:rsidRPr="00C93E5C" w:rsidRDefault="00FD0CC1" w:rsidP="00FD0CC1">
      <w:pPr>
        <w:spacing w:after="0"/>
        <w:rPr>
          <w:rFonts w:ascii="Helvetica" w:hAnsi="Helvetica" w:cs="Calibri"/>
          <w:sz w:val="32"/>
          <w:szCs w:val="32"/>
          <w:rPrChange w:id="5498" w:author="Ryan" w:date="2017-04-30T19:28:00Z">
            <w:rPr>
              <w:rFonts w:ascii="Calibri" w:hAnsi="Calibri" w:cs="Calibri"/>
              <w:sz w:val="32"/>
              <w:szCs w:val="32"/>
            </w:rPr>
          </w:rPrChange>
        </w:rPr>
      </w:pPr>
      <w:r w:rsidRPr="00C93E5C">
        <w:rPr>
          <w:rFonts w:ascii="Helvetica" w:hAnsi="Helvetica" w:cs="Calibri"/>
          <w:sz w:val="32"/>
          <w:szCs w:val="32"/>
          <w:rPrChange w:id="5499" w:author="Ryan" w:date="2017-04-30T19:28:00Z">
            <w:rPr>
              <w:rFonts w:ascii="Calibri" w:hAnsi="Calibri" w:cs="Calibri"/>
              <w:sz w:val="32"/>
              <w:szCs w:val="32"/>
            </w:rPr>
          </w:rPrChange>
        </w:rPr>
        <w:t>his kinsman the Governor, as has been related;</w:t>
      </w:r>
    </w:p>
    <w:p w14:paraId="37B5E292" w14:textId="77777777" w:rsidR="00FD0CC1" w:rsidRPr="00C93E5C" w:rsidRDefault="00FD0CC1" w:rsidP="00FD0CC1">
      <w:pPr>
        <w:spacing w:after="0"/>
        <w:rPr>
          <w:rFonts w:ascii="Helvetica" w:hAnsi="Helvetica" w:cs="Calibri"/>
          <w:sz w:val="32"/>
          <w:szCs w:val="32"/>
          <w:rPrChange w:id="5500" w:author="Ryan" w:date="2017-04-30T19:28:00Z">
            <w:rPr>
              <w:rFonts w:ascii="Calibri" w:hAnsi="Calibri" w:cs="Calibri"/>
              <w:sz w:val="32"/>
              <w:szCs w:val="32"/>
            </w:rPr>
          </w:rPrChange>
        </w:rPr>
      </w:pPr>
      <w:r w:rsidRPr="00C93E5C">
        <w:rPr>
          <w:rFonts w:ascii="Helvetica" w:hAnsi="Helvetica" w:cs="Calibri"/>
          <w:sz w:val="32"/>
          <w:szCs w:val="32"/>
          <w:rPrChange w:id="5501" w:author="Ryan" w:date="2017-04-30T19:28:00Z">
            <w:rPr>
              <w:rFonts w:ascii="Calibri" w:hAnsi="Calibri" w:cs="Calibri"/>
              <w:sz w:val="32"/>
              <w:szCs w:val="32"/>
            </w:rPr>
          </w:rPrChange>
        </w:rPr>
        <w:t xml:space="preserve">the Governor, however, knew nothing of the </w:t>
      </w:r>
      <w:proofErr w:type="spellStart"/>
      <w:r w:rsidRPr="00C93E5C">
        <w:rPr>
          <w:rFonts w:ascii="Helvetica" w:hAnsi="Helvetica" w:cs="Calibri"/>
          <w:sz w:val="32"/>
          <w:szCs w:val="32"/>
          <w:rPrChange w:id="5502" w:author="Ryan" w:date="2017-04-30T19:28:00Z">
            <w:rPr>
              <w:rFonts w:ascii="Calibri" w:hAnsi="Calibri" w:cs="Calibri"/>
              <w:sz w:val="32"/>
              <w:szCs w:val="32"/>
            </w:rPr>
          </w:rPrChange>
        </w:rPr>
        <w:t>af</w:t>
      </w:r>
      <w:proofErr w:type="spellEnd"/>
      <w:r w:rsidRPr="00C93E5C">
        <w:rPr>
          <w:rFonts w:ascii="Helvetica" w:hAnsi="Helvetica" w:cs="Calibri"/>
          <w:sz w:val="32"/>
          <w:szCs w:val="32"/>
          <w:rPrChange w:id="5503" w:author="Ryan" w:date="2017-04-30T19:28:00Z">
            <w:rPr>
              <w:rFonts w:ascii="Calibri" w:hAnsi="Calibri" w:cs="Calibri"/>
              <w:sz w:val="32"/>
              <w:szCs w:val="32"/>
            </w:rPr>
          </w:rPrChange>
        </w:rPr>
        <w:t>-</w:t>
      </w:r>
    </w:p>
    <w:p w14:paraId="57C1DA92" w14:textId="77777777" w:rsidR="00FD0CC1" w:rsidRPr="00C93E5C" w:rsidRDefault="00FD0CC1" w:rsidP="00FD0CC1">
      <w:pPr>
        <w:spacing w:after="0"/>
        <w:rPr>
          <w:rFonts w:ascii="Helvetica" w:hAnsi="Helvetica" w:cs="Calibri"/>
          <w:sz w:val="32"/>
          <w:szCs w:val="32"/>
          <w:rPrChange w:id="5504" w:author="Ryan" w:date="2017-04-30T19:28:00Z">
            <w:rPr>
              <w:rFonts w:ascii="Calibri" w:hAnsi="Calibri" w:cs="Calibri"/>
              <w:sz w:val="32"/>
              <w:szCs w:val="32"/>
            </w:rPr>
          </w:rPrChange>
        </w:rPr>
      </w:pPr>
      <w:r w:rsidRPr="00C93E5C">
        <w:rPr>
          <w:rFonts w:ascii="Helvetica" w:hAnsi="Helvetica" w:cs="Calibri"/>
          <w:sz w:val="32"/>
          <w:szCs w:val="32"/>
          <w:rPrChange w:id="5505" w:author="Ryan" w:date="2017-04-30T19:28:00Z">
            <w:rPr>
              <w:rFonts w:ascii="Calibri" w:hAnsi="Calibri" w:cs="Calibri"/>
              <w:sz w:val="32"/>
              <w:szCs w:val="32"/>
            </w:rPr>
          </w:rPrChange>
        </w:rPr>
        <w:t xml:space="preserve">fair. Miss Smith soon followed, where they </w:t>
      </w:r>
      <w:proofErr w:type="spellStart"/>
      <w:r w:rsidRPr="00C93E5C">
        <w:rPr>
          <w:rFonts w:ascii="Helvetica" w:hAnsi="Helvetica" w:cs="Calibri"/>
          <w:sz w:val="32"/>
          <w:szCs w:val="32"/>
          <w:rPrChange w:id="5506" w:author="Ryan" w:date="2017-04-30T19:28:00Z">
            <w:rPr>
              <w:rFonts w:ascii="Calibri" w:hAnsi="Calibri" w:cs="Calibri"/>
              <w:sz w:val="32"/>
              <w:szCs w:val="32"/>
            </w:rPr>
          </w:rPrChange>
        </w:rPr>
        <w:t>wai</w:t>
      </w:r>
      <w:proofErr w:type="spellEnd"/>
      <w:r w:rsidRPr="00C93E5C">
        <w:rPr>
          <w:rFonts w:ascii="Helvetica" w:hAnsi="Helvetica" w:cs="Calibri"/>
          <w:sz w:val="32"/>
          <w:szCs w:val="32"/>
          <w:rPrChange w:id="5507" w:author="Ryan" w:date="2017-04-30T19:28:00Z">
            <w:rPr>
              <w:rFonts w:ascii="Calibri" w:hAnsi="Calibri" w:cs="Calibri"/>
              <w:sz w:val="32"/>
              <w:szCs w:val="32"/>
            </w:rPr>
          </w:rPrChange>
        </w:rPr>
        <w:t>-</w:t>
      </w:r>
    </w:p>
    <w:p w14:paraId="42EB0395" w14:textId="77777777" w:rsidR="00FD0CC1" w:rsidRPr="00C93E5C" w:rsidRDefault="00FD0CC1" w:rsidP="00FD0CC1">
      <w:pPr>
        <w:spacing w:after="0"/>
        <w:rPr>
          <w:rFonts w:ascii="Helvetica" w:hAnsi="Helvetica" w:cs="Calibri"/>
          <w:sz w:val="32"/>
          <w:szCs w:val="32"/>
          <w:rPrChange w:id="5508" w:author="Ryan" w:date="2017-04-30T19:28:00Z">
            <w:rPr>
              <w:rFonts w:ascii="Calibri" w:hAnsi="Calibri" w:cs="Calibri"/>
              <w:sz w:val="32"/>
              <w:szCs w:val="32"/>
            </w:rPr>
          </w:rPrChange>
        </w:rPr>
      </w:pPr>
      <w:r w:rsidRPr="00C93E5C">
        <w:rPr>
          <w:rFonts w:ascii="Helvetica" w:hAnsi="Helvetica" w:cs="Calibri"/>
          <w:sz w:val="32"/>
          <w:szCs w:val="32"/>
          <w:rPrChange w:id="5509" w:author="Ryan" w:date="2017-04-30T19:28:00Z">
            <w:rPr>
              <w:rFonts w:ascii="Calibri" w:hAnsi="Calibri" w:cs="Calibri"/>
              <w:sz w:val="32"/>
              <w:szCs w:val="32"/>
            </w:rPr>
          </w:rPrChange>
        </w:rPr>
        <w:lastRenderedPageBreak/>
        <w:t xml:space="preserve">ted, under fictitious names, for the interference </w:t>
      </w:r>
    </w:p>
    <w:p w14:paraId="4CF53E39" w14:textId="77777777" w:rsidR="00FD0CC1" w:rsidRPr="00C93E5C" w:rsidRDefault="00FD0CC1" w:rsidP="00FD0CC1">
      <w:pPr>
        <w:spacing w:after="0"/>
        <w:rPr>
          <w:rFonts w:ascii="Helvetica" w:hAnsi="Helvetica" w:cs="Calibri"/>
          <w:sz w:val="32"/>
          <w:szCs w:val="32"/>
          <w:rPrChange w:id="5510" w:author="Ryan" w:date="2017-04-30T19:28:00Z">
            <w:rPr>
              <w:rFonts w:ascii="Calibri" w:hAnsi="Calibri" w:cs="Calibri"/>
              <w:sz w:val="32"/>
              <w:szCs w:val="32"/>
            </w:rPr>
          </w:rPrChange>
        </w:rPr>
      </w:pPr>
      <w:r w:rsidRPr="00C93E5C">
        <w:rPr>
          <w:rFonts w:ascii="Helvetica" w:hAnsi="Helvetica" w:cs="Calibri"/>
          <w:sz w:val="32"/>
          <w:szCs w:val="32"/>
          <w:rPrChange w:id="5511" w:author="Ryan" w:date="2017-04-30T19:28:00Z">
            <w:rPr>
              <w:rFonts w:ascii="Calibri" w:hAnsi="Calibri" w:cs="Calibri"/>
              <w:sz w:val="32"/>
              <w:szCs w:val="32"/>
            </w:rPr>
          </w:rPrChange>
        </w:rPr>
        <w:t xml:space="preserve">of some friends in England, to obtain a </w:t>
      </w:r>
      <w:proofErr w:type="spellStart"/>
      <w:r w:rsidRPr="00C93E5C">
        <w:rPr>
          <w:rFonts w:ascii="Helvetica" w:hAnsi="Helvetica" w:cs="Calibri"/>
          <w:sz w:val="32"/>
          <w:szCs w:val="32"/>
          <w:rPrChange w:id="5512" w:author="Ryan" w:date="2017-04-30T19:28:00Z">
            <w:rPr>
              <w:rFonts w:ascii="Calibri" w:hAnsi="Calibri" w:cs="Calibri"/>
              <w:sz w:val="32"/>
              <w:szCs w:val="32"/>
            </w:rPr>
          </w:rPrChange>
        </w:rPr>
        <w:t>dissolu</w:t>
      </w:r>
      <w:proofErr w:type="spellEnd"/>
      <w:r w:rsidRPr="00C93E5C">
        <w:rPr>
          <w:rFonts w:ascii="Helvetica" w:hAnsi="Helvetica" w:cs="Calibri"/>
          <w:sz w:val="32"/>
          <w:szCs w:val="32"/>
          <w:rPrChange w:id="5513" w:author="Ryan" w:date="2017-04-30T19:28:00Z">
            <w:rPr>
              <w:rFonts w:ascii="Calibri" w:hAnsi="Calibri" w:cs="Calibri"/>
              <w:sz w:val="32"/>
              <w:szCs w:val="32"/>
            </w:rPr>
          </w:rPrChange>
        </w:rPr>
        <w:t>-</w:t>
      </w:r>
    </w:p>
    <w:p w14:paraId="7760FB67" w14:textId="77777777" w:rsidR="00FD0CC1" w:rsidRPr="00C93E5C" w:rsidRDefault="00FD0CC1" w:rsidP="00FD0CC1">
      <w:pPr>
        <w:spacing w:after="0"/>
        <w:rPr>
          <w:rFonts w:ascii="Helvetica" w:hAnsi="Helvetica" w:cs="Calibri"/>
          <w:sz w:val="32"/>
          <w:szCs w:val="32"/>
          <w:rPrChange w:id="5514" w:author="Ryan" w:date="2017-04-30T19:28:00Z">
            <w:rPr>
              <w:rFonts w:ascii="Calibri" w:hAnsi="Calibri" w:cs="Calibri"/>
              <w:sz w:val="32"/>
              <w:szCs w:val="32"/>
            </w:rPr>
          </w:rPrChange>
        </w:rPr>
      </w:pPr>
      <w:proofErr w:type="spellStart"/>
      <w:r w:rsidRPr="00C93E5C">
        <w:rPr>
          <w:rFonts w:ascii="Helvetica" w:hAnsi="Helvetica" w:cs="Calibri"/>
          <w:sz w:val="32"/>
          <w:szCs w:val="32"/>
          <w:rPrChange w:id="5515" w:author="Ryan" w:date="2017-04-30T19:28:00Z">
            <w:rPr>
              <w:rFonts w:ascii="Calibri" w:hAnsi="Calibri" w:cs="Calibri"/>
              <w:sz w:val="32"/>
              <w:szCs w:val="32"/>
            </w:rPr>
          </w:rPrChange>
        </w:rPr>
        <w:t>tion</w:t>
      </w:r>
      <w:proofErr w:type="spellEnd"/>
      <w:r w:rsidRPr="00C93E5C">
        <w:rPr>
          <w:rFonts w:ascii="Helvetica" w:hAnsi="Helvetica" w:cs="Calibri"/>
          <w:sz w:val="32"/>
          <w:szCs w:val="32"/>
          <w:rPrChange w:id="5516" w:author="Ryan" w:date="2017-04-30T19:28:00Z">
            <w:rPr>
              <w:rFonts w:ascii="Calibri" w:hAnsi="Calibri" w:cs="Calibri"/>
              <w:sz w:val="32"/>
              <w:szCs w:val="32"/>
            </w:rPr>
          </w:rPrChange>
        </w:rPr>
        <w:t xml:space="preserve"> of the marriage, which had not yet been </w:t>
      </w:r>
    </w:p>
    <w:p w14:paraId="5E99916E" w14:textId="76DF80D2" w:rsidR="00FD0CC1" w:rsidRPr="00C93E5C" w:rsidRDefault="00733AD2" w:rsidP="00FD0CC1">
      <w:pPr>
        <w:spacing w:after="0"/>
        <w:rPr>
          <w:rFonts w:ascii="Helvetica" w:hAnsi="Helvetica" w:cs="Calibri"/>
          <w:sz w:val="32"/>
          <w:szCs w:val="32"/>
          <w:rPrChange w:id="5517" w:author="Ryan" w:date="2017-04-30T19:28:00Z">
            <w:rPr>
              <w:rFonts w:ascii="Calibri" w:hAnsi="Calibri" w:cs="Calibri"/>
              <w:sz w:val="32"/>
              <w:szCs w:val="32"/>
            </w:rPr>
          </w:rPrChange>
        </w:rPr>
      </w:pPr>
      <w:r w:rsidRPr="00C93E5C">
        <w:rPr>
          <w:rFonts w:ascii="Helvetica" w:hAnsi="Helvetica" w:cs="Calibri"/>
          <w:sz w:val="32"/>
          <w:szCs w:val="32"/>
          <w:rPrChange w:id="5518" w:author="Ryan" w:date="2017-04-30T19:28:00Z">
            <w:rPr>
              <w:rFonts w:ascii="Calibri" w:hAnsi="Calibri" w:cs="Calibri"/>
              <w:sz w:val="32"/>
              <w:szCs w:val="32"/>
            </w:rPr>
          </w:rPrChange>
        </w:rPr>
        <w:t>done.</w:t>
      </w:r>
      <w:r w:rsidR="00FD0CC1" w:rsidRPr="00C93E5C">
        <w:rPr>
          <w:rFonts w:ascii="Helvetica" w:hAnsi="Helvetica" w:cs="Calibri"/>
          <w:sz w:val="32"/>
          <w:szCs w:val="32"/>
          <w:rPrChange w:id="5519" w:author="Ryan" w:date="2017-04-30T19:28:00Z">
            <w:rPr>
              <w:rFonts w:ascii="Calibri" w:hAnsi="Calibri" w:cs="Calibri"/>
              <w:sz w:val="32"/>
              <w:szCs w:val="32"/>
            </w:rPr>
          </w:rPrChange>
        </w:rPr>
        <w:t xml:space="preserve"> Miss Smith had not seen her brother since </w:t>
      </w:r>
    </w:p>
    <w:p w14:paraId="446D2245" w14:textId="3460320B" w:rsidR="00FD0CC1" w:rsidRPr="00C93E5C" w:rsidRDefault="00FD0CC1" w:rsidP="00FD0CC1">
      <w:pPr>
        <w:spacing w:after="0"/>
        <w:rPr>
          <w:rFonts w:ascii="Helvetica" w:hAnsi="Helvetica" w:cs="Calibri"/>
          <w:sz w:val="32"/>
          <w:szCs w:val="32"/>
          <w:rPrChange w:id="5520" w:author="Ryan" w:date="2017-04-30T19:28:00Z">
            <w:rPr>
              <w:rFonts w:ascii="Calibri" w:hAnsi="Calibri" w:cs="Calibri"/>
              <w:sz w:val="32"/>
              <w:szCs w:val="32"/>
            </w:rPr>
          </w:rPrChange>
        </w:rPr>
      </w:pPr>
      <w:r w:rsidRPr="00C93E5C">
        <w:rPr>
          <w:rFonts w:ascii="Helvetica" w:hAnsi="Helvetica" w:cs="Calibri"/>
          <w:sz w:val="32"/>
          <w:szCs w:val="32"/>
          <w:rPrChange w:id="5521" w:author="Ryan" w:date="2017-04-30T19:28:00Z">
            <w:rPr>
              <w:rFonts w:ascii="Calibri" w:hAnsi="Calibri" w:cs="Calibri"/>
              <w:sz w:val="32"/>
              <w:szCs w:val="32"/>
            </w:rPr>
          </w:rPrChange>
        </w:rPr>
        <w:t xml:space="preserve">he was </w:t>
      </w:r>
      <w:r w:rsidR="00733AD2" w:rsidRPr="00C93E5C">
        <w:rPr>
          <w:rFonts w:ascii="Helvetica" w:hAnsi="Helvetica" w:cs="Calibri"/>
          <w:sz w:val="32"/>
          <w:szCs w:val="32"/>
          <w:rPrChange w:id="5522" w:author="Ryan" w:date="2017-04-30T19:28:00Z">
            <w:rPr>
              <w:rFonts w:ascii="Calibri" w:hAnsi="Calibri" w:cs="Calibri"/>
              <w:sz w:val="32"/>
              <w:szCs w:val="32"/>
            </w:rPr>
          </w:rPrChange>
        </w:rPr>
        <w:t xml:space="preserve">quite </w:t>
      </w:r>
      <w:r w:rsidRPr="00C93E5C">
        <w:rPr>
          <w:rFonts w:ascii="Helvetica" w:hAnsi="Helvetica" w:cs="Calibri"/>
          <w:sz w:val="32"/>
          <w:szCs w:val="32"/>
          <w:rPrChange w:id="5523" w:author="Ryan" w:date="2017-04-30T19:28:00Z">
            <w:rPr>
              <w:rFonts w:ascii="Calibri" w:hAnsi="Calibri" w:cs="Calibri"/>
              <w:sz w:val="32"/>
              <w:szCs w:val="32"/>
            </w:rPr>
          </w:rPrChange>
        </w:rPr>
        <w:t xml:space="preserve">a youth when he went to live with </w:t>
      </w:r>
    </w:p>
    <w:p w14:paraId="29C88DD4" w14:textId="77777777" w:rsidR="00FD0CC1" w:rsidRPr="00C93E5C" w:rsidRDefault="00FD0CC1" w:rsidP="00FD0CC1">
      <w:pPr>
        <w:spacing w:after="0"/>
        <w:rPr>
          <w:rFonts w:ascii="Helvetica" w:hAnsi="Helvetica" w:cs="Calibri"/>
          <w:sz w:val="32"/>
          <w:szCs w:val="32"/>
          <w:rPrChange w:id="5524" w:author="Ryan" w:date="2017-04-30T19:28:00Z">
            <w:rPr>
              <w:rFonts w:ascii="Calibri" w:hAnsi="Calibri" w:cs="Calibri"/>
              <w:sz w:val="32"/>
              <w:szCs w:val="32"/>
            </w:rPr>
          </w:rPrChange>
        </w:rPr>
      </w:pPr>
      <w:r w:rsidRPr="00C93E5C">
        <w:rPr>
          <w:rFonts w:ascii="Helvetica" w:hAnsi="Helvetica" w:cs="Calibri"/>
          <w:sz w:val="32"/>
          <w:szCs w:val="32"/>
          <w:rPrChange w:id="5525" w:author="Ryan" w:date="2017-04-30T19:28:00Z">
            <w:rPr>
              <w:rFonts w:ascii="Calibri" w:hAnsi="Calibri" w:cs="Calibri"/>
              <w:sz w:val="32"/>
              <w:szCs w:val="32"/>
            </w:rPr>
          </w:rPrChange>
        </w:rPr>
        <w:t xml:space="preserve">a friend at Paris. At parting they had </w:t>
      </w:r>
      <w:proofErr w:type="spellStart"/>
      <w:r w:rsidRPr="00C93E5C">
        <w:rPr>
          <w:rFonts w:ascii="Helvetica" w:hAnsi="Helvetica" w:cs="Calibri"/>
          <w:sz w:val="32"/>
          <w:szCs w:val="32"/>
          <w:rPrChange w:id="5526" w:author="Ryan" w:date="2017-04-30T19:28:00Z">
            <w:rPr>
              <w:rFonts w:ascii="Calibri" w:hAnsi="Calibri" w:cs="Calibri"/>
              <w:sz w:val="32"/>
              <w:szCs w:val="32"/>
            </w:rPr>
          </w:rPrChange>
        </w:rPr>
        <w:t>exchang</w:t>
      </w:r>
      <w:proofErr w:type="spellEnd"/>
      <w:r w:rsidRPr="00C93E5C">
        <w:rPr>
          <w:rFonts w:ascii="Helvetica" w:hAnsi="Helvetica" w:cs="Calibri"/>
          <w:sz w:val="32"/>
          <w:szCs w:val="32"/>
          <w:rPrChange w:id="5527" w:author="Ryan" w:date="2017-04-30T19:28:00Z">
            <w:rPr>
              <w:rFonts w:ascii="Calibri" w:hAnsi="Calibri" w:cs="Calibri"/>
              <w:sz w:val="32"/>
              <w:szCs w:val="32"/>
            </w:rPr>
          </w:rPrChange>
        </w:rPr>
        <w:t>-</w:t>
      </w:r>
    </w:p>
    <w:p w14:paraId="0DF5D2EA" w14:textId="77777777" w:rsidR="00FD0CC1" w:rsidRPr="00C93E5C" w:rsidRDefault="00FD0CC1" w:rsidP="00FD0CC1">
      <w:pPr>
        <w:spacing w:after="0"/>
        <w:rPr>
          <w:rFonts w:ascii="Helvetica" w:hAnsi="Helvetica" w:cs="Calibri"/>
          <w:sz w:val="32"/>
          <w:szCs w:val="32"/>
          <w:rPrChange w:id="5528" w:author="Ryan" w:date="2017-04-30T19:28:00Z">
            <w:rPr>
              <w:rFonts w:ascii="Calibri" w:hAnsi="Calibri" w:cs="Calibri"/>
              <w:sz w:val="32"/>
              <w:szCs w:val="32"/>
            </w:rPr>
          </w:rPrChange>
        </w:rPr>
      </w:pPr>
      <w:proofErr w:type="spellStart"/>
      <w:r w:rsidRPr="00C93E5C">
        <w:rPr>
          <w:rFonts w:ascii="Helvetica" w:hAnsi="Helvetica" w:cs="Calibri"/>
          <w:sz w:val="32"/>
          <w:szCs w:val="32"/>
          <w:rPrChange w:id="5529"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5530" w:author="Ryan" w:date="2017-04-30T19:28:00Z">
            <w:rPr>
              <w:rFonts w:ascii="Calibri" w:hAnsi="Calibri" w:cs="Calibri"/>
              <w:sz w:val="32"/>
              <w:szCs w:val="32"/>
            </w:rPr>
          </w:rPrChange>
        </w:rPr>
        <w:t xml:space="preserve"> miniature likenesses, solemnly engaging never </w:t>
      </w:r>
    </w:p>
    <w:p w14:paraId="2AA906C4" w14:textId="77777777" w:rsidR="00FD0CC1" w:rsidRPr="00C93E5C" w:rsidRDefault="00FD0CC1" w:rsidP="00FD0CC1">
      <w:pPr>
        <w:spacing w:after="0"/>
        <w:rPr>
          <w:rFonts w:ascii="Helvetica" w:hAnsi="Helvetica" w:cs="Calibri"/>
          <w:sz w:val="32"/>
          <w:szCs w:val="32"/>
          <w:rPrChange w:id="5531" w:author="Ryan" w:date="2017-04-30T19:28:00Z">
            <w:rPr>
              <w:rFonts w:ascii="Calibri" w:hAnsi="Calibri" w:cs="Calibri"/>
              <w:sz w:val="32"/>
              <w:szCs w:val="32"/>
            </w:rPr>
          </w:rPrChange>
        </w:rPr>
      </w:pPr>
      <w:r w:rsidRPr="00C93E5C">
        <w:rPr>
          <w:rFonts w:ascii="Helvetica" w:hAnsi="Helvetica" w:cs="Calibri"/>
          <w:sz w:val="32"/>
          <w:szCs w:val="32"/>
          <w:rPrChange w:id="5532" w:author="Ryan" w:date="2017-04-30T19:28:00Z">
            <w:rPr>
              <w:rFonts w:ascii="Calibri" w:hAnsi="Calibri" w:cs="Calibri"/>
              <w:sz w:val="32"/>
              <w:szCs w:val="32"/>
            </w:rPr>
          </w:rPrChange>
        </w:rPr>
        <w:t xml:space="preserve">to part with them till death. After Miss Smith's </w:t>
      </w:r>
    </w:p>
    <w:p w14:paraId="31756A0A" w14:textId="77777777" w:rsidR="00FD0CC1" w:rsidRPr="00C93E5C" w:rsidRDefault="00FD0CC1" w:rsidP="00FD0CC1">
      <w:pPr>
        <w:spacing w:after="0"/>
        <w:rPr>
          <w:rFonts w:ascii="Helvetica" w:hAnsi="Helvetica" w:cs="Calibri"/>
          <w:sz w:val="32"/>
          <w:szCs w:val="32"/>
          <w:rPrChange w:id="5533" w:author="Ryan" w:date="2017-04-30T19:28:00Z">
            <w:rPr>
              <w:rFonts w:ascii="Calibri" w:hAnsi="Calibri" w:cs="Calibri"/>
              <w:sz w:val="32"/>
              <w:szCs w:val="32"/>
            </w:rPr>
          </w:rPrChange>
        </w:rPr>
      </w:pPr>
      <w:r w:rsidRPr="00C93E5C">
        <w:rPr>
          <w:rFonts w:ascii="Helvetica" w:hAnsi="Helvetica" w:cs="Calibri"/>
          <w:sz w:val="32"/>
          <w:szCs w:val="32"/>
          <w:rPrChange w:id="5534" w:author="Ryan" w:date="2017-04-30T19:28:00Z">
            <w:rPr>
              <w:rFonts w:ascii="Calibri" w:hAnsi="Calibri" w:cs="Calibri"/>
              <w:sz w:val="32"/>
              <w:szCs w:val="32"/>
            </w:rPr>
          </w:rPrChange>
        </w:rPr>
        <w:t xml:space="preserve">arrived at New-York, she resided with a relation </w:t>
      </w:r>
    </w:p>
    <w:p w14:paraId="0071DD80" w14:textId="77777777" w:rsidR="00FD0CC1" w:rsidRPr="00C93E5C" w:rsidRDefault="00FD0CC1" w:rsidP="00FD0CC1">
      <w:pPr>
        <w:spacing w:after="0"/>
        <w:rPr>
          <w:rFonts w:ascii="Helvetica" w:hAnsi="Helvetica" w:cs="Calibri"/>
          <w:sz w:val="32"/>
          <w:szCs w:val="32"/>
          <w:rPrChange w:id="5535" w:author="Ryan" w:date="2017-04-30T19:28:00Z">
            <w:rPr>
              <w:rFonts w:ascii="Calibri" w:hAnsi="Calibri" w:cs="Calibri"/>
              <w:sz w:val="32"/>
              <w:szCs w:val="32"/>
            </w:rPr>
          </w:rPrChange>
        </w:rPr>
      </w:pPr>
      <w:r w:rsidRPr="00C93E5C">
        <w:rPr>
          <w:rFonts w:ascii="Helvetica" w:hAnsi="Helvetica" w:cs="Calibri"/>
          <w:sz w:val="32"/>
          <w:szCs w:val="32"/>
          <w:rPrChange w:id="5536" w:author="Ryan" w:date="2017-04-30T19:28:00Z">
            <w:rPr>
              <w:rFonts w:ascii="Calibri" w:hAnsi="Calibri" w:cs="Calibri"/>
              <w:sz w:val="32"/>
              <w:szCs w:val="32"/>
            </w:rPr>
          </w:rPrChange>
        </w:rPr>
        <w:t xml:space="preserve">of her mother, who knew nothing of her history. </w:t>
      </w:r>
    </w:p>
    <w:p w14:paraId="2B4B1F23" w14:textId="77777777" w:rsidR="00FD0CC1" w:rsidRPr="00C93E5C" w:rsidRDefault="00FD0CC1" w:rsidP="00FD0CC1">
      <w:pPr>
        <w:spacing w:after="0"/>
        <w:rPr>
          <w:rFonts w:ascii="Helvetica" w:hAnsi="Helvetica" w:cs="Calibri"/>
          <w:sz w:val="32"/>
          <w:szCs w:val="32"/>
          <w:rPrChange w:id="5537" w:author="Ryan" w:date="2017-04-30T19:28:00Z">
            <w:rPr>
              <w:rFonts w:ascii="Calibri" w:hAnsi="Calibri" w:cs="Calibri"/>
              <w:sz w:val="32"/>
              <w:szCs w:val="32"/>
            </w:rPr>
          </w:rPrChange>
        </w:rPr>
      </w:pPr>
      <w:r w:rsidRPr="00C93E5C">
        <w:rPr>
          <w:rFonts w:ascii="Helvetica" w:hAnsi="Helvetica" w:cs="Calibri"/>
          <w:sz w:val="32"/>
          <w:szCs w:val="32"/>
          <w:rPrChange w:id="5538" w:author="Ryan" w:date="2017-04-30T19:28:00Z">
            <w:rPr>
              <w:rFonts w:ascii="Calibri" w:hAnsi="Calibri" w:cs="Calibri"/>
              <w:sz w:val="32"/>
              <w:szCs w:val="32"/>
            </w:rPr>
          </w:rPrChange>
        </w:rPr>
        <w:t>From the moment that Blake and she discovered</w:t>
      </w:r>
    </w:p>
    <w:p w14:paraId="7BF65EEC" w14:textId="77777777" w:rsidR="00FD0CC1" w:rsidRPr="00C93E5C" w:rsidRDefault="00FD0CC1" w:rsidP="00FD0CC1">
      <w:pPr>
        <w:spacing w:after="0"/>
        <w:rPr>
          <w:rFonts w:ascii="Helvetica" w:hAnsi="Helvetica" w:cs="Calibri"/>
          <w:sz w:val="32"/>
          <w:szCs w:val="32"/>
          <w:rPrChange w:id="5539" w:author="Ryan" w:date="2017-04-30T19:28:00Z">
            <w:rPr>
              <w:rFonts w:ascii="Calibri" w:hAnsi="Calibri" w:cs="Calibri"/>
              <w:sz w:val="32"/>
              <w:szCs w:val="32"/>
            </w:rPr>
          </w:rPrChange>
        </w:rPr>
      </w:pPr>
      <w:r w:rsidRPr="00C93E5C">
        <w:rPr>
          <w:rFonts w:ascii="Helvetica" w:hAnsi="Helvetica" w:cs="Calibri"/>
          <w:sz w:val="32"/>
          <w:szCs w:val="32"/>
          <w:rPrChange w:id="5540" w:author="Ryan" w:date="2017-04-30T19:28:00Z">
            <w:rPr>
              <w:rFonts w:ascii="Calibri" w:hAnsi="Calibri" w:cs="Calibri"/>
              <w:sz w:val="32"/>
              <w:szCs w:val="32"/>
            </w:rPr>
          </w:rPrChange>
        </w:rPr>
        <w:t xml:space="preserve">their affinity, they broke off all connection; yet </w:t>
      </w:r>
    </w:p>
    <w:p w14:paraId="35A48DF1" w14:textId="77777777" w:rsidR="00FD0CC1" w:rsidRPr="00C93E5C" w:rsidRDefault="00FD0CC1" w:rsidP="00FD0CC1">
      <w:pPr>
        <w:spacing w:after="0"/>
        <w:rPr>
          <w:rFonts w:ascii="Helvetica" w:hAnsi="Helvetica" w:cs="Calibri"/>
          <w:sz w:val="32"/>
          <w:szCs w:val="32"/>
          <w:rPrChange w:id="5541" w:author="Ryan" w:date="2017-04-30T19:28:00Z">
            <w:rPr>
              <w:rFonts w:ascii="Calibri" w:hAnsi="Calibri" w:cs="Calibri"/>
              <w:sz w:val="32"/>
              <w:szCs w:val="32"/>
            </w:rPr>
          </w:rPrChange>
        </w:rPr>
      </w:pPr>
      <w:r w:rsidRPr="00C93E5C">
        <w:rPr>
          <w:rFonts w:ascii="Helvetica" w:hAnsi="Helvetica" w:cs="Calibri"/>
          <w:sz w:val="32"/>
          <w:szCs w:val="32"/>
          <w:rPrChange w:id="5542" w:author="Ryan" w:date="2017-04-30T19:28:00Z">
            <w:rPr>
              <w:rFonts w:ascii="Calibri" w:hAnsi="Calibri" w:cs="Calibri"/>
              <w:sz w:val="32"/>
              <w:szCs w:val="32"/>
            </w:rPr>
          </w:rPrChange>
        </w:rPr>
        <w:t xml:space="preserve">Miss Smith could never realize the brother in the </w:t>
      </w:r>
    </w:p>
    <w:p w14:paraId="04E61EB6" w14:textId="77777777" w:rsidR="00FD0CC1" w:rsidRPr="00C93E5C" w:rsidRDefault="00FD0CC1" w:rsidP="00FD0CC1">
      <w:pPr>
        <w:spacing w:after="0"/>
        <w:rPr>
          <w:rFonts w:ascii="Helvetica" w:hAnsi="Helvetica" w:cs="Calibri"/>
          <w:sz w:val="32"/>
          <w:szCs w:val="32"/>
          <w:rPrChange w:id="5543" w:author="Ryan" w:date="2017-04-30T19:28:00Z">
            <w:rPr>
              <w:rFonts w:ascii="Calibri" w:hAnsi="Calibri" w:cs="Calibri"/>
              <w:sz w:val="32"/>
              <w:szCs w:val="32"/>
            </w:rPr>
          </w:rPrChange>
        </w:rPr>
      </w:pPr>
      <w:r w:rsidRPr="00C93E5C">
        <w:rPr>
          <w:rFonts w:ascii="Helvetica" w:hAnsi="Helvetica" w:cs="Calibri"/>
          <w:sz w:val="32"/>
          <w:szCs w:val="32"/>
          <w:rPrChange w:id="5544" w:author="Ryan" w:date="2017-04-30T19:28:00Z">
            <w:rPr>
              <w:rFonts w:ascii="Calibri" w:hAnsi="Calibri" w:cs="Calibri"/>
              <w:sz w:val="32"/>
              <w:szCs w:val="32"/>
            </w:rPr>
          </w:rPrChange>
        </w:rPr>
        <w:t xml:space="preserve">lover;--hence she had </w:t>
      </w:r>
      <w:proofErr w:type="spellStart"/>
      <w:r w:rsidRPr="00C93E5C">
        <w:rPr>
          <w:rFonts w:ascii="Helvetica" w:hAnsi="Helvetica" w:cs="Calibri"/>
          <w:sz w:val="32"/>
          <w:szCs w:val="32"/>
          <w:rPrChange w:id="5545" w:author="Ryan" w:date="2017-04-30T19:28:00Z">
            <w:rPr>
              <w:rFonts w:ascii="Calibri" w:hAnsi="Calibri" w:cs="Calibri"/>
              <w:sz w:val="32"/>
              <w:szCs w:val="32"/>
            </w:rPr>
          </w:rPrChange>
        </w:rPr>
        <w:t>endeavoured</w:t>
      </w:r>
      <w:proofErr w:type="spellEnd"/>
      <w:r w:rsidRPr="00C93E5C">
        <w:rPr>
          <w:rFonts w:ascii="Helvetica" w:hAnsi="Helvetica" w:cs="Calibri"/>
          <w:sz w:val="32"/>
          <w:szCs w:val="32"/>
          <w:rPrChange w:id="5546" w:author="Ryan" w:date="2017-04-30T19:28:00Z">
            <w:rPr>
              <w:rFonts w:ascii="Calibri" w:hAnsi="Calibri" w:cs="Calibri"/>
              <w:sz w:val="32"/>
              <w:szCs w:val="32"/>
            </w:rPr>
          </w:rPrChange>
        </w:rPr>
        <w:t xml:space="preserve"> to frustrate </w:t>
      </w:r>
    </w:p>
    <w:p w14:paraId="0B34DC86" w14:textId="77777777" w:rsidR="00FD0CC1" w:rsidRPr="00C93E5C" w:rsidRDefault="00FD0CC1" w:rsidP="00FD0CC1">
      <w:pPr>
        <w:spacing w:after="0"/>
        <w:rPr>
          <w:rFonts w:ascii="Helvetica" w:hAnsi="Helvetica" w:cs="Calibri"/>
          <w:sz w:val="32"/>
          <w:szCs w:val="32"/>
          <w:rPrChange w:id="5547" w:author="Ryan" w:date="2017-04-30T19:28:00Z">
            <w:rPr>
              <w:rFonts w:ascii="Calibri" w:hAnsi="Calibri" w:cs="Calibri"/>
              <w:sz w:val="32"/>
              <w:szCs w:val="32"/>
            </w:rPr>
          </w:rPrChange>
        </w:rPr>
      </w:pPr>
      <w:r w:rsidRPr="00C93E5C">
        <w:rPr>
          <w:rFonts w:ascii="Helvetica" w:hAnsi="Helvetica" w:cs="Calibri"/>
          <w:sz w:val="32"/>
          <w:szCs w:val="32"/>
          <w:rPrChange w:id="5548" w:author="Ryan" w:date="2017-04-30T19:28:00Z">
            <w:rPr>
              <w:rFonts w:ascii="Calibri" w:hAnsi="Calibri" w:cs="Calibri"/>
              <w:sz w:val="32"/>
              <w:szCs w:val="32"/>
            </w:rPr>
          </w:rPrChange>
        </w:rPr>
        <w:t xml:space="preserve">his alliance with Eliza. She even acknowledged </w:t>
      </w:r>
    </w:p>
    <w:p w14:paraId="05FCC132" w14:textId="77777777" w:rsidR="00FD0CC1" w:rsidRPr="00C93E5C" w:rsidRDefault="00FD0CC1" w:rsidP="00FD0CC1">
      <w:pPr>
        <w:spacing w:after="0"/>
        <w:rPr>
          <w:rFonts w:ascii="Helvetica" w:hAnsi="Helvetica" w:cs="Calibri"/>
          <w:sz w:val="32"/>
          <w:szCs w:val="32"/>
          <w:rPrChange w:id="5549" w:author="Ryan" w:date="2017-04-30T19:28:00Z">
            <w:rPr>
              <w:rFonts w:ascii="Calibri" w:hAnsi="Calibri" w:cs="Calibri"/>
              <w:sz w:val="32"/>
              <w:szCs w:val="32"/>
            </w:rPr>
          </w:rPrChange>
        </w:rPr>
      </w:pPr>
      <w:r w:rsidRPr="00C93E5C">
        <w:rPr>
          <w:rFonts w:ascii="Helvetica" w:hAnsi="Helvetica" w:cs="Calibri"/>
          <w:sz w:val="32"/>
          <w:szCs w:val="32"/>
          <w:rPrChange w:id="5550" w:author="Ryan" w:date="2017-04-30T19:28:00Z">
            <w:rPr>
              <w:rFonts w:ascii="Calibri" w:hAnsi="Calibri" w:cs="Calibri"/>
              <w:sz w:val="32"/>
              <w:szCs w:val="32"/>
            </w:rPr>
          </w:rPrChange>
        </w:rPr>
        <w:t xml:space="preserve">that she designedly pushed her from the barge, as </w:t>
      </w:r>
    </w:p>
    <w:p w14:paraId="4C8C5DB3" w14:textId="434B2901" w:rsidR="00FD0CC1" w:rsidRPr="00C93E5C" w:rsidRDefault="00E15BE6" w:rsidP="00FD0CC1">
      <w:pPr>
        <w:spacing w:after="0"/>
        <w:rPr>
          <w:rFonts w:ascii="Helvetica" w:hAnsi="Helvetica" w:cs="Calibri"/>
          <w:sz w:val="32"/>
          <w:szCs w:val="32"/>
          <w:rPrChange w:id="5551" w:author="Ryan" w:date="2017-04-30T19:28:00Z">
            <w:rPr>
              <w:rFonts w:ascii="Calibri" w:hAnsi="Calibri" w:cs="Calibri"/>
              <w:sz w:val="32"/>
              <w:szCs w:val="32"/>
            </w:rPr>
          </w:rPrChange>
        </w:rPr>
      </w:pPr>
      <w:r w:rsidRPr="00C93E5C">
        <w:rPr>
          <w:rFonts w:ascii="Helvetica" w:hAnsi="Helvetica" w:cs="Calibri"/>
          <w:sz w:val="32"/>
          <w:szCs w:val="32"/>
          <w:rPrChange w:id="5552" w:author="Ryan" w:date="2017-04-30T19:28:00Z">
            <w:rPr>
              <w:rFonts w:ascii="Calibri" w:hAnsi="Calibri" w:cs="Calibri"/>
              <w:sz w:val="32"/>
              <w:szCs w:val="32"/>
            </w:rPr>
          </w:rPrChange>
        </w:rPr>
        <w:t>has</w:t>
      </w:r>
      <w:r w:rsidR="00FD0CC1" w:rsidRPr="00C93E5C">
        <w:rPr>
          <w:rFonts w:ascii="Helvetica" w:hAnsi="Helvetica" w:cs="Calibri"/>
          <w:sz w:val="32"/>
          <w:szCs w:val="32"/>
          <w:rPrChange w:id="5553" w:author="Ryan" w:date="2017-04-30T19:28:00Z">
            <w:rPr>
              <w:rFonts w:ascii="Calibri" w:hAnsi="Calibri" w:cs="Calibri"/>
              <w:sz w:val="32"/>
              <w:szCs w:val="32"/>
            </w:rPr>
          </w:rPrChange>
        </w:rPr>
        <w:t xml:space="preserve"> been mentioned, with an intent to drown her; </w:t>
      </w:r>
    </w:p>
    <w:p w14:paraId="3FF38141" w14:textId="0213A109" w:rsidR="00FD0CC1" w:rsidRPr="00C93E5C" w:rsidRDefault="00FD0CC1" w:rsidP="00FD0CC1">
      <w:pPr>
        <w:spacing w:after="0"/>
        <w:rPr>
          <w:rFonts w:ascii="Helvetica" w:hAnsi="Helvetica" w:cs="Calibri"/>
          <w:sz w:val="32"/>
          <w:szCs w:val="32"/>
          <w:rPrChange w:id="5554" w:author="Ryan" w:date="2017-04-30T19:28:00Z">
            <w:rPr>
              <w:rFonts w:ascii="Calibri" w:hAnsi="Calibri" w:cs="Calibri"/>
              <w:sz w:val="32"/>
              <w:szCs w:val="32"/>
            </w:rPr>
          </w:rPrChange>
        </w:rPr>
      </w:pPr>
      <w:r w:rsidRPr="00C93E5C">
        <w:rPr>
          <w:rFonts w:ascii="Helvetica" w:hAnsi="Helvetica" w:cs="Calibri"/>
          <w:sz w:val="32"/>
          <w:szCs w:val="32"/>
          <w:rPrChange w:id="5555" w:author="Ryan" w:date="2017-04-30T19:28:00Z">
            <w:rPr>
              <w:rFonts w:ascii="Calibri" w:hAnsi="Calibri" w:cs="Calibri"/>
              <w:sz w:val="32"/>
              <w:szCs w:val="32"/>
            </w:rPr>
          </w:rPrChange>
        </w:rPr>
        <w:t xml:space="preserve">for </w:t>
      </w:r>
      <w:r w:rsidR="00733AD2" w:rsidRPr="00C93E5C">
        <w:rPr>
          <w:rFonts w:ascii="Helvetica" w:hAnsi="Helvetica" w:cs="Calibri"/>
          <w:sz w:val="32"/>
          <w:szCs w:val="32"/>
          <w:rPrChange w:id="5556" w:author="Ryan" w:date="2017-04-30T19:28:00Z">
            <w:rPr>
              <w:rFonts w:ascii="Calibri" w:hAnsi="Calibri" w:cs="Calibri"/>
              <w:sz w:val="32"/>
              <w:szCs w:val="32"/>
            </w:rPr>
          </w:rPrChange>
        </w:rPr>
        <w:t xml:space="preserve">if </w:t>
      </w:r>
      <w:r w:rsidRPr="00C93E5C">
        <w:rPr>
          <w:rFonts w:ascii="Helvetica" w:hAnsi="Helvetica" w:cs="Calibri"/>
          <w:sz w:val="32"/>
          <w:szCs w:val="32"/>
          <w:rPrChange w:id="5557" w:author="Ryan" w:date="2017-04-30T19:28:00Z">
            <w:rPr>
              <w:rFonts w:ascii="Calibri" w:hAnsi="Calibri" w:cs="Calibri"/>
              <w:sz w:val="32"/>
              <w:szCs w:val="32"/>
            </w:rPr>
          </w:rPrChange>
        </w:rPr>
        <w:t xml:space="preserve">she </w:t>
      </w:r>
      <w:r w:rsidR="00733AD2" w:rsidRPr="00C93E5C">
        <w:rPr>
          <w:rFonts w:ascii="Helvetica" w:hAnsi="Helvetica" w:cs="Calibri"/>
          <w:sz w:val="32"/>
          <w:szCs w:val="32"/>
          <w:rPrChange w:id="5558" w:author="Ryan" w:date="2017-04-30T19:28:00Z">
            <w:rPr>
              <w:rFonts w:ascii="Calibri" w:hAnsi="Calibri" w:cs="Calibri"/>
              <w:sz w:val="32"/>
              <w:szCs w:val="32"/>
            </w:rPr>
          </w:rPrChange>
        </w:rPr>
        <w:t>could</w:t>
      </w:r>
      <w:r w:rsidRPr="00C93E5C">
        <w:rPr>
          <w:rFonts w:ascii="Helvetica" w:hAnsi="Helvetica" w:cs="Calibri"/>
          <w:sz w:val="32"/>
          <w:szCs w:val="32"/>
          <w:rPrChange w:id="5559" w:author="Ryan" w:date="2017-04-30T19:28:00Z">
            <w:rPr>
              <w:rFonts w:ascii="Calibri" w:hAnsi="Calibri" w:cs="Calibri"/>
              <w:sz w:val="32"/>
              <w:szCs w:val="32"/>
            </w:rPr>
          </w:rPrChange>
        </w:rPr>
        <w:t xml:space="preserve"> consent to live in a state of </w:t>
      </w:r>
      <w:proofErr w:type="spellStart"/>
      <w:r w:rsidRPr="00C93E5C">
        <w:rPr>
          <w:rFonts w:ascii="Helvetica" w:hAnsi="Helvetica" w:cs="Calibri"/>
          <w:sz w:val="32"/>
          <w:szCs w:val="32"/>
          <w:rPrChange w:id="5560" w:author="Ryan" w:date="2017-04-30T19:28:00Z">
            <w:rPr>
              <w:rFonts w:ascii="Calibri" w:hAnsi="Calibri" w:cs="Calibri"/>
              <w:sz w:val="32"/>
              <w:szCs w:val="32"/>
            </w:rPr>
          </w:rPrChange>
        </w:rPr>
        <w:t>sepa</w:t>
      </w:r>
      <w:proofErr w:type="spellEnd"/>
      <w:r w:rsidRPr="00C93E5C">
        <w:rPr>
          <w:rFonts w:ascii="Helvetica" w:hAnsi="Helvetica" w:cs="Calibri"/>
          <w:sz w:val="32"/>
          <w:szCs w:val="32"/>
          <w:rPrChange w:id="5561" w:author="Ryan" w:date="2017-04-30T19:28:00Z">
            <w:rPr>
              <w:rFonts w:ascii="Calibri" w:hAnsi="Calibri" w:cs="Calibri"/>
              <w:sz w:val="32"/>
              <w:szCs w:val="32"/>
            </w:rPr>
          </w:rPrChange>
        </w:rPr>
        <w:t>-</w:t>
      </w:r>
    </w:p>
    <w:p w14:paraId="7BB283A9" w14:textId="77777777" w:rsidR="00FD0CC1" w:rsidRPr="00C93E5C" w:rsidRDefault="00FD0CC1" w:rsidP="00FD0CC1">
      <w:pPr>
        <w:spacing w:after="0"/>
        <w:rPr>
          <w:rFonts w:ascii="Helvetica" w:hAnsi="Helvetica" w:cs="Calibri"/>
          <w:sz w:val="32"/>
          <w:szCs w:val="32"/>
          <w:rPrChange w:id="5562" w:author="Ryan" w:date="2017-04-30T19:28:00Z">
            <w:rPr>
              <w:rFonts w:ascii="Calibri" w:hAnsi="Calibri" w:cs="Calibri"/>
              <w:sz w:val="32"/>
              <w:szCs w:val="32"/>
            </w:rPr>
          </w:rPrChange>
        </w:rPr>
      </w:pPr>
      <w:r w:rsidRPr="00C93E5C">
        <w:rPr>
          <w:rFonts w:ascii="Helvetica" w:hAnsi="Helvetica" w:cs="Calibri"/>
          <w:sz w:val="32"/>
          <w:szCs w:val="32"/>
          <w:rPrChange w:id="5563" w:author="Ryan" w:date="2017-04-30T19:28:00Z">
            <w:rPr>
              <w:rFonts w:ascii="Calibri" w:hAnsi="Calibri" w:cs="Calibri"/>
              <w:sz w:val="32"/>
              <w:szCs w:val="32"/>
            </w:rPr>
          </w:rPrChange>
        </w:rPr>
        <w:t xml:space="preserve">ration, she could not submit to his connecting </w:t>
      </w:r>
    </w:p>
    <w:p w14:paraId="0A71DD90" w14:textId="77777777" w:rsidR="00FD0CC1" w:rsidRPr="00C93E5C" w:rsidRDefault="00FD0CC1" w:rsidP="00FD0CC1">
      <w:pPr>
        <w:spacing w:after="0"/>
        <w:rPr>
          <w:rFonts w:ascii="Helvetica" w:hAnsi="Helvetica" w:cs="Calibri"/>
          <w:sz w:val="32"/>
          <w:szCs w:val="32"/>
          <w:rPrChange w:id="5564" w:author="Ryan" w:date="2017-04-30T19:28:00Z">
            <w:rPr>
              <w:rFonts w:ascii="Calibri" w:hAnsi="Calibri" w:cs="Calibri"/>
              <w:sz w:val="32"/>
              <w:szCs w:val="32"/>
            </w:rPr>
          </w:rPrChange>
        </w:rPr>
      </w:pPr>
      <w:r w:rsidRPr="00C93E5C">
        <w:rPr>
          <w:rFonts w:ascii="Helvetica" w:hAnsi="Helvetica" w:cs="Calibri"/>
          <w:sz w:val="32"/>
          <w:szCs w:val="32"/>
          <w:rPrChange w:id="5565" w:author="Ryan" w:date="2017-04-30T19:28:00Z">
            <w:rPr>
              <w:rFonts w:ascii="Calibri" w:hAnsi="Calibri" w:cs="Calibri"/>
              <w:sz w:val="32"/>
              <w:szCs w:val="32"/>
            </w:rPr>
          </w:rPrChange>
        </w:rPr>
        <w:t xml:space="preserve">with another. By his persuasion, she had yielded </w:t>
      </w:r>
    </w:p>
    <w:p w14:paraId="4D4D97D5" w14:textId="77777777" w:rsidR="00FD0CC1" w:rsidRPr="00C93E5C" w:rsidRDefault="00FD0CC1" w:rsidP="00FD0CC1">
      <w:pPr>
        <w:spacing w:after="0"/>
        <w:rPr>
          <w:rFonts w:ascii="Helvetica" w:hAnsi="Helvetica" w:cs="Calibri"/>
          <w:sz w:val="32"/>
          <w:szCs w:val="32"/>
          <w:rPrChange w:id="5566" w:author="Ryan" w:date="2017-04-30T19:28:00Z">
            <w:rPr>
              <w:rFonts w:ascii="Calibri" w:hAnsi="Calibri" w:cs="Calibri"/>
              <w:sz w:val="32"/>
              <w:szCs w:val="32"/>
            </w:rPr>
          </w:rPrChange>
        </w:rPr>
      </w:pPr>
      <w:r w:rsidRPr="00C93E5C">
        <w:rPr>
          <w:rFonts w:ascii="Helvetica" w:hAnsi="Helvetica" w:cs="Calibri"/>
          <w:sz w:val="32"/>
          <w:szCs w:val="32"/>
          <w:rPrChange w:id="5567" w:author="Ryan" w:date="2017-04-30T19:28:00Z">
            <w:rPr>
              <w:rFonts w:ascii="Calibri" w:hAnsi="Calibri" w:cs="Calibri"/>
              <w:sz w:val="32"/>
              <w:szCs w:val="32"/>
            </w:rPr>
          </w:rPrChange>
        </w:rPr>
        <w:t xml:space="preserve">to retire to Jersey; there she became acquainted </w:t>
      </w:r>
    </w:p>
    <w:p w14:paraId="34C69AE6" w14:textId="77777777" w:rsidR="00FD0CC1" w:rsidRPr="00C93E5C" w:rsidRDefault="00FD0CC1" w:rsidP="00FD0CC1">
      <w:pPr>
        <w:spacing w:after="0"/>
        <w:rPr>
          <w:rFonts w:ascii="Helvetica" w:hAnsi="Helvetica" w:cs="Calibri"/>
          <w:sz w:val="32"/>
          <w:szCs w:val="32"/>
          <w:rPrChange w:id="5568" w:author="Ryan" w:date="2017-04-30T19:28:00Z">
            <w:rPr>
              <w:rFonts w:ascii="Calibri" w:hAnsi="Calibri" w:cs="Calibri"/>
              <w:sz w:val="32"/>
              <w:szCs w:val="32"/>
            </w:rPr>
          </w:rPrChange>
        </w:rPr>
      </w:pPr>
      <w:r w:rsidRPr="00C93E5C">
        <w:rPr>
          <w:rFonts w:ascii="Helvetica" w:hAnsi="Helvetica" w:cs="Calibri"/>
          <w:sz w:val="32"/>
          <w:szCs w:val="32"/>
          <w:rPrChange w:id="5569" w:author="Ryan" w:date="2017-04-30T19:28:00Z">
            <w:rPr>
              <w:rFonts w:ascii="Calibri" w:hAnsi="Calibri" w:cs="Calibri"/>
              <w:sz w:val="32"/>
              <w:szCs w:val="32"/>
            </w:rPr>
          </w:rPrChange>
        </w:rPr>
        <w:t>with a gentleman who boarded at the house where</w:t>
      </w:r>
    </w:p>
    <w:p w14:paraId="42313F33" w14:textId="46158626" w:rsidR="00FD0CC1" w:rsidRPr="00C93E5C" w:rsidRDefault="00FD0CC1" w:rsidP="00FD0CC1">
      <w:pPr>
        <w:spacing w:after="0"/>
        <w:rPr>
          <w:rFonts w:ascii="Helvetica" w:hAnsi="Helvetica" w:cs="Calibri"/>
          <w:sz w:val="32"/>
          <w:szCs w:val="32"/>
          <w:rPrChange w:id="5570" w:author="Ryan" w:date="2017-04-30T19:28:00Z">
            <w:rPr>
              <w:rFonts w:ascii="Calibri" w:hAnsi="Calibri" w:cs="Calibri"/>
              <w:sz w:val="32"/>
              <w:szCs w:val="32"/>
            </w:rPr>
          </w:rPrChange>
        </w:rPr>
      </w:pPr>
      <w:r w:rsidRPr="00C93E5C">
        <w:rPr>
          <w:rFonts w:ascii="Helvetica" w:hAnsi="Helvetica" w:cs="Calibri"/>
          <w:sz w:val="32"/>
          <w:szCs w:val="32"/>
          <w:rPrChange w:id="5571" w:author="Ryan" w:date="2017-04-30T19:28:00Z">
            <w:rPr>
              <w:rFonts w:ascii="Calibri" w:hAnsi="Calibri" w:cs="Calibri"/>
              <w:sz w:val="32"/>
              <w:szCs w:val="32"/>
            </w:rPr>
          </w:rPrChange>
        </w:rPr>
        <w:t>she resided. One day</w:t>
      </w:r>
      <w:r w:rsidR="00733AD2" w:rsidRPr="00C93E5C">
        <w:rPr>
          <w:rFonts w:ascii="Helvetica" w:hAnsi="Helvetica" w:cs="Calibri"/>
          <w:sz w:val="32"/>
          <w:szCs w:val="32"/>
          <w:rPrChange w:id="5572" w:author="Ryan" w:date="2017-04-30T19:28:00Z">
            <w:rPr>
              <w:rFonts w:ascii="Calibri" w:hAnsi="Calibri" w:cs="Calibri"/>
              <w:sz w:val="32"/>
              <w:szCs w:val="32"/>
            </w:rPr>
          </w:rPrChange>
        </w:rPr>
        <w:t>,</w:t>
      </w:r>
      <w:r w:rsidRPr="00C93E5C">
        <w:rPr>
          <w:rFonts w:ascii="Helvetica" w:hAnsi="Helvetica" w:cs="Calibri"/>
          <w:sz w:val="32"/>
          <w:szCs w:val="32"/>
          <w:rPrChange w:id="5573" w:author="Ryan" w:date="2017-04-30T19:28:00Z">
            <w:rPr>
              <w:rFonts w:ascii="Calibri" w:hAnsi="Calibri" w:cs="Calibri"/>
              <w:sz w:val="32"/>
              <w:szCs w:val="32"/>
            </w:rPr>
          </w:rPrChange>
        </w:rPr>
        <w:t xml:space="preserve"> as they were walking to-</w:t>
      </w:r>
    </w:p>
    <w:p w14:paraId="7652529A" w14:textId="77777777" w:rsidR="00FD0CC1" w:rsidRPr="00C93E5C" w:rsidRDefault="00FD0CC1" w:rsidP="00FD0CC1">
      <w:pPr>
        <w:spacing w:after="0"/>
        <w:rPr>
          <w:rFonts w:ascii="Helvetica" w:hAnsi="Helvetica" w:cs="Calibri"/>
          <w:sz w:val="32"/>
          <w:szCs w:val="32"/>
          <w:rPrChange w:id="5574" w:author="Ryan" w:date="2017-04-30T19:28:00Z">
            <w:rPr>
              <w:rFonts w:ascii="Calibri" w:hAnsi="Calibri" w:cs="Calibri"/>
              <w:sz w:val="32"/>
              <w:szCs w:val="32"/>
            </w:rPr>
          </w:rPrChange>
        </w:rPr>
      </w:pPr>
      <w:proofErr w:type="spellStart"/>
      <w:r w:rsidRPr="00C93E5C">
        <w:rPr>
          <w:rFonts w:ascii="Helvetica" w:hAnsi="Helvetica" w:cs="Calibri"/>
          <w:sz w:val="32"/>
          <w:szCs w:val="32"/>
          <w:rPrChange w:id="5575" w:author="Ryan" w:date="2017-04-30T19:28:00Z">
            <w:rPr>
              <w:rFonts w:ascii="Calibri" w:hAnsi="Calibri" w:cs="Calibri"/>
              <w:sz w:val="32"/>
              <w:szCs w:val="32"/>
            </w:rPr>
          </w:rPrChange>
        </w:rPr>
        <w:t>gether</w:t>
      </w:r>
      <w:proofErr w:type="spellEnd"/>
      <w:r w:rsidRPr="00C93E5C">
        <w:rPr>
          <w:rFonts w:ascii="Helvetica" w:hAnsi="Helvetica" w:cs="Calibri"/>
          <w:sz w:val="32"/>
          <w:szCs w:val="32"/>
          <w:rPrChange w:id="5576" w:author="Ryan" w:date="2017-04-30T19:28:00Z">
            <w:rPr>
              <w:rFonts w:ascii="Calibri" w:hAnsi="Calibri" w:cs="Calibri"/>
              <w:sz w:val="32"/>
              <w:szCs w:val="32"/>
            </w:rPr>
          </w:rPrChange>
        </w:rPr>
        <w:t xml:space="preserve">, a miniature fell from his bosom, which </w:t>
      </w:r>
    </w:p>
    <w:p w14:paraId="4F37DE4C" w14:textId="1CA4A866" w:rsidR="00FD0CC1" w:rsidRPr="00C93E5C" w:rsidRDefault="00FD0CC1" w:rsidP="00FD0CC1">
      <w:pPr>
        <w:spacing w:after="0"/>
        <w:rPr>
          <w:rFonts w:ascii="Helvetica" w:hAnsi="Helvetica" w:cs="Calibri"/>
          <w:sz w:val="32"/>
          <w:szCs w:val="32"/>
          <w:rPrChange w:id="5577" w:author="Ryan" w:date="2017-04-30T19:28:00Z">
            <w:rPr>
              <w:rFonts w:ascii="Calibri" w:hAnsi="Calibri" w:cs="Calibri"/>
              <w:sz w:val="32"/>
              <w:szCs w:val="32"/>
            </w:rPr>
          </w:rPrChange>
        </w:rPr>
      </w:pPr>
      <w:r w:rsidRPr="00C93E5C">
        <w:rPr>
          <w:rFonts w:ascii="Helvetica" w:hAnsi="Helvetica" w:cs="Calibri"/>
          <w:sz w:val="32"/>
          <w:szCs w:val="32"/>
          <w:rPrChange w:id="5578" w:author="Ryan" w:date="2017-04-30T19:28:00Z">
            <w:rPr>
              <w:rFonts w:ascii="Calibri" w:hAnsi="Calibri" w:cs="Calibri"/>
              <w:sz w:val="32"/>
              <w:szCs w:val="32"/>
            </w:rPr>
          </w:rPrChange>
        </w:rPr>
        <w:t>she immediately knew to be her own likeness.</w:t>
      </w:r>
      <w:del w:id="5579" w:author="Ryan" w:date="2017-04-30T19:49:00Z">
        <w:r w:rsidRPr="00C93E5C" w:rsidDel="00FB4514">
          <w:rPr>
            <w:rFonts w:ascii="Helvetica" w:hAnsi="Helvetica" w:cs="Calibri"/>
            <w:sz w:val="32"/>
            <w:szCs w:val="32"/>
            <w:rPrChange w:id="5580" w:author="Ryan" w:date="2017-04-30T19:28:00Z">
              <w:rPr>
                <w:rFonts w:ascii="Calibri" w:hAnsi="Calibri" w:cs="Calibri"/>
                <w:sz w:val="32"/>
                <w:szCs w:val="32"/>
              </w:rPr>
            </w:rPrChange>
          </w:rPr>
          <w:delText>—</w:delText>
        </w:r>
      </w:del>
      <w:ins w:id="5581" w:author="Ryan" w:date="2017-04-30T19:49:00Z">
        <w:r w:rsidR="00FB4514">
          <w:rPr>
            <w:rFonts w:ascii="Helvetica" w:hAnsi="Helvetica" w:cs="Calibri"/>
            <w:sz w:val="32"/>
            <w:szCs w:val="32"/>
          </w:rPr>
          <w:t>--</w:t>
        </w:r>
      </w:ins>
    </w:p>
    <w:p w14:paraId="2D57E94B" w14:textId="7AE79607" w:rsidR="00FD0CC1" w:rsidRPr="00C93E5C" w:rsidRDefault="00FD0CC1" w:rsidP="00FD0CC1">
      <w:pPr>
        <w:spacing w:after="0"/>
        <w:rPr>
          <w:rFonts w:ascii="Helvetica" w:hAnsi="Helvetica" w:cs="Calibri"/>
          <w:sz w:val="32"/>
          <w:szCs w:val="32"/>
          <w:rPrChange w:id="5582" w:author="Ryan" w:date="2017-04-30T19:28:00Z">
            <w:rPr>
              <w:rFonts w:ascii="Calibri" w:hAnsi="Calibri" w:cs="Calibri"/>
              <w:sz w:val="32"/>
              <w:szCs w:val="32"/>
            </w:rPr>
          </w:rPrChange>
        </w:rPr>
      </w:pPr>
      <w:r w:rsidRPr="00C93E5C">
        <w:rPr>
          <w:rFonts w:ascii="Helvetica" w:hAnsi="Helvetica" w:cs="Calibri"/>
          <w:sz w:val="32"/>
          <w:szCs w:val="32"/>
          <w:rPrChange w:id="5583" w:author="Ryan" w:date="2017-04-30T19:28:00Z">
            <w:rPr>
              <w:rFonts w:ascii="Calibri" w:hAnsi="Calibri" w:cs="Calibri"/>
              <w:sz w:val="32"/>
              <w:szCs w:val="32"/>
            </w:rPr>
          </w:rPrChange>
        </w:rPr>
        <w:t xml:space="preserve">Surprised and amazed, </w:t>
      </w:r>
      <w:r w:rsidR="00B7756F" w:rsidRPr="00C93E5C">
        <w:rPr>
          <w:rFonts w:ascii="Helvetica" w:hAnsi="Helvetica" w:cs="Calibri"/>
          <w:sz w:val="32"/>
          <w:szCs w:val="32"/>
          <w:rPrChange w:id="5584" w:author="Ryan" w:date="2017-04-30T19:28:00Z">
            <w:rPr>
              <w:rFonts w:ascii="Calibri" w:hAnsi="Calibri" w:cs="Calibri"/>
              <w:sz w:val="32"/>
              <w:szCs w:val="32"/>
            </w:rPr>
          </w:rPrChange>
        </w:rPr>
        <w:t>s</w:t>
      </w:r>
      <w:r w:rsidRPr="00C93E5C">
        <w:rPr>
          <w:rFonts w:ascii="Helvetica" w:hAnsi="Helvetica" w:cs="Calibri"/>
          <w:sz w:val="32"/>
          <w:szCs w:val="32"/>
          <w:rPrChange w:id="5585" w:author="Ryan" w:date="2017-04-30T19:28:00Z">
            <w:rPr>
              <w:rFonts w:ascii="Calibri" w:hAnsi="Calibri" w:cs="Calibri"/>
              <w:sz w:val="32"/>
              <w:szCs w:val="32"/>
            </w:rPr>
          </w:rPrChange>
        </w:rPr>
        <w:t xml:space="preserve">he desired to know how </w:t>
      </w:r>
    </w:p>
    <w:p w14:paraId="209DBA5D" w14:textId="77777777" w:rsidR="00FD0CC1" w:rsidRPr="00C93E5C" w:rsidRDefault="00FD0CC1" w:rsidP="00FD0CC1">
      <w:pPr>
        <w:spacing w:after="0"/>
        <w:rPr>
          <w:rFonts w:ascii="Helvetica" w:hAnsi="Helvetica" w:cs="Calibri"/>
          <w:sz w:val="32"/>
          <w:szCs w:val="32"/>
          <w:rPrChange w:id="5586" w:author="Ryan" w:date="2017-04-30T19:28:00Z">
            <w:rPr>
              <w:rFonts w:ascii="Calibri" w:hAnsi="Calibri" w:cs="Calibri"/>
              <w:sz w:val="32"/>
              <w:szCs w:val="32"/>
            </w:rPr>
          </w:rPrChange>
        </w:rPr>
      </w:pPr>
      <w:r w:rsidRPr="00C93E5C">
        <w:rPr>
          <w:rFonts w:ascii="Helvetica" w:hAnsi="Helvetica" w:cs="Calibri"/>
          <w:sz w:val="32"/>
          <w:szCs w:val="32"/>
          <w:rPrChange w:id="5587" w:author="Ryan" w:date="2017-04-30T19:28:00Z">
            <w:rPr>
              <w:rFonts w:ascii="Calibri" w:hAnsi="Calibri" w:cs="Calibri"/>
              <w:sz w:val="32"/>
              <w:szCs w:val="32"/>
            </w:rPr>
          </w:rPrChange>
        </w:rPr>
        <w:t>he came by it: he informed her that it once be-</w:t>
      </w:r>
    </w:p>
    <w:p w14:paraId="5E034CA3" w14:textId="77777777" w:rsidR="00FD0CC1" w:rsidRPr="00C93E5C" w:rsidRDefault="00FD0CC1" w:rsidP="00FD0CC1">
      <w:pPr>
        <w:spacing w:after="0"/>
        <w:rPr>
          <w:rFonts w:ascii="Helvetica" w:hAnsi="Helvetica" w:cs="Calibri"/>
          <w:sz w:val="32"/>
          <w:szCs w:val="32"/>
          <w:rPrChange w:id="5588" w:author="Ryan" w:date="2017-04-30T19:28:00Z">
            <w:rPr>
              <w:rFonts w:ascii="Calibri" w:hAnsi="Calibri" w:cs="Calibri"/>
              <w:sz w:val="32"/>
              <w:szCs w:val="32"/>
            </w:rPr>
          </w:rPrChange>
        </w:rPr>
      </w:pPr>
      <w:r w:rsidRPr="00C93E5C">
        <w:rPr>
          <w:rFonts w:ascii="Helvetica" w:hAnsi="Helvetica" w:cs="Calibri"/>
          <w:sz w:val="32"/>
          <w:szCs w:val="32"/>
          <w:rPrChange w:id="5589" w:author="Ryan" w:date="2017-04-30T19:28:00Z">
            <w:rPr>
              <w:rFonts w:ascii="Calibri" w:hAnsi="Calibri" w:cs="Calibri"/>
              <w:sz w:val="32"/>
              <w:szCs w:val="32"/>
            </w:rPr>
          </w:rPrChange>
        </w:rPr>
        <w:t xml:space="preserve">longed to a friend, who was now no more, and </w:t>
      </w:r>
    </w:p>
    <w:p w14:paraId="3F9FF4AA" w14:textId="77777777" w:rsidR="00FD0CC1" w:rsidRPr="00C93E5C" w:rsidRDefault="00FD0CC1" w:rsidP="00FD0CC1">
      <w:pPr>
        <w:spacing w:after="0"/>
        <w:rPr>
          <w:rFonts w:ascii="Helvetica" w:hAnsi="Helvetica" w:cs="Calibri"/>
          <w:sz w:val="32"/>
          <w:szCs w:val="32"/>
          <w:rPrChange w:id="5590" w:author="Ryan" w:date="2017-04-30T19:28:00Z">
            <w:rPr>
              <w:rFonts w:ascii="Calibri" w:hAnsi="Calibri" w:cs="Calibri"/>
              <w:sz w:val="32"/>
              <w:szCs w:val="32"/>
            </w:rPr>
          </w:rPrChange>
        </w:rPr>
      </w:pPr>
      <w:r w:rsidRPr="00C93E5C">
        <w:rPr>
          <w:rFonts w:ascii="Helvetica" w:hAnsi="Helvetica" w:cs="Calibri"/>
          <w:sz w:val="32"/>
          <w:szCs w:val="32"/>
          <w:rPrChange w:id="5591" w:author="Ryan" w:date="2017-04-30T19:28:00Z">
            <w:rPr>
              <w:rFonts w:ascii="Calibri" w:hAnsi="Calibri" w:cs="Calibri"/>
              <w:sz w:val="32"/>
              <w:szCs w:val="32"/>
            </w:rPr>
          </w:rPrChange>
        </w:rPr>
        <w:t xml:space="preserve">who, shortly before his death, deposited it with </w:t>
      </w:r>
    </w:p>
    <w:p w14:paraId="7679E35D" w14:textId="21738DE5" w:rsidR="00FD0CC1" w:rsidRPr="00C93E5C" w:rsidRDefault="00FD0CC1" w:rsidP="00FD0CC1">
      <w:pPr>
        <w:spacing w:after="0"/>
        <w:rPr>
          <w:rFonts w:ascii="Helvetica" w:hAnsi="Helvetica" w:cs="Calibri"/>
          <w:sz w:val="32"/>
          <w:szCs w:val="32"/>
          <w:rPrChange w:id="5592" w:author="Ryan" w:date="2017-04-30T19:28:00Z">
            <w:rPr>
              <w:rFonts w:ascii="Calibri" w:hAnsi="Calibri" w:cs="Calibri"/>
              <w:sz w:val="32"/>
              <w:szCs w:val="32"/>
            </w:rPr>
          </w:rPrChange>
        </w:rPr>
      </w:pPr>
      <w:r w:rsidRPr="00C93E5C">
        <w:rPr>
          <w:rFonts w:ascii="Helvetica" w:hAnsi="Helvetica" w:cs="Calibri"/>
          <w:sz w:val="32"/>
          <w:szCs w:val="32"/>
          <w:rPrChange w:id="5593" w:author="Ryan" w:date="2017-04-30T19:28:00Z">
            <w:rPr>
              <w:rFonts w:ascii="Calibri" w:hAnsi="Calibri" w:cs="Calibri"/>
              <w:sz w:val="32"/>
              <w:szCs w:val="32"/>
            </w:rPr>
          </w:rPrChange>
        </w:rPr>
        <w:t>him</w:t>
      </w:r>
      <w:r w:rsidR="00B7756F" w:rsidRPr="00C93E5C">
        <w:rPr>
          <w:rFonts w:ascii="Helvetica" w:hAnsi="Helvetica" w:cs="Calibri"/>
          <w:sz w:val="32"/>
          <w:szCs w:val="32"/>
          <w:rPrChange w:id="5594" w:author="Ryan" w:date="2017-04-30T19:28:00Z">
            <w:rPr>
              <w:rFonts w:ascii="Calibri" w:hAnsi="Calibri" w:cs="Calibri"/>
              <w:sz w:val="32"/>
              <w:szCs w:val="32"/>
            </w:rPr>
          </w:rPrChange>
        </w:rPr>
        <w:t>.</w:t>
      </w:r>
      <w:r w:rsidRPr="00C93E5C">
        <w:rPr>
          <w:rFonts w:ascii="Helvetica" w:hAnsi="Helvetica" w:cs="Calibri"/>
          <w:sz w:val="32"/>
          <w:szCs w:val="32"/>
          <w:rPrChange w:id="5595" w:author="Ryan" w:date="2017-04-30T19:28:00Z">
            <w:rPr>
              <w:rFonts w:ascii="Calibri" w:hAnsi="Calibri" w:cs="Calibri"/>
              <w:sz w:val="32"/>
              <w:szCs w:val="32"/>
            </w:rPr>
          </w:rPrChange>
        </w:rPr>
        <w:t xml:space="preserve"> Miss Smith then told him that this person</w:t>
      </w:r>
    </w:p>
    <w:p w14:paraId="3D145D2C" w14:textId="77777777" w:rsidR="00FD0CC1" w:rsidRPr="00C93E5C" w:rsidRDefault="00FD0CC1" w:rsidP="00FD0CC1">
      <w:pPr>
        <w:spacing w:after="0"/>
        <w:rPr>
          <w:rFonts w:ascii="Helvetica" w:hAnsi="Helvetica" w:cs="Calibri"/>
          <w:sz w:val="32"/>
          <w:szCs w:val="32"/>
          <w:rPrChange w:id="5596" w:author="Ryan" w:date="2017-04-30T19:28:00Z">
            <w:rPr>
              <w:rFonts w:ascii="Calibri" w:hAnsi="Calibri" w:cs="Calibri"/>
              <w:sz w:val="32"/>
              <w:szCs w:val="32"/>
            </w:rPr>
          </w:rPrChange>
        </w:rPr>
      </w:pPr>
      <w:r w:rsidRPr="00C93E5C">
        <w:rPr>
          <w:rFonts w:ascii="Helvetica" w:hAnsi="Helvetica" w:cs="Calibri"/>
          <w:sz w:val="32"/>
          <w:szCs w:val="32"/>
          <w:rPrChange w:id="5597" w:author="Ryan" w:date="2017-04-30T19:28:00Z">
            <w:rPr>
              <w:rFonts w:ascii="Calibri" w:hAnsi="Calibri" w:cs="Calibri"/>
              <w:sz w:val="32"/>
              <w:szCs w:val="32"/>
            </w:rPr>
          </w:rPrChange>
        </w:rPr>
        <w:t xml:space="preserve">could have been no other than her brother. This </w:t>
      </w:r>
    </w:p>
    <w:p w14:paraId="51473A86" w14:textId="77777777" w:rsidR="00FD0CC1" w:rsidRPr="00C93E5C" w:rsidRDefault="00FD0CC1" w:rsidP="00FD0CC1">
      <w:pPr>
        <w:spacing w:after="0"/>
        <w:rPr>
          <w:rFonts w:ascii="Helvetica" w:hAnsi="Helvetica" w:cs="Calibri"/>
          <w:sz w:val="32"/>
          <w:szCs w:val="32"/>
          <w:rPrChange w:id="5598" w:author="Ryan" w:date="2017-04-30T19:28:00Z">
            <w:rPr>
              <w:rFonts w:ascii="Calibri" w:hAnsi="Calibri" w:cs="Calibri"/>
              <w:sz w:val="32"/>
              <w:szCs w:val="32"/>
            </w:rPr>
          </w:rPrChange>
        </w:rPr>
      </w:pPr>
      <w:r w:rsidRPr="00C93E5C">
        <w:rPr>
          <w:rFonts w:ascii="Helvetica" w:hAnsi="Helvetica" w:cs="Calibri"/>
          <w:sz w:val="32"/>
          <w:szCs w:val="32"/>
          <w:rPrChange w:id="5599" w:author="Ryan" w:date="2017-04-30T19:28:00Z">
            <w:rPr>
              <w:rFonts w:ascii="Calibri" w:hAnsi="Calibri" w:cs="Calibri"/>
              <w:sz w:val="32"/>
              <w:szCs w:val="32"/>
            </w:rPr>
          </w:rPrChange>
        </w:rPr>
        <w:lastRenderedPageBreak/>
        <w:t xml:space="preserve">led to an explanation, by which it was found that </w:t>
      </w:r>
    </w:p>
    <w:p w14:paraId="349D02D8" w14:textId="77777777" w:rsidR="00FD0CC1" w:rsidRPr="00C93E5C" w:rsidRDefault="00FD0CC1" w:rsidP="00FD0CC1">
      <w:pPr>
        <w:spacing w:after="0"/>
        <w:rPr>
          <w:rFonts w:ascii="Helvetica" w:hAnsi="Helvetica" w:cs="Calibri"/>
          <w:sz w:val="32"/>
          <w:szCs w:val="32"/>
          <w:rPrChange w:id="5600" w:author="Ryan" w:date="2017-04-30T19:28:00Z">
            <w:rPr>
              <w:rFonts w:ascii="Calibri" w:hAnsi="Calibri" w:cs="Calibri"/>
              <w:sz w:val="32"/>
              <w:szCs w:val="32"/>
            </w:rPr>
          </w:rPrChange>
        </w:rPr>
      </w:pPr>
      <w:r w:rsidRPr="00C93E5C">
        <w:rPr>
          <w:rFonts w:ascii="Helvetica" w:hAnsi="Helvetica" w:cs="Calibri"/>
          <w:sz w:val="32"/>
          <w:szCs w:val="32"/>
          <w:rPrChange w:id="5601" w:author="Ryan" w:date="2017-04-30T19:28:00Z">
            <w:rPr>
              <w:rFonts w:ascii="Calibri" w:hAnsi="Calibri" w:cs="Calibri"/>
              <w:sz w:val="32"/>
              <w:szCs w:val="32"/>
            </w:rPr>
          </w:rPrChange>
        </w:rPr>
        <w:t xml:space="preserve">Palmer, who fell in the duel with Blake, was the </w:t>
      </w:r>
    </w:p>
    <w:p w14:paraId="0682DBFC" w14:textId="77777777" w:rsidR="00FD0CC1" w:rsidRPr="00C93E5C" w:rsidRDefault="00FD0CC1" w:rsidP="00FD0CC1">
      <w:pPr>
        <w:spacing w:after="0"/>
        <w:rPr>
          <w:rFonts w:ascii="Helvetica" w:hAnsi="Helvetica" w:cs="Calibri"/>
          <w:sz w:val="32"/>
          <w:szCs w:val="32"/>
          <w:rPrChange w:id="5602" w:author="Ryan" w:date="2017-04-30T19:28:00Z">
            <w:rPr>
              <w:rFonts w:ascii="Calibri" w:hAnsi="Calibri" w:cs="Calibri"/>
              <w:sz w:val="32"/>
              <w:szCs w:val="32"/>
            </w:rPr>
          </w:rPrChange>
        </w:rPr>
      </w:pPr>
      <w:r w:rsidRPr="00C93E5C">
        <w:rPr>
          <w:rFonts w:ascii="Helvetica" w:hAnsi="Helvetica" w:cs="Calibri"/>
          <w:sz w:val="32"/>
          <w:szCs w:val="32"/>
          <w:rPrChange w:id="5603" w:author="Ryan" w:date="2017-04-30T19:28:00Z">
            <w:rPr>
              <w:rFonts w:ascii="Calibri" w:hAnsi="Calibri" w:cs="Calibri"/>
              <w:sz w:val="32"/>
              <w:szCs w:val="32"/>
            </w:rPr>
          </w:rPrChange>
        </w:rPr>
        <w:t xml:space="preserve">brother of Miss Smith, and the son of Blake's </w:t>
      </w:r>
    </w:p>
    <w:p w14:paraId="653DF8E9" w14:textId="77777777" w:rsidR="00FD0CC1" w:rsidRPr="00C93E5C" w:rsidRDefault="00FD0CC1" w:rsidP="00FD0CC1">
      <w:pPr>
        <w:spacing w:after="0"/>
        <w:rPr>
          <w:rFonts w:ascii="Helvetica" w:hAnsi="Helvetica" w:cs="Calibri"/>
          <w:sz w:val="32"/>
          <w:szCs w:val="32"/>
          <w:rPrChange w:id="5604" w:author="Ryan" w:date="2017-04-30T19:28:00Z">
            <w:rPr>
              <w:rFonts w:ascii="Calibri" w:hAnsi="Calibri" w:cs="Calibri"/>
              <w:sz w:val="32"/>
              <w:szCs w:val="32"/>
            </w:rPr>
          </w:rPrChange>
        </w:rPr>
      </w:pPr>
      <w:r w:rsidRPr="00C93E5C">
        <w:rPr>
          <w:rFonts w:ascii="Helvetica" w:hAnsi="Helvetica" w:cs="Calibri"/>
          <w:sz w:val="32"/>
          <w:szCs w:val="32"/>
          <w:rPrChange w:id="5605" w:author="Ryan" w:date="2017-04-30T19:28:00Z">
            <w:rPr>
              <w:rFonts w:ascii="Calibri" w:hAnsi="Calibri" w:cs="Calibri"/>
              <w:sz w:val="32"/>
              <w:szCs w:val="32"/>
            </w:rPr>
          </w:rPrChange>
        </w:rPr>
        <w:t xml:space="preserve">father! and the person who now had the </w:t>
      </w:r>
      <w:proofErr w:type="spellStart"/>
      <w:r w:rsidRPr="00C93E5C">
        <w:rPr>
          <w:rFonts w:ascii="Helvetica" w:hAnsi="Helvetica" w:cs="Calibri"/>
          <w:sz w:val="32"/>
          <w:szCs w:val="32"/>
          <w:rPrChange w:id="5606" w:author="Ryan" w:date="2017-04-30T19:28:00Z">
            <w:rPr>
              <w:rFonts w:ascii="Calibri" w:hAnsi="Calibri" w:cs="Calibri"/>
              <w:sz w:val="32"/>
              <w:szCs w:val="32"/>
            </w:rPr>
          </w:rPrChange>
        </w:rPr>
        <w:t>minia</w:t>
      </w:r>
      <w:proofErr w:type="spellEnd"/>
      <w:r w:rsidRPr="00C93E5C">
        <w:rPr>
          <w:rFonts w:ascii="Helvetica" w:hAnsi="Helvetica" w:cs="Calibri"/>
          <w:sz w:val="32"/>
          <w:szCs w:val="32"/>
          <w:rPrChange w:id="5607" w:author="Ryan" w:date="2017-04-30T19:28:00Z">
            <w:rPr>
              <w:rFonts w:ascii="Calibri" w:hAnsi="Calibri" w:cs="Calibri"/>
              <w:sz w:val="32"/>
              <w:szCs w:val="32"/>
            </w:rPr>
          </w:rPrChange>
        </w:rPr>
        <w:t>-</w:t>
      </w:r>
    </w:p>
    <w:p w14:paraId="1582DC7D" w14:textId="77777777" w:rsidR="00FD0CC1" w:rsidRPr="00C93E5C" w:rsidRDefault="00FD0CC1" w:rsidP="00FD0CC1">
      <w:pPr>
        <w:spacing w:after="0"/>
        <w:rPr>
          <w:rFonts w:ascii="Helvetica" w:hAnsi="Helvetica" w:cs="Calibri"/>
          <w:sz w:val="32"/>
          <w:szCs w:val="32"/>
          <w:rPrChange w:id="5608" w:author="Ryan" w:date="2017-04-30T19:28:00Z">
            <w:rPr>
              <w:rFonts w:ascii="Calibri" w:hAnsi="Calibri" w:cs="Calibri"/>
              <w:sz w:val="32"/>
              <w:szCs w:val="32"/>
            </w:rPr>
          </w:rPrChange>
        </w:rPr>
      </w:pPr>
      <w:proofErr w:type="spellStart"/>
      <w:r w:rsidRPr="00C93E5C">
        <w:rPr>
          <w:rFonts w:ascii="Helvetica" w:hAnsi="Helvetica" w:cs="Calibri"/>
          <w:sz w:val="32"/>
          <w:szCs w:val="32"/>
          <w:rPrChange w:id="5609" w:author="Ryan" w:date="2017-04-30T19:28:00Z">
            <w:rPr>
              <w:rFonts w:ascii="Calibri" w:hAnsi="Calibri" w:cs="Calibri"/>
              <w:sz w:val="32"/>
              <w:szCs w:val="32"/>
            </w:rPr>
          </w:rPrChange>
        </w:rPr>
        <w:t>ture</w:t>
      </w:r>
      <w:proofErr w:type="spellEnd"/>
      <w:r w:rsidRPr="00C93E5C">
        <w:rPr>
          <w:rFonts w:ascii="Helvetica" w:hAnsi="Helvetica" w:cs="Calibri"/>
          <w:sz w:val="32"/>
          <w:szCs w:val="32"/>
          <w:rPrChange w:id="5610" w:author="Ryan" w:date="2017-04-30T19:28:00Z">
            <w:rPr>
              <w:rFonts w:ascii="Calibri" w:hAnsi="Calibri" w:cs="Calibri"/>
              <w:sz w:val="32"/>
              <w:szCs w:val="32"/>
            </w:rPr>
          </w:rPrChange>
        </w:rPr>
        <w:t xml:space="preserve"> in his possession, was Palmer's second in that</w:t>
      </w:r>
    </w:p>
    <w:p w14:paraId="585152B8" w14:textId="77777777" w:rsidR="00FD0CC1" w:rsidRPr="00C93E5C" w:rsidRDefault="00FD0CC1" w:rsidP="00FD0CC1">
      <w:pPr>
        <w:spacing w:after="0"/>
        <w:rPr>
          <w:rFonts w:ascii="Helvetica" w:hAnsi="Helvetica" w:cs="Calibri"/>
          <w:sz w:val="32"/>
          <w:szCs w:val="32"/>
          <w:rPrChange w:id="5611" w:author="Ryan" w:date="2017-04-30T19:28:00Z">
            <w:rPr>
              <w:rFonts w:ascii="Calibri" w:hAnsi="Calibri" w:cs="Calibri"/>
              <w:sz w:val="32"/>
              <w:szCs w:val="32"/>
            </w:rPr>
          </w:rPrChange>
        </w:rPr>
      </w:pPr>
      <w:r w:rsidRPr="00C93E5C">
        <w:rPr>
          <w:rFonts w:ascii="Helvetica" w:hAnsi="Helvetica" w:cs="Calibri"/>
          <w:sz w:val="32"/>
          <w:szCs w:val="32"/>
          <w:rPrChange w:id="5612" w:author="Ryan" w:date="2017-04-30T19:28:00Z">
            <w:rPr>
              <w:rFonts w:ascii="Calibri" w:hAnsi="Calibri" w:cs="Calibri"/>
              <w:sz w:val="32"/>
              <w:szCs w:val="32"/>
            </w:rPr>
          </w:rPrChange>
        </w:rPr>
        <w:t>duel. Palmer had come over from France, and</w:t>
      </w:r>
    </w:p>
    <w:p w14:paraId="42DF363C" w14:textId="73DD0760" w:rsidR="00FD0CC1" w:rsidRPr="00C93E5C" w:rsidRDefault="00FD0CC1" w:rsidP="00FD0CC1">
      <w:pPr>
        <w:spacing w:after="0"/>
        <w:rPr>
          <w:rFonts w:ascii="Helvetica" w:hAnsi="Helvetica" w:cs="Calibri"/>
          <w:sz w:val="32"/>
          <w:szCs w:val="32"/>
          <w:rPrChange w:id="5613" w:author="Ryan" w:date="2017-04-30T19:28:00Z">
            <w:rPr>
              <w:rFonts w:ascii="Calibri" w:hAnsi="Calibri" w:cs="Calibri"/>
              <w:sz w:val="32"/>
              <w:szCs w:val="32"/>
            </w:rPr>
          </w:rPrChange>
        </w:rPr>
      </w:pPr>
      <w:r w:rsidRPr="00C93E5C">
        <w:rPr>
          <w:rFonts w:ascii="Helvetica" w:hAnsi="Helvetica" w:cs="Calibri"/>
          <w:sz w:val="32"/>
          <w:szCs w:val="32"/>
          <w:rPrChange w:id="5614" w:author="Ryan" w:date="2017-04-30T19:28:00Z">
            <w:rPr>
              <w:rFonts w:ascii="Calibri" w:hAnsi="Calibri" w:cs="Calibri"/>
              <w:sz w:val="32"/>
              <w:szCs w:val="32"/>
            </w:rPr>
          </w:rPrChange>
        </w:rPr>
        <w:t>resided at New-York, under a feigned name.</w:t>
      </w:r>
      <w:del w:id="5615" w:author="Ryan" w:date="2017-04-30T19:49:00Z">
        <w:r w:rsidRPr="00C93E5C" w:rsidDel="00FB4514">
          <w:rPr>
            <w:rFonts w:ascii="Helvetica" w:hAnsi="Helvetica" w:cs="Calibri"/>
            <w:sz w:val="32"/>
            <w:szCs w:val="32"/>
            <w:rPrChange w:id="5616" w:author="Ryan" w:date="2017-04-30T19:28:00Z">
              <w:rPr>
                <w:rFonts w:ascii="Calibri" w:hAnsi="Calibri" w:cs="Calibri"/>
                <w:sz w:val="32"/>
                <w:szCs w:val="32"/>
              </w:rPr>
            </w:rPrChange>
          </w:rPr>
          <w:delText>—</w:delText>
        </w:r>
      </w:del>
      <w:ins w:id="5617" w:author="Ryan" w:date="2017-04-30T19:49:00Z">
        <w:r w:rsidR="00FB4514">
          <w:rPr>
            <w:rFonts w:ascii="Helvetica" w:hAnsi="Helvetica" w:cs="Calibri"/>
            <w:sz w:val="32"/>
            <w:szCs w:val="32"/>
          </w:rPr>
          <w:t>--</w:t>
        </w:r>
      </w:ins>
    </w:p>
    <w:p w14:paraId="08306A07" w14:textId="77777777" w:rsidR="00FD0CC1" w:rsidRPr="00C93E5C" w:rsidRDefault="00FD0CC1" w:rsidP="00FD0CC1">
      <w:pPr>
        <w:spacing w:after="0"/>
        <w:rPr>
          <w:rFonts w:ascii="Helvetica" w:hAnsi="Helvetica" w:cs="Calibri"/>
          <w:sz w:val="32"/>
          <w:szCs w:val="32"/>
          <w:rPrChange w:id="5618" w:author="Ryan" w:date="2017-04-30T19:28:00Z">
            <w:rPr>
              <w:rFonts w:ascii="Calibri" w:hAnsi="Calibri" w:cs="Calibri"/>
              <w:sz w:val="32"/>
              <w:szCs w:val="32"/>
            </w:rPr>
          </w:rPrChange>
        </w:rPr>
      </w:pPr>
      <w:r w:rsidRPr="00C93E5C">
        <w:rPr>
          <w:rFonts w:ascii="Helvetica" w:hAnsi="Helvetica" w:cs="Calibri"/>
          <w:sz w:val="32"/>
          <w:szCs w:val="32"/>
          <w:rPrChange w:id="5619" w:author="Ryan" w:date="2017-04-30T19:28:00Z">
            <w:rPr>
              <w:rFonts w:ascii="Calibri" w:hAnsi="Calibri" w:cs="Calibri"/>
              <w:sz w:val="32"/>
              <w:szCs w:val="32"/>
            </w:rPr>
          </w:rPrChange>
        </w:rPr>
        <w:t xml:space="preserve">Supposing his sister in Italy, he had no idea of </w:t>
      </w:r>
    </w:p>
    <w:p w14:paraId="446033EF" w14:textId="77777777" w:rsidR="00FD0CC1" w:rsidRPr="00C93E5C" w:rsidRDefault="00FD0CC1" w:rsidP="00FD0CC1">
      <w:pPr>
        <w:spacing w:after="0"/>
        <w:rPr>
          <w:rFonts w:ascii="Helvetica" w:hAnsi="Helvetica" w:cs="Calibri"/>
          <w:sz w:val="32"/>
          <w:szCs w:val="32"/>
          <w:rPrChange w:id="5620" w:author="Ryan" w:date="2017-04-30T19:28:00Z">
            <w:rPr>
              <w:rFonts w:ascii="Calibri" w:hAnsi="Calibri" w:cs="Calibri"/>
              <w:sz w:val="32"/>
              <w:szCs w:val="32"/>
            </w:rPr>
          </w:rPrChange>
        </w:rPr>
      </w:pPr>
      <w:r w:rsidRPr="00C93E5C">
        <w:rPr>
          <w:rFonts w:ascii="Helvetica" w:hAnsi="Helvetica" w:cs="Calibri"/>
          <w:sz w:val="32"/>
          <w:szCs w:val="32"/>
          <w:rPrChange w:id="5621" w:author="Ryan" w:date="2017-04-30T19:28:00Z">
            <w:rPr>
              <w:rFonts w:ascii="Calibri" w:hAnsi="Calibri" w:cs="Calibri"/>
              <w:sz w:val="32"/>
              <w:szCs w:val="32"/>
            </w:rPr>
          </w:rPrChange>
        </w:rPr>
        <w:t xml:space="preserve">her appearing in New-York, in the person of </w:t>
      </w:r>
    </w:p>
    <w:p w14:paraId="39B523CD" w14:textId="77777777" w:rsidR="00FD0CC1" w:rsidRPr="00C93E5C" w:rsidRDefault="00FD0CC1" w:rsidP="00FD0CC1">
      <w:pPr>
        <w:spacing w:after="0"/>
        <w:rPr>
          <w:rFonts w:ascii="Helvetica" w:hAnsi="Helvetica" w:cs="Calibri"/>
          <w:sz w:val="32"/>
          <w:szCs w:val="32"/>
          <w:rPrChange w:id="5622" w:author="Ryan" w:date="2017-04-30T19:28:00Z">
            <w:rPr>
              <w:rFonts w:ascii="Calibri" w:hAnsi="Calibri" w:cs="Calibri"/>
              <w:sz w:val="32"/>
              <w:szCs w:val="32"/>
            </w:rPr>
          </w:rPrChange>
        </w:rPr>
      </w:pPr>
      <w:r w:rsidRPr="00C93E5C">
        <w:rPr>
          <w:rFonts w:ascii="Helvetica" w:hAnsi="Helvetica" w:cs="Calibri"/>
          <w:sz w:val="32"/>
          <w:szCs w:val="32"/>
          <w:rPrChange w:id="5623" w:author="Ryan" w:date="2017-04-30T19:28:00Z">
            <w:rPr>
              <w:rFonts w:ascii="Calibri" w:hAnsi="Calibri" w:cs="Calibri"/>
              <w:sz w:val="32"/>
              <w:szCs w:val="32"/>
            </w:rPr>
          </w:rPrChange>
        </w:rPr>
        <w:t xml:space="preserve">Miss Smith. Palmer was so much altered from </w:t>
      </w:r>
    </w:p>
    <w:p w14:paraId="752B505A" w14:textId="77777777" w:rsidR="00FD0CC1" w:rsidRPr="00C93E5C" w:rsidRDefault="00FD0CC1" w:rsidP="00FD0CC1">
      <w:pPr>
        <w:spacing w:after="0"/>
        <w:rPr>
          <w:rFonts w:ascii="Helvetica" w:hAnsi="Helvetica" w:cs="Calibri"/>
          <w:sz w:val="32"/>
          <w:szCs w:val="32"/>
          <w:rPrChange w:id="5624" w:author="Ryan" w:date="2017-04-30T19:28:00Z">
            <w:rPr>
              <w:rFonts w:ascii="Calibri" w:hAnsi="Calibri" w:cs="Calibri"/>
              <w:sz w:val="32"/>
              <w:szCs w:val="32"/>
            </w:rPr>
          </w:rPrChange>
        </w:rPr>
      </w:pPr>
      <w:r w:rsidRPr="00C93E5C">
        <w:rPr>
          <w:rFonts w:ascii="Helvetica" w:hAnsi="Helvetica" w:cs="Calibri"/>
          <w:sz w:val="32"/>
          <w:szCs w:val="32"/>
          <w:rPrChange w:id="5625" w:author="Ryan" w:date="2017-04-30T19:28:00Z">
            <w:rPr>
              <w:rFonts w:ascii="Calibri" w:hAnsi="Calibri" w:cs="Calibri"/>
              <w:sz w:val="32"/>
              <w:szCs w:val="32"/>
            </w:rPr>
          </w:rPrChange>
        </w:rPr>
        <w:t xml:space="preserve">the miniature which she still had with her, that </w:t>
      </w:r>
    </w:p>
    <w:p w14:paraId="19B68795" w14:textId="77777777" w:rsidR="00FD0CC1" w:rsidRPr="00C93E5C" w:rsidRDefault="00FD0CC1" w:rsidP="00FD0CC1">
      <w:pPr>
        <w:spacing w:after="0"/>
        <w:rPr>
          <w:rFonts w:ascii="Helvetica" w:hAnsi="Helvetica" w:cs="Calibri"/>
          <w:sz w:val="32"/>
          <w:szCs w:val="32"/>
          <w:rPrChange w:id="5626" w:author="Ryan" w:date="2017-04-30T19:28:00Z">
            <w:rPr>
              <w:rFonts w:ascii="Calibri" w:hAnsi="Calibri" w:cs="Calibri"/>
              <w:sz w:val="32"/>
              <w:szCs w:val="32"/>
            </w:rPr>
          </w:rPrChange>
        </w:rPr>
      </w:pPr>
      <w:r w:rsidRPr="00C93E5C">
        <w:rPr>
          <w:rFonts w:ascii="Helvetica" w:hAnsi="Helvetica" w:cs="Calibri"/>
          <w:sz w:val="32"/>
          <w:szCs w:val="32"/>
          <w:rPrChange w:id="5627" w:author="Ryan" w:date="2017-04-30T19:28:00Z">
            <w:rPr>
              <w:rFonts w:ascii="Calibri" w:hAnsi="Calibri" w:cs="Calibri"/>
              <w:sz w:val="32"/>
              <w:szCs w:val="32"/>
            </w:rPr>
          </w:rPrChange>
        </w:rPr>
        <w:t xml:space="preserve">although she saw him frequently, she had not the </w:t>
      </w:r>
    </w:p>
    <w:p w14:paraId="0A7C0E6A" w14:textId="77777777" w:rsidR="00FD0CC1" w:rsidRPr="00C93E5C" w:rsidRDefault="00FD0CC1" w:rsidP="00FD0CC1">
      <w:pPr>
        <w:spacing w:after="0"/>
        <w:rPr>
          <w:rFonts w:ascii="Helvetica" w:hAnsi="Helvetica" w:cs="Calibri"/>
          <w:sz w:val="32"/>
          <w:szCs w:val="32"/>
          <w:rPrChange w:id="5628" w:author="Ryan" w:date="2017-04-30T19:28:00Z">
            <w:rPr>
              <w:rFonts w:ascii="Calibri" w:hAnsi="Calibri" w:cs="Calibri"/>
              <w:sz w:val="32"/>
              <w:szCs w:val="32"/>
            </w:rPr>
          </w:rPrChange>
        </w:rPr>
      </w:pPr>
      <w:r w:rsidRPr="00C93E5C">
        <w:rPr>
          <w:rFonts w:ascii="Helvetica" w:hAnsi="Helvetica" w:cs="Calibri"/>
          <w:sz w:val="32"/>
          <w:szCs w:val="32"/>
          <w:rPrChange w:id="5629" w:author="Ryan" w:date="2017-04-30T19:28:00Z">
            <w:rPr>
              <w:rFonts w:ascii="Calibri" w:hAnsi="Calibri" w:cs="Calibri"/>
              <w:sz w:val="32"/>
              <w:szCs w:val="32"/>
            </w:rPr>
          </w:rPrChange>
        </w:rPr>
        <w:t xml:space="preserve">least suggestion of his being her brother. On her </w:t>
      </w:r>
    </w:p>
    <w:p w14:paraId="54419D39" w14:textId="77777777" w:rsidR="00FD0CC1" w:rsidRPr="00C93E5C" w:rsidRDefault="00FD0CC1" w:rsidP="00FD0CC1">
      <w:pPr>
        <w:spacing w:after="0"/>
        <w:rPr>
          <w:rFonts w:ascii="Helvetica" w:hAnsi="Helvetica" w:cs="Calibri"/>
          <w:sz w:val="32"/>
          <w:szCs w:val="32"/>
          <w:rPrChange w:id="5630" w:author="Ryan" w:date="2017-04-30T19:28:00Z">
            <w:rPr>
              <w:rFonts w:ascii="Calibri" w:hAnsi="Calibri" w:cs="Calibri"/>
              <w:sz w:val="32"/>
              <w:szCs w:val="32"/>
            </w:rPr>
          </w:rPrChange>
        </w:rPr>
      </w:pPr>
      <w:r w:rsidRPr="00C93E5C">
        <w:rPr>
          <w:rFonts w:ascii="Helvetica" w:hAnsi="Helvetica" w:cs="Calibri"/>
          <w:sz w:val="32"/>
          <w:szCs w:val="32"/>
          <w:rPrChange w:id="5631" w:author="Ryan" w:date="2017-04-30T19:28:00Z">
            <w:rPr>
              <w:rFonts w:ascii="Calibri" w:hAnsi="Calibri" w:cs="Calibri"/>
              <w:sz w:val="32"/>
              <w:szCs w:val="32"/>
            </w:rPr>
          </w:rPrChange>
        </w:rPr>
        <w:t xml:space="preserve">discovering the melancholy circumstances of his </w:t>
      </w:r>
    </w:p>
    <w:p w14:paraId="74396DB1" w14:textId="77777777" w:rsidR="00FD0CC1" w:rsidRPr="00C93E5C" w:rsidRDefault="00FD0CC1" w:rsidP="00FD0CC1">
      <w:pPr>
        <w:spacing w:after="0"/>
        <w:rPr>
          <w:rFonts w:ascii="Helvetica" w:hAnsi="Helvetica" w:cs="Calibri"/>
          <w:sz w:val="32"/>
          <w:szCs w:val="32"/>
          <w:rPrChange w:id="5632" w:author="Ryan" w:date="2017-04-30T19:28:00Z">
            <w:rPr>
              <w:rFonts w:ascii="Calibri" w:hAnsi="Calibri" w:cs="Calibri"/>
              <w:sz w:val="32"/>
              <w:szCs w:val="32"/>
            </w:rPr>
          </w:rPrChange>
        </w:rPr>
      </w:pPr>
      <w:r w:rsidRPr="00C93E5C">
        <w:rPr>
          <w:rFonts w:ascii="Helvetica" w:hAnsi="Helvetica" w:cs="Calibri"/>
          <w:sz w:val="32"/>
          <w:szCs w:val="32"/>
          <w:rPrChange w:id="5633" w:author="Ryan" w:date="2017-04-30T19:28:00Z">
            <w:rPr>
              <w:rFonts w:ascii="Calibri" w:hAnsi="Calibri" w:cs="Calibri"/>
              <w:sz w:val="32"/>
              <w:szCs w:val="32"/>
            </w:rPr>
          </w:rPrChange>
        </w:rPr>
        <w:t xml:space="preserve">death, she left her retreat in New-Jersey, and </w:t>
      </w:r>
    </w:p>
    <w:p w14:paraId="5A322545" w14:textId="77777777" w:rsidR="00FD0CC1" w:rsidRPr="00C93E5C" w:rsidRDefault="00FD0CC1" w:rsidP="00FD0CC1">
      <w:pPr>
        <w:spacing w:after="0"/>
        <w:rPr>
          <w:rFonts w:ascii="Helvetica" w:hAnsi="Helvetica" w:cs="Calibri"/>
          <w:sz w:val="32"/>
          <w:szCs w:val="32"/>
          <w:rPrChange w:id="5634" w:author="Ryan" w:date="2017-04-30T19:28:00Z">
            <w:rPr>
              <w:rFonts w:ascii="Calibri" w:hAnsi="Calibri" w:cs="Calibri"/>
              <w:sz w:val="32"/>
              <w:szCs w:val="32"/>
            </w:rPr>
          </w:rPrChange>
        </w:rPr>
      </w:pPr>
      <w:r w:rsidRPr="00C93E5C">
        <w:rPr>
          <w:rFonts w:ascii="Helvetica" w:hAnsi="Helvetica" w:cs="Calibri"/>
          <w:sz w:val="32"/>
          <w:szCs w:val="32"/>
          <w:rPrChange w:id="5635" w:author="Ryan" w:date="2017-04-30T19:28:00Z">
            <w:rPr>
              <w:rFonts w:ascii="Calibri" w:hAnsi="Calibri" w:cs="Calibri"/>
              <w:sz w:val="32"/>
              <w:szCs w:val="32"/>
            </w:rPr>
          </w:rPrChange>
        </w:rPr>
        <w:t xml:space="preserve">hastened to New-York, where she arrived about </w:t>
      </w:r>
    </w:p>
    <w:p w14:paraId="50CCBF94" w14:textId="77777777" w:rsidR="00FD0CC1" w:rsidRPr="00C93E5C" w:rsidRDefault="00FD0CC1" w:rsidP="00FD0CC1">
      <w:pPr>
        <w:spacing w:after="0"/>
        <w:rPr>
          <w:rFonts w:ascii="Helvetica" w:hAnsi="Helvetica" w:cs="Calibri"/>
          <w:sz w:val="32"/>
          <w:szCs w:val="32"/>
          <w:rPrChange w:id="5636" w:author="Ryan" w:date="2017-04-30T19:28:00Z">
            <w:rPr>
              <w:rFonts w:ascii="Calibri" w:hAnsi="Calibri" w:cs="Calibri"/>
              <w:sz w:val="32"/>
              <w:szCs w:val="32"/>
            </w:rPr>
          </w:rPrChange>
        </w:rPr>
      </w:pPr>
      <w:r w:rsidRPr="00C93E5C">
        <w:rPr>
          <w:rFonts w:ascii="Helvetica" w:hAnsi="Helvetica" w:cs="Calibri"/>
          <w:sz w:val="32"/>
          <w:szCs w:val="32"/>
          <w:rPrChange w:id="5637" w:author="Ryan" w:date="2017-04-30T19:28:00Z">
            <w:rPr>
              <w:rFonts w:ascii="Calibri" w:hAnsi="Calibri" w:cs="Calibri"/>
              <w:sz w:val="32"/>
              <w:szCs w:val="32"/>
            </w:rPr>
          </w:rPrChange>
        </w:rPr>
        <w:t xml:space="preserve">the time that the clerical gentlemen were sent </w:t>
      </w:r>
    </w:p>
    <w:p w14:paraId="59DE5FBD" w14:textId="77777777" w:rsidR="00FD0CC1" w:rsidRPr="00C93E5C" w:rsidRDefault="00FD0CC1" w:rsidP="00FD0CC1">
      <w:pPr>
        <w:spacing w:after="0"/>
        <w:rPr>
          <w:rFonts w:ascii="Helvetica" w:hAnsi="Helvetica" w:cs="Calibri"/>
          <w:sz w:val="32"/>
          <w:szCs w:val="32"/>
          <w:rPrChange w:id="5638" w:author="Ryan" w:date="2017-04-30T19:28:00Z">
            <w:rPr>
              <w:rFonts w:ascii="Calibri" w:hAnsi="Calibri" w:cs="Calibri"/>
              <w:sz w:val="32"/>
              <w:szCs w:val="32"/>
            </w:rPr>
          </w:rPrChange>
        </w:rPr>
      </w:pPr>
      <w:r w:rsidRPr="00C93E5C">
        <w:rPr>
          <w:rFonts w:ascii="Helvetica" w:hAnsi="Helvetica" w:cs="Calibri"/>
          <w:sz w:val="32"/>
          <w:szCs w:val="32"/>
          <w:rPrChange w:id="5639" w:author="Ryan" w:date="2017-04-30T19:28:00Z">
            <w:rPr>
              <w:rFonts w:ascii="Calibri" w:hAnsi="Calibri" w:cs="Calibri"/>
              <w:sz w:val="32"/>
              <w:szCs w:val="32"/>
            </w:rPr>
          </w:rPrChange>
        </w:rPr>
        <w:t xml:space="preserve">for, to consult upon the validity of the marriage </w:t>
      </w:r>
    </w:p>
    <w:p w14:paraId="430BC0BC" w14:textId="77777777" w:rsidR="00FD0CC1" w:rsidRPr="00C93E5C" w:rsidRDefault="00FD0CC1" w:rsidP="00FD0CC1">
      <w:pPr>
        <w:spacing w:after="0"/>
        <w:rPr>
          <w:rFonts w:ascii="Helvetica" w:hAnsi="Helvetica" w:cs="Calibri"/>
          <w:sz w:val="32"/>
          <w:szCs w:val="32"/>
          <w:rPrChange w:id="5640" w:author="Ryan" w:date="2017-04-30T19:28:00Z">
            <w:rPr>
              <w:rFonts w:ascii="Calibri" w:hAnsi="Calibri" w:cs="Calibri"/>
              <w:sz w:val="32"/>
              <w:szCs w:val="32"/>
            </w:rPr>
          </w:rPrChange>
        </w:rPr>
      </w:pPr>
      <w:r w:rsidRPr="00C93E5C">
        <w:rPr>
          <w:rFonts w:ascii="Helvetica" w:hAnsi="Helvetica" w:cs="Calibri"/>
          <w:sz w:val="32"/>
          <w:szCs w:val="32"/>
          <w:rPrChange w:id="5641" w:author="Ryan" w:date="2017-04-30T19:28:00Z">
            <w:rPr>
              <w:rFonts w:ascii="Calibri" w:hAnsi="Calibri" w:cs="Calibri"/>
              <w:sz w:val="32"/>
              <w:szCs w:val="32"/>
            </w:rPr>
          </w:rPrChange>
        </w:rPr>
        <w:t>between Eliza and Blake. She immediately took</w:t>
      </w:r>
    </w:p>
    <w:p w14:paraId="34EDB56E" w14:textId="77777777" w:rsidR="00FD0CC1" w:rsidRPr="00C93E5C" w:rsidRDefault="00FD0CC1" w:rsidP="00FD0CC1">
      <w:pPr>
        <w:spacing w:after="0"/>
        <w:rPr>
          <w:rFonts w:ascii="Helvetica" w:hAnsi="Helvetica" w:cs="Calibri"/>
          <w:sz w:val="32"/>
          <w:szCs w:val="32"/>
          <w:rPrChange w:id="5642" w:author="Ryan" w:date="2017-04-30T19:28:00Z">
            <w:rPr>
              <w:rFonts w:ascii="Calibri" w:hAnsi="Calibri" w:cs="Calibri"/>
              <w:sz w:val="32"/>
              <w:szCs w:val="32"/>
            </w:rPr>
          </w:rPrChange>
        </w:rPr>
      </w:pPr>
      <w:r w:rsidRPr="00C93E5C">
        <w:rPr>
          <w:rFonts w:ascii="Helvetica" w:hAnsi="Helvetica" w:cs="Calibri"/>
          <w:sz w:val="32"/>
          <w:szCs w:val="32"/>
          <w:rPrChange w:id="5643" w:author="Ryan" w:date="2017-04-30T19:28:00Z">
            <w:rPr>
              <w:rFonts w:ascii="Calibri" w:hAnsi="Calibri" w:cs="Calibri"/>
              <w:sz w:val="32"/>
              <w:szCs w:val="32"/>
            </w:rPr>
          </w:rPrChange>
        </w:rPr>
        <w:t xml:space="preserve">the resolution of proceeding to Long-Island, and </w:t>
      </w:r>
    </w:p>
    <w:p w14:paraId="1E55FB3B" w14:textId="77777777" w:rsidR="00FD0CC1" w:rsidRPr="00C93E5C" w:rsidRDefault="00FD0CC1" w:rsidP="00FD0CC1">
      <w:pPr>
        <w:spacing w:after="0"/>
        <w:rPr>
          <w:rFonts w:ascii="Helvetica" w:hAnsi="Helvetica" w:cs="Calibri"/>
          <w:sz w:val="32"/>
          <w:szCs w:val="32"/>
          <w:rPrChange w:id="5644" w:author="Ryan" w:date="2017-04-30T19:28:00Z">
            <w:rPr>
              <w:rFonts w:ascii="Calibri" w:hAnsi="Calibri" w:cs="Calibri"/>
              <w:sz w:val="32"/>
              <w:szCs w:val="32"/>
            </w:rPr>
          </w:rPrChange>
        </w:rPr>
      </w:pPr>
      <w:r w:rsidRPr="00C93E5C">
        <w:rPr>
          <w:rFonts w:ascii="Helvetica" w:hAnsi="Helvetica" w:cs="Calibri"/>
          <w:sz w:val="32"/>
          <w:szCs w:val="32"/>
          <w:rPrChange w:id="5645" w:author="Ryan" w:date="2017-04-30T19:28:00Z">
            <w:rPr>
              <w:rFonts w:ascii="Calibri" w:hAnsi="Calibri" w:cs="Calibri"/>
              <w:sz w:val="32"/>
              <w:szCs w:val="32"/>
            </w:rPr>
          </w:rPrChange>
        </w:rPr>
        <w:t xml:space="preserve">laying the whole affair before the parties, and the </w:t>
      </w:r>
    </w:p>
    <w:p w14:paraId="6393B7BC" w14:textId="77777777" w:rsidR="00FD0CC1" w:rsidRPr="00C93E5C" w:rsidRDefault="00FD0CC1" w:rsidP="00FD0CC1">
      <w:pPr>
        <w:spacing w:after="0"/>
        <w:rPr>
          <w:rFonts w:ascii="Helvetica" w:hAnsi="Helvetica" w:cs="Calibri"/>
          <w:sz w:val="32"/>
          <w:szCs w:val="32"/>
          <w:rPrChange w:id="5646" w:author="Ryan" w:date="2017-04-30T19:28:00Z">
            <w:rPr>
              <w:rFonts w:ascii="Calibri" w:hAnsi="Calibri" w:cs="Calibri"/>
              <w:sz w:val="32"/>
              <w:szCs w:val="32"/>
            </w:rPr>
          </w:rPrChange>
        </w:rPr>
      </w:pPr>
      <w:r w:rsidRPr="00C93E5C">
        <w:rPr>
          <w:rFonts w:ascii="Helvetica" w:hAnsi="Helvetica" w:cs="Calibri"/>
          <w:sz w:val="32"/>
          <w:szCs w:val="32"/>
          <w:rPrChange w:id="5647" w:author="Ryan" w:date="2017-04-30T19:28:00Z">
            <w:rPr>
              <w:rFonts w:ascii="Calibri" w:hAnsi="Calibri" w:cs="Calibri"/>
              <w:sz w:val="32"/>
              <w:szCs w:val="32"/>
            </w:rPr>
          </w:rPrChange>
        </w:rPr>
        <w:t xml:space="preserve">clerical convocation; and although she thereby </w:t>
      </w:r>
    </w:p>
    <w:p w14:paraId="34FC9511" w14:textId="77777777" w:rsidR="00FD0CC1" w:rsidRPr="00C93E5C" w:rsidRDefault="00FD0CC1" w:rsidP="00FD0CC1">
      <w:pPr>
        <w:spacing w:after="0"/>
        <w:rPr>
          <w:rFonts w:ascii="Helvetica" w:hAnsi="Helvetica" w:cs="Calibri"/>
          <w:sz w:val="32"/>
          <w:szCs w:val="32"/>
          <w:rPrChange w:id="5648" w:author="Ryan" w:date="2017-04-30T19:28:00Z">
            <w:rPr>
              <w:rFonts w:ascii="Calibri" w:hAnsi="Calibri" w:cs="Calibri"/>
              <w:sz w:val="32"/>
              <w:szCs w:val="32"/>
            </w:rPr>
          </w:rPrChange>
        </w:rPr>
      </w:pPr>
      <w:r w:rsidRPr="00C93E5C">
        <w:rPr>
          <w:rFonts w:ascii="Helvetica" w:hAnsi="Helvetica" w:cs="Calibri"/>
          <w:sz w:val="32"/>
          <w:szCs w:val="32"/>
          <w:rPrChange w:id="5649" w:author="Ryan" w:date="2017-04-30T19:28:00Z">
            <w:rPr>
              <w:rFonts w:ascii="Calibri" w:hAnsi="Calibri" w:cs="Calibri"/>
              <w:sz w:val="32"/>
              <w:szCs w:val="32"/>
            </w:rPr>
          </w:rPrChange>
        </w:rPr>
        <w:t xml:space="preserve">involved her own character, yet she should do a </w:t>
      </w:r>
    </w:p>
    <w:p w14:paraId="58EF8AFC" w14:textId="77777777" w:rsidR="00FD0CC1" w:rsidRPr="00C93E5C" w:rsidRDefault="00FD0CC1" w:rsidP="00FD0CC1">
      <w:pPr>
        <w:spacing w:after="0"/>
        <w:rPr>
          <w:rFonts w:ascii="Helvetica" w:hAnsi="Helvetica" w:cs="Calibri"/>
          <w:sz w:val="32"/>
          <w:szCs w:val="32"/>
          <w:rPrChange w:id="5650" w:author="Ryan" w:date="2017-04-30T19:28:00Z">
            <w:rPr>
              <w:rFonts w:ascii="Calibri" w:hAnsi="Calibri" w:cs="Calibri"/>
              <w:sz w:val="32"/>
              <w:szCs w:val="32"/>
            </w:rPr>
          </w:rPrChange>
        </w:rPr>
      </w:pPr>
      <w:r w:rsidRPr="00C93E5C">
        <w:rPr>
          <w:rFonts w:ascii="Helvetica" w:hAnsi="Helvetica" w:cs="Calibri"/>
          <w:sz w:val="32"/>
          <w:szCs w:val="32"/>
          <w:rPrChange w:id="5651" w:author="Ryan" w:date="2017-04-30T19:28:00Z">
            <w:rPr>
              <w:rFonts w:ascii="Calibri" w:hAnsi="Calibri" w:cs="Calibri"/>
              <w:sz w:val="32"/>
              <w:szCs w:val="32"/>
            </w:rPr>
          </w:rPrChange>
        </w:rPr>
        <w:t xml:space="preserve">peculiar service to the innocent.----This Miss </w:t>
      </w:r>
    </w:p>
    <w:p w14:paraId="78B3CF44" w14:textId="77777777" w:rsidR="00FD0CC1" w:rsidRPr="00C93E5C" w:rsidRDefault="00FD0CC1" w:rsidP="00FD0CC1">
      <w:pPr>
        <w:spacing w:after="0"/>
        <w:rPr>
          <w:rFonts w:ascii="Helvetica" w:hAnsi="Helvetica" w:cs="Calibri"/>
          <w:sz w:val="32"/>
          <w:szCs w:val="32"/>
          <w:rPrChange w:id="5652" w:author="Ryan" w:date="2017-04-30T19:28:00Z">
            <w:rPr>
              <w:rFonts w:ascii="Calibri" w:hAnsi="Calibri" w:cs="Calibri"/>
              <w:sz w:val="32"/>
              <w:szCs w:val="32"/>
            </w:rPr>
          </w:rPrChange>
        </w:rPr>
      </w:pPr>
      <w:r w:rsidRPr="00C93E5C">
        <w:rPr>
          <w:rFonts w:ascii="Helvetica" w:hAnsi="Helvetica" w:cs="Calibri"/>
          <w:sz w:val="32"/>
          <w:szCs w:val="32"/>
          <w:rPrChange w:id="5653" w:author="Ryan" w:date="2017-04-30T19:28:00Z">
            <w:rPr>
              <w:rFonts w:ascii="Calibri" w:hAnsi="Calibri" w:cs="Calibri"/>
              <w:sz w:val="32"/>
              <w:szCs w:val="32"/>
            </w:rPr>
          </w:rPrChange>
        </w:rPr>
        <w:t xml:space="preserve">Smith gave as the ostensible reason, but her </w:t>
      </w:r>
      <w:proofErr w:type="spellStart"/>
      <w:r w:rsidRPr="00C93E5C">
        <w:rPr>
          <w:rFonts w:ascii="Helvetica" w:hAnsi="Helvetica" w:cs="Calibri"/>
          <w:sz w:val="32"/>
          <w:szCs w:val="32"/>
          <w:rPrChange w:id="5654" w:author="Ryan" w:date="2017-04-30T19:28:00Z">
            <w:rPr>
              <w:rFonts w:ascii="Calibri" w:hAnsi="Calibri" w:cs="Calibri"/>
              <w:sz w:val="32"/>
              <w:szCs w:val="32"/>
            </w:rPr>
          </w:rPrChange>
        </w:rPr>
        <w:t>prin</w:t>
      </w:r>
      <w:proofErr w:type="spellEnd"/>
      <w:r w:rsidRPr="00C93E5C">
        <w:rPr>
          <w:rFonts w:ascii="Helvetica" w:hAnsi="Helvetica" w:cs="Calibri"/>
          <w:sz w:val="32"/>
          <w:szCs w:val="32"/>
          <w:rPrChange w:id="5655" w:author="Ryan" w:date="2017-04-30T19:28:00Z">
            <w:rPr>
              <w:rFonts w:ascii="Calibri" w:hAnsi="Calibri" w:cs="Calibri"/>
              <w:sz w:val="32"/>
              <w:szCs w:val="32"/>
            </w:rPr>
          </w:rPrChange>
        </w:rPr>
        <w:t>-</w:t>
      </w:r>
    </w:p>
    <w:p w14:paraId="25236F39" w14:textId="77777777" w:rsidR="00FD0CC1" w:rsidRPr="00C93E5C" w:rsidRDefault="00FD0CC1" w:rsidP="00FD0CC1">
      <w:pPr>
        <w:spacing w:after="0"/>
        <w:rPr>
          <w:rFonts w:ascii="Helvetica" w:hAnsi="Helvetica" w:cs="Calibri"/>
          <w:sz w:val="32"/>
          <w:szCs w:val="32"/>
          <w:rPrChange w:id="5656" w:author="Ryan" w:date="2017-04-30T19:28:00Z">
            <w:rPr>
              <w:rFonts w:ascii="Calibri" w:hAnsi="Calibri" w:cs="Calibri"/>
              <w:sz w:val="32"/>
              <w:szCs w:val="32"/>
            </w:rPr>
          </w:rPrChange>
        </w:rPr>
      </w:pPr>
      <w:proofErr w:type="spellStart"/>
      <w:r w:rsidRPr="00C93E5C">
        <w:rPr>
          <w:rFonts w:ascii="Helvetica" w:hAnsi="Helvetica" w:cs="Calibri"/>
          <w:sz w:val="32"/>
          <w:szCs w:val="32"/>
          <w:rPrChange w:id="5657" w:author="Ryan" w:date="2017-04-30T19:28:00Z">
            <w:rPr>
              <w:rFonts w:ascii="Calibri" w:hAnsi="Calibri" w:cs="Calibri"/>
              <w:sz w:val="32"/>
              <w:szCs w:val="32"/>
            </w:rPr>
          </w:rPrChange>
        </w:rPr>
        <w:t>cipal</w:t>
      </w:r>
      <w:proofErr w:type="spellEnd"/>
      <w:r w:rsidRPr="00C93E5C">
        <w:rPr>
          <w:rFonts w:ascii="Helvetica" w:hAnsi="Helvetica" w:cs="Calibri"/>
          <w:sz w:val="32"/>
          <w:szCs w:val="32"/>
          <w:rPrChange w:id="5658" w:author="Ryan" w:date="2017-04-30T19:28:00Z">
            <w:rPr>
              <w:rFonts w:ascii="Calibri" w:hAnsi="Calibri" w:cs="Calibri"/>
              <w:sz w:val="32"/>
              <w:szCs w:val="32"/>
            </w:rPr>
          </w:rPrChange>
        </w:rPr>
        <w:t xml:space="preserve"> design was to prevent Blake's connection</w:t>
      </w:r>
    </w:p>
    <w:p w14:paraId="5B6E9993" w14:textId="77777777" w:rsidR="00FD0CC1" w:rsidRPr="00C93E5C" w:rsidRDefault="00FD0CC1" w:rsidP="00FD0CC1">
      <w:pPr>
        <w:spacing w:after="0"/>
        <w:rPr>
          <w:rFonts w:ascii="Helvetica" w:hAnsi="Helvetica" w:cs="Calibri"/>
          <w:sz w:val="32"/>
          <w:szCs w:val="32"/>
          <w:rPrChange w:id="5659" w:author="Ryan" w:date="2017-04-30T19:28:00Z">
            <w:rPr>
              <w:rFonts w:ascii="Calibri" w:hAnsi="Calibri" w:cs="Calibri"/>
              <w:sz w:val="32"/>
              <w:szCs w:val="32"/>
            </w:rPr>
          </w:rPrChange>
        </w:rPr>
      </w:pPr>
      <w:r w:rsidRPr="00C93E5C">
        <w:rPr>
          <w:rFonts w:ascii="Helvetica" w:hAnsi="Helvetica" w:cs="Calibri"/>
          <w:sz w:val="32"/>
          <w:szCs w:val="32"/>
          <w:rPrChange w:id="5660" w:author="Ryan" w:date="2017-04-30T19:28:00Z">
            <w:rPr>
              <w:rFonts w:ascii="Calibri" w:hAnsi="Calibri" w:cs="Calibri"/>
              <w:sz w:val="32"/>
              <w:szCs w:val="32"/>
            </w:rPr>
          </w:rPrChange>
        </w:rPr>
        <w:t>with Eliza.</w:t>
      </w:r>
    </w:p>
    <w:p w14:paraId="3D067B43" w14:textId="771C011E" w:rsidR="00FD0CC1" w:rsidRPr="00C93E5C" w:rsidRDefault="00FD0CC1" w:rsidP="007D5C8B">
      <w:pPr>
        <w:spacing w:after="0"/>
        <w:ind w:firstLine="800"/>
        <w:rPr>
          <w:rFonts w:ascii="Helvetica" w:hAnsi="Helvetica" w:cs="Calibri"/>
          <w:sz w:val="32"/>
          <w:szCs w:val="32"/>
          <w:rPrChange w:id="5661" w:author="Ryan" w:date="2017-04-30T19:28:00Z">
            <w:rPr>
              <w:rFonts w:ascii="Calibri" w:hAnsi="Calibri" w:cs="Calibri"/>
              <w:sz w:val="32"/>
              <w:szCs w:val="32"/>
            </w:rPr>
          </w:rPrChange>
        </w:rPr>
      </w:pPr>
      <w:r w:rsidRPr="00C93E5C">
        <w:rPr>
          <w:rFonts w:ascii="Helvetica" w:hAnsi="Helvetica" w:cs="Calibri"/>
          <w:sz w:val="32"/>
          <w:szCs w:val="32"/>
          <w:rPrChange w:id="5662" w:author="Ryan" w:date="2017-04-30T19:28:00Z">
            <w:rPr>
              <w:rFonts w:ascii="Calibri" w:hAnsi="Calibri" w:cs="Calibri"/>
              <w:sz w:val="32"/>
              <w:szCs w:val="32"/>
            </w:rPr>
          </w:rPrChange>
        </w:rPr>
        <w:t xml:space="preserve">At the close of this narration, the whole </w:t>
      </w:r>
      <w:proofErr w:type="spellStart"/>
      <w:r w:rsidRPr="00C93E5C">
        <w:rPr>
          <w:rFonts w:ascii="Helvetica" w:hAnsi="Helvetica" w:cs="Calibri"/>
          <w:sz w:val="32"/>
          <w:szCs w:val="32"/>
          <w:rPrChange w:id="5663" w:author="Ryan" w:date="2017-04-30T19:28:00Z">
            <w:rPr>
              <w:rFonts w:ascii="Calibri" w:hAnsi="Calibri" w:cs="Calibri"/>
              <w:sz w:val="32"/>
              <w:szCs w:val="32"/>
            </w:rPr>
          </w:rPrChange>
        </w:rPr>
        <w:t>assem</w:t>
      </w:r>
      <w:proofErr w:type="spellEnd"/>
      <w:r w:rsidRPr="00C93E5C">
        <w:rPr>
          <w:rFonts w:ascii="Helvetica" w:hAnsi="Helvetica" w:cs="Calibri"/>
          <w:sz w:val="32"/>
          <w:szCs w:val="32"/>
          <w:rPrChange w:id="5664" w:author="Ryan" w:date="2017-04-30T19:28:00Z">
            <w:rPr>
              <w:rFonts w:ascii="Calibri" w:hAnsi="Calibri" w:cs="Calibri"/>
              <w:sz w:val="32"/>
              <w:szCs w:val="32"/>
            </w:rPr>
          </w:rPrChange>
        </w:rPr>
        <w:t>-</w:t>
      </w:r>
    </w:p>
    <w:p w14:paraId="3CB39188" w14:textId="77777777" w:rsidR="00FD0CC1" w:rsidRPr="00C93E5C" w:rsidRDefault="00FD0CC1" w:rsidP="00FD0CC1">
      <w:pPr>
        <w:spacing w:after="0"/>
        <w:rPr>
          <w:rFonts w:ascii="Helvetica" w:hAnsi="Helvetica" w:cs="Calibri"/>
          <w:sz w:val="32"/>
          <w:szCs w:val="32"/>
          <w:rPrChange w:id="5665" w:author="Ryan" w:date="2017-04-30T19:28:00Z">
            <w:rPr>
              <w:rFonts w:ascii="Calibri" w:hAnsi="Calibri" w:cs="Calibri"/>
              <w:sz w:val="32"/>
              <w:szCs w:val="32"/>
            </w:rPr>
          </w:rPrChange>
        </w:rPr>
      </w:pPr>
      <w:proofErr w:type="spellStart"/>
      <w:r w:rsidRPr="00C93E5C">
        <w:rPr>
          <w:rFonts w:ascii="Helvetica" w:hAnsi="Helvetica" w:cs="Calibri"/>
          <w:sz w:val="32"/>
          <w:szCs w:val="32"/>
          <w:rPrChange w:id="5666" w:author="Ryan" w:date="2017-04-30T19:28:00Z">
            <w:rPr>
              <w:rFonts w:ascii="Calibri" w:hAnsi="Calibri" w:cs="Calibri"/>
              <w:sz w:val="32"/>
              <w:szCs w:val="32"/>
            </w:rPr>
          </w:rPrChange>
        </w:rPr>
        <w:t>bly</w:t>
      </w:r>
      <w:proofErr w:type="spellEnd"/>
      <w:r w:rsidRPr="00C93E5C">
        <w:rPr>
          <w:rFonts w:ascii="Helvetica" w:hAnsi="Helvetica" w:cs="Calibri"/>
          <w:sz w:val="32"/>
          <w:szCs w:val="32"/>
          <w:rPrChange w:id="5667" w:author="Ryan" w:date="2017-04-30T19:28:00Z">
            <w:rPr>
              <w:rFonts w:ascii="Calibri" w:hAnsi="Calibri" w:cs="Calibri"/>
              <w:sz w:val="32"/>
              <w:szCs w:val="32"/>
            </w:rPr>
          </w:rPrChange>
        </w:rPr>
        <w:t xml:space="preserve"> was filled with amazement, and looked upon </w:t>
      </w:r>
    </w:p>
    <w:p w14:paraId="4FE2E03A" w14:textId="69174DB3" w:rsidR="00FD0CC1" w:rsidRPr="00C93E5C" w:rsidRDefault="00FD0CC1" w:rsidP="00FD0CC1">
      <w:pPr>
        <w:spacing w:after="0"/>
        <w:rPr>
          <w:rFonts w:ascii="Helvetica" w:hAnsi="Helvetica" w:cs="Calibri"/>
          <w:sz w:val="32"/>
          <w:szCs w:val="32"/>
          <w:rPrChange w:id="5668" w:author="Ryan" w:date="2017-04-30T19:28:00Z">
            <w:rPr>
              <w:rFonts w:ascii="Calibri" w:hAnsi="Calibri" w:cs="Calibri"/>
              <w:sz w:val="32"/>
              <w:szCs w:val="32"/>
            </w:rPr>
          </w:rPrChange>
        </w:rPr>
      </w:pPr>
      <w:r w:rsidRPr="00C93E5C">
        <w:rPr>
          <w:rFonts w:ascii="Helvetica" w:hAnsi="Helvetica" w:cs="Calibri"/>
          <w:sz w:val="32"/>
          <w:szCs w:val="32"/>
          <w:rPrChange w:id="5669" w:author="Ryan" w:date="2017-04-30T19:28:00Z">
            <w:rPr>
              <w:rFonts w:ascii="Calibri" w:hAnsi="Calibri" w:cs="Calibri"/>
              <w:sz w:val="32"/>
              <w:szCs w:val="32"/>
            </w:rPr>
          </w:rPrChange>
        </w:rPr>
        <w:t>each other with astonishment</w:t>
      </w:r>
      <w:r w:rsidR="00B7756F" w:rsidRPr="00C93E5C">
        <w:rPr>
          <w:rFonts w:ascii="Helvetica" w:hAnsi="Helvetica" w:cs="Calibri"/>
          <w:sz w:val="32"/>
          <w:szCs w:val="32"/>
          <w:rPrChange w:id="5670" w:author="Ryan" w:date="2017-04-30T19:28:00Z">
            <w:rPr>
              <w:rFonts w:ascii="Calibri" w:hAnsi="Calibri" w:cs="Calibri"/>
              <w:sz w:val="32"/>
              <w:szCs w:val="32"/>
            </w:rPr>
          </w:rPrChange>
        </w:rPr>
        <w:t>.</w:t>
      </w:r>
      <w:r w:rsidRPr="00C93E5C">
        <w:rPr>
          <w:rFonts w:ascii="Helvetica" w:hAnsi="Helvetica" w:cs="Calibri"/>
          <w:sz w:val="32"/>
          <w:szCs w:val="32"/>
          <w:rPrChange w:id="5671" w:author="Ryan" w:date="2017-04-30T19:28:00Z">
            <w:rPr>
              <w:rFonts w:ascii="Calibri" w:hAnsi="Calibri" w:cs="Calibri"/>
              <w:sz w:val="32"/>
              <w:szCs w:val="32"/>
            </w:rPr>
          </w:rPrChange>
        </w:rPr>
        <w:t xml:space="preserve"> Blake shuddered </w:t>
      </w:r>
    </w:p>
    <w:p w14:paraId="4DC0F865" w14:textId="77777777" w:rsidR="00FD0CC1" w:rsidRPr="00C93E5C" w:rsidRDefault="00FD0CC1" w:rsidP="00FD0CC1">
      <w:pPr>
        <w:spacing w:after="0"/>
        <w:rPr>
          <w:rFonts w:ascii="Helvetica" w:hAnsi="Helvetica" w:cs="Calibri"/>
          <w:sz w:val="32"/>
          <w:szCs w:val="32"/>
          <w:rPrChange w:id="5672" w:author="Ryan" w:date="2017-04-30T19:28:00Z">
            <w:rPr>
              <w:rFonts w:ascii="Calibri" w:hAnsi="Calibri" w:cs="Calibri"/>
              <w:sz w:val="32"/>
              <w:szCs w:val="32"/>
            </w:rPr>
          </w:rPrChange>
        </w:rPr>
      </w:pPr>
      <w:r w:rsidRPr="00C93E5C">
        <w:rPr>
          <w:rFonts w:ascii="Helvetica" w:hAnsi="Helvetica" w:cs="Calibri"/>
          <w:sz w:val="32"/>
          <w:szCs w:val="32"/>
          <w:rPrChange w:id="5673" w:author="Ryan" w:date="2017-04-30T19:28:00Z">
            <w:rPr>
              <w:rFonts w:ascii="Calibri" w:hAnsi="Calibri" w:cs="Calibri"/>
              <w:sz w:val="32"/>
              <w:szCs w:val="32"/>
            </w:rPr>
          </w:rPrChange>
        </w:rPr>
        <w:t>with horror. He knew that Miss Smith had a</w:t>
      </w:r>
    </w:p>
    <w:p w14:paraId="7F062709" w14:textId="77777777" w:rsidR="00FD0CC1" w:rsidRPr="00C93E5C" w:rsidRDefault="00FD0CC1" w:rsidP="00FD0CC1">
      <w:pPr>
        <w:spacing w:after="0"/>
        <w:rPr>
          <w:rFonts w:ascii="Helvetica" w:hAnsi="Helvetica" w:cs="Calibri"/>
          <w:sz w:val="32"/>
          <w:szCs w:val="32"/>
          <w:rPrChange w:id="5674" w:author="Ryan" w:date="2017-04-30T19:28:00Z">
            <w:rPr>
              <w:rFonts w:ascii="Calibri" w:hAnsi="Calibri" w:cs="Calibri"/>
              <w:sz w:val="32"/>
              <w:szCs w:val="32"/>
            </w:rPr>
          </w:rPrChange>
        </w:rPr>
      </w:pPr>
      <w:r w:rsidRPr="00C93E5C">
        <w:rPr>
          <w:rFonts w:ascii="Helvetica" w:hAnsi="Helvetica" w:cs="Calibri"/>
          <w:sz w:val="32"/>
          <w:szCs w:val="32"/>
          <w:rPrChange w:id="5675" w:author="Ryan" w:date="2017-04-30T19:28:00Z">
            <w:rPr>
              <w:rFonts w:ascii="Calibri" w:hAnsi="Calibri" w:cs="Calibri"/>
              <w:sz w:val="32"/>
              <w:szCs w:val="32"/>
            </w:rPr>
          </w:rPrChange>
        </w:rPr>
        <w:lastRenderedPageBreak/>
        <w:t xml:space="preserve">brother, whom he had never seen, but he never </w:t>
      </w:r>
    </w:p>
    <w:p w14:paraId="2A147723" w14:textId="77777777" w:rsidR="00FD0CC1" w:rsidRPr="00C93E5C" w:rsidRDefault="00FD0CC1" w:rsidP="00FD0CC1">
      <w:pPr>
        <w:spacing w:after="0"/>
        <w:rPr>
          <w:rFonts w:ascii="Helvetica" w:hAnsi="Helvetica" w:cs="Calibri"/>
          <w:sz w:val="32"/>
          <w:szCs w:val="32"/>
          <w:rPrChange w:id="5676" w:author="Ryan" w:date="2017-04-30T19:28:00Z">
            <w:rPr>
              <w:rFonts w:ascii="Calibri" w:hAnsi="Calibri" w:cs="Calibri"/>
              <w:sz w:val="32"/>
              <w:szCs w:val="32"/>
            </w:rPr>
          </w:rPrChange>
        </w:rPr>
      </w:pPr>
      <w:r w:rsidRPr="00C93E5C">
        <w:rPr>
          <w:rFonts w:ascii="Helvetica" w:hAnsi="Helvetica" w:cs="Calibri"/>
          <w:sz w:val="32"/>
          <w:szCs w:val="32"/>
          <w:rPrChange w:id="5677" w:author="Ryan" w:date="2017-04-30T19:28:00Z">
            <w:rPr>
              <w:rFonts w:ascii="Calibri" w:hAnsi="Calibri" w:cs="Calibri"/>
              <w:sz w:val="32"/>
              <w:szCs w:val="32"/>
            </w:rPr>
          </w:rPrChange>
        </w:rPr>
        <w:t xml:space="preserve">heard a suggestion that this brother was Palmer. </w:t>
      </w:r>
    </w:p>
    <w:p w14:paraId="6E2B3EB9" w14:textId="77777777" w:rsidR="00FD0CC1" w:rsidRPr="00C93E5C" w:rsidRDefault="00FD0CC1" w:rsidP="00FD0CC1">
      <w:pPr>
        <w:spacing w:after="0"/>
        <w:rPr>
          <w:rFonts w:ascii="Helvetica" w:hAnsi="Helvetica" w:cs="Calibri"/>
          <w:sz w:val="32"/>
          <w:szCs w:val="32"/>
          <w:rPrChange w:id="5678" w:author="Ryan" w:date="2017-04-30T19:28:00Z">
            <w:rPr>
              <w:rFonts w:ascii="Calibri" w:hAnsi="Calibri" w:cs="Calibri"/>
              <w:sz w:val="32"/>
              <w:szCs w:val="32"/>
            </w:rPr>
          </w:rPrChange>
        </w:rPr>
      </w:pPr>
      <w:r w:rsidRPr="00C93E5C">
        <w:rPr>
          <w:rFonts w:ascii="Helvetica" w:hAnsi="Helvetica" w:cs="Calibri"/>
          <w:sz w:val="32"/>
          <w:szCs w:val="32"/>
          <w:rPrChange w:id="5679" w:author="Ryan" w:date="2017-04-30T19:28:00Z">
            <w:rPr>
              <w:rFonts w:ascii="Calibri" w:hAnsi="Calibri" w:cs="Calibri"/>
              <w:sz w:val="32"/>
              <w:szCs w:val="32"/>
            </w:rPr>
          </w:rPrChange>
        </w:rPr>
        <w:t>His emotions became insupportable. He had</w:t>
      </w:r>
    </w:p>
    <w:p w14:paraId="0C122437" w14:textId="77777777" w:rsidR="00FD0CC1" w:rsidRPr="00C93E5C" w:rsidRDefault="00FD0CC1" w:rsidP="00FD0CC1">
      <w:pPr>
        <w:spacing w:after="0"/>
        <w:rPr>
          <w:rFonts w:ascii="Helvetica" w:hAnsi="Helvetica" w:cs="Calibri"/>
          <w:sz w:val="32"/>
          <w:szCs w:val="32"/>
          <w:rPrChange w:id="5680" w:author="Ryan" w:date="2017-04-30T19:28:00Z">
            <w:rPr>
              <w:rFonts w:ascii="Calibri" w:hAnsi="Calibri" w:cs="Calibri"/>
              <w:sz w:val="32"/>
              <w:szCs w:val="32"/>
            </w:rPr>
          </w:rPrChange>
        </w:rPr>
      </w:pPr>
      <w:r w:rsidRPr="00C93E5C">
        <w:rPr>
          <w:rFonts w:ascii="Helvetica" w:hAnsi="Helvetica" w:cs="Calibri"/>
          <w:sz w:val="32"/>
          <w:szCs w:val="32"/>
          <w:rPrChange w:id="5681" w:author="Ryan" w:date="2017-04-30T19:28:00Z">
            <w:rPr>
              <w:rFonts w:ascii="Calibri" w:hAnsi="Calibri" w:cs="Calibri"/>
              <w:sz w:val="32"/>
              <w:szCs w:val="32"/>
            </w:rPr>
          </w:rPrChange>
        </w:rPr>
        <w:t>unconsciously married his sister; unknowingly</w:t>
      </w:r>
    </w:p>
    <w:p w14:paraId="2F03FFC3" w14:textId="33471568" w:rsidR="00FD0CC1" w:rsidRPr="00C93E5C" w:rsidRDefault="00B7756F" w:rsidP="00FD0CC1">
      <w:pPr>
        <w:spacing w:after="0"/>
        <w:rPr>
          <w:rFonts w:ascii="Helvetica" w:hAnsi="Helvetica" w:cs="Calibri"/>
          <w:sz w:val="32"/>
          <w:szCs w:val="32"/>
          <w:rPrChange w:id="5682" w:author="Ryan" w:date="2017-04-30T19:28:00Z">
            <w:rPr>
              <w:rFonts w:ascii="Calibri" w:hAnsi="Calibri" w:cs="Calibri"/>
              <w:sz w:val="32"/>
              <w:szCs w:val="32"/>
            </w:rPr>
          </w:rPrChange>
        </w:rPr>
      </w:pPr>
      <w:r w:rsidRPr="00C93E5C">
        <w:rPr>
          <w:rFonts w:ascii="Helvetica" w:hAnsi="Helvetica" w:cs="Calibri"/>
          <w:sz w:val="32"/>
          <w:szCs w:val="32"/>
          <w:rPrChange w:id="5683" w:author="Ryan" w:date="2017-04-30T19:28:00Z">
            <w:rPr>
              <w:rFonts w:ascii="Calibri" w:hAnsi="Calibri" w:cs="Calibri"/>
              <w:sz w:val="32"/>
              <w:szCs w:val="32"/>
            </w:rPr>
          </w:rPrChange>
        </w:rPr>
        <w:t xml:space="preserve">slain his brother, </w:t>
      </w:r>
      <w:r w:rsidR="00FD0CC1" w:rsidRPr="00C93E5C">
        <w:rPr>
          <w:rFonts w:ascii="Helvetica" w:hAnsi="Helvetica" w:cs="Calibri"/>
          <w:sz w:val="32"/>
          <w:szCs w:val="32"/>
          <w:rPrChange w:id="5684" w:author="Ryan" w:date="2017-04-30T19:28:00Z">
            <w:rPr>
              <w:rFonts w:ascii="Calibri" w:hAnsi="Calibri" w:cs="Calibri"/>
              <w:sz w:val="32"/>
              <w:szCs w:val="32"/>
            </w:rPr>
          </w:rPrChange>
        </w:rPr>
        <w:t>and was now totally disappoint-</w:t>
      </w:r>
    </w:p>
    <w:p w14:paraId="4777B501" w14:textId="77777777" w:rsidR="00FD0CC1" w:rsidRPr="00C93E5C" w:rsidRDefault="00FD0CC1" w:rsidP="00FD0CC1">
      <w:pPr>
        <w:spacing w:after="0"/>
        <w:rPr>
          <w:rFonts w:ascii="Helvetica" w:hAnsi="Helvetica" w:cs="Calibri"/>
          <w:sz w:val="32"/>
          <w:szCs w:val="32"/>
          <w:rPrChange w:id="5685" w:author="Ryan" w:date="2017-04-30T19:28:00Z">
            <w:rPr>
              <w:rFonts w:ascii="Calibri" w:hAnsi="Calibri" w:cs="Calibri"/>
              <w:sz w:val="32"/>
              <w:szCs w:val="32"/>
            </w:rPr>
          </w:rPrChange>
        </w:rPr>
      </w:pPr>
      <w:proofErr w:type="spellStart"/>
      <w:r w:rsidRPr="00C93E5C">
        <w:rPr>
          <w:rFonts w:ascii="Helvetica" w:hAnsi="Helvetica" w:cs="Calibri"/>
          <w:sz w:val="32"/>
          <w:szCs w:val="32"/>
          <w:rPrChange w:id="5686" w:author="Ryan" w:date="2017-04-30T19:28:00Z">
            <w:rPr>
              <w:rFonts w:ascii="Calibri" w:hAnsi="Calibri" w:cs="Calibri"/>
              <w:sz w:val="32"/>
              <w:szCs w:val="32"/>
            </w:rPr>
          </w:rPrChange>
        </w:rPr>
        <w:t>ed</w:t>
      </w:r>
      <w:proofErr w:type="spellEnd"/>
      <w:r w:rsidRPr="00C93E5C">
        <w:rPr>
          <w:rFonts w:ascii="Helvetica" w:hAnsi="Helvetica" w:cs="Calibri"/>
          <w:sz w:val="32"/>
          <w:szCs w:val="32"/>
          <w:rPrChange w:id="5687" w:author="Ryan" w:date="2017-04-30T19:28:00Z">
            <w:rPr>
              <w:rFonts w:ascii="Calibri" w:hAnsi="Calibri" w:cs="Calibri"/>
              <w:sz w:val="32"/>
              <w:szCs w:val="32"/>
            </w:rPr>
          </w:rPrChange>
        </w:rPr>
        <w:t xml:space="preserve"> in the only object of his future felicity. He</w:t>
      </w:r>
    </w:p>
    <w:p w14:paraId="5667C70C" w14:textId="77777777" w:rsidR="00FD0CC1" w:rsidRPr="00C93E5C" w:rsidRDefault="00FD0CC1" w:rsidP="00FD0CC1">
      <w:pPr>
        <w:spacing w:after="0"/>
        <w:rPr>
          <w:rFonts w:ascii="Helvetica" w:hAnsi="Helvetica" w:cs="Calibri"/>
          <w:sz w:val="32"/>
          <w:szCs w:val="32"/>
          <w:rPrChange w:id="5688" w:author="Ryan" w:date="2017-04-30T19:28:00Z">
            <w:rPr>
              <w:rFonts w:ascii="Calibri" w:hAnsi="Calibri" w:cs="Calibri"/>
              <w:sz w:val="32"/>
              <w:szCs w:val="32"/>
            </w:rPr>
          </w:rPrChange>
        </w:rPr>
      </w:pPr>
      <w:r w:rsidRPr="00C93E5C">
        <w:rPr>
          <w:rFonts w:ascii="Helvetica" w:hAnsi="Helvetica" w:cs="Calibri"/>
          <w:sz w:val="32"/>
          <w:szCs w:val="32"/>
          <w:rPrChange w:id="5689" w:author="Ryan" w:date="2017-04-30T19:28:00Z">
            <w:rPr>
              <w:rFonts w:ascii="Calibri" w:hAnsi="Calibri" w:cs="Calibri"/>
              <w:sz w:val="32"/>
              <w:szCs w:val="32"/>
            </w:rPr>
          </w:rPrChange>
        </w:rPr>
        <w:t xml:space="preserve">hastily arose from his seat---distraction had seized </w:t>
      </w:r>
    </w:p>
    <w:p w14:paraId="664BEF79" w14:textId="77777777" w:rsidR="00FD0CC1" w:rsidRPr="00C93E5C" w:rsidRDefault="00FD0CC1" w:rsidP="00FD0CC1">
      <w:pPr>
        <w:spacing w:after="0"/>
        <w:rPr>
          <w:rFonts w:ascii="Helvetica" w:hAnsi="Helvetica" w:cs="Calibri"/>
          <w:sz w:val="32"/>
          <w:szCs w:val="32"/>
          <w:rPrChange w:id="5690" w:author="Ryan" w:date="2017-04-30T19:28:00Z">
            <w:rPr>
              <w:rFonts w:ascii="Calibri" w:hAnsi="Calibri" w:cs="Calibri"/>
              <w:sz w:val="32"/>
              <w:szCs w:val="32"/>
            </w:rPr>
          </w:rPrChange>
        </w:rPr>
      </w:pPr>
      <w:r w:rsidRPr="00C93E5C">
        <w:rPr>
          <w:rFonts w:ascii="Helvetica" w:hAnsi="Helvetica" w:cs="Calibri"/>
          <w:sz w:val="32"/>
          <w:szCs w:val="32"/>
          <w:rPrChange w:id="5691" w:author="Ryan" w:date="2017-04-30T19:28:00Z">
            <w:rPr>
              <w:rFonts w:ascii="Calibri" w:hAnsi="Calibri" w:cs="Calibri"/>
              <w:sz w:val="32"/>
              <w:szCs w:val="32"/>
            </w:rPr>
          </w:rPrChange>
        </w:rPr>
        <w:t xml:space="preserve">upon his brain--he cast a wild </w:t>
      </w:r>
      <w:proofErr w:type="spellStart"/>
      <w:r w:rsidRPr="00C93E5C">
        <w:rPr>
          <w:rFonts w:ascii="Helvetica" w:hAnsi="Helvetica" w:cs="Calibri"/>
          <w:sz w:val="32"/>
          <w:szCs w:val="32"/>
          <w:rPrChange w:id="5692" w:author="Ryan" w:date="2017-04-30T19:28:00Z">
            <w:rPr>
              <w:rFonts w:ascii="Calibri" w:hAnsi="Calibri" w:cs="Calibri"/>
              <w:sz w:val="32"/>
              <w:szCs w:val="32"/>
            </w:rPr>
          </w:rPrChange>
        </w:rPr>
        <w:t>dispairing</w:t>
      </w:r>
      <w:proofErr w:type="spellEnd"/>
      <w:r w:rsidRPr="00C93E5C">
        <w:rPr>
          <w:rFonts w:ascii="Helvetica" w:hAnsi="Helvetica" w:cs="Calibri"/>
          <w:sz w:val="32"/>
          <w:szCs w:val="32"/>
          <w:rPrChange w:id="5693" w:author="Ryan" w:date="2017-04-30T19:28:00Z">
            <w:rPr>
              <w:rFonts w:ascii="Calibri" w:hAnsi="Calibri" w:cs="Calibri"/>
              <w:sz w:val="32"/>
              <w:szCs w:val="32"/>
            </w:rPr>
          </w:rPrChange>
        </w:rPr>
        <w:t xml:space="preserve"> look </w:t>
      </w:r>
    </w:p>
    <w:p w14:paraId="0A2EE62D" w14:textId="77777777" w:rsidR="00FD0CC1" w:rsidRPr="00C93E5C" w:rsidRDefault="00FD0CC1" w:rsidP="00FD0CC1">
      <w:pPr>
        <w:spacing w:after="0"/>
        <w:rPr>
          <w:rFonts w:ascii="Helvetica" w:hAnsi="Helvetica" w:cs="Calibri"/>
          <w:sz w:val="32"/>
          <w:szCs w:val="32"/>
          <w:rPrChange w:id="5694" w:author="Ryan" w:date="2017-04-30T19:28:00Z">
            <w:rPr>
              <w:rFonts w:ascii="Calibri" w:hAnsi="Calibri" w:cs="Calibri"/>
              <w:sz w:val="32"/>
              <w:szCs w:val="32"/>
            </w:rPr>
          </w:rPrChange>
        </w:rPr>
      </w:pPr>
      <w:r w:rsidRPr="00C93E5C">
        <w:rPr>
          <w:rFonts w:ascii="Helvetica" w:hAnsi="Helvetica" w:cs="Calibri"/>
          <w:sz w:val="32"/>
          <w:szCs w:val="32"/>
          <w:rPrChange w:id="5695" w:author="Ryan" w:date="2017-04-30T19:28:00Z">
            <w:rPr>
              <w:rFonts w:ascii="Calibri" w:hAnsi="Calibri" w:cs="Calibri"/>
              <w:sz w:val="32"/>
              <w:szCs w:val="32"/>
            </w:rPr>
          </w:rPrChange>
        </w:rPr>
        <w:t>around him, and rushed out at the door. In a</w:t>
      </w:r>
    </w:p>
    <w:p w14:paraId="4441116E" w14:textId="77777777" w:rsidR="00FD0CC1" w:rsidRPr="00C93E5C" w:rsidRDefault="00FD0CC1" w:rsidP="00FD0CC1">
      <w:pPr>
        <w:spacing w:after="0"/>
        <w:rPr>
          <w:rFonts w:ascii="Helvetica" w:hAnsi="Helvetica" w:cs="Calibri"/>
          <w:sz w:val="32"/>
          <w:szCs w:val="32"/>
          <w:rPrChange w:id="5696" w:author="Ryan" w:date="2017-04-30T19:28:00Z">
            <w:rPr>
              <w:rFonts w:ascii="Calibri" w:hAnsi="Calibri" w:cs="Calibri"/>
              <w:sz w:val="32"/>
              <w:szCs w:val="32"/>
            </w:rPr>
          </w:rPrChange>
        </w:rPr>
      </w:pPr>
      <w:r w:rsidRPr="00C93E5C">
        <w:rPr>
          <w:rFonts w:ascii="Helvetica" w:hAnsi="Helvetica" w:cs="Calibri"/>
          <w:sz w:val="32"/>
          <w:szCs w:val="32"/>
          <w:rPrChange w:id="5697" w:author="Ryan" w:date="2017-04-30T19:28:00Z">
            <w:rPr>
              <w:rFonts w:ascii="Calibri" w:hAnsi="Calibri" w:cs="Calibri"/>
              <w:sz w:val="32"/>
              <w:szCs w:val="32"/>
            </w:rPr>
          </w:rPrChange>
        </w:rPr>
        <w:t xml:space="preserve">few minutes the report of a pistol was heard in </w:t>
      </w:r>
    </w:p>
    <w:p w14:paraId="0F4694F0" w14:textId="77777777" w:rsidR="00FD0CC1" w:rsidRPr="00C93E5C" w:rsidRDefault="00FD0CC1" w:rsidP="00FD0CC1">
      <w:pPr>
        <w:spacing w:after="0"/>
        <w:rPr>
          <w:rFonts w:ascii="Helvetica" w:hAnsi="Helvetica" w:cs="Calibri"/>
          <w:sz w:val="32"/>
          <w:szCs w:val="32"/>
          <w:rPrChange w:id="5698" w:author="Ryan" w:date="2017-04-30T19:28:00Z">
            <w:rPr>
              <w:rFonts w:ascii="Calibri" w:hAnsi="Calibri" w:cs="Calibri"/>
              <w:sz w:val="32"/>
              <w:szCs w:val="32"/>
            </w:rPr>
          </w:rPrChange>
        </w:rPr>
      </w:pPr>
      <w:r w:rsidRPr="00C93E5C">
        <w:rPr>
          <w:rFonts w:ascii="Helvetica" w:hAnsi="Helvetica" w:cs="Calibri"/>
          <w:sz w:val="32"/>
          <w:szCs w:val="32"/>
          <w:rPrChange w:id="5699" w:author="Ryan" w:date="2017-04-30T19:28:00Z">
            <w:rPr>
              <w:rFonts w:ascii="Calibri" w:hAnsi="Calibri" w:cs="Calibri"/>
              <w:sz w:val="32"/>
              <w:szCs w:val="32"/>
            </w:rPr>
          </w:rPrChange>
        </w:rPr>
        <w:t xml:space="preserve">his chamber, the people ran up stairs; his door </w:t>
      </w:r>
    </w:p>
    <w:p w14:paraId="21CC64DA" w14:textId="77777777" w:rsidR="00FD0CC1" w:rsidRPr="00C93E5C" w:rsidRDefault="00FD0CC1" w:rsidP="00FD0CC1">
      <w:pPr>
        <w:spacing w:after="0"/>
        <w:rPr>
          <w:rFonts w:ascii="Helvetica" w:hAnsi="Helvetica" w:cs="Calibri"/>
          <w:sz w:val="32"/>
          <w:szCs w:val="32"/>
          <w:rPrChange w:id="5700" w:author="Ryan" w:date="2017-04-30T19:28:00Z">
            <w:rPr>
              <w:rFonts w:ascii="Calibri" w:hAnsi="Calibri" w:cs="Calibri"/>
              <w:sz w:val="32"/>
              <w:szCs w:val="32"/>
            </w:rPr>
          </w:rPrChange>
        </w:rPr>
      </w:pPr>
      <w:r w:rsidRPr="00C93E5C">
        <w:rPr>
          <w:rFonts w:ascii="Helvetica" w:hAnsi="Helvetica" w:cs="Calibri"/>
          <w:sz w:val="32"/>
          <w:szCs w:val="32"/>
          <w:rPrChange w:id="5701" w:author="Ryan" w:date="2017-04-30T19:28:00Z">
            <w:rPr>
              <w:rFonts w:ascii="Calibri" w:hAnsi="Calibri" w:cs="Calibri"/>
              <w:sz w:val="32"/>
              <w:szCs w:val="32"/>
            </w:rPr>
          </w:rPrChange>
        </w:rPr>
        <w:t>was locked; they burst it open; he lay dead up-</w:t>
      </w:r>
    </w:p>
    <w:p w14:paraId="3945B25F" w14:textId="77777777" w:rsidR="00FD0CC1" w:rsidRPr="00C93E5C" w:rsidRDefault="00FD0CC1" w:rsidP="00FD0CC1">
      <w:pPr>
        <w:spacing w:after="0"/>
        <w:rPr>
          <w:rFonts w:ascii="Helvetica" w:hAnsi="Helvetica" w:cs="Calibri"/>
          <w:sz w:val="32"/>
          <w:szCs w:val="32"/>
          <w:rPrChange w:id="5702" w:author="Ryan" w:date="2017-04-30T19:28:00Z">
            <w:rPr>
              <w:rFonts w:ascii="Calibri" w:hAnsi="Calibri" w:cs="Calibri"/>
              <w:sz w:val="32"/>
              <w:szCs w:val="32"/>
            </w:rPr>
          </w:rPrChange>
        </w:rPr>
      </w:pPr>
      <w:r w:rsidRPr="00C93E5C">
        <w:rPr>
          <w:rFonts w:ascii="Helvetica" w:hAnsi="Helvetica" w:cs="Calibri"/>
          <w:sz w:val="32"/>
          <w:szCs w:val="32"/>
          <w:rPrChange w:id="5703" w:author="Ryan" w:date="2017-04-30T19:28:00Z">
            <w:rPr>
              <w:rFonts w:ascii="Calibri" w:hAnsi="Calibri" w:cs="Calibri"/>
              <w:sz w:val="32"/>
              <w:szCs w:val="32"/>
            </w:rPr>
          </w:rPrChange>
        </w:rPr>
        <w:t xml:space="preserve">on the floor! The ball had pierced his temples, </w:t>
      </w:r>
    </w:p>
    <w:p w14:paraId="41D8C2AC" w14:textId="12DF30FC" w:rsidR="00FD0CC1" w:rsidRPr="00C93E5C" w:rsidRDefault="00FD0CC1" w:rsidP="00FD0CC1">
      <w:pPr>
        <w:spacing w:after="0"/>
        <w:rPr>
          <w:rFonts w:ascii="Helvetica" w:hAnsi="Helvetica" w:cs="Calibri"/>
          <w:sz w:val="32"/>
          <w:szCs w:val="32"/>
          <w:rPrChange w:id="5704" w:author="Ryan" w:date="2017-04-30T19:28:00Z">
            <w:rPr>
              <w:rFonts w:ascii="Calibri" w:hAnsi="Calibri" w:cs="Calibri"/>
              <w:sz w:val="32"/>
              <w:szCs w:val="32"/>
            </w:rPr>
          </w:rPrChange>
        </w:rPr>
      </w:pPr>
      <w:r w:rsidRPr="00C93E5C">
        <w:rPr>
          <w:rFonts w:ascii="Helvetica" w:hAnsi="Helvetica" w:cs="Calibri"/>
          <w:sz w:val="32"/>
          <w:szCs w:val="32"/>
          <w:rPrChange w:id="5705" w:author="Ryan" w:date="2017-04-30T19:28:00Z">
            <w:rPr>
              <w:rFonts w:ascii="Calibri" w:hAnsi="Calibri" w:cs="Calibri"/>
              <w:sz w:val="32"/>
              <w:szCs w:val="32"/>
            </w:rPr>
          </w:rPrChange>
        </w:rPr>
        <w:t>and he, probably, expired without a struggle.</w:t>
      </w:r>
      <w:r w:rsidR="00B7756F" w:rsidRPr="00C93E5C">
        <w:rPr>
          <w:rFonts w:ascii="Helvetica" w:hAnsi="Helvetica" w:cs="Calibri"/>
          <w:sz w:val="32"/>
          <w:szCs w:val="32"/>
          <w:rPrChange w:id="5706" w:author="Ryan" w:date="2017-04-30T19:28:00Z">
            <w:rPr>
              <w:rFonts w:ascii="Calibri" w:hAnsi="Calibri" w:cs="Calibri"/>
              <w:sz w:val="32"/>
              <w:szCs w:val="32"/>
            </w:rPr>
          </w:rPrChange>
        </w:rPr>
        <w:t>--</w:t>
      </w:r>
      <w:r w:rsidRPr="00C93E5C">
        <w:rPr>
          <w:rFonts w:ascii="Helvetica" w:hAnsi="Helvetica" w:cs="Calibri"/>
          <w:sz w:val="32"/>
          <w:szCs w:val="32"/>
          <w:rPrChange w:id="5707" w:author="Ryan" w:date="2017-04-30T19:28:00Z">
            <w:rPr>
              <w:rFonts w:ascii="Calibri" w:hAnsi="Calibri" w:cs="Calibri"/>
              <w:sz w:val="32"/>
              <w:szCs w:val="32"/>
            </w:rPr>
          </w:rPrChange>
        </w:rPr>
        <w:t xml:space="preserve"> </w:t>
      </w:r>
    </w:p>
    <w:p w14:paraId="33B12A5C" w14:textId="77777777" w:rsidR="00FD0CC1" w:rsidRPr="00C93E5C" w:rsidRDefault="00FD0CC1" w:rsidP="00FD0CC1">
      <w:pPr>
        <w:spacing w:after="0"/>
        <w:rPr>
          <w:rFonts w:ascii="Helvetica" w:hAnsi="Helvetica" w:cs="Calibri"/>
          <w:sz w:val="32"/>
          <w:szCs w:val="32"/>
          <w:rPrChange w:id="5708" w:author="Ryan" w:date="2017-04-30T19:28:00Z">
            <w:rPr>
              <w:rFonts w:ascii="Calibri" w:hAnsi="Calibri" w:cs="Calibri"/>
              <w:sz w:val="32"/>
              <w:szCs w:val="32"/>
            </w:rPr>
          </w:rPrChange>
        </w:rPr>
      </w:pPr>
      <w:r w:rsidRPr="00C93E5C">
        <w:rPr>
          <w:rFonts w:ascii="Helvetica" w:hAnsi="Helvetica" w:cs="Calibri"/>
          <w:sz w:val="32"/>
          <w:szCs w:val="32"/>
          <w:rPrChange w:id="5709" w:author="Ryan" w:date="2017-04-30T19:28:00Z">
            <w:rPr>
              <w:rFonts w:ascii="Calibri" w:hAnsi="Calibri" w:cs="Calibri"/>
              <w:sz w:val="32"/>
              <w:szCs w:val="32"/>
            </w:rPr>
          </w:rPrChange>
        </w:rPr>
        <w:t xml:space="preserve">Thus died a man of whom it may, with propriety, be </w:t>
      </w:r>
    </w:p>
    <w:p w14:paraId="2EB2D826" w14:textId="77777777" w:rsidR="00FD0CC1" w:rsidRPr="00C93E5C" w:rsidRDefault="00FD0CC1" w:rsidP="00FD0CC1">
      <w:pPr>
        <w:spacing w:after="0"/>
        <w:rPr>
          <w:rFonts w:ascii="Helvetica" w:hAnsi="Helvetica" w:cs="Calibri"/>
          <w:sz w:val="32"/>
          <w:szCs w:val="32"/>
          <w:rPrChange w:id="5710" w:author="Ryan" w:date="2017-04-30T19:28:00Z">
            <w:rPr>
              <w:rFonts w:ascii="Calibri" w:hAnsi="Calibri" w:cs="Calibri"/>
              <w:sz w:val="32"/>
              <w:szCs w:val="32"/>
            </w:rPr>
          </w:rPrChange>
        </w:rPr>
      </w:pPr>
      <w:r w:rsidRPr="00C93E5C">
        <w:rPr>
          <w:rFonts w:ascii="Helvetica" w:hAnsi="Helvetica" w:cs="Calibri"/>
          <w:sz w:val="32"/>
          <w:szCs w:val="32"/>
          <w:rPrChange w:id="5711" w:author="Ryan" w:date="2017-04-30T19:28:00Z">
            <w:rPr>
              <w:rFonts w:ascii="Calibri" w:hAnsi="Calibri" w:cs="Calibri"/>
              <w:sz w:val="32"/>
              <w:szCs w:val="32"/>
            </w:rPr>
          </w:rPrChange>
        </w:rPr>
        <w:t xml:space="preserve">said, was </w:t>
      </w:r>
      <w:r w:rsidRPr="00C93E5C">
        <w:rPr>
          <w:rFonts w:ascii="Helvetica" w:hAnsi="Helvetica" w:cs="Calibri"/>
          <w:i/>
          <w:sz w:val="32"/>
          <w:szCs w:val="32"/>
          <w:rPrChange w:id="5712" w:author="Ryan" w:date="2017-04-30T19:28:00Z">
            <w:rPr>
              <w:rFonts w:ascii="Calibri" w:hAnsi="Calibri" w:cs="Calibri"/>
              <w:i/>
              <w:sz w:val="32"/>
              <w:szCs w:val="32"/>
            </w:rPr>
          </w:rPrChange>
        </w:rPr>
        <w:t>innocently</w:t>
      </w:r>
      <w:r w:rsidRPr="00C93E5C">
        <w:rPr>
          <w:rFonts w:ascii="Helvetica" w:hAnsi="Helvetica" w:cs="Calibri"/>
          <w:sz w:val="32"/>
          <w:szCs w:val="32"/>
          <w:rPrChange w:id="5713" w:author="Ryan" w:date="2017-04-30T19:28:00Z">
            <w:rPr>
              <w:rFonts w:ascii="Calibri" w:hAnsi="Calibri" w:cs="Calibri"/>
              <w:sz w:val="32"/>
              <w:szCs w:val="32"/>
            </w:rPr>
          </w:rPrChange>
        </w:rPr>
        <w:t xml:space="preserve"> guilty of offences at which </w:t>
      </w:r>
    </w:p>
    <w:p w14:paraId="1E1B03A5" w14:textId="77777777" w:rsidR="00FD0CC1" w:rsidRPr="00C93E5C" w:rsidRDefault="00FD0CC1" w:rsidP="00FD0CC1">
      <w:pPr>
        <w:spacing w:after="0"/>
        <w:rPr>
          <w:rFonts w:ascii="Helvetica" w:hAnsi="Helvetica" w:cs="Calibri"/>
          <w:sz w:val="32"/>
          <w:szCs w:val="32"/>
          <w:rPrChange w:id="5714" w:author="Ryan" w:date="2017-04-30T19:28:00Z">
            <w:rPr>
              <w:rFonts w:ascii="Calibri" w:hAnsi="Calibri" w:cs="Calibri"/>
              <w:sz w:val="32"/>
              <w:szCs w:val="32"/>
            </w:rPr>
          </w:rPrChange>
        </w:rPr>
      </w:pPr>
      <w:r w:rsidRPr="00C93E5C">
        <w:rPr>
          <w:rFonts w:ascii="Helvetica" w:hAnsi="Helvetica" w:cs="Calibri"/>
          <w:sz w:val="32"/>
          <w:szCs w:val="32"/>
          <w:rPrChange w:id="5715" w:author="Ryan" w:date="2017-04-30T19:28:00Z">
            <w:rPr>
              <w:rFonts w:ascii="Calibri" w:hAnsi="Calibri" w:cs="Calibri"/>
              <w:sz w:val="32"/>
              <w:szCs w:val="32"/>
            </w:rPr>
          </w:rPrChange>
        </w:rPr>
        <w:t>human nature revolts with terror, and who, per-</w:t>
      </w:r>
    </w:p>
    <w:p w14:paraId="0D67A29E" w14:textId="77777777" w:rsidR="00FD0CC1" w:rsidRPr="00C93E5C" w:rsidRDefault="00FD0CC1" w:rsidP="00FD0CC1">
      <w:pPr>
        <w:spacing w:after="0"/>
        <w:rPr>
          <w:rFonts w:ascii="Helvetica" w:hAnsi="Helvetica" w:cs="Calibri"/>
          <w:sz w:val="32"/>
          <w:szCs w:val="32"/>
          <w:rPrChange w:id="5716" w:author="Ryan" w:date="2017-04-30T19:28:00Z">
            <w:rPr>
              <w:rFonts w:ascii="Calibri" w:hAnsi="Calibri" w:cs="Calibri"/>
              <w:sz w:val="32"/>
              <w:szCs w:val="32"/>
            </w:rPr>
          </w:rPrChange>
        </w:rPr>
      </w:pPr>
      <w:r w:rsidRPr="00C93E5C">
        <w:rPr>
          <w:rFonts w:ascii="Helvetica" w:hAnsi="Helvetica" w:cs="Calibri"/>
          <w:sz w:val="32"/>
          <w:szCs w:val="32"/>
          <w:rPrChange w:id="5717" w:author="Ryan" w:date="2017-04-30T19:28:00Z">
            <w:rPr>
              <w:rFonts w:ascii="Calibri" w:hAnsi="Calibri" w:cs="Calibri"/>
              <w:sz w:val="32"/>
              <w:szCs w:val="32"/>
            </w:rPr>
          </w:rPrChange>
        </w:rPr>
        <w:t xml:space="preserve">haps, had never been conscious of a single act </w:t>
      </w:r>
    </w:p>
    <w:p w14:paraId="5BD63A6C" w14:textId="77777777" w:rsidR="00FD0CC1" w:rsidRPr="00C93E5C" w:rsidRDefault="00FD0CC1" w:rsidP="00FD0CC1">
      <w:pPr>
        <w:spacing w:after="0"/>
        <w:rPr>
          <w:rFonts w:ascii="Helvetica" w:hAnsi="Helvetica" w:cs="Calibri"/>
          <w:sz w:val="32"/>
          <w:szCs w:val="32"/>
          <w:rPrChange w:id="5718" w:author="Ryan" w:date="2017-04-30T19:28:00Z">
            <w:rPr>
              <w:rFonts w:ascii="Calibri" w:hAnsi="Calibri" w:cs="Calibri"/>
              <w:sz w:val="32"/>
              <w:szCs w:val="32"/>
            </w:rPr>
          </w:rPrChange>
        </w:rPr>
      </w:pPr>
      <w:r w:rsidRPr="00C93E5C">
        <w:rPr>
          <w:rFonts w:ascii="Helvetica" w:hAnsi="Helvetica" w:cs="Calibri"/>
          <w:sz w:val="32"/>
          <w:szCs w:val="32"/>
          <w:rPrChange w:id="5719" w:author="Ryan" w:date="2017-04-30T19:28:00Z">
            <w:rPr>
              <w:rFonts w:ascii="Calibri" w:hAnsi="Calibri" w:cs="Calibri"/>
              <w:sz w:val="32"/>
              <w:szCs w:val="32"/>
            </w:rPr>
          </w:rPrChange>
        </w:rPr>
        <w:t>which is generally denominated criminal. He</w:t>
      </w:r>
    </w:p>
    <w:p w14:paraId="448C35D3" w14:textId="77777777" w:rsidR="00FD0CC1" w:rsidRPr="00C93E5C" w:rsidRDefault="00FD0CC1" w:rsidP="00FD0CC1">
      <w:pPr>
        <w:spacing w:after="0"/>
        <w:rPr>
          <w:rFonts w:ascii="Helvetica" w:hAnsi="Helvetica" w:cs="Calibri"/>
          <w:sz w:val="32"/>
          <w:szCs w:val="32"/>
          <w:rPrChange w:id="5720" w:author="Ryan" w:date="2017-04-30T19:28:00Z">
            <w:rPr>
              <w:rFonts w:ascii="Calibri" w:hAnsi="Calibri" w:cs="Calibri"/>
              <w:sz w:val="32"/>
              <w:szCs w:val="32"/>
            </w:rPr>
          </w:rPrChange>
        </w:rPr>
      </w:pPr>
      <w:r w:rsidRPr="00C93E5C">
        <w:rPr>
          <w:rFonts w:ascii="Helvetica" w:hAnsi="Helvetica" w:cs="Calibri"/>
          <w:sz w:val="32"/>
          <w:szCs w:val="32"/>
          <w:rPrChange w:id="5721" w:author="Ryan" w:date="2017-04-30T19:28:00Z">
            <w:rPr>
              <w:rFonts w:ascii="Calibri" w:hAnsi="Calibri" w:cs="Calibri"/>
              <w:sz w:val="32"/>
              <w:szCs w:val="32"/>
            </w:rPr>
          </w:rPrChange>
        </w:rPr>
        <w:t xml:space="preserve">possessed a noble, brave, and generous spirit; but </w:t>
      </w:r>
    </w:p>
    <w:p w14:paraId="51F9AB67" w14:textId="77777777" w:rsidR="00FD0CC1" w:rsidRPr="00C93E5C" w:rsidRDefault="00FD0CC1" w:rsidP="00FD0CC1">
      <w:pPr>
        <w:spacing w:after="0"/>
        <w:rPr>
          <w:rFonts w:ascii="Helvetica" w:hAnsi="Helvetica" w:cs="Calibri"/>
          <w:sz w:val="32"/>
          <w:szCs w:val="32"/>
          <w:rPrChange w:id="5722" w:author="Ryan" w:date="2017-04-30T19:28:00Z">
            <w:rPr>
              <w:rFonts w:ascii="Calibri" w:hAnsi="Calibri" w:cs="Calibri"/>
              <w:sz w:val="32"/>
              <w:szCs w:val="32"/>
            </w:rPr>
          </w:rPrChange>
        </w:rPr>
      </w:pPr>
      <w:r w:rsidRPr="00C93E5C">
        <w:rPr>
          <w:rFonts w:ascii="Helvetica" w:hAnsi="Helvetica" w:cs="Calibri"/>
          <w:sz w:val="32"/>
          <w:szCs w:val="32"/>
          <w:rPrChange w:id="5723" w:author="Ryan" w:date="2017-04-30T19:28:00Z">
            <w:rPr>
              <w:rFonts w:ascii="Calibri" w:hAnsi="Calibri" w:cs="Calibri"/>
              <w:sz w:val="32"/>
              <w:szCs w:val="32"/>
            </w:rPr>
          </w:rPrChange>
        </w:rPr>
        <w:t xml:space="preserve">the evil torrent of life bore too heavily upon him, </w:t>
      </w:r>
    </w:p>
    <w:p w14:paraId="723180C1" w14:textId="77777777" w:rsidR="00FD0CC1" w:rsidRPr="00C93E5C" w:rsidRDefault="00FD0CC1" w:rsidP="00FD0CC1">
      <w:pPr>
        <w:spacing w:after="0"/>
        <w:rPr>
          <w:rFonts w:ascii="Helvetica" w:hAnsi="Helvetica" w:cs="Calibri"/>
          <w:sz w:val="32"/>
          <w:szCs w:val="32"/>
          <w:rPrChange w:id="5724" w:author="Ryan" w:date="2017-04-30T19:28:00Z">
            <w:rPr>
              <w:rFonts w:ascii="Calibri" w:hAnsi="Calibri" w:cs="Calibri"/>
              <w:sz w:val="32"/>
              <w:szCs w:val="32"/>
            </w:rPr>
          </w:rPrChange>
        </w:rPr>
      </w:pPr>
      <w:r w:rsidRPr="00C93E5C">
        <w:rPr>
          <w:rFonts w:ascii="Helvetica" w:hAnsi="Helvetica" w:cs="Calibri"/>
          <w:sz w:val="32"/>
          <w:szCs w:val="32"/>
          <w:rPrChange w:id="5725" w:author="Ryan" w:date="2017-04-30T19:28:00Z">
            <w:rPr>
              <w:rFonts w:ascii="Calibri" w:hAnsi="Calibri" w:cs="Calibri"/>
              <w:sz w:val="32"/>
              <w:szCs w:val="32"/>
            </w:rPr>
          </w:rPrChange>
        </w:rPr>
        <w:t xml:space="preserve">and he fell a victim to the wayward and </w:t>
      </w:r>
      <w:proofErr w:type="spellStart"/>
      <w:r w:rsidRPr="00C93E5C">
        <w:rPr>
          <w:rFonts w:ascii="Helvetica" w:hAnsi="Helvetica" w:cs="Calibri"/>
          <w:sz w:val="32"/>
          <w:szCs w:val="32"/>
          <w:rPrChange w:id="5726" w:author="Ryan" w:date="2017-04-30T19:28:00Z">
            <w:rPr>
              <w:rFonts w:ascii="Calibri" w:hAnsi="Calibri" w:cs="Calibri"/>
              <w:sz w:val="32"/>
              <w:szCs w:val="32"/>
            </w:rPr>
          </w:rPrChange>
        </w:rPr>
        <w:t>irresistable</w:t>
      </w:r>
      <w:proofErr w:type="spellEnd"/>
      <w:r w:rsidRPr="00C93E5C">
        <w:rPr>
          <w:rFonts w:ascii="Helvetica" w:hAnsi="Helvetica" w:cs="Calibri"/>
          <w:sz w:val="32"/>
          <w:szCs w:val="32"/>
          <w:rPrChange w:id="5727" w:author="Ryan" w:date="2017-04-30T19:28:00Z">
            <w:rPr>
              <w:rFonts w:ascii="Calibri" w:hAnsi="Calibri" w:cs="Calibri"/>
              <w:sz w:val="32"/>
              <w:szCs w:val="32"/>
            </w:rPr>
          </w:rPrChange>
        </w:rPr>
        <w:t xml:space="preserve"> </w:t>
      </w:r>
    </w:p>
    <w:p w14:paraId="7025735B" w14:textId="77777777" w:rsidR="00FD0CC1" w:rsidRPr="00C93E5C" w:rsidRDefault="00FD0CC1" w:rsidP="00FD0CC1">
      <w:pPr>
        <w:spacing w:after="0"/>
        <w:rPr>
          <w:rFonts w:ascii="Helvetica" w:hAnsi="Helvetica" w:cs="Calibri"/>
          <w:sz w:val="32"/>
          <w:szCs w:val="32"/>
          <w:rPrChange w:id="5728" w:author="Ryan" w:date="2017-04-30T19:28:00Z">
            <w:rPr>
              <w:rFonts w:ascii="Calibri" w:hAnsi="Calibri" w:cs="Calibri"/>
              <w:sz w:val="32"/>
              <w:szCs w:val="32"/>
            </w:rPr>
          </w:rPrChange>
        </w:rPr>
      </w:pPr>
      <w:r w:rsidRPr="00C93E5C">
        <w:rPr>
          <w:rFonts w:ascii="Helvetica" w:hAnsi="Helvetica" w:cs="Calibri"/>
          <w:sz w:val="32"/>
          <w:szCs w:val="32"/>
          <w:rPrChange w:id="5729" w:author="Ryan" w:date="2017-04-30T19:28:00Z">
            <w:rPr>
              <w:rFonts w:ascii="Calibri" w:hAnsi="Calibri" w:cs="Calibri"/>
              <w:sz w:val="32"/>
              <w:szCs w:val="32"/>
            </w:rPr>
          </w:rPrChange>
        </w:rPr>
        <w:t>decrees of fate.</w:t>
      </w:r>
    </w:p>
    <w:p w14:paraId="67C76504" w14:textId="482FC16A" w:rsidR="00FD0CC1" w:rsidRPr="00C93E5C" w:rsidRDefault="00FD0CC1" w:rsidP="007D5C8B">
      <w:pPr>
        <w:spacing w:after="0"/>
        <w:ind w:firstLine="800"/>
        <w:rPr>
          <w:rFonts w:ascii="Helvetica" w:hAnsi="Helvetica" w:cs="Calibri"/>
          <w:sz w:val="32"/>
          <w:szCs w:val="32"/>
          <w:rPrChange w:id="5730" w:author="Ryan" w:date="2017-04-30T19:28:00Z">
            <w:rPr>
              <w:rFonts w:ascii="Calibri" w:hAnsi="Calibri" w:cs="Calibri"/>
              <w:sz w:val="32"/>
              <w:szCs w:val="32"/>
            </w:rPr>
          </w:rPrChange>
        </w:rPr>
      </w:pPr>
      <w:r w:rsidRPr="00C93E5C">
        <w:rPr>
          <w:rFonts w:ascii="Helvetica" w:hAnsi="Helvetica" w:cs="Calibri"/>
          <w:sz w:val="32"/>
          <w:szCs w:val="32"/>
          <w:rPrChange w:id="5731" w:author="Ryan" w:date="2017-04-30T19:28:00Z">
            <w:rPr>
              <w:rFonts w:ascii="Calibri" w:hAnsi="Calibri" w:cs="Calibri"/>
              <w:sz w:val="32"/>
              <w:szCs w:val="32"/>
            </w:rPr>
          </w:rPrChange>
        </w:rPr>
        <w:t xml:space="preserve">Some time after this, Albert and Eliza married: </w:t>
      </w:r>
    </w:p>
    <w:p w14:paraId="677B2723" w14:textId="77777777" w:rsidR="00FD0CC1" w:rsidRPr="00C93E5C" w:rsidRDefault="00FD0CC1" w:rsidP="00FD0CC1">
      <w:pPr>
        <w:spacing w:after="0"/>
        <w:rPr>
          <w:rFonts w:ascii="Helvetica" w:hAnsi="Helvetica" w:cs="Calibri"/>
          <w:sz w:val="32"/>
          <w:szCs w:val="32"/>
          <w:rPrChange w:id="5732" w:author="Ryan" w:date="2017-04-30T19:28:00Z">
            <w:rPr>
              <w:rFonts w:ascii="Calibri" w:hAnsi="Calibri" w:cs="Calibri"/>
              <w:sz w:val="32"/>
              <w:szCs w:val="32"/>
            </w:rPr>
          </w:rPrChange>
        </w:rPr>
      </w:pPr>
      <w:r w:rsidRPr="00C93E5C">
        <w:rPr>
          <w:rFonts w:ascii="Helvetica" w:hAnsi="Helvetica" w:cs="Calibri"/>
          <w:sz w:val="32"/>
          <w:szCs w:val="32"/>
          <w:rPrChange w:id="5733" w:author="Ryan" w:date="2017-04-30T19:28:00Z">
            <w:rPr>
              <w:rFonts w:ascii="Calibri" w:hAnsi="Calibri" w:cs="Calibri"/>
              <w:sz w:val="32"/>
              <w:szCs w:val="32"/>
            </w:rPr>
          </w:rPrChange>
        </w:rPr>
        <w:t xml:space="preserve">he had deposited the property which he had </w:t>
      </w:r>
      <w:proofErr w:type="spellStart"/>
      <w:r w:rsidRPr="00C93E5C">
        <w:rPr>
          <w:rFonts w:ascii="Helvetica" w:hAnsi="Helvetica" w:cs="Calibri"/>
          <w:sz w:val="32"/>
          <w:szCs w:val="32"/>
          <w:rPrChange w:id="5734" w:author="Ryan" w:date="2017-04-30T19:28:00Z">
            <w:rPr>
              <w:rFonts w:ascii="Calibri" w:hAnsi="Calibri" w:cs="Calibri"/>
              <w:sz w:val="32"/>
              <w:szCs w:val="32"/>
            </w:rPr>
          </w:rPrChange>
        </w:rPr>
        <w:t>ob</w:t>
      </w:r>
      <w:proofErr w:type="spellEnd"/>
      <w:r w:rsidRPr="00C93E5C">
        <w:rPr>
          <w:rFonts w:ascii="Helvetica" w:hAnsi="Helvetica" w:cs="Calibri"/>
          <w:sz w:val="32"/>
          <w:szCs w:val="32"/>
          <w:rPrChange w:id="5735" w:author="Ryan" w:date="2017-04-30T19:28:00Z">
            <w:rPr>
              <w:rFonts w:ascii="Calibri" w:hAnsi="Calibri" w:cs="Calibri"/>
              <w:sz w:val="32"/>
              <w:szCs w:val="32"/>
            </w:rPr>
          </w:rPrChange>
        </w:rPr>
        <w:t>-</w:t>
      </w:r>
    </w:p>
    <w:p w14:paraId="7A995E00" w14:textId="60F90B84" w:rsidR="00FD0CC1" w:rsidRPr="00C93E5C" w:rsidRDefault="00B7756F" w:rsidP="00FD0CC1">
      <w:pPr>
        <w:spacing w:after="0"/>
        <w:rPr>
          <w:rFonts w:ascii="Helvetica" w:hAnsi="Helvetica" w:cs="Calibri"/>
          <w:sz w:val="32"/>
          <w:szCs w:val="32"/>
          <w:rPrChange w:id="5736" w:author="Ryan" w:date="2017-04-30T19:28:00Z">
            <w:rPr>
              <w:rFonts w:ascii="Calibri" w:hAnsi="Calibri" w:cs="Calibri"/>
              <w:sz w:val="32"/>
              <w:szCs w:val="32"/>
            </w:rPr>
          </w:rPrChange>
        </w:rPr>
      </w:pPr>
      <w:proofErr w:type="spellStart"/>
      <w:r w:rsidRPr="00C93E5C">
        <w:rPr>
          <w:rFonts w:ascii="Helvetica" w:hAnsi="Helvetica" w:cs="Calibri"/>
          <w:sz w:val="32"/>
          <w:szCs w:val="32"/>
          <w:rPrChange w:id="5737" w:author="Ryan" w:date="2017-04-30T19:28:00Z">
            <w:rPr>
              <w:rFonts w:ascii="Calibri" w:hAnsi="Calibri" w:cs="Calibri"/>
              <w:sz w:val="32"/>
              <w:szCs w:val="32"/>
            </w:rPr>
          </w:rPrChange>
        </w:rPr>
        <w:t>tained</w:t>
      </w:r>
      <w:proofErr w:type="spellEnd"/>
      <w:r w:rsidRPr="00C93E5C">
        <w:rPr>
          <w:rFonts w:ascii="Helvetica" w:hAnsi="Helvetica" w:cs="Calibri"/>
          <w:sz w:val="32"/>
          <w:szCs w:val="32"/>
          <w:rPrChange w:id="5738" w:author="Ryan" w:date="2017-04-30T19:28:00Z">
            <w:rPr>
              <w:rFonts w:ascii="Calibri" w:hAnsi="Calibri" w:cs="Calibri"/>
              <w:sz w:val="32"/>
              <w:szCs w:val="32"/>
            </w:rPr>
          </w:rPrChange>
        </w:rPr>
        <w:t xml:space="preserve"> in the English fund</w:t>
      </w:r>
      <w:r w:rsidR="00FD0CC1" w:rsidRPr="00C93E5C">
        <w:rPr>
          <w:rFonts w:ascii="Helvetica" w:hAnsi="Helvetica" w:cs="Calibri"/>
          <w:sz w:val="32"/>
          <w:szCs w:val="32"/>
          <w:rPrChange w:id="5739" w:author="Ryan" w:date="2017-04-30T19:28:00Z">
            <w:rPr>
              <w:rFonts w:ascii="Calibri" w:hAnsi="Calibri" w:cs="Calibri"/>
              <w:sz w:val="32"/>
              <w:szCs w:val="32"/>
            </w:rPr>
          </w:rPrChange>
        </w:rPr>
        <w:t xml:space="preserve">, which he now wrote </w:t>
      </w:r>
    </w:p>
    <w:p w14:paraId="68B8229B" w14:textId="77777777" w:rsidR="00FD0CC1" w:rsidRPr="00C93E5C" w:rsidRDefault="00FD0CC1" w:rsidP="00FD0CC1">
      <w:pPr>
        <w:spacing w:after="0"/>
        <w:rPr>
          <w:rFonts w:ascii="Helvetica" w:hAnsi="Helvetica" w:cs="Calibri"/>
          <w:sz w:val="32"/>
          <w:szCs w:val="32"/>
          <w:rPrChange w:id="5740" w:author="Ryan" w:date="2017-04-30T19:28:00Z">
            <w:rPr>
              <w:rFonts w:ascii="Calibri" w:hAnsi="Calibri" w:cs="Calibri"/>
              <w:sz w:val="32"/>
              <w:szCs w:val="32"/>
            </w:rPr>
          </w:rPrChange>
        </w:rPr>
      </w:pPr>
      <w:r w:rsidRPr="00C93E5C">
        <w:rPr>
          <w:rFonts w:ascii="Helvetica" w:hAnsi="Helvetica" w:cs="Calibri"/>
          <w:sz w:val="32"/>
          <w:szCs w:val="32"/>
          <w:rPrChange w:id="5741" w:author="Ryan" w:date="2017-04-30T19:28:00Z">
            <w:rPr>
              <w:rFonts w:ascii="Calibri" w:hAnsi="Calibri" w:cs="Calibri"/>
              <w:sz w:val="32"/>
              <w:szCs w:val="32"/>
            </w:rPr>
          </w:rPrChange>
        </w:rPr>
        <w:t>for, and received. They then took leave of the</w:t>
      </w:r>
    </w:p>
    <w:p w14:paraId="7B1470D7" w14:textId="77777777" w:rsidR="00FD0CC1" w:rsidRPr="00C93E5C" w:rsidRDefault="00FD0CC1" w:rsidP="00FD0CC1">
      <w:pPr>
        <w:spacing w:after="0"/>
        <w:rPr>
          <w:rFonts w:ascii="Helvetica" w:hAnsi="Helvetica" w:cs="Calibri"/>
          <w:sz w:val="32"/>
          <w:szCs w:val="32"/>
          <w:rPrChange w:id="5742" w:author="Ryan" w:date="2017-04-30T19:28:00Z">
            <w:rPr>
              <w:rFonts w:ascii="Calibri" w:hAnsi="Calibri" w:cs="Calibri"/>
              <w:sz w:val="32"/>
              <w:szCs w:val="32"/>
            </w:rPr>
          </w:rPrChange>
        </w:rPr>
      </w:pPr>
      <w:r w:rsidRPr="00C93E5C">
        <w:rPr>
          <w:rFonts w:ascii="Helvetica" w:hAnsi="Helvetica" w:cs="Calibri"/>
          <w:sz w:val="32"/>
          <w:szCs w:val="32"/>
          <w:rPrChange w:id="5743" w:author="Ryan" w:date="2017-04-30T19:28:00Z">
            <w:rPr>
              <w:rFonts w:ascii="Calibri" w:hAnsi="Calibri" w:cs="Calibri"/>
              <w:sz w:val="32"/>
              <w:szCs w:val="32"/>
            </w:rPr>
          </w:rPrChange>
        </w:rPr>
        <w:t xml:space="preserve">place where these scenes were transacted; they </w:t>
      </w:r>
    </w:p>
    <w:p w14:paraId="5A39F4D2" w14:textId="77777777" w:rsidR="00FD0CC1" w:rsidRPr="00C93E5C" w:rsidRDefault="00FD0CC1" w:rsidP="00FD0CC1">
      <w:pPr>
        <w:spacing w:after="0"/>
        <w:rPr>
          <w:rFonts w:ascii="Helvetica" w:hAnsi="Helvetica" w:cs="Calibri"/>
          <w:sz w:val="32"/>
          <w:szCs w:val="32"/>
          <w:rPrChange w:id="5744" w:author="Ryan" w:date="2017-04-30T19:28:00Z">
            <w:rPr>
              <w:rFonts w:ascii="Calibri" w:hAnsi="Calibri" w:cs="Calibri"/>
              <w:sz w:val="32"/>
              <w:szCs w:val="32"/>
            </w:rPr>
          </w:rPrChange>
        </w:rPr>
      </w:pPr>
      <w:r w:rsidRPr="00C93E5C">
        <w:rPr>
          <w:rFonts w:ascii="Helvetica" w:hAnsi="Helvetica" w:cs="Calibri"/>
          <w:sz w:val="32"/>
          <w:szCs w:val="32"/>
          <w:rPrChange w:id="5745" w:author="Ryan" w:date="2017-04-30T19:28:00Z">
            <w:rPr>
              <w:rFonts w:ascii="Calibri" w:hAnsi="Calibri" w:cs="Calibri"/>
              <w:sz w:val="32"/>
              <w:szCs w:val="32"/>
            </w:rPr>
          </w:rPrChange>
        </w:rPr>
        <w:t>removed on to the main, a considerable distance</w:t>
      </w:r>
    </w:p>
    <w:p w14:paraId="7C71FAEC" w14:textId="77777777" w:rsidR="00FD0CC1" w:rsidRPr="00C93E5C" w:rsidRDefault="00FD0CC1" w:rsidP="00FD0CC1">
      <w:pPr>
        <w:spacing w:after="0"/>
        <w:rPr>
          <w:rFonts w:ascii="Helvetica" w:hAnsi="Helvetica" w:cs="Calibri"/>
          <w:sz w:val="32"/>
          <w:szCs w:val="32"/>
          <w:rPrChange w:id="5746" w:author="Ryan" w:date="2017-04-30T19:28:00Z">
            <w:rPr>
              <w:rFonts w:ascii="Calibri" w:hAnsi="Calibri" w:cs="Calibri"/>
              <w:sz w:val="32"/>
              <w:szCs w:val="32"/>
            </w:rPr>
          </w:rPrChange>
        </w:rPr>
      </w:pPr>
      <w:r w:rsidRPr="00C93E5C">
        <w:rPr>
          <w:rFonts w:ascii="Helvetica" w:hAnsi="Helvetica" w:cs="Calibri"/>
          <w:sz w:val="32"/>
          <w:szCs w:val="32"/>
          <w:rPrChange w:id="5747" w:author="Ryan" w:date="2017-04-30T19:28:00Z">
            <w:rPr>
              <w:rFonts w:ascii="Calibri" w:hAnsi="Calibri" w:cs="Calibri"/>
              <w:sz w:val="32"/>
              <w:szCs w:val="32"/>
            </w:rPr>
          </w:rPrChange>
        </w:rPr>
        <w:t xml:space="preserve">up Connecticut River, where they settled in an </w:t>
      </w:r>
    </w:p>
    <w:p w14:paraId="3BB41962" w14:textId="77777777" w:rsidR="00FD0CC1" w:rsidRPr="00C93E5C" w:rsidRDefault="00FD0CC1" w:rsidP="00FD0CC1">
      <w:pPr>
        <w:spacing w:after="0"/>
        <w:rPr>
          <w:rFonts w:ascii="Helvetica" w:hAnsi="Helvetica" w:cs="Calibri"/>
          <w:sz w:val="32"/>
          <w:szCs w:val="32"/>
          <w:rPrChange w:id="5748" w:author="Ryan" w:date="2017-04-30T19:28:00Z">
            <w:rPr>
              <w:rFonts w:ascii="Calibri" w:hAnsi="Calibri" w:cs="Calibri"/>
              <w:sz w:val="32"/>
              <w:szCs w:val="32"/>
            </w:rPr>
          </w:rPrChange>
        </w:rPr>
      </w:pPr>
      <w:r w:rsidRPr="00C93E5C">
        <w:rPr>
          <w:rFonts w:ascii="Helvetica" w:hAnsi="Helvetica" w:cs="Calibri"/>
          <w:sz w:val="32"/>
          <w:szCs w:val="32"/>
          <w:rPrChange w:id="5749" w:author="Ryan" w:date="2017-04-30T19:28:00Z">
            <w:rPr>
              <w:rFonts w:ascii="Calibri" w:hAnsi="Calibri" w:cs="Calibri"/>
              <w:sz w:val="32"/>
              <w:szCs w:val="32"/>
            </w:rPr>
          </w:rPrChange>
        </w:rPr>
        <w:t xml:space="preserve">unfrequented part of the country. Albert sent for </w:t>
      </w:r>
    </w:p>
    <w:p w14:paraId="073EA2F1" w14:textId="77777777" w:rsidR="00FD0CC1" w:rsidRPr="00C93E5C" w:rsidRDefault="00FD0CC1" w:rsidP="00FD0CC1">
      <w:pPr>
        <w:spacing w:after="0"/>
        <w:rPr>
          <w:rFonts w:ascii="Helvetica" w:hAnsi="Helvetica" w:cs="Calibri"/>
          <w:sz w:val="32"/>
          <w:szCs w:val="32"/>
          <w:rPrChange w:id="5750" w:author="Ryan" w:date="2017-04-30T19:28:00Z">
            <w:rPr>
              <w:rFonts w:ascii="Calibri" w:hAnsi="Calibri" w:cs="Calibri"/>
              <w:sz w:val="32"/>
              <w:szCs w:val="32"/>
            </w:rPr>
          </w:rPrChange>
        </w:rPr>
      </w:pPr>
      <w:r w:rsidRPr="00C93E5C">
        <w:rPr>
          <w:rFonts w:ascii="Helvetica" w:hAnsi="Helvetica" w:cs="Calibri"/>
          <w:sz w:val="32"/>
          <w:szCs w:val="32"/>
          <w:rPrChange w:id="5751" w:author="Ryan" w:date="2017-04-30T19:28:00Z">
            <w:rPr>
              <w:rFonts w:ascii="Calibri" w:hAnsi="Calibri" w:cs="Calibri"/>
              <w:sz w:val="32"/>
              <w:szCs w:val="32"/>
            </w:rPr>
          </w:rPrChange>
        </w:rPr>
        <w:lastRenderedPageBreak/>
        <w:t xml:space="preserve">his mother, who with tears of joy was received </w:t>
      </w:r>
    </w:p>
    <w:p w14:paraId="08FD9EF7" w14:textId="77777777" w:rsidR="00FD0CC1" w:rsidRPr="00C93E5C" w:rsidRDefault="00FD0CC1" w:rsidP="00FD0CC1">
      <w:pPr>
        <w:spacing w:after="0"/>
        <w:rPr>
          <w:rFonts w:ascii="Helvetica" w:hAnsi="Helvetica" w:cs="Calibri"/>
          <w:sz w:val="32"/>
          <w:szCs w:val="32"/>
          <w:rPrChange w:id="5752" w:author="Ryan" w:date="2017-04-30T19:28:00Z">
            <w:rPr>
              <w:rFonts w:ascii="Calibri" w:hAnsi="Calibri" w:cs="Calibri"/>
              <w:sz w:val="32"/>
              <w:szCs w:val="32"/>
            </w:rPr>
          </w:rPrChange>
        </w:rPr>
      </w:pPr>
      <w:r w:rsidRPr="00C93E5C">
        <w:rPr>
          <w:rFonts w:ascii="Helvetica" w:hAnsi="Helvetica" w:cs="Calibri"/>
          <w:sz w:val="32"/>
          <w:szCs w:val="32"/>
          <w:rPrChange w:id="5753" w:author="Ryan" w:date="2017-04-30T19:28:00Z">
            <w:rPr>
              <w:rFonts w:ascii="Calibri" w:hAnsi="Calibri" w:cs="Calibri"/>
              <w:sz w:val="32"/>
              <w:szCs w:val="32"/>
            </w:rPr>
          </w:rPrChange>
        </w:rPr>
        <w:t xml:space="preserve">by her children, Albert and Eliza. There they </w:t>
      </w:r>
    </w:p>
    <w:p w14:paraId="04C8320A" w14:textId="77777777" w:rsidR="00FD0CC1" w:rsidRPr="00C93E5C" w:rsidRDefault="00FD0CC1" w:rsidP="00FD0CC1">
      <w:pPr>
        <w:spacing w:after="0"/>
        <w:rPr>
          <w:rFonts w:ascii="Helvetica" w:hAnsi="Helvetica" w:cs="Calibri"/>
          <w:sz w:val="32"/>
          <w:szCs w:val="32"/>
          <w:rPrChange w:id="5754" w:author="Ryan" w:date="2017-04-30T19:28:00Z">
            <w:rPr>
              <w:rFonts w:ascii="Calibri" w:hAnsi="Calibri" w:cs="Calibri"/>
              <w:sz w:val="32"/>
              <w:szCs w:val="32"/>
            </w:rPr>
          </w:rPrChange>
        </w:rPr>
      </w:pPr>
      <w:r w:rsidRPr="00C93E5C">
        <w:rPr>
          <w:rFonts w:ascii="Helvetica" w:hAnsi="Helvetica" w:cs="Calibri"/>
          <w:sz w:val="32"/>
          <w:szCs w:val="32"/>
          <w:rPrChange w:id="5755" w:author="Ryan" w:date="2017-04-30T19:28:00Z">
            <w:rPr>
              <w:rFonts w:ascii="Calibri" w:hAnsi="Calibri" w:cs="Calibri"/>
              <w:sz w:val="32"/>
              <w:szCs w:val="32"/>
            </w:rPr>
          </w:rPrChange>
        </w:rPr>
        <w:t>passed their days, in as much happiness as this in-</w:t>
      </w:r>
    </w:p>
    <w:p w14:paraId="0F3467FA" w14:textId="77777777" w:rsidR="00FD0CC1" w:rsidRPr="00C93E5C" w:rsidRDefault="00FD0CC1" w:rsidP="00FD0CC1">
      <w:pPr>
        <w:spacing w:after="0"/>
        <w:rPr>
          <w:rFonts w:ascii="Helvetica" w:hAnsi="Helvetica" w:cs="Calibri"/>
          <w:sz w:val="32"/>
          <w:szCs w:val="32"/>
          <w:rPrChange w:id="5756" w:author="Ryan" w:date="2017-04-30T19:28:00Z">
            <w:rPr>
              <w:rFonts w:ascii="Calibri" w:hAnsi="Calibri" w:cs="Calibri"/>
              <w:sz w:val="32"/>
              <w:szCs w:val="32"/>
            </w:rPr>
          </w:rPrChange>
        </w:rPr>
      </w:pPr>
      <w:r w:rsidRPr="00C93E5C">
        <w:rPr>
          <w:rFonts w:ascii="Helvetica" w:hAnsi="Helvetica" w:cs="Calibri"/>
          <w:sz w:val="32"/>
          <w:szCs w:val="32"/>
          <w:rPrChange w:id="5757" w:author="Ryan" w:date="2017-04-30T19:28:00Z">
            <w:rPr>
              <w:rFonts w:ascii="Calibri" w:hAnsi="Calibri" w:cs="Calibri"/>
              <w:sz w:val="32"/>
              <w:szCs w:val="32"/>
            </w:rPr>
          </w:rPrChange>
        </w:rPr>
        <w:t>constant and dissatisfactory life will permit.----</w:t>
      </w:r>
    </w:p>
    <w:p w14:paraId="68859A17" w14:textId="77777777" w:rsidR="00FD0CC1" w:rsidRPr="00C93E5C" w:rsidRDefault="00FD0CC1" w:rsidP="00FD0CC1">
      <w:pPr>
        <w:spacing w:after="0"/>
        <w:rPr>
          <w:rFonts w:ascii="Helvetica" w:hAnsi="Helvetica" w:cs="Calibri"/>
          <w:sz w:val="32"/>
          <w:szCs w:val="32"/>
          <w:rPrChange w:id="5758" w:author="Ryan" w:date="2017-04-30T19:28:00Z">
            <w:rPr>
              <w:rFonts w:ascii="Calibri" w:hAnsi="Calibri" w:cs="Calibri"/>
              <w:sz w:val="32"/>
              <w:szCs w:val="32"/>
            </w:rPr>
          </w:rPrChange>
        </w:rPr>
      </w:pPr>
      <w:r w:rsidRPr="00C93E5C">
        <w:rPr>
          <w:rFonts w:ascii="Helvetica" w:hAnsi="Helvetica" w:cs="Calibri"/>
          <w:sz w:val="32"/>
          <w:szCs w:val="32"/>
          <w:rPrChange w:id="5759" w:author="Ryan" w:date="2017-04-30T19:28:00Z">
            <w:rPr>
              <w:rFonts w:ascii="Calibri" w:hAnsi="Calibri" w:cs="Calibri"/>
              <w:sz w:val="32"/>
              <w:szCs w:val="32"/>
            </w:rPr>
          </w:rPrChange>
        </w:rPr>
        <w:t>Their descendants were people of respectability,</w:t>
      </w:r>
    </w:p>
    <w:p w14:paraId="68754E01" w14:textId="77777777" w:rsidR="00FD0CC1" w:rsidRPr="00C93E5C" w:rsidRDefault="00FD0CC1" w:rsidP="00FD0CC1">
      <w:pPr>
        <w:spacing w:after="0"/>
        <w:rPr>
          <w:rFonts w:ascii="Helvetica" w:hAnsi="Helvetica" w:cs="Calibri"/>
          <w:sz w:val="32"/>
          <w:szCs w:val="32"/>
          <w:rPrChange w:id="5760" w:author="Ryan" w:date="2017-04-30T19:28:00Z">
            <w:rPr>
              <w:rFonts w:ascii="Calibri" w:hAnsi="Calibri" w:cs="Calibri"/>
              <w:sz w:val="32"/>
              <w:szCs w:val="32"/>
            </w:rPr>
          </w:rPrChange>
        </w:rPr>
      </w:pPr>
      <w:r w:rsidRPr="00C93E5C">
        <w:rPr>
          <w:rFonts w:ascii="Helvetica" w:hAnsi="Helvetica" w:cs="Calibri"/>
          <w:sz w:val="32"/>
          <w:szCs w:val="32"/>
          <w:rPrChange w:id="5761" w:author="Ryan" w:date="2017-04-30T19:28:00Z">
            <w:rPr>
              <w:rFonts w:ascii="Calibri" w:hAnsi="Calibri" w:cs="Calibri"/>
              <w:sz w:val="32"/>
              <w:szCs w:val="32"/>
            </w:rPr>
          </w:rPrChange>
        </w:rPr>
        <w:t xml:space="preserve">some of whom have held important offices under </w:t>
      </w:r>
    </w:p>
    <w:p w14:paraId="773E5A8C" w14:textId="77777777" w:rsidR="00FD0CC1" w:rsidRPr="00C93E5C" w:rsidRDefault="00FD0CC1" w:rsidP="00FD0CC1">
      <w:pPr>
        <w:spacing w:after="0"/>
        <w:rPr>
          <w:rFonts w:ascii="Helvetica" w:hAnsi="Helvetica" w:cs="Calibri"/>
          <w:sz w:val="32"/>
          <w:szCs w:val="32"/>
          <w:rPrChange w:id="5762" w:author="Ryan" w:date="2017-04-30T19:28:00Z">
            <w:rPr>
              <w:rFonts w:ascii="Calibri" w:hAnsi="Calibri" w:cs="Calibri"/>
              <w:sz w:val="32"/>
              <w:szCs w:val="32"/>
            </w:rPr>
          </w:rPrChange>
        </w:rPr>
      </w:pPr>
      <w:r w:rsidRPr="00C93E5C">
        <w:rPr>
          <w:rFonts w:ascii="Helvetica" w:hAnsi="Helvetica" w:cs="Calibri"/>
          <w:sz w:val="32"/>
          <w:szCs w:val="32"/>
          <w:rPrChange w:id="5763" w:author="Ryan" w:date="2017-04-30T19:28:00Z">
            <w:rPr>
              <w:rFonts w:ascii="Calibri" w:hAnsi="Calibri" w:cs="Calibri"/>
              <w:sz w:val="32"/>
              <w:szCs w:val="32"/>
            </w:rPr>
          </w:rPrChange>
        </w:rPr>
        <w:t xml:space="preserve">the government, others have been members of the </w:t>
      </w:r>
    </w:p>
    <w:p w14:paraId="2E249310" w14:textId="77777777" w:rsidR="00FD0CC1" w:rsidRPr="00C93E5C" w:rsidRDefault="00FD0CC1" w:rsidP="00FD0CC1">
      <w:pPr>
        <w:spacing w:after="0"/>
        <w:rPr>
          <w:rFonts w:ascii="Helvetica" w:hAnsi="Helvetica" w:cs="Calibri"/>
          <w:sz w:val="32"/>
          <w:szCs w:val="32"/>
          <w:rPrChange w:id="5764" w:author="Ryan" w:date="2017-04-30T19:28:00Z">
            <w:rPr>
              <w:rFonts w:ascii="Calibri" w:hAnsi="Calibri" w:cs="Calibri"/>
              <w:sz w:val="32"/>
              <w:szCs w:val="32"/>
            </w:rPr>
          </w:rPrChange>
        </w:rPr>
      </w:pPr>
      <w:r w:rsidRPr="00C93E5C">
        <w:rPr>
          <w:rFonts w:ascii="Helvetica" w:hAnsi="Helvetica" w:cs="Calibri"/>
          <w:sz w:val="32"/>
          <w:szCs w:val="32"/>
          <w:rPrChange w:id="5765" w:author="Ryan" w:date="2017-04-30T19:28:00Z">
            <w:rPr>
              <w:rFonts w:ascii="Calibri" w:hAnsi="Calibri" w:cs="Calibri"/>
              <w:sz w:val="32"/>
              <w:szCs w:val="32"/>
            </w:rPr>
          </w:rPrChange>
        </w:rPr>
        <w:t xml:space="preserve">legislature of Connecticut, and one of them has </w:t>
      </w:r>
    </w:p>
    <w:p w14:paraId="4C2A9D5C" w14:textId="77777777" w:rsidR="00FD0CC1" w:rsidRPr="00C93E5C" w:rsidRDefault="00FD0CC1" w:rsidP="00FD0CC1">
      <w:pPr>
        <w:spacing w:after="0"/>
        <w:rPr>
          <w:rFonts w:ascii="Helvetica" w:hAnsi="Helvetica" w:cs="Calibri"/>
          <w:sz w:val="32"/>
          <w:szCs w:val="32"/>
          <w:rPrChange w:id="5766" w:author="Ryan" w:date="2017-04-30T19:28:00Z">
            <w:rPr>
              <w:rFonts w:ascii="Calibri" w:hAnsi="Calibri" w:cs="Calibri"/>
              <w:sz w:val="32"/>
              <w:szCs w:val="32"/>
            </w:rPr>
          </w:rPrChange>
        </w:rPr>
      </w:pPr>
      <w:r w:rsidRPr="00C93E5C">
        <w:rPr>
          <w:rFonts w:ascii="Helvetica" w:hAnsi="Helvetica" w:cs="Calibri"/>
          <w:sz w:val="32"/>
          <w:szCs w:val="32"/>
          <w:rPrChange w:id="5767" w:author="Ryan" w:date="2017-04-30T19:28:00Z">
            <w:rPr>
              <w:rFonts w:ascii="Calibri" w:hAnsi="Calibri" w:cs="Calibri"/>
              <w:sz w:val="32"/>
              <w:szCs w:val="32"/>
            </w:rPr>
          </w:rPrChange>
        </w:rPr>
        <w:t xml:space="preserve">been </w:t>
      </w:r>
      <w:proofErr w:type="spellStart"/>
      <w:r w:rsidRPr="00C93E5C">
        <w:rPr>
          <w:rFonts w:ascii="Helvetica" w:hAnsi="Helvetica" w:cs="Calibri"/>
          <w:sz w:val="32"/>
          <w:szCs w:val="32"/>
          <w:rPrChange w:id="5768" w:author="Ryan" w:date="2017-04-30T19:28:00Z">
            <w:rPr>
              <w:rFonts w:ascii="Calibri" w:hAnsi="Calibri" w:cs="Calibri"/>
              <w:sz w:val="32"/>
              <w:szCs w:val="32"/>
            </w:rPr>
          </w:rPrChange>
        </w:rPr>
        <w:t>honoured</w:t>
      </w:r>
      <w:proofErr w:type="spellEnd"/>
      <w:r w:rsidRPr="00C93E5C">
        <w:rPr>
          <w:rFonts w:ascii="Helvetica" w:hAnsi="Helvetica" w:cs="Calibri"/>
          <w:sz w:val="32"/>
          <w:szCs w:val="32"/>
          <w:rPrChange w:id="5769" w:author="Ryan" w:date="2017-04-30T19:28:00Z">
            <w:rPr>
              <w:rFonts w:ascii="Calibri" w:hAnsi="Calibri" w:cs="Calibri"/>
              <w:sz w:val="32"/>
              <w:szCs w:val="32"/>
            </w:rPr>
          </w:rPrChange>
        </w:rPr>
        <w:t xml:space="preserve"> with a seat in the American Con-</w:t>
      </w:r>
    </w:p>
    <w:p w14:paraId="19E3B661" w14:textId="77777777" w:rsidR="00FD0CC1" w:rsidRPr="00C93E5C" w:rsidRDefault="00FD0CC1" w:rsidP="00FD0CC1">
      <w:pPr>
        <w:spacing w:after="0"/>
        <w:rPr>
          <w:rFonts w:ascii="Helvetica" w:hAnsi="Helvetica" w:cs="Calibri"/>
          <w:sz w:val="32"/>
          <w:szCs w:val="32"/>
          <w:rPrChange w:id="5770" w:author="Ryan" w:date="2017-04-30T19:28:00Z">
            <w:rPr>
              <w:rFonts w:ascii="Calibri" w:hAnsi="Calibri" w:cs="Calibri"/>
              <w:sz w:val="32"/>
              <w:szCs w:val="32"/>
            </w:rPr>
          </w:rPrChange>
        </w:rPr>
      </w:pPr>
      <w:proofErr w:type="spellStart"/>
      <w:r w:rsidRPr="00C93E5C">
        <w:rPr>
          <w:rFonts w:ascii="Helvetica" w:hAnsi="Helvetica" w:cs="Calibri"/>
          <w:sz w:val="32"/>
          <w:szCs w:val="32"/>
          <w:rPrChange w:id="5771" w:author="Ryan" w:date="2017-04-30T19:28:00Z">
            <w:rPr>
              <w:rFonts w:ascii="Calibri" w:hAnsi="Calibri" w:cs="Calibri"/>
              <w:sz w:val="32"/>
              <w:szCs w:val="32"/>
            </w:rPr>
          </w:rPrChange>
        </w:rPr>
        <w:t>gress</w:t>
      </w:r>
      <w:proofErr w:type="spellEnd"/>
      <w:r w:rsidRPr="00C93E5C">
        <w:rPr>
          <w:rFonts w:ascii="Helvetica" w:hAnsi="Helvetica" w:cs="Calibri"/>
          <w:sz w:val="32"/>
          <w:szCs w:val="32"/>
          <w:rPrChange w:id="5772" w:author="Ryan" w:date="2017-04-30T19:28:00Z">
            <w:rPr>
              <w:rFonts w:ascii="Calibri" w:hAnsi="Calibri" w:cs="Calibri"/>
              <w:sz w:val="32"/>
              <w:szCs w:val="32"/>
            </w:rPr>
          </w:rPrChange>
        </w:rPr>
        <w:t xml:space="preserve">. The facts above related, have long been </w:t>
      </w:r>
    </w:p>
    <w:p w14:paraId="4FD8668D" w14:textId="77777777" w:rsidR="00FD0CC1" w:rsidRPr="00C93E5C" w:rsidRDefault="00FD0CC1" w:rsidP="00FD0CC1">
      <w:pPr>
        <w:spacing w:after="0"/>
        <w:rPr>
          <w:rFonts w:ascii="Helvetica" w:hAnsi="Helvetica" w:cs="Calibri"/>
          <w:sz w:val="32"/>
          <w:szCs w:val="32"/>
          <w:rPrChange w:id="5773" w:author="Ryan" w:date="2017-04-30T19:28:00Z">
            <w:rPr>
              <w:rFonts w:ascii="Calibri" w:hAnsi="Calibri" w:cs="Calibri"/>
              <w:sz w:val="32"/>
              <w:szCs w:val="32"/>
            </w:rPr>
          </w:rPrChange>
        </w:rPr>
      </w:pPr>
      <w:r w:rsidRPr="00C93E5C">
        <w:rPr>
          <w:rFonts w:ascii="Helvetica" w:hAnsi="Helvetica" w:cs="Calibri"/>
          <w:sz w:val="32"/>
          <w:szCs w:val="32"/>
          <w:rPrChange w:id="5774" w:author="Ryan" w:date="2017-04-30T19:28:00Z">
            <w:rPr>
              <w:rFonts w:ascii="Calibri" w:hAnsi="Calibri" w:cs="Calibri"/>
              <w:sz w:val="32"/>
              <w:szCs w:val="32"/>
            </w:rPr>
          </w:rPrChange>
        </w:rPr>
        <w:t xml:space="preserve">forgotten, except by the descendants of the </w:t>
      </w:r>
      <w:proofErr w:type="spellStart"/>
      <w:r w:rsidRPr="00C93E5C">
        <w:rPr>
          <w:rFonts w:ascii="Helvetica" w:hAnsi="Helvetica" w:cs="Calibri"/>
          <w:sz w:val="32"/>
          <w:szCs w:val="32"/>
          <w:rPrChange w:id="5775" w:author="Ryan" w:date="2017-04-30T19:28:00Z">
            <w:rPr>
              <w:rFonts w:ascii="Calibri" w:hAnsi="Calibri" w:cs="Calibri"/>
              <w:sz w:val="32"/>
              <w:szCs w:val="32"/>
            </w:rPr>
          </w:rPrChange>
        </w:rPr>
        <w:t>fami</w:t>
      </w:r>
      <w:proofErr w:type="spellEnd"/>
      <w:r w:rsidRPr="00C93E5C">
        <w:rPr>
          <w:rFonts w:ascii="Helvetica" w:hAnsi="Helvetica" w:cs="Calibri"/>
          <w:sz w:val="32"/>
          <w:szCs w:val="32"/>
          <w:rPrChange w:id="5776" w:author="Ryan" w:date="2017-04-30T19:28:00Z">
            <w:rPr>
              <w:rFonts w:ascii="Calibri" w:hAnsi="Calibri" w:cs="Calibri"/>
              <w:sz w:val="32"/>
              <w:szCs w:val="32"/>
            </w:rPr>
          </w:rPrChange>
        </w:rPr>
        <w:t>-</w:t>
      </w:r>
    </w:p>
    <w:p w14:paraId="3BE31BB8" w14:textId="77777777" w:rsidR="00FD0CC1" w:rsidRPr="00C93E5C" w:rsidRDefault="00FD0CC1" w:rsidP="00FD0CC1">
      <w:pPr>
        <w:spacing w:after="0"/>
        <w:rPr>
          <w:rFonts w:ascii="Helvetica" w:hAnsi="Helvetica" w:cs="Calibri"/>
          <w:sz w:val="32"/>
          <w:szCs w:val="32"/>
          <w:rPrChange w:id="5777" w:author="Ryan" w:date="2017-04-30T19:28:00Z">
            <w:rPr>
              <w:rFonts w:ascii="Calibri" w:hAnsi="Calibri" w:cs="Calibri"/>
              <w:sz w:val="32"/>
              <w:szCs w:val="32"/>
            </w:rPr>
          </w:rPrChange>
        </w:rPr>
      </w:pPr>
      <w:proofErr w:type="spellStart"/>
      <w:r w:rsidRPr="00C93E5C">
        <w:rPr>
          <w:rFonts w:ascii="Helvetica" w:hAnsi="Helvetica" w:cs="Calibri"/>
          <w:sz w:val="32"/>
          <w:szCs w:val="32"/>
          <w:rPrChange w:id="5778" w:author="Ryan" w:date="2017-04-30T19:28:00Z">
            <w:rPr>
              <w:rFonts w:ascii="Calibri" w:hAnsi="Calibri" w:cs="Calibri"/>
              <w:sz w:val="32"/>
              <w:szCs w:val="32"/>
            </w:rPr>
          </w:rPrChange>
        </w:rPr>
        <w:t>ly</w:t>
      </w:r>
      <w:proofErr w:type="spellEnd"/>
      <w:r w:rsidRPr="00C93E5C">
        <w:rPr>
          <w:rFonts w:ascii="Helvetica" w:hAnsi="Helvetica" w:cs="Calibri"/>
          <w:sz w:val="32"/>
          <w:szCs w:val="32"/>
          <w:rPrChange w:id="5779" w:author="Ryan" w:date="2017-04-30T19:28:00Z">
            <w:rPr>
              <w:rFonts w:ascii="Calibri" w:hAnsi="Calibri" w:cs="Calibri"/>
              <w:sz w:val="32"/>
              <w:szCs w:val="32"/>
            </w:rPr>
          </w:rPrChange>
        </w:rPr>
        <w:t xml:space="preserve">, or some person to whom those descendants </w:t>
      </w:r>
    </w:p>
    <w:p w14:paraId="12AB3C49" w14:textId="77777777" w:rsidR="00FD0CC1" w:rsidRPr="00C93E5C" w:rsidRDefault="00FD0CC1" w:rsidP="00FD0CC1">
      <w:pPr>
        <w:spacing w:after="0"/>
        <w:rPr>
          <w:rFonts w:ascii="Helvetica" w:hAnsi="Helvetica" w:cs="Calibri"/>
          <w:sz w:val="32"/>
          <w:szCs w:val="32"/>
          <w:rPrChange w:id="5780" w:author="Ryan" w:date="2017-04-30T19:28:00Z">
            <w:rPr>
              <w:rFonts w:ascii="Calibri" w:hAnsi="Calibri" w:cs="Calibri"/>
              <w:sz w:val="32"/>
              <w:szCs w:val="32"/>
            </w:rPr>
          </w:rPrChange>
        </w:rPr>
      </w:pPr>
      <w:r w:rsidRPr="00C93E5C">
        <w:rPr>
          <w:rFonts w:ascii="Helvetica" w:hAnsi="Helvetica" w:cs="Calibri"/>
          <w:sz w:val="32"/>
          <w:szCs w:val="32"/>
          <w:rPrChange w:id="5781" w:author="Ryan" w:date="2017-04-30T19:28:00Z">
            <w:rPr>
              <w:rFonts w:ascii="Calibri" w:hAnsi="Calibri" w:cs="Calibri"/>
              <w:sz w:val="32"/>
              <w:szCs w:val="32"/>
            </w:rPr>
          </w:rPrChange>
        </w:rPr>
        <w:t>have related them.</w:t>
      </w:r>
    </w:p>
    <w:p w14:paraId="4E347936" w14:textId="77777777" w:rsidR="00472BE7" w:rsidRPr="00C93E5C" w:rsidRDefault="00472BE7" w:rsidP="00FD0CC1">
      <w:pPr>
        <w:spacing w:after="0"/>
        <w:rPr>
          <w:rFonts w:ascii="Helvetica" w:hAnsi="Helvetica" w:cs="Calibri"/>
          <w:sz w:val="32"/>
          <w:szCs w:val="32"/>
          <w:rPrChange w:id="5782" w:author="Ryan" w:date="2017-04-30T19:28:00Z">
            <w:rPr>
              <w:rFonts w:ascii="Calibri" w:hAnsi="Calibri" w:cs="Calibri"/>
              <w:sz w:val="32"/>
              <w:szCs w:val="32"/>
            </w:rPr>
          </w:rPrChange>
        </w:rPr>
      </w:pPr>
    </w:p>
    <w:p w14:paraId="4E1AEB67" w14:textId="59C42EC0" w:rsidR="001F3266" w:rsidRPr="00C93E5C" w:rsidRDefault="001F3266" w:rsidP="007D5C8B">
      <w:pPr>
        <w:spacing w:after="0"/>
        <w:ind w:firstLine="800"/>
        <w:rPr>
          <w:rFonts w:ascii="Helvetica" w:hAnsi="Helvetica" w:cs="Calibri"/>
          <w:sz w:val="32"/>
          <w:szCs w:val="32"/>
          <w:rPrChange w:id="5783" w:author="Ryan" w:date="2017-04-30T19:28:00Z">
            <w:rPr>
              <w:rFonts w:ascii="Calibri" w:hAnsi="Calibri" w:cs="Calibri"/>
              <w:sz w:val="32"/>
              <w:szCs w:val="32"/>
            </w:rPr>
          </w:rPrChange>
        </w:rPr>
      </w:pPr>
      <w:r w:rsidRPr="00C93E5C">
        <w:rPr>
          <w:rFonts w:ascii="Helvetica" w:hAnsi="Helvetica" w:cs="Calibri"/>
          <w:sz w:val="32"/>
          <w:szCs w:val="32"/>
          <w:rPrChange w:id="5784" w:author="Ryan" w:date="2017-04-30T19:28:00Z">
            <w:rPr>
              <w:rFonts w:ascii="Calibri" w:hAnsi="Calibri" w:cs="Calibri"/>
              <w:sz w:val="32"/>
              <w:szCs w:val="32"/>
            </w:rPr>
          </w:rPrChange>
        </w:rPr>
        <w:t>[It will r</w:t>
      </w:r>
      <w:r w:rsidR="00B7756F" w:rsidRPr="00C93E5C">
        <w:rPr>
          <w:rFonts w:ascii="Helvetica" w:hAnsi="Helvetica" w:cs="Calibri"/>
          <w:sz w:val="32"/>
          <w:szCs w:val="32"/>
          <w:rPrChange w:id="5785" w:author="Ryan" w:date="2017-04-30T19:28:00Z">
            <w:rPr>
              <w:rFonts w:ascii="Calibri" w:hAnsi="Calibri" w:cs="Calibri"/>
              <w:sz w:val="32"/>
              <w:szCs w:val="32"/>
            </w:rPr>
          </w:rPrChange>
        </w:rPr>
        <w:t>eadily be perceived that the fore</w:t>
      </w:r>
      <w:r w:rsidRPr="00C93E5C">
        <w:rPr>
          <w:rFonts w:ascii="Helvetica" w:hAnsi="Helvetica" w:cs="Calibri"/>
          <w:sz w:val="32"/>
          <w:szCs w:val="32"/>
          <w:rPrChange w:id="5786" w:author="Ryan" w:date="2017-04-30T19:28:00Z">
            <w:rPr>
              <w:rFonts w:ascii="Calibri" w:hAnsi="Calibri" w:cs="Calibri"/>
              <w:sz w:val="32"/>
              <w:szCs w:val="32"/>
            </w:rPr>
          </w:rPrChange>
        </w:rPr>
        <w:t>going</w:t>
      </w:r>
    </w:p>
    <w:p w14:paraId="79C59FA3" w14:textId="06F50DE2" w:rsidR="001F3266" w:rsidRPr="00C93E5C" w:rsidRDefault="00B7756F" w:rsidP="00FD0CC1">
      <w:pPr>
        <w:spacing w:after="0"/>
        <w:rPr>
          <w:rFonts w:ascii="Helvetica" w:hAnsi="Helvetica" w:cs="Calibri"/>
          <w:sz w:val="32"/>
          <w:szCs w:val="32"/>
          <w:rPrChange w:id="5787" w:author="Ryan" w:date="2017-04-30T19:28:00Z">
            <w:rPr>
              <w:rFonts w:ascii="Calibri" w:hAnsi="Calibri" w:cs="Calibri"/>
              <w:sz w:val="32"/>
              <w:szCs w:val="32"/>
            </w:rPr>
          </w:rPrChange>
        </w:rPr>
      </w:pPr>
      <w:r w:rsidRPr="00C93E5C">
        <w:rPr>
          <w:rFonts w:ascii="Helvetica" w:hAnsi="Helvetica" w:cs="Calibri"/>
          <w:sz w:val="32"/>
          <w:szCs w:val="32"/>
          <w:rPrChange w:id="5788" w:author="Ryan" w:date="2017-04-30T19:28:00Z">
            <w:rPr>
              <w:rFonts w:ascii="Calibri" w:hAnsi="Calibri" w:cs="Calibri"/>
              <w:sz w:val="32"/>
              <w:szCs w:val="32"/>
            </w:rPr>
          </w:rPrChange>
        </w:rPr>
        <w:t>narrative is designed only as</w:t>
      </w:r>
      <w:r w:rsidR="001F3266" w:rsidRPr="00C93E5C">
        <w:rPr>
          <w:rFonts w:ascii="Helvetica" w:hAnsi="Helvetica" w:cs="Calibri"/>
          <w:sz w:val="32"/>
          <w:szCs w:val="32"/>
          <w:rPrChange w:id="5789" w:author="Ryan" w:date="2017-04-30T19:28:00Z">
            <w:rPr>
              <w:rFonts w:ascii="Calibri" w:hAnsi="Calibri" w:cs="Calibri"/>
              <w:sz w:val="32"/>
              <w:szCs w:val="32"/>
            </w:rPr>
          </w:rPrChange>
        </w:rPr>
        <w:t xml:space="preserve"> a delineation, or has-</w:t>
      </w:r>
    </w:p>
    <w:p w14:paraId="2D8A2C86" w14:textId="1EB95DDB" w:rsidR="001F3266" w:rsidRPr="00C93E5C" w:rsidRDefault="00B7756F" w:rsidP="00FD0CC1">
      <w:pPr>
        <w:spacing w:after="0"/>
        <w:rPr>
          <w:rFonts w:ascii="Helvetica" w:hAnsi="Helvetica" w:cs="Calibri"/>
          <w:sz w:val="32"/>
          <w:szCs w:val="32"/>
          <w:rPrChange w:id="5790" w:author="Ryan" w:date="2017-04-30T19:28:00Z">
            <w:rPr>
              <w:rFonts w:ascii="Calibri" w:hAnsi="Calibri" w:cs="Calibri"/>
              <w:sz w:val="32"/>
              <w:szCs w:val="32"/>
            </w:rPr>
          </w:rPrChange>
        </w:rPr>
      </w:pPr>
      <w:proofErr w:type="spellStart"/>
      <w:r w:rsidRPr="00C93E5C">
        <w:rPr>
          <w:rFonts w:ascii="Helvetica" w:hAnsi="Helvetica" w:cs="Calibri"/>
          <w:sz w:val="32"/>
          <w:szCs w:val="32"/>
          <w:rPrChange w:id="5791" w:author="Ryan" w:date="2017-04-30T19:28:00Z">
            <w:rPr>
              <w:rFonts w:ascii="Calibri" w:hAnsi="Calibri" w:cs="Calibri"/>
              <w:sz w:val="32"/>
              <w:szCs w:val="32"/>
            </w:rPr>
          </w:rPrChange>
        </w:rPr>
        <w:t>t</w:t>
      </w:r>
      <w:r w:rsidR="001F3266" w:rsidRPr="00C93E5C">
        <w:rPr>
          <w:rFonts w:ascii="Helvetica" w:hAnsi="Helvetica" w:cs="Calibri"/>
          <w:sz w:val="32"/>
          <w:szCs w:val="32"/>
          <w:rPrChange w:id="5792" w:author="Ryan" w:date="2017-04-30T19:28:00Z">
            <w:rPr>
              <w:rFonts w:ascii="Calibri" w:hAnsi="Calibri" w:cs="Calibri"/>
              <w:sz w:val="32"/>
              <w:szCs w:val="32"/>
            </w:rPr>
          </w:rPrChange>
        </w:rPr>
        <w:t>y</w:t>
      </w:r>
      <w:proofErr w:type="spellEnd"/>
      <w:r w:rsidR="001F3266" w:rsidRPr="00C93E5C">
        <w:rPr>
          <w:rFonts w:ascii="Helvetica" w:hAnsi="Helvetica" w:cs="Calibri"/>
          <w:sz w:val="32"/>
          <w:szCs w:val="32"/>
          <w:rPrChange w:id="5793" w:author="Ryan" w:date="2017-04-30T19:28:00Z">
            <w:rPr>
              <w:rFonts w:ascii="Calibri" w:hAnsi="Calibri" w:cs="Calibri"/>
              <w:sz w:val="32"/>
              <w:szCs w:val="32"/>
            </w:rPr>
          </w:rPrChange>
        </w:rPr>
        <w:t xml:space="preserve"> sketch of that which, if in the hands of some</w:t>
      </w:r>
    </w:p>
    <w:p w14:paraId="28DAD158" w14:textId="62A62A0C" w:rsidR="001F3266" w:rsidRPr="00C93E5C" w:rsidRDefault="00B7756F" w:rsidP="00FD0CC1">
      <w:pPr>
        <w:spacing w:after="0"/>
        <w:rPr>
          <w:rFonts w:ascii="Helvetica" w:hAnsi="Helvetica" w:cs="Calibri"/>
          <w:sz w:val="32"/>
          <w:szCs w:val="32"/>
          <w:rPrChange w:id="5794" w:author="Ryan" w:date="2017-04-30T19:28:00Z">
            <w:rPr>
              <w:rFonts w:ascii="Calibri" w:hAnsi="Calibri" w:cs="Calibri"/>
              <w:sz w:val="32"/>
              <w:szCs w:val="32"/>
            </w:rPr>
          </w:rPrChange>
        </w:rPr>
      </w:pPr>
      <w:r w:rsidRPr="00C93E5C">
        <w:rPr>
          <w:rFonts w:ascii="Helvetica" w:hAnsi="Helvetica" w:cs="Calibri"/>
          <w:sz w:val="32"/>
          <w:szCs w:val="32"/>
          <w:rPrChange w:id="5795" w:author="Ryan" w:date="2017-04-30T19:28:00Z">
            <w:rPr>
              <w:rFonts w:ascii="Calibri" w:hAnsi="Calibri" w:cs="Calibri"/>
              <w:sz w:val="32"/>
              <w:szCs w:val="32"/>
            </w:rPr>
          </w:rPrChange>
        </w:rPr>
        <w:t>p</w:t>
      </w:r>
      <w:r w:rsidR="001F3266" w:rsidRPr="00C93E5C">
        <w:rPr>
          <w:rFonts w:ascii="Helvetica" w:hAnsi="Helvetica" w:cs="Calibri"/>
          <w:sz w:val="32"/>
          <w:szCs w:val="32"/>
          <w:rPrChange w:id="5796" w:author="Ryan" w:date="2017-04-30T19:28:00Z">
            <w:rPr>
              <w:rFonts w:ascii="Calibri" w:hAnsi="Calibri" w:cs="Calibri"/>
              <w:sz w:val="32"/>
              <w:szCs w:val="32"/>
            </w:rPr>
          </w:rPrChange>
        </w:rPr>
        <w:t>erson of leisure and abilities, might be made an</w:t>
      </w:r>
    </w:p>
    <w:p w14:paraId="6D9DED70" w14:textId="77777777" w:rsidR="001F3266" w:rsidRPr="00C93E5C" w:rsidRDefault="001F3266" w:rsidP="00FD0CC1">
      <w:pPr>
        <w:spacing w:after="0"/>
        <w:rPr>
          <w:rFonts w:ascii="Helvetica" w:hAnsi="Helvetica" w:cs="Calibri"/>
          <w:sz w:val="32"/>
          <w:szCs w:val="32"/>
          <w:rPrChange w:id="5797" w:author="Ryan" w:date="2017-04-30T19:28:00Z">
            <w:rPr>
              <w:rFonts w:ascii="Calibri" w:hAnsi="Calibri" w:cs="Calibri"/>
              <w:sz w:val="32"/>
              <w:szCs w:val="32"/>
            </w:rPr>
          </w:rPrChange>
        </w:rPr>
      </w:pPr>
      <w:r w:rsidRPr="00C93E5C">
        <w:rPr>
          <w:rFonts w:ascii="Helvetica" w:hAnsi="Helvetica" w:cs="Calibri"/>
          <w:sz w:val="32"/>
          <w:szCs w:val="32"/>
          <w:rPrChange w:id="5798" w:author="Ryan" w:date="2017-04-30T19:28:00Z">
            <w:rPr>
              <w:rFonts w:ascii="Calibri" w:hAnsi="Calibri" w:cs="Calibri"/>
              <w:sz w:val="32"/>
              <w:szCs w:val="32"/>
            </w:rPr>
          </w:rPrChange>
        </w:rPr>
        <w:t xml:space="preserve">interesting history. Should BROWN, the </w:t>
      </w:r>
      <w:proofErr w:type="spellStart"/>
      <w:r w:rsidRPr="00C93E5C">
        <w:rPr>
          <w:rFonts w:ascii="Helvetica" w:hAnsi="Helvetica" w:cs="Calibri"/>
          <w:sz w:val="32"/>
          <w:szCs w:val="32"/>
          <w:rPrChange w:id="5799" w:author="Ryan" w:date="2017-04-30T19:28:00Z">
            <w:rPr>
              <w:rFonts w:ascii="Calibri" w:hAnsi="Calibri" w:cs="Calibri"/>
              <w:sz w:val="32"/>
              <w:szCs w:val="32"/>
            </w:rPr>
          </w:rPrChange>
        </w:rPr>
        <w:t>Ameri</w:t>
      </w:r>
      <w:proofErr w:type="spellEnd"/>
      <w:r w:rsidRPr="00C93E5C">
        <w:rPr>
          <w:rFonts w:ascii="Helvetica" w:hAnsi="Helvetica" w:cs="Calibri"/>
          <w:sz w:val="32"/>
          <w:szCs w:val="32"/>
          <w:rPrChange w:id="5800" w:author="Ryan" w:date="2017-04-30T19:28:00Z">
            <w:rPr>
              <w:rFonts w:ascii="Calibri" w:hAnsi="Calibri" w:cs="Calibri"/>
              <w:sz w:val="32"/>
              <w:szCs w:val="32"/>
            </w:rPr>
          </w:rPrChange>
        </w:rPr>
        <w:t>-</w:t>
      </w:r>
    </w:p>
    <w:p w14:paraId="5EAAE509" w14:textId="77777777" w:rsidR="001F3266" w:rsidRPr="00C93E5C" w:rsidRDefault="001F3266" w:rsidP="00FD0CC1">
      <w:pPr>
        <w:spacing w:after="0"/>
        <w:rPr>
          <w:rFonts w:ascii="Helvetica" w:hAnsi="Helvetica" w:cs="Calibri"/>
          <w:sz w:val="32"/>
          <w:szCs w:val="32"/>
          <w:rPrChange w:id="5801" w:author="Ryan" w:date="2017-04-30T19:28:00Z">
            <w:rPr>
              <w:rFonts w:ascii="Calibri" w:hAnsi="Calibri" w:cs="Calibri"/>
              <w:sz w:val="32"/>
              <w:szCs w:val="32"/>
            </w:rPr>
          </w:rPrChange>
        </w:rPr>
      </w:pPr>
      <w:r w:rsidRPr="00C93E5C">
        <w:rPr>
          <w:rFonts w:ascii="Helvetica" w:hAnsi="Helvetica" w:cs="Calibri"/>
          <w:sz w:val="32"/>
          <w:szCs w:val="32"/>
          <w:rPrChange w:id="5802" w:author="Ryan" w:date="2017-04-30T19:28:00Z">
            <w:rPr>
              <w:rFonts w:ascii="Calibri" w:hAnsi="Calibri" w:cs="Calibri"/>
              <w:sz w:val="32"/>
              <w:szCs w:val="32"/>
            </w:rPr>
          </w:rPrChange>
        </w:rPr>
        <w:t>can novelist, or some other person possessing equal</w:t>
      </w:r>
    </w:p>
    <w:p w14:paraId="5D217424" w14:textId="77777777" w:rsidR="001F3266" w:rsidRPr="00C93E5C" w:rsidRDefault="001F3266" w:rsidP="00FD0CC1">
      <w:pPr>
        <w:spacing w:after="0"/>
        <w:rPr>
          <w:rFonts w:ascii="Helvetica" w:hAnsi="Helvetica" w:cs="Calibri"/>
          <w:sz w:val="32"/>
          <w:szCs w:val="32"/>
          <w:rPrChange w:id="5803" w:author="Ryan" w:date="2017-04-30T19:28:00Z">
            <w:rPr>
              <w:rFonts w:ascii="Calibri" w:hAnsi="Calibri" w:cs="Calibri"/>
              <w:sz w:val="32"/>
              <w:szCs w:val="32"/>
            </w:rPr>
          </w:rPrChange>
        </w:rPr>
      </w:pPr>
      <w:r w:rsidRPr="00C93E5C">
        <w:rPr>
          <w:rFonts w:ascii="Helvetica" w:hAnsi="Helvetica" w:cs="Calibri"/>
          <w:sz w:val="32"/>
          <w:szCs w:val="32"/>
          <w:rPrChange w:id="5804" w:author="Ryan" w:date="2017-04-30T19:28:00Z">
            <w:rPr>
              <w:rFonts w:ascii="Calibri" w:hAnsi="Calibri" w:cs="Calibri"/>
              <w:sz w:val="32"/>
              <w:szCs w:val="32"/>
            </w:rPr>
          </w:rPrChange>
        </w:rPr>
        <w:t>powers of tale and invention, take up the subject,</w:t>
      </w:r>
    </w:p>
    <w:p w14:paraId="67717C2A" w14:textId="77777777" w:rsidR="001F3266" w:rsidRPr="00C93E5C" w:rsidRDefault="001F3266" w:rsidP="00FD0CC1">
      <w:pPr>
        <w:spacing w:after="0"/>
        <w:rPr>
          <w:rFonts w:ascii="Helvetica" w:hAnsi="Helvetica" w:cs="Calibri"/>
          <w:sz w:val="32"/>
          <w:szCs w:val="32"/>
          <w:rPrChange w:id="5805" w:author="Ryan" w:date="2017-04-30T19:28:00Z">
            <w:rPr>
              <w:rFonts w:ascii="Calibri" w:hAnsi="Calibri" w:cs="Calibri"/>
              <w:sz w:val="32"/>
              <w:szCs w:val="32"/>
            </w:rPr>
          </w:rPrChange>
        </w:rPr>
      </w:pPr>
      <w:r w:rsidRPr="00C93E5C">
        <w:rPr>
          <w:rFonts w:ascii="Helvetica" w:hAnsi="Helvetica" w:cs="Calibri"/>
          <w:sz w:val="32"/>
          <w:szCs w:val="32"/>
          <w:rPrChange w:id="5806" w:author="Ryan" w:date="2017-04-30T19:28:00Z">
            <w:rPr>
              <w:rFonts w:ascii="Calibri" w:hAnsi="Calibri" w:cs="Calibri"/>
              <w:sz w:val="32"/>
              <w:szCs w:val="32"/>
            </w:rPr>
          </w:rPrChange>
        </w:rPr>
        <w:t>he might, by the introduction of a few new cha-</w:t>
      </w:r>
    </w:p>
    <w:p w14:paraId="07B55777" w14:textId="77777777" w:rsidR="001F3266" w:rsidRPr="00C93E5C" w:rsidRDefault="001F3266" w:rsidP="00FD0CC1">
      <w:pPr>
        <w:spacing w:after="0"/>
        <w:rPr>
          <w:rFonts w:ascii="Helvetica" w:hAnsi="Helvetica" w:cs="Calibri"/>
          <w:sz w:val="32"/>
          <w:szCs w:val="32"/>
          <w:rPrChange w:id="5807" w:author="Ryan" w:date="2017-04-30T19:28:00Z">
            <w:rPr>
              <w:rFonts w:ascii="Calibri" w:hAnsi="Calibri" w:cs="Calibri"/>
              <w:sz w:val="32"/>
              <w:szCs w:val="32"/>
            </w:rPr>
          </w:rPrChange>
        </w:rPr>
      </w:pPr>
      <w:proofErr w:type="spellStart"/>
      <w:r w:rsidRPr="00C93E5C">
        <w:rPr>
          <w:rFonts w:ascii="Helvetica" w:hAnsi="Helvetica" w:cs="Calibri"/>
          <w:sz w:val="32"/>
          <w:szCs w:val="32"/>
          <w:rPrChange w:id="5808" w:author="Ryan" w:date="2017-04-30T19:28:00Z">
            <w:rPr>
              <w:rFonts w:ascii="Calibri" w:hAnsi="Calibri" w:cs="Calibri"/>
              <w:sz w:val="32"/>
              <w:szCs w:val="32"/>
            </w:rPr>
          </w:rPrChange>
        </w:rPr>
        <w:t>racters</w:t>
      </w:r>
      <w:proofErr w:type="spellEnd"/>
      <w:r w:rsidRPr="00C93E5C">
        <w:rPr>
          <w:rFonts w:ascii="Helvetica" w:hAnsi="Helvetica" w:cs="Calibri"/>
          <w:sz w:val="32"/>
          <w:szCs w:val="32"/>
          <w:rPrChange w:id="5809" w:author="Ryan" w:date="2017-04-30T19:28:00Z">
            <w:rPr>
              <w:rFonts w:ascii="Calibri" w:hAnsi="Calibri" w:cs="Calibri"/>
              <w:sz w:val="32"/>
              <w:szCs w:val="32"/>
            </w:rPr>
          </w:rPrChange>
        </w:rPr>
        <w:t xml:space="preserve">, </w:t>
      </w:r>
      <w:proofErr w:type="spellStart"/>
      <w:r w:rsidRPr="00C93E5C">
        <w:rPr>
          <w:rFonts w:ascii="Helvetica" w:hAnsi="Helvetica" w:cs="Calibri"/>
          <w:sz w:val="32"/>
          <w:szCs w:val="32"/>
          <w:rPrChange w:id="5810" w:author="Ryan" w:date="2017-04-30T19:28:00Z">
            <w:rPr>
              <w:rFonts w:ascii="Calibri" w:hAnsi="Calibri" w:cs="Calibri"/>
              <w:sz w:val="32"/>
              <w:szCs w:val="32"/>
            </w:rPr>
          </w:rPrChange>
        </w:rPr>
        <w:t>transferment</w:t>
      </w:r>
      <w:proofErr w:type="spellEnd"/>
      <w:r w:rsidRPr="00C93E5C">
        <w:rPr>
          <w:rFonts w:ascii="Helvetica" w:hAnsi="Helvetica" w:cs="Calibri"/>
          <w:sz w:val="32"/>
          <w:szCs w:val="32"/>
          <w:rPrChange w:id="5811" w:author="Ryan" w:date="2017-04-30T19:28:00Z">
            <w:rPr>
              <w:rFonts w:ascii="Calibri" w:hAnsi="Calibri" w:cs="Calibri"/>
              <w:sz w:val="32"/>
              <w:szCs w:val="32"/>
            </w:rPr>
          </w:rPrChange>
        </w:rPr>
        <w:t xml:space="preserve"> of objects, and variation of</w:t>
      </w:r>
    </w:p>
    <w:p w14:paraId="52E91B8A" w14:textId="77777777" w:rsidR="001F3266" w:rsidRPr="00C93E5C" w:rsidRDefault="001F3266" w:rsidP="00FD0CC1">
      <w:pPr>
        <w:spacing w:after="0"/>
        <w:rPr>
          <w:rFonts w:ascii="Helvetica" w:hAnsi="Helvetica" w:cs="Calibri"/>
          <w:sz w:val="32"/>
          <w:szCs w:val="32"/>
          <w:rPrChange w:id="5812" w:author="Ryan" w:date="2017-04-30T19:28:00Z">
            <w:rPr>
              <w:rFonts w:ascii="Calibri" w:hAnsi="Calibri" w:cs="Calibri"/>
              <w:sz w:val="32"/>
              <w:szCs w:val="32"/>
            </w:rPr>
          </w:rPrChange>
        </w:rPr>
      </w:pPr>
      <w:r w:rsidRPr="00C93E5C">
        <w:rPr>
          <w:rFonts w:ascii="Helvetica" w:hAnsi="Helvetica" w:cs="Calibri"/>
          <w:sz w:val="32"/>
          <w:szCs w:val="32"/>
          <w:rPrChange w:id="5813" w:author="Ryan" w:date="2017-04-30T19:28:00Z">
            <w:rPr>
              <w:rFonts w:ascii="Calibri" w:hAnsi="Calibri" w:cs="Calibri"/>
              <w:sz w:val="32"/>
              <w:szCs w:val="32"/>
            </w:rPr>
          </w:rPrChange>
        </w:rPr>
        <w:t>scenery, form, perhaps, as interesting a novel as</w:t>
      </w:r>
    </w:p>
    <w:p w14:paraId="53D25685" w14:textId="77777777" w:rsidR="001F3266" w:rsidRPr="00C93E5C" w:rsidRDefault="001F3266" w:rsidP="00FD0CC1">
      <w:pPr>
        <w:spacing w:after="0"/>
        <w:rPr>
          <w:rFonts w:ascii="Helvetica" w:hAnsi="Helvetica" w:cs="Calibri"/>
          <w:sz w:val="32"/>
          <w:szCs w:val="32"/>
          <w:rPrChange w:id="5814" w:author="Ryan" w:date="2017-04-30T19:28:00Z">
            <w:rPr>
              <w:rFonts w:ascii="Calibri" w:hAnsi="Calibri" w:cs="Calibri"/>
              <w:sz w:val="32"/>
              <w:szCs w:val="32"/>
            </w:rPr>
          </w:rPrChange>
        </w:rPr>
      </w:pPr>
      <w:r w:rsidRPr="00C93E5C">
        <w:rPr>
          <w:rFonts w:ascii="Helvetica" w:hAnsi="Helvetica" w:cs="Calibri"/>
          <w:sz w:val="32"/>
          <w:szCs w:val="32"/>
          <w:rPrChange w:id="5815" w:author="Ryan" w:date="2017-04-30T19:28:00Z">
            <w:rPr>
              <w:rFonts w:ascii="Calibri" w:hAnsi="Calibri" w:cs="Calibri"/>
              <w:sz w:val="32"/>
              <w:szCs w:val="32"/>
            </w:rPr>
          </w:rPrChange>
        </w:rPr>
        <w:t>any of American manufacture.]</w:t>
      </w:r>
    </w:p>
    <w:sectPr w:rsidR="001F3266" w:rsidRPr="00C93E5C">
      <w:pgSz w:w="11906" w:h="16838"/>
      <w:pgMar w:top="1701" w:right="1440" w:bottom="1440" w:left="1440" w:header="851" w:footer="992" w:gutter="0"/>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13009" w15:done="0"/>
  <w15:commentEx w15:paraId="14AC9540" w15:done="0"/>
  <w15:commentEx w15:paraId="3BE672C5" w15:done="0"/>
  <w15:commentEx w15:paraId="12CDC417" w15:done="0"/>
  <w15:commentEx w15:paraId="7AE855A2" w15:done="0"/>
  <w15:commentEx w15:paraId="3E2A194B" w15:done="0"/>
  <w15:commentEx w15:paraId="70192C62" w15:done="0"/>
  <w15:commentEx w15:paraId="10C89926" w15:done="0"/>
  <w15:commentEx w15:paraId="7AA80FDB" w15:done="0"/>
  <w15:commentEx w15:paraId="1C754896" w15:done="0"/>
  <w15:commentEx w15:paraId="5A6E5811" w15:done="0"/>
  <w15:commentEx w15:paraId="56355925" w15:done="0"/>
  <w15:commentEx w15:paraId="57A9B988" w15:done="0"/>
  <w15:commentEx w15:paraId="253F6F20" w15:done="0"/>
  <w15:commentEx w15:paraId="0D96D480" w15:done="0"/>
  <w15:commentEx w15:paraId="6E62FC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DB0B3" w14:textId="77777777" w:rsidR="00C93E5C" w:rsidRDefault="00C93E5C" w:rsidP="00A06787">
      <w:pPr>
        <w:spacing w:after="0" w:line="240" w:lineRule="auto"/>
      </w:pPr>
      <w:r>
        <w:separator/>
      </w:r>
    </w:p>
  </w:endnote>
  <w:endnote w:type="continuationSeparator" w:id="0">
    <w:p w14:paraId="7B68A568" w14:textId="77777777" w:rsidR="00C93E5C" w:rsidRDefault="00C93E5C" w:rsidP="00A0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Arial Unicode MS"/>
    <w:charset w:val="81"/>
    <w:family w:val="modern"/>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A0207" w14:textId="77777777" w:rsidR="00C93E5C" w:rsidRDefault="00C93E5C" w:rsidP="00A06787">
      <w:pPr>
        <w:spacing w:after="0" w:line="240" w:lineRule="auto"/>
      </w:pPr>
      <w:r>
        <w:separator/>
      </w:r>
    </w:p>
  </w:footnote>
  <w:footnote w:type="continuationSeparator" w:id="0">
    <w:p w14:paraId="31365DDB" w14:textId="77777777" w:rsidR="00C93E5C" w:rsidRDefault="00C93E5C" w:rsidP="00A06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E7"/>
    <w:rsid w:val="00002CCA"/>
    <w:rsid w:val="00014B1A"/>
    <w:rsid w:val="00097E0C"/>
    <w:rsid w:val="000C68F8"/>
    <w:rsid w:val="00116ED5"/>
    <w:rsid w:val="00187CC0"/>
    <w:rsid w:val="00193271"/>
    <w:rsid w:val="001E7B8F"/>
    <w:rsid w:val="001F3266"/>
    <w:rsid w:val="00247129"/>
    <w:rsid w:val="0028616B"/>
    <w:rsid w:val="00287B38"/>
    <w:rsid w:val="002A51D1"/>
    <w:rsid w:val="002B2B7D"/>
    <w:rsid w:val="002B7AC8"/>
    <w:rsid w:val="00303381"/>
    <w:rsid w:val="00316DBE"/>
    <w:rsid w:val="00342915"/>
    <w:rsid w:val="00351856"/>
    <w:rsid w:val="00364756"/>
    <w:rsid w:val="00396E47"/>
    <w:rsid w:val="003B2DA5"/>
    <w:rsid w:val="003B7D4F"/>
    <w:rsid w:val="003C3FFA"/>
    <w:rsid w:val="00423A55"/>
    <w:rsid w:val="00472BE7"/>
    <w:rsid w:val="004A2AA2"/>
    <w:rsid w:val="004E7801"/>
    <w:rsid w:val="004F2910"/>
    <w:rsid w:val="004F5F77"/>
    <w:rsid w:val="00514F3E"/>
    <w:rsid w:val="00515865"/>
    <w:rsid w:val="0054010D"/>
    <w:rsid w:val="00561568"/>
    <w:rsid w:val="005A06AE"/>
    <w:rsid w:val="005C2BAD"/>
    <w:rsid w:val="0060621C"/>
    <w:rsid w:val="00624BCF"/>
    <w:rsid w:val="0062788F"/>
    <w:rsid w:val="0064298A"/>
    <w:rsid w:val="00673483"/>
    <w:rsid w:val="00717D4A"/>
    <w:rsid w:val="00733AD2"/>
    <w:rsid w:val="00750D9F"/>
    <w:rsid w:val="00752437"/>
    <w:rsid w:val="0078670F"/>
    <w:rsid w:val="007B0C85"/>
    <w:rsid w:val="007D3115"/>
    <w:rsid w:val="007D5C8B"/>
    <w:rsid w:val="008910C4"/>
    <w:rsid w:val="008A3C4E"/>
    <w:rsid w:val="008B4313"/>
    <w:rsid w:val="008D4E7A"/>
    <w:rsid w:val="008D71DE"/>
    <w:rsid w:val="00934429"/>
    <w:rsid w:val="009A19A0"/>
    <w:rsid w:val="009A1C18"/>
    <w:rsid w:val="009A2D33"/>
    <w:rsid w:val="00A06787"/>
    <w:rsid w:val="00A22B39"/>
    <w:rsid w:val="00A2308A"/>
    <w:rsid w:val="00AA7D3F"/>
    <w:rsid w:val="00AC0283"/>
    <w:rsid w:val="00B50E69"/>
    <w:rsid w:val="00B73983"/>
    <w:rsid w:val="00B7756F"/>
    <w:rsid w:val="00BB3167"/>
    <w:rsid w:val="00BB597C"/>
    <w:rsid w:val="00C352C5"/>
    <w:rsid w:val="00C93E5C"/>
    <w:rsid w:val="00CA2019"/>
    <w:rsid w:val="00D6120D"/>
    <w:rsid w:val="00D62270"/>
    <w:rsid w:val="00D70AEF"/>
    <w:rsid w:val="00D90C74"/>
    <w:rsid w:val="00D9659C"/>
    <w:rsid w:val="00DA6427"/>
    <w:rsid w:val="00DA7445"/>
    <w:rsid w:val="00DD404A"/>
    <w:rsid w:val="00E15BE6"/>
    <w:rsid w:val="00E160DE"/>
    <w:rsid w:val="00E87EA0"/>
    <w:rsid w:val="00F13E3F"/>
    <w:rsid w:val="00F22EB8"/>
    <w:rsid w:val="00F32456"/>
    <w:rsid w:val="00F72C40"/>
    <w:rsid w:val="00F925F7"/>
    <w:rsid w:val="00FA58E0"/>
    <w:rsid w:val="00FA61A9"/>
    <w:rsid w:val="00FB4514"/>
    <w:rsid w:val="00FD0CC1"/>
    <w:rsid w:val="00FE1881"/>
    <w:rsid w:val="00FF08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B2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4756"/>
    <w:rPr>
      <w:sz w:val="18"/>
      <w:szCs w:val="18"/>
    </w:rPr>
  </w:style>
  <w:style w:type="paragraph" w:styleId="CommentText">
    <w:name w:val="annotation text"/>
    <w:basedOn w:val="Normal"/>
    <w:link w:val="CommentTextChar"/>
    <w:uiPriority w:val="99"/>
    <w:semiHidden/>
    <w:unhideWhenUsed/>
    <w:rsid w:val="00364756"/>
    <w:pPr>
      <w:jc w:val="left"/>
    </w:pPr>
  </w:style>
  <w:style w:type="character" w:customStyle="1" w:styleId="CommentTextChar">
    <w:name w:val="Comment Text Char"/>
    <w:basedOn w:val="DefaultParagraphFont"/>
    <w:link w:val="CommentText"/>
    <w:uiPriority w:val="99"/>
    <w:semiHidden/>
    <w:rsid w:val="00364756"/>
  </w:style>
  <w:style w:type="paragraph" w:styleId="CommentSubject">
    <w:name w:val="annotation subject"/>
    <w:basedOn w:val="CommentText"/>
    <w:next w:val="CommentText"/>
    <w:link w:val="CommentSubjectChar"/>
    <w:uiPriority w:val="99"/>
    <w:semiHidden/>
    <w:unhideWhenUsed/>
    <w:rsid w:val="00364756"/>
    <w:rPr>
      <w:b/>
      <w:bCs/>
    </w:rPr>
  </w:style>
  <w:style w:type="character" w:customStyle="1" w:styleId="CommentSubjectChar">
    <w:name w:val="Comment Subject Char"/>
    <w:basedOn w:val="CommentTextChar"/>
    <w:link w:val="CommentSubject"/>
    <w:uiPriority w:val="99"/>
    <w:semiHidden/>
    <w:rsid w:val="00364756"/>
    <w:rPr>
      <w:b/>
      <w:bCs/>
    </w:rPr>
  </w:style>
  <w:style w:type="paragraph" w:styleId="BalloonText">
    <w:name w:val="Balloon Text"/>
    <w:basedOn w:val="Normal"/>
    <w:link w:val="BalloonTextChar"/>
    <w:uiPriority w:val="99"/>
    <w:semiHidden/>
    <w:unhideWhenUsed/>
    <w:rsid w:val="0036475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64756"/>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06787"/>
    <w:pPr>
      <w:tabs>
        <w:tab w:val="center" w:pos="4513"/>
        <w:tab w:val="right" w:pos="9026"/>
      </w:tabs>
      <w:snapToGrid w:val="0"/>
    </w:pPr>
  </w:style>
  <w:style w:type="character" w:customStyle="1" w:styleId="HeaderChar">
    <w:name w:val="Header Char"/>
    <w:basedOn w:val="DefaultParagraphFont"/>
    <w:link w:val="Header"/>
    <w:uiPriority w:val="99"/>
    <w:rsid w:val="00A06787"/>
  </w:style>
  <w:style w:type="paragraph" w:styleId="Footer">
    <w:name w:val="footer"/>
    <w:basedOn w:val="Normal"/>
    <w:link w:val="FooterChar"/>
    <w:uiPriority w:val="99"/>
    <w:unhideWhenUsed/>
    <w:rsid w:val="00A06787"/>
    <w:pPr>
      <w:tabs>
        <w:tab w:val="center" w:pos="4513"/>
        <w:tab w:val="right" w:pos="9026"/>
      </w:tabs>
      <w:snapToGrid w:val="0"/>
    </w:pPr>
  </w:style>
  <w:style w:type="character" w:customStyle="1" w:styleId="FooterChar">
    <w:name w:val="Footer Char"/>
    <w:basedOn w:val="DefaultParagraphFont"/>
    <w:link w:val="Footer"/>
    <w:uiPriority w:val="99"/>
    <w:rsid w:val="00A06787"/>
  </w:style>
  <w:style w:type="character" w:customStyle="1" w:styleId="apple-converted-space">
    <w:name w:val="apple-converted-space"/>
    <w:basedOn w:val="DefaultParagraphFont"/>
    <w:rsid w:val="00891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4756"/>
    <w:rPr>
      <w:sz w:val="18"/>
      <w:szCs w:val="18"/>
    </w:rPr>
  </w:style>
  <w:style w:type="paragraph" w:styleId="CommentText">
    <w:name w:val="annotation text"/>
    <w:basedOn w:val="Normal"/>
    <w:link w:val="CommentTextChar"/>
    <w:uiPriority w:val="99"/>
    <w:semiHidden/>
    <w:unhideWhenUsed/>
    <w:rsid w:val="00364756"/>
    <w:pPr>
      <w:jc w:val="left"/>
    </w:pPr>
  </w:style>
  <w:style w:type="character" w:customStyle="1" w:styleId="CommentTextChar">
    <w:name w:val="Comment Text Char"/>
    <w:basedOn w:val="DefaultParagraphFont"/>
    <w:link w:val="CommentText"/>
    <w:uiPriority w:val="99"/>
    <w:semiHidden/>
    <w:rsid w:val="00364756"/>
  </w:style>
  <w:style w:type="paragraph" w:styleId="CommentSubject">
    <w:name w:val="annotation subject"/>
    <w:basedOn w:val="CommentText"/>
    <w:next w:val="CommentText"/>
    <w:link w:val="CommentSubjectChar"/>
    <w:uiPriority w:val="99"/>
    <w:semiHidden/>
    <w:unhideWhenUsed/>
    <w:rsid w:val="00364756"/>
    <w:rPr>
      <w:b/>
      <w:bCs/>
    </w:rPr>
  </w:style>
  <w:style w:type="character" w:customStyle="1" w:styleId="CommentSubjectChar">
    <w:name w:val="Comment Subject Char"/>
    <w:basedOn w:val="CommentTextChar"/>
    <w:link w:val="CommentSubject"/>
    <w:uiPriority w:val="99"/>
    <w:semiHidden/>
    <w:rsid w:val="00364756"/>
    <w:rPr>
      <w:b/>
      <w:bCs/>
    </w:rPr>
  </w:style>
  <w:style w:type="paragraph" w:styleId="BalloonText">
    <w:name w:val="Balloon Text"/>
    <w:basedOn w:val="Normal"/>
    <w:link w:val="BalloonTextChar"/>
    <w:uiPriority w:val="99"/>
    <w:semiHidden/>
    <w:unhideWhenUsed/>
    <w:rsid w:val="0036475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64756"/>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06787"/>
    <w:pPr>
      <w:tabs>
        <w:tab w:val="center" w:pos="4513"/>
        <w:tab w:val="right" w:pos="9026"/>
      </w:tabs>
      <w:snapToGrid w:val="0"/>
    </w:pPr>
  </w:style>
  <w:style w:type="character" w:customStyle="1" w:styleId="HeaderChar">
    <w:name w:val="Header Char"/>
    <w:basedOn w:val="DefaultParagraphFont"/>
    <w:link w:val="Header"/>
    <w:uiPriority w:val="99"/>
    <w:rsid w:val="00A06787"/>
  </w:style>
  <w:style w:type="paragraph" w:styleId="Footer">
    <w:name w:val="footer"/>
    <w:basedOn w:val="Normal"/>
    <w:link w:val="FooterChar"/>
    <w:uiPriority w:val="99"/>
    <w:unhideWhenUsed/>
    <w:rsid w:val="00A06787"/>
    <w:pPr>
      <w:tabs>
        <w:tab w:val="center" w:pos="4513"/>
        <w:tab w:val="right" w:pos="9026"/>
      </w:tabs>
      <w:snapToGrid w:val="0"/>
    </w:pPr>
  </w:style>
  <w:style w:type="character" w:customStyle="1" w:styleId="FooterChar">
    <w:name w:val="Footer Char"/>
    <w:basedOn w:val="DefaultParagraphFont"/>
    <w:link w:val="Footer"/>
    <w:uiPriority w:val="99"/>
    <w:rsid w:val="00A06787"/>
  </w:style>
  <w:style w:type="character" w:customStyle="1" w:styleId="apple-converted-space">
    <w:name w:val="apple-converted-space"/>
    <w:basedOn w:val="DefaultParagraphFont"/>
    <w:rsid w:val="0089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FC604-4D71-964B-8B71-7BD65358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48</Pages>
  <Words>12057</Words>
  <Characters>55464</Characters>
  <Application>Microsoft Macintosh Word</Application>
  <DocSecurity>0</DocSecurity>
  <Lines>1733</Lines>
  <Paragraphs>1875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WONJEONG</dc:creator>
  <cp:lastModifiedBy>Ryan</cp:lastModifiedBy>
  <cp:revision>3</cp:revision>
  <dcterms:created xsi:type="dcterms:W3CDTF">2017-04-29T15:56:00Z</dcterms:created>
  <dcterms:modified xsi:type="dcterms:W3CDTF">2017-05-01T01:51:00Z</dcterms:modified>
</cp:coreProperties>
</file>